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E5E0" w14:textId="09420982"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ins w:id="0" w:author="Bruno Eleres" w:date="2021-05-02T16:05:00Z">
        <w:r w:rsidR="00930324">
          <w:rPr>
            <w:rFonts w:cs="Times New Roman"/>
          </w:rPr>
          <w:t>ray-</w:t>
        </w:r>
      </w:ins>
      <w:r w:rsidR="004D7CF0">
        <w:rPr>
          <w:rFonts w:cs="Times New Roman"/>
        </w:rPr>
        <w:t>finned</w:t>
      </w:r>
      <w:del w:id="1" w:author="Bruno Eleres" w:date="2021-05-02T16:05:00Z">
        <w:r w:rsidR="004D7CF0" w:rsidDel="00930324">
          <w:rPr>
            <w:rFonts w:cs="Times New Roman"/>
          </w:rPr>
          <w:delText>-ray</w:delText>
        </w:r>
      </w:del>
      <w:r w:rsidR="004D7CF0">
        <w:rPr>
          <w:rFonts w:cs="Times New Roman"/>
        </w:rPr>
        <w:t xml:space="preserve"> </w:t>
      </w:r>
      <w:proofErr w:type="gramStart"/>
      <w:r w:rsidRPr="00BC4063">
        <w:rPr>
          <w:rFonts w:cs="Times New Roman"/>
        </w:rPr>
        <w:t>fish</w:t>
      </w:r>
      <w:r w:rsidR="00EE23D5">
        <w:rPr>
          <w:rFonts w:cs="Times New Roman"/>
        </w:rPr>
        <w:t>es</w:t>
      </w:r>
      <w:proofErr w:type="gramEnd"/>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457365EA" w:rsidR="00E443FE" w:rsidRDefault="00ED2AEB" w:rsidP="00B80C8B">
      <w:pPr>
        <w:rPr>
          <w:rFonts w:cs="Times New Roman"/>
        </w:rPr>
      </w:pPr>
      <w:r>
        <w:rPr>
          <w:rFonts w:cs="Times New Roman"/>
        </w:rPr>
        <w:t>2 – INCT Ecology, Evolution</w:t>
      </w:r>
      <w:ins w:id="2" w:author="Bruno Eleres" w:date="2021-05-02T16:05:00Z">
        <w:r w:rsidR="00930324">
          <w:rPr>
            <w:rFonts w:cs="Times New Roman"/>
          </w:rPr>
          <w:t>,</w:t>
        </w:r>
      </w:ins>
      <w:r>
        <w:rPr>
          <w:rFonts w:cs="Times New Roman"/>
        </w:rPr>
        <w:t xml:space="preserve">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10B548F2" w:rsidR="00C4202C" w:rsidRDefault="000F0EC0" w:rsidP="00B80C8B">
      <w:pPr>
        <w:rPr>
          <w:rFonts w:cs="Times New Roman"/>
        </w:rPr>
      </w:pPr>
      <w:r>
        <w:rPr>
          <w:rFonts w:cs="Times New Roman"/>
        </w:rPr>
        <w:t xml:space="preserve">1 – Phylogenies </w:t>
      </w:r>
      <w:ins w:id="3" w:author="Bruno Eleres" w:date="2021-05-02T15:52:00Z">
        <w:r w:rsidR="00B5763E">
          <w:rPr>
            <w:rFonts w:cs="Times New Roman"/>
          </w:rPr>
          <w:t>summarize</w:t>
        </w:r>
      </w:ins>
      <w:del w:id="4" w:author="Bruno Eleres" w:date="2021-05-02T15:52:00Z">
        <w:r w:rsidDel="00B5763E">
          <w:rPr>
            <w:rFonts w:cs="Times New Roman"/>
          </w:rPr>
          <w:delText>comprise</w:delText>
        </w:r>
      </w:del>
      <w:del w:id="5" w:author="Bruno Eleres" w:date="2021-05-02T15:50:00Z">
        <w:r w:rsidDel="00106478">
          <w:rPr>
            <w:rFonts w:cs="Times New Roman"/>
          </w:rPr>
          <w:delText>s</w:delText>
        </w:r>
      </w:del>
      <w:del w:id="6" w:author="Bruno Eleres" w:date="2021-05-02T15:52:00Z">
        <w:r w:rsidDel="00B5763E">
          <w:rPr>
            <w:rFonts w:cs="Times New Roman"/>
          </w:rPr>
          <w:delText xml:space="preserve"> an</w:delText>
        </w:r>
      </w:del>
      <w:r>
        <w:rPr>
          <w:rFonts w:cs="Times New Roman"/>
        </w:rPr>
        <w:t xml:space="preserve"> </w:t>
      </w:r>
      <w:r w:rsidR="006303CD">
        <w:rPr>
          <w:rFonts w:cs="Times New Roman"/>
        </w:rPr>
        <w:t xml:space="preserve">essential </w:t>
      </w:r>
      <w:del w:id="7" w:author="Bruno Eleres" w:date="2021-05-02T15:52:00Z">
        <w:r w:rsidR="006303CD" w:rsidDel="00B5763E">
          <w:rPr>
            <w:rFonts w:cs="Times New Roman"/>
          </w:rPr>
          <w:delText xml:space="preserve">source of </w:delText>
        </w:r>
      </w:del>
      <w:r w:rsidR="006303CD">
        <w:rPr>
          <w:rFonts w:cs="Times New Roman"/>
        </w:rPr>
        <w:t xml:space="preserve">information for evolutionary and ecological studies. They allow </w:t>
      </w:r>
      <w:del w:id="8" w:author="Bruno Eleres" w:date="2021-05-02T15:51:00Z">
        <w:r w:rsidR="006303CD" w:rsidDel="00E24758">
          <w:rPr>
            <w:rFonts w:cs="Times New Roman"/>
          </w:rPr>
          <w:delText>to investigate</w:delText>
        </w:r>
      </w:del>
      <w:ins w:id="9" w:author="Bruno Eleres" w:date="2021-05-02T15:51:00Z">
        <w:r w:rsidR="00E24758">
          <w:rPr>
            <w:rFonts w:cs="Times New Roman"/>
          </w:rPr>
          <w:t>investigating</w:t>
        </w:r>
      </w:ins>
      <w:r w:rsidR="006303CD">
        <w:rPr>
          <w:rFonts w:cs="Times New Roman"/>
        </w:rPr>
        <w:t xml:space="preserve"> </w:t>
      </w:r>
      <w:del w:id="10" w:author="Bruno Eleres" w:date="2021-05-02T15:51:00Z">
        <w:r w:rsidR="00A65458" w:rsidDel="00E24758">
          <w:rPr>
            <w:rFonts w:cs="Times New Roman"/>
          </w:rPr>
          <w:delText xml:space="preserve">hypothesis </w:delText>
        </w:r>
      </w:del>
      <w:ins w:id="11" w:author="Bruno Eleres" w:date="2021-05-02T15:51:00Z">
        <w:r w:rsidR="00E24758">
          <w:rPr>
            <w:rFonts w:cs="Times New Roman"/>
          </w:rPr>
          <w:t xml:space="preserve">hypotheses </w:t>
        </w:r>
      </w:ins>
      <w:r w:rsidR="00A65458">
        <w:rPr>
          <w:rFonts w:cs="Times New Roman"/>
        </w:rPr>
        <w:t xml:space="preserve">from trait </w:t>
      </w:r>
      <w:del w:id="12" w:author="Bruno Eleres" w:date="2021-05-02T15:57:00Z">
        <w:r w:rsidR="00A65458" w:rsidDel="00530C05">
          <w:rPr>
            <w:rFonts w:cs="Times New Roman"/>
          </w:rPr>
          <w:delText>pattern</w:delText>
        </w:r>
        <w:r w:rsidR="00514BCE" w:rsidDel="00530C05">
          <w:rPr>
            <w:rFonts w:cs="Times New Roman"/>
          </w:rPr>
          <w:delText>s</w:delText>
        </w:r>
        <w:r w:rsidR="00A65458" w:rsidDel="00530C05">
          <w:rPr>
            <w:rFonts w:cs="Times New Roman"/>
          </w:rPr>
          <w:delText xml:space="preserve"> </w:delText>
        </w:r>
      </w:del>
      <w:r w:rsidR="00A65458">
        <w:rPr>
          <w:rFonts w:cs="Times New Roman"/>
        </w:rPr>
        <w:t xml:space="preserve">evolution to the relationship </w:t>
      </w:r>
      <w:del w:id="13" w:author="Bruno Eleres" w:date="2021-05-02T15:57:00Z">
        <w:r w:rsidR="00A65458" w:rsidDel="00530C05">
          <w:rPr>
            <w:rFonts w:cs="Times New Roman"/>
          </w:rPr>
          <w:delText xml:space="preserve">among </w:delText>
        </w:r>
      </w:del>
      <w:ins w:id="14" w:author="Bruno Eleres" w:date="2021-05-02T15:57:00Z">
        <w:r w:rsidR="00530C05">
          <w:rPr>
            <w:rFonts w:cs="Times New Roman"/>
          </w:rPr>
          <w:t xml:space="preserve">between </w:t>
        </w:r>
      </w:ins>
      <w:r w:rsidR="00A65458">
        <w:rPr>
          <w:rFonts w:cs="Times New Roman"/>
        </w:rPr>
        <w:t>evolutionary diversity and ecosystem functioning</w:t>
      </w:r>
      <w:r w:rsidR="00C4202C">
        <w:rPr>
          <w:rFonts w:cs="Times New Roman"/>
        </w:rPr>
        <w:t xml:space="preserve">. However, </w:t>
      </w:r>
      <w:del w:id="15" w:author="Bruno Eleres" w:date="2021-05-02T15:59:00Z">
        <w:r w:rsidR="00C4202C" w:rsidDel="00CB01FF">
          <w:rPr>
            <w:rFonts w:cs="Times New Roman"/>
          </w:rPr>
          <w:delText xml:space="preserve">for some groups, like fishes, </w:delText>
        </w:r>
      </w:del>
      <w:r w:rsidR="00055D3F">
        <w:rPr>
          <w:rFonts w:cs="Times New Roman"/>
        </w:rPr>
        <w:t>obtain</w:t>
      </w:r>
      <w:ins w:id="16" w:author="Bruno Eleres" w:date="2021-05-02T15:58:00Z">
        <w:r w:rsidR="00CB01FF">
          <w:rPr>
            <w:rFonts w:cs="Times New Roman"/>
          </w:rPr>
          <w:t>ing</w:t>
        </w:r>
      </w:ins>
      <w:r w:rsidR="00055D3F">
        <w:rPr>
          <w:rFonts w:cs="Times New Roman"/>
        </w:rPr>
        <w:t xml:space="preserve"> </w:t>
      </w:r>
      <w:r w:rsidR="00C4202C">
        <w:rPr>
          <w:rFonts w:cs="Times New Roman"/>
        </w:rPr>
        <w:t xml:space="preserve">a phylogenetic hypothesis </w:t>
      </w:r>
      <w:r w:rsidR="002A1A4B">
        <w:rPr>
          <w:rFonts w:cs="Times New Roman"/>
        </w:rPr>
        <w:t>that include</w:t>
      </w:r>
      <w:ins w:id="17" w:author="Bruno Eleres" w:date="2021-05-02T15:59:00Z">
        <w:r w:rsidR="00CB01FF">
          <w:rPr>
            <w:rFonts w:cs="Times New Roman"/>
          </w:rPr>
          <w:t>s</w:t>
        </w:r>
      </w:ins>
      <w:r w:rsidR="002A1A4B">
        <w:rPr>
          <w:rFonts w:cs="Times New Roman"/>
        </w:rPr>
        <w:t xml:space="preserve"> all </w:t>
      </w:r>
      <w:ins w:id="18" w:author="Bruno Eleres" w:date="2021-05-02T15:59:00Z">
        <w:r w:rsidR="00CB01FF">
          <w:rPr>
            <w:rFonts w:cs="Times New Roman"/>
          </w:rPr>
          <w:t xml:space="preserve">fish </w:t>
        </w:r>
      </w:ins>
      <w:r w:rsidR="002A1A4B">
        <w:rPr>
          <w:rFonts w:cs="Times New Roman"/>
        </w:rPr>
        <w:t xml:space="preserve">species </w:t>
      </w:r>
      <w:del w:id="19" w:author="Bruno Eleres" w:date="2021-05-02T15:58:00Z">
        <w:r w:rsidR="002A1A4B" w:rsidDel="00CB01FF">
          <w:rPr>
            <w:rFonts w:cs="Times New Roman"/>
          </w:rPr>
          <w:delText>of interest</w:delText>
        </w:r>
        <w:r w:rsidR="00A07C42" w:rsidDel="00CB01FF">
          <w:rPr>
            <w:rFonts w:cs="Times New Roman"/>
          </w:rPr>
          <w:delText xml:space="preserve"> </w:delText>
        </w:r>
      </w:del>
      <w:ins w:id="20" w:author="Bruno Eleres" w:date="2021-05-02T15:58:00Z">
        <w:r w:rsidR="00CB01FF">
          <w:rPr>
            <w:rFonts w:cs="Times New Roman"/>
          </w:rPr>
          <w:t>with</w:t>
        </w:r>
      </w:ins>
      <w:r w:rsidR="00A07C42">
        <w:rPr>
          <w:rFonts w:cs="Times New Roman"/>
        </w:rPr>
        <w:t>in a local</w:t>
      </w:r>
      <w:r w:rsidR="00055D3F">
        <w:rPr>
          <w:rFonts w:cs="Times New Roman"/>
        </w:rPr>
        <w:t xml:space="preserve"> assemblage</w:t>
      </w:r>
      <w:r w:rsidR="002A1A4B">
        <w:rPr>
          <w:rFonts w:cs="Times New Roman"/>
        </w:rPr>
        <w:t xml:space="preserve"> </w:t>
      </w:r>
      <w:r w:rsidR="00A07C42">
        <w:rPr>
          <w:rFonts w:cs="Times New Roman"/>
        </w:rPr>
        <w:t xml:space="preserve">can be </w:t>
      </w:r>
      <w:del w:id="21" w:author="Bruno Eleres" w:date="2021-05-02T15:59:00Z">
        <w:r w:rsidR="00A07C42" w:rsidDel="002639A8">
          <w:rPr>
            <w:rFonts w:cs="Times New Roman"/>
          </w:rPr>
          <w:delText xml:space="preserve">a </w:delText>
        </w:r>
        <w:r w:rsidR="002A1A4B" w:rsidDel="002639A8">
          <w:rPr>
            <w:rFonts w:cs="Times New Roman"/>
          </w:rPr>
          <w:delText xml:space="preserve">difficult task, </w:delText>
        </w:r>
        <w:r w:rsidR="00650853" w:rsidDel="002639A8">
          <w:rPr>
            <w:rFonts w:cs="Times New Roman"/>
          </w:rPr>
          <w:delText>hindering studies involving this group</w:delText>
        </w:r>
        <w:r w:rsidR="00A07C42" w:rsidDel="002639A8">
          <w:rPr>
            <w:rFonts w:cs="Times New Roman"/>
          </w:rPr>
          <w:delText xml:space="preserve">, mainly in </w:delText>
        </w:r>
        <w:r w:rsidR="00BA0262" w:rsidDel="002639A8">
          <w:rPr>
            <w:rFonts w:cs="Times New Roman"/>
          </w:rPr>
          <w:delText xml:space="preserve">tropical </w:delText>
        </w:r>
        <w:r w:rsidR="00A07C42" w:rsidDel="002639A8">
          <w:rPr>
            <w:rFonts w:cs="Times New Roman"/>
          </w:rPr>
          <w:delText>region</w:delText>
        </w:r>
      </w:del>
      <w:ins w:id="22" w:author="Bruno Eleres" w:date="2021-05-02T15:59:00Z">
        <w:r w:rsidR="002639A8">
          <w:rPr>
            <w:rFonts w:cs="Times New Roman"/>
          </w:rPr>
          <w:t>difficult, hindering studies involving this group</w:t>
        </w:r>
      </w:ins>
      <w:r w:rsidR="00A07C42">
        <w:rPr>
          <w:rFonts w:cs="Times New Roman"/>
        </w:rPr>
        <w:t>.</w:t>
      </w:r>
    </w:p>
    <w:p w14:paraId="573B2B31" w14:textId="4A7BFAC2"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del w:id="23" w:author="Bruno Eleres" w:date="2021-05-02T16:03:00Z">
        <w:r w:rsidR="00650853" w:rsidDel="003D5EE9">
          <w:rPr>
            <w:rFonts w:cs="Times New Roman"/>
          </w:rPr>
          <w:delText>In order t</w:delText>
        </w:r>
      </w:del>
      <w:ins w:id="24" w:author="Bruno Eleres" w:date="2021-05-02T16:03:00Z">
        <w:r w:rsidR="003D5EE9">
          <w:rPr>
            <w:rFonts w:cs="Times New Roman"/>
          </w:rPr>
          <w:t>T</w:t>
        </w:r>
      </w:ins>
      <w:r w:rsidR="00650853">
        <w:rPr>
          <w:rFonts w:cs="Times New Roman"/>
        </w:rPr>
        <w:t xml:space="preserve">o facilitate the obtention of phylogenetic information for </w:t>
      </w:r>
      <w:ins w:id="25" w:author="Bruno Eleres" w:date="2021-05-02T16:05:00Z">
        <w:r w:rsidR="00930324">
          <w:rPr>
            <w:rFonts w:cs="Times New Roman"/>
          </w:rPr>
          <w:t>ray-</w:t>
        </w:r>
      </w:ins>
      <w:del w:id="26" w:author="Bruno Eleres" w:date="2021-05-02T16:03:00Z">
        <w:r w:rsidR="00650853" w:rsidDel="003D5EE9">
          <w:rPr>
            <w:rFonts w:cs="Times New Roman"/>
          </w:rPr>
          <w:delText xml:space="preserve">bony </w:delText>
        </w:r>
      </w:del>
      <w:ins w:id="27" w:author="Bruno Eleres" w:date="2021-05-02T16:03:00Z">
        <w:r w:rsidR="003D5EE9">
          <w:rPr>
            <w:rFonts w:cs="Times New Roman"/>
          </w:rPr>
          <w:t xml:space="preserve">finned </w:t>
        </w:r>
      </w:ins>
      <w:r w:rsidR="00650853">
        <w:rPr>
          <w:rFonts w:cs="Times New Roman"/>
        </w:rPr>
        <w:t>fish</w:t>
      </w:r>
      <w:ins w:id="28" w:author="Bruno Eleres" w:date="2021-05-02T16:03:00Z">
        <w:r w:rsidR="003D5EE9">
          <w:rPr>
            <w:rFonts w:cs="Times New Roman"/>
          </w:rPr>
          <w:t>es</w:t>
        </w:r>
      </w:ins>
      <w:r w:rsidR="00650853">
        <w:rPr>
          <w:rFonts w:cs="Times New Roman"/>
        </w:rPr>
        <w:t xml:space="preserve"> in a standardized and reliable way</w:t>
      </w:r>
      <w:ins w:id="29" w:author="Bruno Eleres" w:date="2021-05-02T16:03:00Z">
        <w:r w:rsidR="003D5EE9">
          <w:rPr>
            <w:rFonts w:cs="Times New Roman"/>
          </w:rPr>
          <w:t>,</w:t>
        </w:r>
      </w:ins>
      <w:r w:rsidR="00650853">
        <w:rPr>
          <w:rFonts w:cs="Times New Roman"/>
        </w:rPr>
        <w:t xml:space="preserve"> we developed the R package </w:t>
      </w:r>
      <w:proofErr w:type="spellStart"/>
      <w:r w:rsidR="00650853">
        <w:rPr>
          <w:rFonts w:cs="Times New Roman"/>
        </w:rPr>
        <w:t>FishPhyloMaker</w:t>
      </w:r>
      <w:proofErr w:type="spellEnd"/>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del w:id="30" w:author="Bruno Eleres" w:date="2021-05-02T16:03:00Z">
        <w:r w:rsidR="00CC1A38" w:rsidDel="003D5EE9">
          <w:rPr>
            <w:rFonts w:cs="Times New Roman"/>
          </w:rPr>
          <w:delText xml:space="preserve">automatize </w:delText>
        </w:r>
      </w:del>
      <w:ins w:id="31" w:author="Bruno Eleres" w:date="2021-05-02T16:03:00Z">
        <w:r w:rsidR="003D5EE9">
          <w:rPr>
            <w:rFonts w:cs="Times New Roman"/>
          </w:rPr>
          <w:t xml:space="preserve">automates </w:t>
        </w:r>
      </w:ins>
      <w:r w:rsidR="00CC1A38">
        <w:rPr>
          <w:rFonts w:cs="Times New Roman"/>
        </w:rPr>
        <w:t xml:space="preserve">the </w:t>
      </w:r>
      <w:r w:rsidR="00E51FA5">
        <w:rPr>
          <w:rFonts w:cs="Times New Roman"/>
        </w:rPr>
        <w:t>insertion procedure of</w:t>
      </w:r>
      <w:r w:rsidR="002A761D">
        <w:rPr>
          <w:rFonts w:cs="Times New Roman"/>
        </w:rPr>
        <w:t xml:space="preserve"> </w:t>
      </w:r>
      <w:r w:rsidR="00E51FA5">
        <w:rPr>
          <w:rFonts w:cs="Times New Roman"/>
        </w:rPr>
        <w:t xml:space="preserve">absent </w:t>
      </w:r>
      <w:r w:rsidR="00553B30">
        <w:rPr>
          <w:rFonts w:cs="Times New Roman"/>
        </w:rPr>
        <w:t>species</w:t>
      </w:r>
      <w:r w:rsidR="00F3736C">
        <w:rPr>
          <w:rFonts w:cs="Times New Roman"/>
        </w:rPr>
        <w:t xml:space="preserve"> in phylogeny</w:t>
      </w:r>
      <w:r w:rsidR="00553B30">
        <w:rPr>
          <w:rFonts w:cs="Times New Roman"/>
        </w:rPr>
        <w:t xml:space="preserve"> </w:t>
      </w:r>
      <w:r w:rsidR="00055D3F">
        <w:rPr>
          <w:rFonts w:cs="Times New Roman"/>
        </w:rPr>
        <w:t xml:space="preserve">using </w:t>
      </w:r>
      <w:r w:rsidR="00C20381">
        <w:rPr>
          <w:rFonts w:cs="Times New Roman"/>
        </w:rPr>
        <w:t xml:space="preserve">the most comprehensive </w:t>
      </w:r>
      <w:r w:rsidR="005F756B">
        <w:rPr>
          <w:rFonts w:cs="Times New Roman"/>
        </w:rPr>
        <w:t xml:space="preserve">phylogeny of </w:t>
      </w:r>
      <w:ins w:id="32" w:author="Bruno Eleres" w:date="2021-05-02T16:07:00Z">
        <w:r w:rsidR="000A2F54">
          <w:rPr>
            <w:rFonts w:cs="Times New Roman"/>
          </w:rPr>
          <w:t>ray-</w:t>
        </w:r>
      </w:ins>
      <w:r w:rsidR="005F756B">
        <w:rPr>
          <w:rFonts w:cs="Times New Roman"/>
        </w:rPr>
        <w:t>finned</w:t>
      </w:r>
      <w:del w:id="33" w:author="Bruno Eleres" w:date="2021-05-02T16:07:00Z">
        <w:r w:rsidR="005F756B" w:rsidDel="000A2F54">
          <w:rPr>
            <w:rFonts w:cs="Times New Roman"/>
          </w:rPr>
          <w:delText>-ray</w:delText>
        </w:r>
      </w:del>
      <w:r w:rsidR="005F756B">
        <w:rPr>
          <w:rFonts w:cs="Times New Roman"/>
        </w:rPr>
        <w:t xml:space="preserve"> fishes</w:t>
      </w:r>
      <w:r w:rsidR="00055D3F">
        <w:rPr>
          <w:rFonts w:cs="Times New Roman"/>
        </w:rPr>
        <w:t xml:space="preserve"> as a backbone</w:t>
      </w:r>
      <w:r w:rsidR="009B2207">
        <w:rPr>
          <w:rFonts w:cs="Times New Roman"/>
        </w:rPr>
        <w:t xml:space="preserve">. The insertion is made </w:t>
      </w:r>
      <w:r w:rsidR="00530727">
        <w:rPr>
          <w:rFonts w:cs="Times New Roman"/>
        </w:rPr>
        <w:t>sequentially, following the taxonomy hierarchy of species</w:t>
      </w:r>
      <w:del w:id="34" w:author="Bruno Eleres" w:date="2021-05-02T16:07:00Z">
        <w:r w:rsidR="00530727" w:rsidDel="000A2F54">
          <w:rPr>
            <w:rFonts w:cs="Times New Roman"/>
          </w:rPr>
          <w:delText xml:space="preserve"> and the user can choose if </w:delText>
        </w:r>
        <w:r w:rsidR="00B95A79" w:rsidDel="000A2F54">
          <w:rPr>
            <w:rFonts w:cs="Times New Roman"/>
          </w:rPr>
          <w:delText xml:space="preserve">the insertion will be done </w:delText>
        </w:r>
        <w:r w:rsidR="001E1FA1" w:rsidDel="000A2F54">
          <w:rPr>
            <w:rFonts w:cs="Times New Roman"/>
          </w:rPr>
          <w:delText xml:space="preserve">through an </w:delText>
        </w:r>
        <w:r w:rsidR="009B2207" w:rsidDel="000A2F54">
          <w:rPr>
            <w:rFonts w:cs="Times New Roman"/>
          </w:rPr>
          <w:delText>interactive procedure</w:delText>
        </w:r>
        <w:r w:rsidR="00B95A79" w:rsidDel="000A2F54">
          <w:rPr>
            <w:rFonts w:cs="Times New Roman"/>
          </w:rPr>
          <w:delText xml:space="preserve"> or automatic</w:delText>
        </w:r>
        <w:r w:rsidR="00920A9F" w:rsidDel="000A2F54">
          <w:rPr>
            <w:rFonts w:cs="Times New Roman"/>
          </w:rPr>
          <w:delText>ally,</w:delText>
        </w:r>
        <w:r w:rsidR="009B2207" w:rsidDel="000A2F54">
          <w:rPr>
            <w:rFonts w:cs="Times New Roman"/>
          </w:rPr>
          <w:delText xml:space="preserve"> </w:delText>
        </w:r>
        <w:r w:rsidR="00920A9F" w:rsidDel="000A2F54">
          <w:rPr>
            <w:rFonts w:cs="Times New Roman"/>
          </w:rPr>
          <w:delText>facilitating the use of FishPhyloMaker package</w:delText>
        </w:r>
        <w:r w:rsidR="009712F2" w:rsidDel="000A2F54">
          <w:rPr>
            <w:rFonts w:cs="Times New Roman"/>
          </w:rPr>
          <w:delText xml:space="preserve"> by</w:delText>
        </w:r>
      </w:del>
      <w:ins w:id="35" w:author="Bruno Eleres" w:date="2021-05-02T16:07:00Z">
        <w:r w:rsidR="000A2F54">
          <w:rPr>
            <w:rFonts w:cs="Times New Roman"/>
          </w:rPr>
          <w:t xml:space="preserve">. The user can choose if the insertion will be done through an interactive procedure or automatically, facilitating the use of </w:t>
        </w:r>
      </w:ins>
      <w:ins w:id="36" w:author="Bruno Eleres" w:date="2021-05-02T16:08:00Z">
        <w:r w:rsidR="00FC5D03">
          <w:rPr>
            <w:rFonts w:cs="Times New Roman"/>
          </w:rPr>
          <w:t xml:space="preserve">the </w:t>
        </w:r>
      </w:ins>
      <w:proofErr w:type="spellStart"/>
      <w:ins w:id="37" w:author="Bruno Eleres" w:date="2021-05-02T16:07:00Z">
        <w:r w:rsidR="000A2F54">
          <w:rPr>
            <w:rFonts w:cs="Times New Roman"/>
          </w:rPr>
          <w:t>FishPhyloMaker</w:t>
        </w:r>
        <w:proofErr w:type="spellEnd"/>
        <w:r w:rsidR="000A2F54">
          <w:rPr>
            <w:rFonts w:cs="Times New Roman"/>
          </w:rPr>
          <w:t xml:space="preserve"> package</w:t>
        </w:r>
      </w:ins>
      <w:r w:rsidR="009712F2">
        <w:rPr>
          <w:rFonts w:cs="Times New Roman"/>
        </w:rPr>
        <w:t xml:space="preserve"> </w:t>
      </w:r>
      <w:ins w:id="38" w:author="Bruno Eleres" w:date="2021-05-02T16:08:00Z">
        <w:r w:rsidR="00D47EF4">
          <w:rPr>
            <w:rFonts w:cs="Times New Roman"/>
          </w:rPr>
          <w:t xml:space="preserve">by unspecialized </w:t>
        </w:r>
        <w:r w:rsidR="00FC5D03">
          <w:rPr>
            <w:rFonts w:cs="Times New Roman"/>
          </w:rPr>
          <w:t>users</w:t>
        </w:r>
      </w:ins>
      <w:del w:id="39" w:author="Bruno Eleres" w:date="2021-05-02T16:08:00Z">
        <w:r w:rsidR="009712F2" w:rsidDel="00FC5D03">
          <w:rPr>
            <w:rFonts w:cs="Times New Roman"/>
          </w:rPr>
          <w:delText>non-specialists</w:delText>
        </w:r>
      </w:del>
      <w:del w:id="40" w:author="Bruno Eleres" w:date="2021-05-02T16:07:00Z">
        <w:r w:rsidR="009712F2" w:rsidDel="00D47EF4">
          <w:rPr>
            <w:rFonts w:cs="Times New Roman"/>
          </w:rPr>
          <w:delText xml:space="preserve"> </w:delText>
        </w:r>
        <w:r w:rsidR="00FC6242" w:rsidDel="00D47EF4">
          <w:rPr>
            <w:rFonts w:cs="Times New Roman"/>
          </w:rPr>
          <w:delText>in the group</w:delText>
        </w:r>
      </w:del>
      <w:r w:rsidR="006C3AC5">
        <w:rPr>
          <w:rFonts w:cs="Times New Roman"/>
        </w:rPr>
        <w:t>.</w:t>
      </w:r>
    </w:p>
    <w:p w14:paraId="1DF67C3A" w14:textId="4A055045" w:rsidR="00F22355" w:rsidRDefault="00F22355" w:rsidP="00B80C8B">
      <w:pPr>
        <w:rPr>
          <w:rFonts w:cs="Times New Roman"/>
        </w:rPr>
      </w:pPr>
      <w:r>
        <w:rPr>
          <w:rFonts w:cs="Times New Roman"/>
        </w:rPr>
        <w:t>3 –</w:t>
      </w:r>
      <w:r w:rsidR="001C118F">
        <w:rPr>
          <w:rFonts w:cs="Times New Roman"/>
        </w:rPr>
        <w:t xml:space="preserve"> W</w:t>
      </w:r>
      <w:r>
        <w:rPr>
          <w:rFonts w:cs="Times New Roman"/>
        </w:rPr>
        <w:t xml:space="preserve">e presented the main functions of </w:t>
      </w:r>
      <w:ins w:id="41" w:author="Bruno Eleres" w:date="2021-05-02T16:08:00Z">
        <w:r w:rsidR="00FC5D03">
          <w:rPr>
            <w:rFonts w:cs="Times New Roman"/>
          </w:rPr>
          <w:t xml:space="preserve">the </w:t>
        </w:r>
      </w:ins>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ins w:id="42" w:author="Bruno Eleres" w:date="2021-05-02T16:08:00Z">
        <w:r w:rsidR="00FC5D03">
          <w:rPr>
            <w:rFonts w:cs="Times New Roman"/>
          </w:rPr>
          <w:t>.</w:t>
        </w:r>
      </w:ins>
      <w:del w:id="43" w:author="Bruno Eleres" w:date="2021-05-02T16:08:00Z">
        <w:r w:rsidR="00AE5CF5" w:rsidDel="00FC5D03">
          <w:rPr>
            <w:rFonts w:cs="Times New Roman"/>
          </w:rPr>
          <w:delText>,</w:delText>
        </w:r>
      </w:del>
      <w:r w:rsidR="00AE5CF5">
        <w:rPr>
          <w:rFonts w:cs="Times New Roman"/>
        </w:rPr>
        <w:t xml:space="preserve"> </w:t>
      </w:r>
      <w:ins w:id="44" w:author="Bruno Eleres" w:date="2021-05-02T16:08:00Z">
        <w:r w:rsidR="00FC5D03">
          <w:rPr>
            <w:rFonts w:cs="Times New Roman"/>
          </w:rPr>
          <w:t>Th</w:t>
        </w:r>
      </w:ins>
      <w:ins w:id="45" w:author="Bruno Eleres" w:date="2021-05-02T16:09:00Z">
        <w:r w:rsidR="00FC5D03">
          <w:rPr>
            <w:rFonts w:cs="Times New Roman"/>
          </w:rPr>
          <w:t>e functions</w:t>
        </w:r>
      </w:ins>
      <w:del w:id="46" w:author="Bruno Eleres" w:date="2021-05-02T16:09:00Z">
        <w:r w:rsidR="00AE5CF5" w:rsidDel="00FC5D03">
          <w:rPr>
            <w:rFonts w:cs="Times New Roman"/>
          </w:rPr>
          <w:delText>that together</w:delText>
        </w:r>
      </w:del>
      <w:r w:rsidR="00AE5CF5">
        <w:rPr>
          <w:rFonts w:cs="Times New Roman"/>
        </w:rPr>
        <w:t xml:space="preserve"> </w:t>
      </w:r>
      <w:ins w:id="47" w:author="Bruno Eleres" w:date="2021-05-02T16:09:00Z">
        <w:r w:rsidR="00FC5D03">
          <w:rPr>
            <w:rFonts w:cs="Times New Roman"/>
          </w:rPr>
          <w:t>assess</w:t>
        </w:r>
      </w:ins>
      <w:del w:id="48" w:author="Bruno Eleres" w:date="2021-05-02T16:09:00Z">
        <w:r w:rsidR="00AE5CF5" w:rsidDel="00FC5D03">
          <w:rPr>
            <w:rFonts w:cs="Times New Roman"/>
          </w:rPr>
          <w:delText xml:space="preserve">allows for the assessment of </w:delText>
        </w:r>
      </w:del>
      <w:ins w:id="49" w:author="Bruno Eleres" w:date="2021-05-02T16:09:00Z">
        <w:r w:rsidR="00FC5D03">
          <w:rPr>
            <w:rFonts w:cs="Times New Roman"/>
          </w:rPr>
          <w:t xml:space="preserve"> the </w:t>
        </w:r>
      </w:ins>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r w:rsidR="00FB3026">
        <w:rPr>
          <w:rFonts w:cs="Times New Roman"/>
        </w:rPr>
        <w:t xml:space="preserve"> </w:t>
      </w:r>
      <w:r w:rsidR="00AF326F">
        <w:rPr>
          <w:rFonts w:cs="Times New Roman"/>
        </w:rPr>
        <w:t>We also show how the insertions can be mapped in</w:t>
      </w:r>
      <w:ins w:id="50" w:author="Bruno Eleres" w:date="2021-05-02T16:09:00Z">
        <w:r w:rsidR="00336444">
          <w:rPr>
            <w:rFonts w:cs="Times New Roman"/>
          </w:rPr>
          <w:t>to</w:t>
        </w:r>
      </w:ins>
      <w:r w:rsidR="00AF326F">
        <w:rPr>
          <w:rFonts w:cs="Times New Roman"/>
        </w:rPr>
        <w:t xml:space="preserve"> the phylogenetic tree, allowing </w:t>
      </w:r>
      <w:ins w:id="51" w:author="Bruno Eleres" w:date="2021-05-03T12:00:00Z">
        <w:r w:rsidR="00C52D74">
          <w:rPr>
            <w:rFonts w:cs="Times New Roman"/>
          </w:rPr>
          <w:t xml:space="preserve">one </w:t>
        </w:r>
      </w:ins>
      <w:r w:rsidR="00AF326F">
        <w:rPr>
          <w:rFonts w:cs="Times New Roman"/>
        </w:rPr>
        <w:t xml:space="preserve">to </w:t>
      </w:r>
      <w:r w:rsidR="006A578C">
        <w:rPr>
          <w:rFonts w:cs="Times New Roman"/>
        </w:rPr>
        <w:t xml:space="preserve">identify </w:t>
      </w:r>
      <w:ins w:id="52" w:author="Bruno Eleres" w:date="2021-05-03T12:01:00Z">
        <w:r w:rsidR="0029334F">
          <w:rPr>
            <w:rFonts w:cs="Times New Roman"/>
          </w:rPr>
          <w:t xml:space="preserve">the lack of </w:t>
        </w:r>
      </w:ins>
      <w:r w:rsidR="006A578C">
        <w:rPr>
          <w:rFonts w:cs="Times New Roman"/>
        </w:rPr>
        <w:t xml:space="preserve">phylogenetic </w:t>
      </w:r>
      <w:ins w:id="53" w:author="Bruno Eleres" w:date="2021-05-03T12:01:00Z">
        <w:r w:rsidR="0029334F">
          <w:rPr>
            <w:rFonts w:cs="Times New Roman"/>
          </w:rPr>
          <w:t xml:space="preserve">information in </w:t>
        </w:r>
      </w:ins>
      <w:del w:id="54" w:author="Bruno Eleres" w:date="2021-05-03T12:01:00Z">
        <w:r w:rsidR="006A578C" w:rsidDel="0029334F">
          <w:rPr>
            <w:rFonts w:cs="Times New Roman"/>
          </w:rPr>
          <w:delText xml:space="preserve">gaps in the relationships of species of the </w:delText>
        </w:r>
      </w:del>
      <w:r w:rsidR="006A578C">
        <w:rPr>
          <w:rFonts w:cs="Times New Roman"/>
        </w:rPr>
        <w:t xml:space="preserve">local </w:t>
      </w:r>
      <w:r w:rsidR="009D0DE9">
        <w:rPr>
          <w:rFonts w:cs="Times New Roman"/>
        </w:rPr>
        <w:t>assemblages</w:t>
      </w:r>
      <w:r w:rsidR="006A578C">
        <w:rPr>
          <w:rFonts w:cs="Times New Roman"/>
        </w:rPr>
        <w:t>.</w:t>
      </w:r>
    </w:p>
    <w:p w14:paraId="4105218D" w14:textId="0C0CF3AA" w:rsidR="00347468" w:rsidRPr="00BC4063" w:rsidRDefault="001B3261" w:rsidP="0083528E">
      <w:pPr>
        <w:rPr>
          <w:rFonts w:cs="Times New Roman"/>
        </w:rPr>
      </w:pPr>
      <w:r>
        <w:rPr>
          <w:rFonts w:cs="Times New Roman"/>
        </w:rPr>
        <w:t>4</w:t>
      </w:r>
      <w:del w:id="55" w:author="Bruno Eleres" w:date="2021-05-02T16:10:00Z">
        <w:r w:rsidDel="00256984">
          <w:rPr>
            <w:rFonts w:cs="Times New Roman"/>
          </w:rPr>
          <w:delText>-</w:delText>
        </w:r>
        <w:r w:rsidR="00347468" w:rsidDel="00256984">
          <w:rPr>
            <w:rFonts w:cs="Times New Roman"/>
          </w:rPr>
          <w:delText xml:space="preserve"> </w:delText>
        </w:r>
      </w:del>
      <w:ins w:id="56" w:author="Bruno Eleres" w:date="2021-05-02T16:10:00Z">
        <w:r w:rsidR="00256984">
          <w:rPr>
            <w:rFonts w:cs="Times New Roman"/>
          </w:rPr>
          <w:t xml:space="preserve"> – </w:t>
        </w:r>
      </w:ins>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ins w:id="57" w:author="Bruno Eleres" w:date="2021-05-02T16:11:00Z">
        <w:r w:rsidR="003B1A83">
          <w:rPr>
            <w:rFonts w:cs="Times New Roman"/>
          </w:rPr>
          <w:t xml:space="preserve"> within a user-friendly</w:t>
        </w:r>
      </w:ins>
      <w:ins w:id="58" w:author="Aline Richter" w:date="2021-04-28T15:02:00Z">
        <w:del w:id="59" w:author="Bruno Eleres" w:date="2021-05-02T16:11:00Z">
          <w:r w:rsidR="00727D48" w:rsidDel="003B1A83">
            <w:rPr>
              <w:rFonts w:cs="Times New Roman"/>
            </w:rPr>
            <w:delText>, beside their</w:delText>
          </w:r>
        </w:del>
        <w:r w:rsidR="00727D48">
          <w:rPr>
            <w:rFonts w:cs="Times New Roman"/>
          </w:rPr>
          <w:t xml:space="preserve"> interface</w:t>
        </w:r>
        <w:del w:id="60" w:author="Bruno Eleres" w:date="2021-05-02T16:11:00Z">
          <w:r w:rsidR="00727D48" w:rsidDel="003B1A83">
            <w:rPr>
              <w:rFonts w:cs="Times New Roman"/>
            </w:rPr>
            <w:delText xml:space="preserve"> user-friendly</w:delText>
          </w:r>
        </w:del>
      </w:ins>
      <w:r w:rsidR="001966BE">
        <w:rPr>
          <w:rFonts w:cs="Times New Roman"/>
        </w:rPr>
        <w:t>. The package</w:t>
      </w:r>
      <w:r w:rsidR="006A578C">
        <w:rPr>
          <w:rFonts w:cs="Times New Roman"/>
        </w:rPr>
        <w:t xml:space="preserve"> </w:t>
      </w:r>
      <w:del w:id="61" w:author="Aline Richter" w:date="2021-04-28T14:59:00Z">
        <w:r w:rsidR="007C3340" w:rsidDel="00727D48">
          <w:rPr>
            <w:rFonts w:cs="Times New Roman"/>
          </w:rPr>
          <w:delText>adopt</w:delText>
        </w:r>
      </w:del>
      <w:ins w:id="62" w:author="Aline Richter" w:date="2021-04-28T14:59:00Z">
        <w:r w:rsidR="00727D48">
          <w:rPr>
            <w:rFonts w:cs="Times New Roman"/>
          </w:rPr>
          <w:t>adopts</w:t>
        </w:r>
      </w:ins>
      <w:r w:rsidR="007C3340">
        <w:rPr>
          <w:rFonts w:cs="Times New Roman"/>
        </w:rPr>
        <w:t xml:space="preserve"> </w:t>
      </w:r>
      <w:del w:id="63" w:author="Bruno Eleres" w:date="2021-05-02T16:11:00Z">
        <w:r w:rsidR="007C3340" w:rsidDel="003B1A83">
          <w:rPr>
            <w:rFonts w:cs="Times New Roman"/>
          </w:rPr>
          <w:delText xml:space="preserve">well </w:delText>
        </w:r>
      </w:del>
      <w:ins w:id="64" w:author="Bruno Eleres" w:date="2021-05-02T16:11:00Z">
        <w:r w:rsidR="003B1A83">
          <w:rPr>
            <w:rFonts w:cs="Times New Roman"/>
          </w:rPr>
          <w:t>well-</w:t>
        </w:r>
      </w:ins>
      <w:r w:rsidR="007C3340">
        <w:rPr>
          <w:rFonts w:cs="Times New Roman"/>
        </w:rPr>
        <w:t>known rules of insertion</w:t>
      </w:r>
      <w:ins w:id="65" w:author="Bruno Eleres" w:date="2021-05-02T16:11:00Z">
        <w:r w:rsidR="003B1A83">
          <w:rPr>
            <w:rFonts w:cs="Times New Roman"/>
          </w:rPr>
          <w:t>,</w:t>
        </w:r>
      </w:ins>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del w:id="66" w:author="Bruno Eleres" w:date="2021-05-02T16:12:00Z">
        <w:r w:rsidR="00256674" w:rsidDel="003B1A83">
          <w:rPr>
            <w:rFonts w:cs="Times New Roman"/>
          </w:rPr>
          <w:delText xml:space="preserve">bony </w:delText>
        </w:r>
      </w:del>
      <w:ins w:id="67" w:author="Bruno Eleres" w:date="2021-05-02T16:12:00Z">
        <w:r w:rsidR="003B1A83">
          <w:rPr>
            <w:rFonts w:cs="Times New Roman"/>
          </w:rPr>
          <w:t xml:space="preserve">ray-finned </w:t>
        </w:r>
      </w:ins>
      <w:r w:rsidR="00256674">
        <w:rPr>
          <w:rFonts w:cs="Times New Roman"/>
        </w:rPr>
        <w:t xml:space="preserve">fishes as </w:t>
      </w:r>
      <w:del w:id="68" w:author="Bruno Eleres" w:date="2021-05-02T16:12:00Z">
        <w:r w:rsidR="00256674" w:rsidDel="003B1A83">
          <w:rPr>
            <w:rFonts w:cs="Times New Roman"/>
          </w:rPr>
          <w:delText xml:space="preserve">a </w:delText>
        </w:r>
      </w:del>
      <w:r w:rsidR="00256674">
        <w:rPr>
          <w:rFonts w:cs="Times New Roman"/>
        </w:rPr>
        <w:t>study model</w:t>
      </w:r>
      <w:ins w:id="69" w:author="Bruno Eleres" w:date="2021-05-02T16:12:00Z">
        <w:r w:rsidR="003B1A83">
          <w:rPr>
            <w:rFonts w:cs="Times New Roman"/>
          </w:rPr>
          <w:t>s</w:t>
        </w:r>
      </w:ins>
      <w:del w:id="70" w:author="Bruno Eleres" w:date="2021-05-02T16:12:00Z">
        <w:r w:rsidR="008B459A" w:rsidDel="003B1A83">
          <w:rPr>
            <w:rFonts w:cs="Times New Roman"/>
          </w:rPr>
          <w:delText xml:space="preserve"> (mainly in community phylogenetic studies)</w:delText>
        </w:r>
      </w:del>
      <w:r w:rsidR="00256674">
        <w:rPr>
          <w:rFonts w:cs="Times New Roman"/>
        </w:rPr>
        <w:t>.</w:t>
      </w:r>
      <w:del w:id="71" w:author="Bruno Eleres" w:date="2021-05-02T16:12:00Z">
        <w:r w:rsidR="00256674" w:rsidDel="00C60664">
          <w:rPr>
            <w:rFonts w:cs="Times New Roman"/>
          </w:rPr>
          <w:delText xml:space="preserve"> Also, </w:delText>
        </w:r>
        <w:r w:rsidR="00B07B0B" w:rsidDel="00C60664">
          <w:rPr>
            <w:rFonts w:cs="Times New Roman"/>
          </w:rPr>
          <w:delText>will allow</w:delText>
        </w:r>
        <w:r w:rsidR="00256674" w:rsidDel="00C60664">
          <w:rPr>
            <w:rFonts w:cs="Times New Roman"/>
          </w:rPr>
          <w:delText xml:space="preserve"> to identify shortfalls in t</w:delText>
        </w:r>
        <w:r w:rsidR="0026709D" w:rsidDel="00C60664">
          <w:rPr>
            <w:rFonts w:cs="Times New Roman"/>
          </w:rPr>
          <w:delText>he evolutionary relationships</w:delText>
        </w:r>
        <w:r w:rsidR="001966BE" w:rsidDel="00C60664">
          <w:rPr>
            <w:rFonts w:cs="Times New Roman"/>
          </w:rPr>
          <w:delText xml:space="preserve"> of </w:delText>
        </w:r>
        <w:r w:rsidR="00B07B0B" w:rsidDel="00C60664">
          <w:rPr>
            <w:rFonts w:cs="Times New Roman"/>
          </w:rPr>
          <w:delText xml:space="preserve">fish </w:delText>
        </w:r>
        <w:r w:rsidR="001966BE" w:rsidDel="00C60664">
          <w:rPr>
            <w:rFonts w:cs="Times New Roman"/>
          </w:rPr>
          <w:delText>species</w:delText>
        </w:r>
        <w:r w:rsidR="0026709D" w:rsidDel="00C60664">
          <w:rPr>
            <w:rFonts w:cs="Times New Roman"/>
          </w:rPr>
          <w:delText>.</w:delText>
        </w:r>
      </w:del>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3BF0E69E" w:rsidR="0091005A" w:rsidRDefault="000670D2" w:rsidP="0091005A">
      <w:pPr>
        <w:rPr>
          <w:ins w:id="72" w:author="Gabriel Nakamura" w:date="2021-04-29T20:21:00Z"/>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del w:id="73" w:author="Bruno Eleres" w:date="2021-05-02T16:33:00Z">
        <w:r w:rsidR="00274D3A" w:rsidRPr="28063297" w:rsidDel="0077373C">
          <w:rPr>
            <w:rFonts w:cs="Times New Roman"/>
          </w:rPr>
          <w:delText xml:space="preserve">used </w:delText>
        </w:r>
      </w:del>
      <w:ins w:id="74" w:author="Bruno Eleres" w:date="2021-05-02T16:33:00Z">
        <w:r w:rsidR="0077373C">
          <w:rPr>
            <w:rFonts w:cs="Times New Roman"/>
          </w:rPr>
          <w:t>explored</w:t>
        </w:r>
        <w:r w:rsidR="0077373C" w:rsidRPr="28063297">
          <w:rPr>
            <w:rFonts w:cs="Times New Roman"/>
          </w:rPr>
          <w:t xml:space="preserve"> </w:t>
        </w:r>
      </w:ins>
      <w:r w:rsidR="00274D3A" w:rsidRPr="28063297">
        <w:rPr>
          <w:rFonts w:cs="Times New Roman"/>
        </w:rPr>
        <w:t>in ecology</w:t>
      </w:r>
      <w:del w:id="75" w:author="Bruno Eleres" w:date="2021-05-02T16:33:00Z">
        <w:r w:rsidR="00274D3A" w:rsidRPr="28063297" w:rsidDel="0077373C">
          <w:rPr>
            <w:rFonts w:cs="Times New Roman"/>
          </w:rPr>
          <w:delText>, particularly</w:delText>
        </w:r>
      </w:del>
      <w:r w:rsidR="00274D3A" w:rsidRPr="28063297">
        <w:rPr>
          <w:rFonts w:cs="Times New Roman"/>
        </w:rPr>
        <w:t xml:space="preserve"> in the last </w:t>
      </w:r>
      <w:ins w:id="76" w:author="Bruno Eleres" w:date="2021-05-02T16:33:00Z">
        <w:r w:rsidR="0077373C">
          <w:rPr>
            <w:rFonts w:cs="Times New Roman"/>
          </w:rPr>
          <w:t>decades</w:t>
        </w:r>
      </w:ins>
      <w:del w:id="77" w:author="Bruno Eleres" w:date="2021-05-02T16:33:00Z">
        <w:r w:rsidR="00274D3A" w:rsidRPr="28063297" w:rsidDel="0077373C">
          <w:rPr>
            <w:rFonts w:cs="Times New Roman"/>
          </w:rPr>
          <w:delText>20 years</w:delText>
        </w:r>
        <w:r w:rsidR="00A577BF" w:rsidDel="0077373C">
          <w:rPr>
            <w:rFonts w:cs="Times New Roman"/>
          </w:rPr>
          <w:delText>,</w:delText>
        </w:r>
        <w:r w:rsidR="00274D3A" w:rsidRPr="28063297" w:rsidDel="0077373C">
          <w:rPr>
            <w:rFonts w:cs="Times New Roman"/>
          </w:rPr>
          <w:delText xml:space="preserve"> </w:delText>
        </w:r>
        <w:r w:rsidR="00C430B3" w:rsidDel="0077373C">
          <w:rPr>
            <w:rFonts w:cs="Times New Roman"/>
          </w:rPr>
          <w:delText>mainly</w:delText>
        </w:r>
      </w:del>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ins w:id="78" w:author="Bruno Eleres" w:date="2021-05-02T16:13:00Z">
        <w:r w:rsidR="005E657A">
          <w:rPr>
            <w:rFonts w:cs="Times New Roman"/>
            <w:i/>
          </w:rPr>
          <w:t>,</w:t>
        </w:r>
      </w:ins>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A577BF">
        <w:rPr>
          <w:rFonts w:cs="Times New Roman"/>
        </w:rPr>
        <w:t>,</w:t>
      </w:r>
      <w:r w:rsidR="00263103" w:rsidRPr="28063297">
        <w:rPr>
          <w:rFonts w:cs="Times New Roman"/>
        </w:rPr>
        <w:t xml:space="preserve"> numerical methods</w:t>
      </w:r>
      <w:ins w:id="79" w:author="Bruno Eleres" w:date="2021-05-02T16:33:00Z">
        <w:r w:rsidR="0077373C">
          <w:rPr>
            <w:rFonts w:cs="Times New Roman"/>
          </w:rPr>
          <w:t>,</w:t>
        </w:r>
      </w:ins>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del w:id="80" w:author="Aline Richter" w:date="2021-04-28T15:04:00Z">
        <w:r w:rsidR="008A2F70" w:rsidDel="00727D48">
          <w:rPr>
            <w:rFonts w:cs="Times New Roman"/>
          </w:rPr>
          <w:delText>,</w:delText>
        </w:r>
      </w:del>
      <w:ins w:id="81" w:author="Aline Richter" w:date="2021-04-28T15:04:00Z">
        <w:r w:rsidR="00727D48">
          <w:rPr>
            <w:rFonts w:cs="Times New Roman"/>
          </w:rPr>
          <w:t>.</w:t>
        </w:r>
      </w:ins>
      <w:r w:rsidR="008A2F70">
        <w:rPr>
          <w:rFonts w:cs="Times New Roman"/>
        </w:rPr>
        <w:t xml:space="preserve"> </w:t>
      </w:r>
      <w:ins w:id="82" w:author="Aline Richter" w:date="2021-04-28T15:04:00Z">
        <w:del w:id="83" w:author="Bruno Eleres" w:date="2021-05-02T16:45:00Z">
          <w:r w:rsidR="00727D48" w:rsidDel="00AD46B8">
            <w:rPr>
              <w:rFonts w:cs="Times New Roman"/>
            </w:rPr>
            <w:delText xml:space="preserve">This tool allows us to </w:delText>
          </w:r>
        </w:del>
      </w:ins>
      <w:del w:id="84" w:author="Bruno Eleres" w:date="2021-05-02T16:45:00Z">
        <w:r w:rsidR="008923D7" w:rsidRPr="28063297" w:rsidDel="00AD46B8">
          <w:rPr>
            <w:rFonts w:cs="Times New Roman"/>
          </w:rPr>
          <w:delText>advanc</w:delText>
        </w:r>
        <w:r w:rsidR="002414D3" w:rsidRPr="28063297" w:rsidDel="00AD46B8">
          <w:rPr>
            <w:rFonts w:cs="Times New Roman"/>
          </w:rPr>
          <w:delText>ing</w:delText>
        </w:r>
      </w:del>
      <w:ins w:id="85" w:author="Aline Richter" w:date="2021-04-28T15:04:00Z">
        <w:del w:id="86" w:author="Bruno Eleres" w:date="2021-05-02T16:45:00Z">
          <w:r w:rsidR="00727D48" w:rsidDel="00AD46B8">
            <w:rPr>
              <w:rFonts w:cs="Times New Roman"/>
            </w:rPr>
            <w:delText>e</w:delText>
          </w:r>
        </w:del>
      </w:ins>
      <w:del w:id="87" w:author="Bruno Eleres" w:date="2021-05-02T16:45:00Z">
        <w:r w:rsidR="008923D7" w:rsidRPr="28063297" w:rsidDel="00AD46B8">
          <w:rPr>
            <w:rFonts w:cs="Times New Roman"/>
          </w:rPr>
          <w:delText xml:space="preserve"> </w:delText>
        </w:r>
        <w:r w:rsidR="001B388C" w:rsidRPr="28063297" w:rsidDel="00AD46B8">
          <w:rPr>
            <w:rFonts w:cs="Times New Roman"/>
          </w:rPr>
          <w:delText>our</w:delText>
        </w:r>
        <w:r w:rsidR="008923D7" w:rsidRPr="28063297" w:rsidDel="00AD46B8">
          <w:rPr>
            <w:rFonts w:cs="Times New Roman"/>
          </w:rPr>
          <w:delText xml:space="preserve"> knowledge </w:delText>
        </w:r>
        <w:r w:rsidR="00827759" w:rsidRPr="28063297" w:rsidDel="00AD46B8">
          <w:rPr>
            <w:rFonts w:cs="Times New Roman"/>
          </w:rPr>
          <w:delText>at different scales of investigation.</w:delText>
        </w:r>
        <w:r w:rsidR="002B4076" w:rsidDel="00AD46B8">
          <w:rPr>
            <w:rFonts w:cs="Times New Roman"/>
          </w:rPr>
          <w:delText xml:space="preserve"> </w:delText>
        </w:r>
      </w:del>
      <w:ins w:id="88" w:author="Bruno Eleres" w:date="2021-05-02T16:50:00Z">
        <w:r w:rsidR="00C13399">
          <w:rPr>
            <w:rFonts w:cs="Times New Roman"/>
          </w:rPr>
          <w:t>T</w:t>
        </w:r>
      </w:ins>
      <w:ins w:id="89" w:author="Gabriel Nakamura" w:date="2021-04-29T20:21:00Z">
        <w:del w:id="90" w:author="Bruno Eleres" w:date="2021-05-02T16:45:00Z">
          <w:r w:rsidR="0091005A" w:rsidDel="00AD46B8">
            <w:rPr>
              <w:rFonts w:cs="Times New Roman"/>
            </w:rPr>
            <w:delText>Currently</w:delText>
          </w:r>
        </w:del>
        <w:del w:id="91" w:author="Bruno Eleres" w:date="2021-05-02T16:50:00Z">
          <w:r w:rsidR="0091005A" w:rsidDel="00C13399">
            <w:rPr>
              <w:rFonts w:cs="Times New Roman"/>
            </w:rPr>
            <w:delText xml:space="preserve">, </w:delText>
          </w:r>
        </w:del>
      </w:ins>
      <w:ins w:id="92" w:author="Bruno Eleres" w:date="2021-05-02T16:44:00Z">
        <w:r w:rsidR="00B01B4B">
          <w:rPr>
            <w:rFonts w:cs="Times New Roman"/>
          </w:rPr>
          <w:t xml:space="preserve">he </w:t>
        </w:r>
      </w:ins>
      <w:ins w:id="93" w:author="Gabriel Nakamura" w:date="2021-04-29T20:21:00Z">
        <w:r w:rsidR="0091005A">
          <w:rPr>
            <w:rFonts w:cs="Times New Roman"/>
          </w:rPr>
          <w:t xml:space="preserve">research agenda in ecology and evolution </w:t>
        </w:r>
        <w:del w:id="94" w:author="Bruno Eleres" w:date="2021-05-02T16:46:00Z">
          <w:r w:rsidR="0091005A" w:rsidDel="00BE2087">
            <w:rPr>
              <w:rFonts w:cs="Times New Roman"/>
            </w:rPr>
            <w:delText xml:space="preserve">almost always </w:delText>
          </w:r>
        </w:del>
      </w:ins>
      <w:ins w:id="95" w:author="Bruno Eleres" w:date="2021-05-02T16:45:00Z">
        <w:r w:rsidR="00A744F7">
          <w:rPr>
            <w:rFonts w:cs="Times New Roman"/>
          </w:rPr>
          <w:t>encompasses</w:t>
        </w:r>
      </w:ins>
      <w:ins w:id="96" w:author="Gabriel Nakamura" w:date="2021-04-29T20:21:00Z">
        <w:del w:id="97" w:author="Bruno Eleres" w:date="2021-05-02T16:45:00Z">
          <w:r w:rsidR="0091005A" w:rsidDel="00A744F7">
            <w:rPr>
              <w:rFonts w:cs="Times New Roman"/>
            </w:rPr>
            <w:delText>involves</w:delText>
          </w:r>
        </w:del>
        <w:r w:rsidR="0091005A">
          <w:rPr>
            <w:rFonts w:cs="Times New Roman"/>
          </w:rPr>
          <w:t xml:space="preserve"> </w:t>
        </w:r>
        <w:del w:id="98" w:author="Bruno Eleres" w:date="2021-05-02T16:45:00Z">
          <w:r w:rsidR="0091005A" w:rsidDel="00A744F7">
            <w:rPr>
              <w:rFonts w:cs="Times New Roman"/>
            </w:rPr>
            <w:delText xml:space="preserve">the use of a </w:delText>
          </w:r>
        </w:del>
        <w:r w:rsidR="0091005A">
          <w:rPr>
            <w:rFonts w:cs="Times New Roman"/>
          </w:rPr>
          <w:t>phylogenetic approach</w:t>
        </w:r>
      </w:ins>
      <w:ins w:id="99" w:author="Bruno Eleres" w:date="2021-05-02T16:45:00Z">
        <w:r w:rsidR="00A744F7">
          <w:rPr>
            <w:rFonts w:cs="Times New Roman"/>
          </w:rPr>
          <w:t>es</w:t>
        </w:r>
      </w:ins>
      <w:ins w:id="100" w:author="Gabriel Nakamura" w:date="2021-04-29T20:21:00Z">
        <w:del w:id="101" w:author="Bruno Eleres" w:date="2021-05-02T16:49:00Z">
          <w:r w:rsidR="0091005A" w:rsidDel="00C13399">
            <w:rPr>
              <w:rFonts w:cs="Times New Roman"/>
            </w:rPr>
            <w:delText>,</w:delText>
          </w:r>
        </w:del>
        <w:r w:rsidR="0091005A">
          <w:rPr>
            <w:rFonts w:cs="Times New Roman"/>
          </w:rPr>
          <w:t xml:space="preserve"> from </w:t>
        </w:r>
      </w:ins>
      <w:ins w:id="102" w:author="Bruno Eleres" w:date="2021-05-02T16:47:00Z">
        <w:r w:rsidR="009604BE">
          <w:rPr>
            <w:rFonts w:cs="Times New Roman"/>
          </w:rPr>
          <w:t xml:space="preserve">organismal </w:t>
        </w:r>
      </w:ins>
      <w:ins w:id="103" w:author="Gabriel Nakamura" w:date="2021-04-29T20:21:00Z">
        <w:del w:id="104" w:author="Bruno Eleres" w:date="2021-05-02T16:47:00Z">
          <w:r w:rsidR="0091005A" w:rsidDel="009604BE">
            <w:rPr>
              <w:rFonts w:cs="Times New Roman"/>
            </w:rPr>
            <w:delText>species</w:delText>
          </w:r>
        </w:del>
        <w:del w:id="105" w:author="Bruno Eleres" w:date="2021-05-02T16:46:00Z">
          <w:r w:rsidR="0091005A" w:rsidDel="003C0891">
            <w:rPr>
              <w:rFonts w:cs="Times New Roman"/>
            </w:rPr>
            <w:delText xml:space="preserve"> level</w:delText>
          </w:r>
        </w:del>
        <w:del w:id="106" w:author="Bruno Eleres" w:date="2021-05-02T16:47:00Z">
          <w:r w:rsidR="0091005A" w:rsidDel="009604BE">
            <w:rPr>
              <w:rFonts w:cs="Times New Roman"/>
            </w:rPr>
            <w:delText xml:space="preserve"> </w:delText>
          </w:r>
        </w:del>
        <w:r w:rsidR="0091005A">
          <w:rPr>
            <w:rFonts w:cs="Times New Roman"/>
          </w:rPr>
          <w:t xml:space="preserve">to </w:t>
        </w:r>
        <w:del w:id="107" w:author="Bruno Eleres" w:date="2021-05-02T16:46:00Z">
          <w:r w:rsidR="0091005A" w:rsidDel="003C0891">
            <w:rPr>
              <w:rFonts w:cs="Times New Roman"/>
            </w:rPr>
            <w:delText xml:space="preserve">a </w:delText>
          </w:r>
        </w:del>
        <w:r w:rsidR="0091005A">
          <w:rPr>
            <w:rFonts w:cs="Times New Roman"/>
          </w:rPr>
          <w:t>macroecological</w:t>
        </w:r>
        <w:del w:id="108" w:author="Bruno Eleres" w:date="2021-05-02T16:46:00Z">
          <w:r w:rsidR="0091005A" w:rsidDel="003C0891">
            <w:rPr>
              <w:rFonts w:cs="Times New Roman"/>
            </w:rPr>
            <w:delText xml:space="preserve"> </w:delText>
          </w:r>
        </w:del>
      </w:ins>
      <w:ins w:id="109" w:author="Bruno Eleres" w:date="2021-05-02T16:46:00Z">
        <w:r w:rsidR="003C0891">
          <w:rPr>
            <w:rFonts w:cs="Times New Roman"/>
          </w:rPr>
          <w:t>-</w:t>
        </w:r>
      </w:ins>
      <w:ins w:id="110" w:author="Gabriel Nakamura" w:date="2021-04-29T20:21:00Z">
        <w:r w:rsidR="0091005A">
          <w:rPr>
            <w:rFonts w:cs="Times New Roman"/>
          </w:rPr>
          <w:t>scale</w:t>
        </w:r>
      </w:ins>
      <w:ins w:id="111" w:author="Bruno Eleres" w:date="2021-05-02T16:48:00Z">
        <w:r w:rsidR="00903452">
          <w:rPr>
            <w:rFonts w:cs="Times New Roman"/>
          </w:rPr>
          <w:t xml:space="preserve">, including trait evolution </w:t>
        </w:r>
        <w:r w:rsidR="00903452">
          <w:rPr>
            <w:rFonts w:cs="Times New Roman"/>
          </w:rPr>
          <w:fldChar w:fldCharType="begin" w:fldLock="1"/>
        </w:r>
        <w:r w:rsidR="00903452">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instrText>
        </w:r>
        <w:r w:rsidR="00903452">
          <w:rPr>
            <w:rFonts w:cs="Times New Roman"/>
          </w:rPr>
          <w:fldChar w:fldCharType="separate"/>
        </w:r>
        <w:r w:rsidR="00903452" w:rsidRPr="001441D3">
          <w:rPr>
            <w:rFonts w:cs="Times New Roman"/>
            <w:noProof/>
          </w:rPr>
          <w:t>(Maestri et al. 2017)</w:t>
        </w:r>
        <w:r w:rsidR="00903452">
          <w:rPr>
            <w:rFonts w:cs="Times New Roman"/>
          </w:rPr>
          <w:fldChar w:fldCharType="end"/>
        </w:r>
      </w:ins>
      <w:ins w:id="112" w:author="Bruno Eleres" w:date="2021-05-02T16:49:00Z">
        <w:r w:rsidR="00903452">
          <w:rPr>
            <w:rFonts w:cs="Times New Roman"/>
          </w:rPr>
          <w:t>,</w:t>
        </w:r>
      </w:ins>
      <w:ins w:id="113" w:author="Bruno Eleres" w:date="2021-05-02T16:48:00Z">
        <w:r w:rsidR="00903452">
          <w:rPr>
            <w:rFonts w:cs="Times New Roman"/>
          </w:rPr>
          <w:t xml:space="preserve"> invasion ecology </w:t>
        </w:r>
        <w:r w:rsidR="00903452">
          <w:rPr>
            <w:rFonts w:cs="Times New Roman"/>
          </w:rPr>
          <w:fldChar w:fldCharType="begin" w:fldLock="1"/>
        </w:r>
        <w:r w:rsidR="00903452">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903452">
          <w:rPr>
            <w:rFonts w:cs="Times New Roman"/>
          </w:rPr>
          <w:fldChar w:fldCharType="separate"/>
        </w:r>
        <w:r w:rsidR="00903452" w:rsidRPr="00D51236">
          <w:rPr>
            <w:rFonts w:cs="Times New Roman"/>
            <w:noProof/>
          </w:rPr>
          <w:t>(Pinto-Ledezma et al., 2020)</w:t>
        </w:r>
        <w:r w:rsidR="00903452">
          <w:rPr>
            <w:rFonts w:cs="Times New Roman"/>
          </w:rPr>
          <w:fldChar w:fldCharType="end"/>
        </w:r>
      </w:ins>
      <w:ins w:id="114" w:author="Bruno Eleres" w:date="2021-05-02T16:49:00Z">
        <w:r w:rsidR="00903452">
          <w:rPr>
            <w:rFonts w:cs="Times New Roman"/>
          </w:rPr>
          <w:t>,</w:t>
        </w:r>
      </w:ins>
      <w:ins w:id="115" w:author="Bruno Eleres" w:date="2021-05-02T16:48:00Z">
        <w:r w:rsidR="00903452">
          <w:rPr>
            <w:rFonts w:cs="Times New Roman"/>
          </w:rPr>
          <w:t xml:space="preserve"> metacommunity ecology </w:t>
        </w:r>
        <w:r w:rsidR="00903452">
          <w:rPr>
            <w:rFonts w:cs="Times New Roman"/>
          </w:rPr>
          <w:fldChar w:fldCharType="begin" w:fldLock="1"/>
        </w:r>
        <w:r w:rsidR="00903452">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903452">
          <w:rPr>
            <w:rFonts w:cs="Times New Roman"/>
          </w:rPr>
          <w:fldChar w:fldCharType="separate"/>
        </w:r>
        <w:r w:rsidR="00903452" w:rsidRPr="00D51236">
          <w:rPr>
            <w:rFonts w:cs="Times New Roman"/>
            <w:noProof/>
          </w:rPr>
          <w:t>(Pillar &amp; Duarte, 2010)</w:t>
        </w:r>
        <w:r w:rsidR="00903452">
          <w:rPr>
            <w:rFonts w:cs="Times New Roman"/>
          </w:rPr>
          <w:fldChar w:fldCharType="end"/>
        </w:r>
      </w:ins>
      <w:ins w:id="116" w:author="Bruno Eleres" w:date="2021-05-02T16:49:00Z">
        <w:r w:rsidR="00903452">
          <w:rPr>
            <w:rFonts w:cs="Times New Roman"/>
          </w:rPr>
          <w:t>,</w:t>
        </w:r>
      </w:ins>
      <w:ins w:id="117" w:author="Bruno Eleres" w:date="2021-05-02T16:48:00Z">
        <w:r w:rsidR="00903452">
          <w:rPr>
            <w:rFonts w:cs="Times New Roman"/>
          </w:rPr>
          <w:t xml:space="preserve"> and ecosystem functioning (Molina-Venegas et al. 2021)</w:t>
        </w:r>
      </w:ins>
      <w:ins w:id="118" w:author="Gabriel Nakamura" w:date="2021-04-29T20:21:00Z">
        <w:del w:id="119" w:author="Bruno Eleres" w:date="2021-05-02T16:47:00Z">
          <w:r w:rsidR="0091005A" w:rsidDel="00D86615">
            <w:rPr>
              <w:rFonts w:cs="Times New Roman"/>
            </w:rPr>
            <w:delText>,</w:delText>
          </w:r>
        </w:del>
      </w:ins>
      <w:ins w:id="120" w:author="Bruno Eleres" w:date="2021-05-02T16:47:00Z">
        <w:r w:rsidR="00D86615">
          <w:rPr>
            <w:rFonts w:cs="Times New Roman"/>
          </w:rPr>
          <w:t xml:space="preserve">. Hence, </w:t>
        </w:r>
      </w:ins>
      <w:ins w:id="121" w:author="Bruno Eleres" w:date="2021-05-02T16:51:00Z">
        <w:r w:rsidR="005A61C3">
          <w:rPr>
            <w:rFonts w:cs="Times New Roman"/>
          </w:rPr>
          <w:t>comprehensive phylogenetic trees must b</w:t>
        </w:r>
      </w:ins>
      <w:ins w:id="122" w:author="Gabriel Nakamura" w:date="2021-04-29T20:21:00Z">
        <w:del w:id="123" w:author="Bruno Eleres" w:date="2021-05-02T16:47:00Z">
          <w:r w:rsidR="0091005A" w:rsidDel="00D86615">
            <w:rPr>
              <w:rFonts w:cs="Times New Roman"/>
            </w:rPr>
            <w:delText xml:space="preserve"> which makes</w:delText>
          </w:r>
        </w:del>
        <w:del w:id="124" w:author="Bruno Eleres" w:date="2021-05-02T16:51:00Z">
          <w:r w:rsidR="0091005A" w:rsidDel="005A61C3">
            <w:rPr>
              <w:rFonts w:cs="Times New Roman"/>
            </w:rPr>
            <w:delText xml:space="preserve"> mandatory th</w:delText>
          </w:r>
          <w:r w:rsidR="0091005A" w:rsidDel="00CF74F6">
            <w:rPr>
              <w:rFonts w:cs="Times New Roman"/>
            </w:rPr>
            <w:delText xml:space="preserve">e presence of a </w:delText>
          </w:r>
          <w:r w:rsidR="0091005A" w:rsidDel="005A61C3">
            <w:rPr>
              <w:rFonts w:cs="Times New Roman"/>
            </w:rPr>
            <w:delText>comprehensive phylogenetic tree</w:delText>
          </w:r>
        </w:del>
      </w:ins>
      <w:ins w:id="125" w:author="Bruno Eleres" w:date="2021-05-02T16:51:00Z">
        <w:r w:rsidR="00CF74F6">
          <w:rPr>
            <w:rFonts w:cs="Times New Roman"/>
          </w:rPr>
          <w:t>e available</w:t>
        </w:r>
        <w:r w:rsidR="005A61C3">
          <w:rPr>
            <w:rFonts w:cs="Times New Roman"/>
          </w:rPr>
          <w:t xml:space="preserve"> to address those </w:t>
        </w:r>
      </w:ins>
      <w:ins w:id="126" w:author="Bruno Eleres" w:date="2021-05-02T16:52:00Z">
        <w:r w:rsidR="00714E0E">
          <w:rPr>
            <w:rFonts w:cs="Times New Roman"/>
          </w:rPr>
          <w:t>topics</w:t>
        </w:r>
      </w:ins>
      <w:ins w:id="127" w:author="Gabriel Nakamura" w:date="2021-04-29T20:21:00Z">
        <w:del w:id="128" w:author="Bruno Eleres" w:date="2021-05-02T16:48:00Z">
          <w:r w:rsidR="0091005A" w:rsidDel="00903452">
            <w:rPr>
              <w:rFonts w:cs="Times New Roman"/>
            </w:rPr>
            <w:delText xml:space="preserve"> (for traits </w:delText>
          </w:r>
          <w:r w:rsidR="0091005A" w:rsidDel="00903452">
            <w:rPr>
              <w:rFonts w:cs="Times New Roman"/>
            </w:rPr>
            <w:fldChar w:fldCharType="begin" w:fldLock="1"/>
          </w:r>
          <w:r w:rsidR="0091005A" w:rsidDel="00903452">
            <w:rPr>
              <w:rFonts w:cs="Times New Roman"/>
            </w:rPr>
            <w:del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delInstrText>
          </w:r>
          <w:r w:rsidR="0091005A" w:rsidDel="00903452">
            <w:rPr>
              <w:rFonts w:cs="Times New Roman"/>
            </w:rPr>
            <w:fldChar w:fldCharType="separate"/>
          </w:r>
          <w:r w:rsidR="0091005A" w:rsidRPr="001441D3" w:rsidDel="00903452">
            <w:rPr>
              <w:rFonts w:cs="Times New Roman"/>
              <w:noProof/>
            </w:rPr>
            <w:delText>(</w:delText>
          </w:r>
          <w:r w:rsidR="0091005A" w:rsidDel="00903452">
            <w:rPr>
              <w:rFonts w:cs="Times New Roman"/>
              <w:noProof/>
            </w:rPr>
            <w:delText xml:space="preserve">e.g. </w:delText>
          </w:r>
          <w:r w:rsidR="0091005A" w:rsidRPr="001441D3" w:rsidDel="00903452">
            <w:rPr>
              <w:rFonts w:cs="Times New Roman"/>
              <w:noProof/>
            </w:rPr>
            <w:delText>Maestri et al. 2017)</w:delText>
          </w:r>
          <w:r w:rsidR="0091005A" w:rsidDel="00903452">
            <w:rPr>
              <w:rFonts w:cs="Times New Roman"/>
            </w:rPr>
            <w:fldChar w:fldCharType="end"/>
          </w:r>
          <w:r w:rsidR="0091005A" w:rsidDel="00903452">
            <w:rPr>
              <w:rFonts w:cs="Times New Roman"/>
            </w:rPr>
            <w:delText xml:space="preserve">; invasion ecology </w:delText>
          </w:r>
          <w:r w:rsidR="0091005A" w:rsidDel="00903452">
            <w:rPr>
              <w:rFonts w:cs="Times New Roman"/>
            </w:rPr>
            <w:fldChar w:fldCharType="begin" w:fldLock="1"/>
          </w:r>
          <w:r w:rsidR="0091005A" w:rsidDel="00903452">
            <w:rPr>
              <w:rFonts w:cs="Times New Roman"/>
            </w:rPr>
            <w:del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delInstrText>
          </w:r>
          <w:r w:rsidR="0091005A" w:rsidDel="00903452">
            <w:rPr>
              <w:rFonts w:cs="Times New Roman"/>
            </w:rPr>
            <w:fldChar w:fldCharType="separate"/>
          </w:r>
          <w:r w:rsidR="0091005A" w:rsidRPr="00D51236" w:rsidDel="00903452">
            <w:rPr>
              <w:rFonts w:cs="Times New Roman"/>
              <w:noProof/>
            </w:rPr>
            <w:delText>(Pinto-Ledezma et al., 2020)</w:delText>
          </w:r>
          <w:r w:rsidR="0091005A" w:rsidDel="00903452">
            <w:rPr>
              <w:rFonts w:cs="Times New Roman"/>
            </w:rPr>
            <w:fldChar w:fldCharType="end"/>
          </w:r>
          <w:r w:rsidR="0091005A" w:rsidDel="00903452">
            <w:rPr>
              <w:rFonts w:cs="Times New Roman"/>
            </w:rPr>
            <w:delText xml:space="preserve">; metacommunity ecology </w:delText>
          </w:r>
          <w:r w:rsidR="0091005A" w:rsidDel="00903452">
            <w:rPr>
              <w:rFonts w:cs="Times New Roman"/>
            </w:rPr>
            <w:fldChar w:fldCharType="begin" w:fldLock="1"/>
          </w:r>
          <w:r w:rsidR="0091005A" w:rsidDel="00903452">
            <w:rPr>
              <w:rFonts w:cs="Times New Roman"/>
            </w:rPr>
            <w:del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delInstrText>
          </w:r>
          <w:r w:rsidR="0091005A" w:rsidDel="00903452">
            <w:rPr>
              <w:rFonts w:cs="Times New Roman"/>
            </w:rPr>
            <w:fldChar w:fldCharType="separate"/>
          </w:r>
          <w:r w:rsidR="0091005A" w:rsidRPr="00D51236" w:rsidDel="00903452">
            <w:rPr>
              <w:rFonts w:cs="Times New Roman"/>
              <w:noProof/>
            </w:rPr>
            <w:delText>(Pillar &amp; Duarte, 2010)</w:delText>
          </w:r>
          <w:r w:rsidR="0091005A" w:rsidDel="00903452">
            <w:rPr>
              <w:rFonts w:cs="Times New Roman"/>
            </w:rPr>
            <w:fldChar w:fldCharType="end"/>
          </w:r>
          <w:r w:rsidR="0091005A" w:rsidDel="00903452">
            <w:rPr>
              <w:rFonts w:cs="Times New Roman"/>
            </w:rPr>
            <w:delText>; biodiversity and ecosystem functioning (Molina-Venegas et al. 2021))</w:delText>
          </w:r>
        </w:del>
        <w:r w:rsidR="0091005A">
          <w:rPr>
            <w:rFonts w:cs="Times New Roman"/>
          </w:rPr>
          <w:t>.</w:t>
        </w:r>
      </w:ins>
    </w:p>
    <w:p w14:paraId="080019F4" w14:textId="2DAF3DE4" w:rsidR="009604FE" w:rsidDel="0091005A" w:rsidRDefault="0091005A" w:rsidP="0091005A">
      <w:pPr>
        <w:ind w:firstLine="708"/>
        <w:rPr>
          <w:del w:id="129" w:author="Gabriel Nakamura" w:date="2021-04-29T20:21:00Z"/>
          <w:rFonts w:cs="Times New Roman"/>
        </w:rPr>
      </w:pPr>
      <w:ins w:id="130" w:author="Gabriel Nakamura" w:date="2021-04-29T20:21:00Z">
        <w:r>
          <w:rPr>
            <w:rFonts w:cs="Times New Roman"/>
          </w:rPr>
          <w:tab/>
        </w:r>
      </w:ins>
      <w:ins w:id="131" w:author="Bruno Eleres" w:date="2021-05-03T11:04:00Z">
        <w:r w:rsidR="006A4009">
          <w:rPr>
            <w:rFonts w:cs="Times New Roman"/>
          </w:rPr>
          <w:t>Well-established</w:t>
        </w:r>
      </w:ins>
      <w:ins w:id="132" w:author="Bruno Eleres" w:date="2021-05-03T11:03:00Z">
        <w:r w:rsidR="006A4009">
          <w:rPr>
            <w:rFonts w:cs="Times New Roman"/>
          </w:rPr>
          <w:t xml:space="preserve"> phylogenies for most of </w:t>
        </w:r>
      </w:ins>
      <w:ins w:id="133" w:author="Bruno Eleres" w:date="2021-05-03T11:04:00Z">
        <w:r w:rsidR="006A4009">
          <w:rPr>
            <w:rFonts w:cs="Times New Roman"/>
          </w:rPr>
          <w:t>known</w:t>
        </w:r>
      </w:ins>
      <w:ins w:id="134" w:author="Bruno Eleres" w:date="2021-05-03T11:03:00Z">
        <w:r w:rsidR="006A4009">
          <w:rPr>
            <w:rFonts w:cs="Times New Roman"/>
          </w:rPr>
          <w:t xml:space="preserve"> species are available for some groups, such as </w:t>
        </w:r>
      </w:ins>
      <w:del w:id="135" w:author="Gabriel Nakamura" w:date="2021-04-29T20:21:00Z">
        <w:r w:rsidR="008A2F70" w:rsidDel="0091005A">
          <w:rPr>
            <w:rFonts w:cs="Times New Roman"/>
          </w:rPr>
          <w:delText xml:space="preserve">Currently, </w:delText>
        </w:r>
        <w:r w:rsidR="002B4076" w:rsidDel="0091005A">
          <w:rPr>
            <w:rFonts w:cs="Times New Roman"/>
          </w:rPr>
          <w:delText xml:space="preserve">research agenda in ecology and evolution almost always involves the use of a </w:delText>
        </w:r>
        <w:r w:rsidR="00C26F4E" w:rsidDel="0091005A">
          <w:rPr>
            <w:rFonts w:cs="Times New Roman"/>
          </w:rPr>
          <w:delText>phylogenetic approach,</w:delText>
        </w:r>
        <w:r w:rsidR="007A6BDB" w:rsidDel="0091005A">
          <w:rPr>
            <w:rFonts w:cs="Times New Roman"/>
          </w:rPr>
          <w:delText xml:space="preserve"> </w:delText>
        </w:r>
        <w:r w:rsidR="0050392A" w:rsidDel="0091005A">
          <w:rPr>
            <w:rFonts w:cs="Times New Roman"/>
          </w:rPr>
          <w:delText xml:space="preserve">from species level to a macroecological </w:delText>
        </w:r>
        <w:r w:rsidR="00EA235B" w:rsidDel="0091005A">
          <w:rPr>
            <w:rFonts w:cs="Times New Roman"/>
          </w:rPr>
          <w:delText>scale</w:delText>
        </w:r>
      </w:del>
      <w:ins w:id="136" w:author="Aline Richter" w:date="2021-04-28T15:06:00Z">
        <w:del w:id="137" w:author="Gabriel Nakamura" w:date="2021-04-29T20:21:00Z">
          <w:r w:rsidR="00727D48" w:rsidDel="0091005A">
            <w:rPr>
              <w:rFonts w:cs="Times New Roman"/>
            </w:rPr>
            <w:delText>.</w:delText>
          </w:r>
        </w:del>
      </w:ins>
      <w:del w:id="138" w:author="Gabriel Nakamura" w:date="2021-04-29T20:21:00Z">
        <w:r w:rsidR="0050392A" w:rsidDel="0091005A">
          <w:rPr>
            <w:rFonts w:cs="Times New Roman"/>
          </w:rPr>
          <w:delText xml:space="preserve">, </w:delText>
        </w:r>
        <w:r w:rsidR="009F75A6" w:rsidDel="0091005A">
          <w:rPr>
            <w:rFonts w:cs="Times New Roman"/>
          </w:rPr>
          <w:delText xml:space="preserve">which </w:delText>
        </w:r>
      </w:del>
      <w:ins w:id="139" w:author="Aline Richter" w:date="2021-04-28T15:07:00Z">
        <w:del w:id="140" w:author="Gabriel Nakamura" w:date="2021-04-29T20:21:00Z">
          <w:r w:rsidR="00727D48" w:rsidDel="0091005A">
            <w:rPr>
              <w:rFonts w:cs="Times New Roman"/>
            </w:rPr>
            <w:delText>For</w:delText>
          </w:r>
        </w:del>
      </w:ins>
      <w:ins w:id="141" w:author="Aline Richter" w:date="2021-04-28T15:06:00Z">
        <w:del w:id="142" w:author="Gabriel Nakamura" w:date="2021-04-29T20:21:00Z">
          <w:r w:rsidR="00727D48" w:rsidDel="0091005A">
            <w:rPr>
              <w:rFonts w:cs="Times New Roman"/>
            </w:rPr>
            <w:delText xml:space="preserve"> this, </w:delText>
          </w:r>
        </w:del>
      </w:ins>
      <w:del w:id="143" w:author="Gabriel Nakamura" w:date="2021-04-29T20:21:00Z">
        <w:r w:rsidR="009F75A6" w:rsidDel="0091005A">
          <w:rPr>
            <w:rFonts w:cs="Times New Roman"/>
          </w:rPr>
          <w:delText>makes</w:delText>
        </w:r>
      </w:del>
      <w:ins w:id="144" w:author="Aline Richter" w:date="2021-04-28T15:06:00Z">
        <w:del w:id="145" w:author="Gabriel Nakamura" w:date="2021-04-29T20:21:00Z">
          <w:r w:rsidR="00727D48" w:rsidDel="0091005A">
            <w:rPr>
              <w:rFonts w:cs="Times New Roman"/>
            </w:rPr>
            <w:delText>is</w:delText>
          </w:r>
        </w:del>
      </w:ins>
      <w:del w:id="146" w:author="Gabriel Nakamura" w:date="2021-04-29T20:21:00Z">
        <w:r w:rsidR="009F75A6" w:rsidDel="0091005A">
          <w:rPr>
            <w:rFonts w:cs="Times New Roman"/>
          </w:rPr>
          <w:delText xml:space="preserve"> mandatory </w:delText>
        </w:r>
        <w:r w:rsidR="0050392A" w:rsidDel="0091005A">
          <w:rPr>
            <w:rFonts w:cs="Times New Roman"/>
          </w:rPr>
          <w:delText>the presence of a comprehensive phylogenetic tree (</w:delText>
        </w:r>
      </w:del>
      <w:ins w:id="147" w:author="Aline Richter" w:date="2021-04-28T15:13:00Z">
        <w:del w:id="148" w:author="Gabriel Nakamura" w:date="2021-04-29T20:21:00Z">
          <w:r w:rsidR="006C21A4" w:rsidDel="0091005A">
            <w:rPr>
              <w:rFonts w:cs="Times New Roman"/>
            </w:rPr>
            <w:delText xml:space="preserve">be </w:delText>
          </w:r>
        </w:del>
      </w:ins>
      <w:del w:id="149" w:author="Gabriel Nakamura" w:date="2021-04-29T20:21:00Z">
        <w:r w:rsidR="0050392A" w:rsidDel="0091005A">
          <w:rPr>
            <w:rFonts w:cs="Times New Roman"/>
          </w:rPr>
          <w:delText>for traits</w:delText>
        </w:r>
      </w:del>
      <w:ins w:id="150" w:author="Aline Richter" w:date="2021-04-28T15:14:00Z">
        <w:del w:id="151" w:author="Gabriel Nakamura" w:date="2021-04-29T20:21:00Z">
          <w:r w:rsidR="006C21A4" w:rsidDel="0091005A">
            <w:rPr>
              <w:rFonts w:cs="Times New Roman"/>
            </w:rPr>
            <w:delText xml:space="preserve"> evolution</w:delText>
          </w:r>
        </w:del>
      </w:ins>
      <w:del w:id="152" w:author="Gabriel Nakamura" w:date="2021-04-29T20:21:00Z">
        <w:r w:rsidR="0050392A" w:rsidDel="0091005A">
          <w:rPr>
            <w:rFonts w:cs="Times New Roman"/>
          </w:rPr>
          <w:delText xml:space="preserve"> </w:delText>
        </w:r>
        <w:r w:rsidR="003178B9" w:rsidDel="0091005A">
          <w:rPr>
            <w:rFonts w:cs="Times New Roman"/>
          </w:rPr>
          <w:fldChar w:fldCharType="begin" w:fldLock="1"/>
        </w:r>
        <w:r w:rsidR="003178B9" w:rsidRPr="006A4009" w:rsidDel="0091005A">
          <w:rPr>
            <w:rFonts w:cs="Times New Roman"/>
          </w:rPr>
          <w:del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delInstrText>
        </w:r>
        <w:r w:rsidR="003178B9" w:rsidDel="0091005A">
          <w:rPr>
            <w:rFonts w:cs="Times New Roman"/>
          </w:rPr>
          <w:fldChar w:fldCharType="separate"/>
        </w:r>
        <w:r w:rsidR="003178B9" w:rsidRPr="001441D3" w:rsidDel="0091005A">
          <w:rPr>
            <w:rFonts w:cs="Times New Roman"/>
            <w:noProof/>
          </w:rPr>
          <w:delText>(</w:delText>
        </w:r>
        <w:r w:rsidR="003178B9" w:rsidDel="0091005A">
          <w:rPr>
            <w:rFonts w:cs="Times New Roman"/>
            <w:noProof/>
          </w:rPr>
          <w:delText xml:space="preserve">e.g. </w:delText>
        </w:r>
        <w:r w:rsidR="003178B9" w:rsidRPr="001441D3" w:rsidDel="0091005A">
          <w:rPr>
            <w:rFonts w:cs="Times New Roman"/>
            <w:noProof/>
          </w:rPr>
          <w:delText>Maestri et al. 2017)</w:delText>
        </w:r>
        <w:r w:rsidR="003178B9" w:rsidDel="0091005A">
          <w:rPr>
            <w:rFonts w:cs="Times New Roman"/>
          </w:rPr>
          <w:fldChar w:fldCharType="end"/>
        </w:r>
        <w:r w:rsidR="003178B9" w:rsidDel="0091005A">
          <w:rPr>
            <w:rFonts w:cs="Times New Roman"/>
          </w:rPr>
          <w:delText xml:space="preserve">; invasion ecology </w:delText>
        </w:r>
        <w:r w:rsidR="003178B9" w:rsidDel="0091005A">
          <w:rPr>
            <w:rFonts w:cs="Times New Roman"/>
          </w:rPr>
          <w:fldChar w:fldCharType="begin" w:fldLock="1"/>
        </w:r>
        <w:r w:rsidR="003178B9" w:rsidDel="0091005A">
          <w:rPr>
            <w:rFonts w:cs="Times New Roman"/>
          </w:rPr>
          <w:del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delInstrText>
        </w:r>
        <w:r w:rsidR="003178B9" w:rsidDel="0091005A">
          <w:rPr>
            <w:rFonts w:cs="Times New Roman"/>
          </w:rPr>
          <w:fldChar w:fldCharType="separate"/>
        </w:r>
        <w:r w:rsidR="003178B9" w:rsidRPr="00D51236" w:rsidDel="0091005A">
          <w:rPr>
            <w:rFonts w:cs="Times New Roman"/>
            <w:noProof/>
          </w:rPr>
          <w:delText>(Pinto-Ledezma et al., 2020)</w:delText>
        </w:r>
        <w:r w:rsidR="003178B9" w:rsidDel="0091005A">
          <w:rPr>
            <w:rFonts w:cs="Times New Roman"/>
          </w:rPr>
          <w:fldChar w:fldCharType="end"/>
        </w:r>
        <w:r w:rsidR="003178B9" w:rsidDel="0091005A">
          <w:rPr>
            <w:rFonts w:cs="Times New Roman"/>
          </w:rPr>
          <w:delText xml:space="preserve">; metacommunity ecology </w:delText>
        </w:r>
        <w:r w:rsidR="003178B9" w:rsidDel="0091005A">
          <w:rPr>
            <w:rFonts w:cs="Times New Roman"/>
          </w:rPr>
          <w:fldChar w:fldCharType="begin" w:fldLock="1"/>
        </w:r>
        <w:r w:rsidR="003178B9" w:rsidDel="0091005A">
          <w:rPr>
            <w:rFonts w:cs="Times New Roman"/>
          </w:rPr>
          <w:del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delInstrText>
        </w:r>
        <w:r w:rsidR="003178B9" w:rsidDel="0091005A">
          <w:rPr>
            <w:rFonts w:cs="Times New Roman"/>
          </w:rPr>
          <w:fldChar w:fldCharType="separate"/>
        </w:r>
        <w:r w:rsidR="003178B9" w:rsidRPr="00D51236" w:rsidDel="0091005A">
          <w:rPr>
            <w:rFonts w:cs="Times New Roman"/>
            <w:noProof/>
          </w:rPr>
          <w:delText>(Pillar &amp; Duarte, 2010)</w:delText>
        </w:r>
        <w:r w:rsidR="003178B9" w:rsidDel="0091005A">
          <w:rPr>
            <w:rFonts w:cs="Times New Roman"/>
          </w:rPr>
          <w:fldChar w:fldCharType="end"/>
        </w:r>
      </w:del>
      <w:ins w:id="153" w:author="Aline Richter" w:date="2021-04-28T15:15:00Z">
        <w:del w:id="154" w:author="Gabriel Nakamura" w:date="2021-04-29T20:21:00Z">
          <w:r w:rsidR="006C21A4" w:rsidDel="0091005A">
            <w:rPr>
              <w:rFonts w:cs="Times New Roman"/>
            </w:rPr>
            <w:delText xml:space="preserve"> or </w:delText>
          </w:r>
        </w:del>
      </w:ins>
      <w:del w:id="155" w:author="Gabriel Nakamura" w:date="2021-04-29T20:21:00Z">
        <w:r w:rsidR="003178B9" w:rsidDel="0091005A">
          <w:rPr>
            <w:rFonts w:cs="Times New Roman"/>
          </w:rPr>
          <w:delText>; biodiversity and ecosystem functioning (Molina-Venegas et al. 2021)</w:delText>
        </w:r>
        <w:r w:rsidR="0050392A" w:rsidDel="0091005A">
          <w:rPr>
            <w:rFonts w:cs="Times New Roman"/>
          </w:rPr>
          <w:delText>)</w:delText>
        </w:r>
      </w:del>
      <w:ins w:id="156" w:author="Aline Richter" w:date="2021-04-28T15:06:00Z">
        <w:del w:id="157" w:author="Gabriel Nakamura" w:date="2021-04-29T20:21:00Z">
          <w:r w:rsidR="00727D48" w:rsidDel="0091005A">
            <w:rPr>
              <w:rFonts w:cs="Times New Roman"/>
            </w:rPr>
            <w:delText>.</w:delText>
          </w:r>
        </w:del>
      </w:ins>
    </w:p>
    <w:p w14:paraId="1D72E4A7" w14:textId="7D8D2725" w:rsidR="005679EB" w:rsidRDefault="00D95C45" w:rsidP="00F54049">
      <w:pPr>
        <w:rPr>
          <w:rFonts w:cs="Times New Roman"/>
        </w:rPr>
      </w:pPr>
      <w:del w:id="158" w:author="Bruno Eleres" w:date="2021-05-03T11:04:00Z">
        <w:r w:rsidDel="006A4009">
          <w:rPr>
            <w:rFonts w:cs="Times New Roman"/>
          </w:rPr>
          <w:delText xml:space="preserve">The availability of </w:delText>
        </w:r>
        <w:r w:rsidR="00860933" w:rsidDel="006A4009">
          <w:rPr>
            <w:rFonts w:cs="Times New Roman"/>
          </w:rPr>
          <w:delText>phylogenetic tree</w:delText>
        </w:r>
        <w:r w:rsidR="009F75A6" w:rsidDel="006A4009">
          <w:rPr>
            <w:rFonts w:cs="Times New Roman"/>
          </w:rPr>
          <w:delText>s</w:delText>
        </w:r>
        <w:r w:rsidR="00860933" w:rsidDel="006A4009">
          <w:rPr>
            <w:rFonts w:cs="Times New Roman"/>
          </w:rPr>
          <w:delText xml:space="preserve"> has grown in the last decade, with some groups presenting </w:delText>
        </w:r>
        <w:r w:rsidR="00B46919" w:rsidDel="006A4009">
          <w:rPr>
            <w:rFonts w:cs="Times New Roman"/>
          </w:rPr>
          <w:delText>well-</w:delText>
        </w:r>
        <w:r w:rsidR="00063105" w:rsidDel="006A4009">
          <w:rPr>
            <w:rFonts w:cs="Times New Roman"/>
          </w:rPr>
          <w:delText>established</w:delText>
        </w:r>
        <w:r w:rsidR="00860933" w:rsidDel="006A4009">
          <w:rPr>
            <w:rFonts w:cs="Times New Roman"/>
          </w:rPr>
          <w:delText xml:space="preserve"> </w:delText>
        </w:r>
        <w:r w:rsidR="00BC33DD" w:rsidDel="006A4009">
          <w:rPr>
            <w:rFonts w:cs="Times New Roman"/>
          </w:rPr>
          <w:delText xml:space="preserve">phylogenies, e.g. </w:delText>
        </w:r>
      </w:del>
      <w:r w:rsidR="00BC33DD">
        <w:rPr>
          <w:rFonts w:cs="Times New Roman"/>
        </w:rPr>
        <w:t>birds</w:t>
      </w:r>
      <w:r w:rsidR="0060649E">
        <w:rPr>
          <w:rFonts w:cs="Times New Roman"/>
        </w:rPr>
        <w:t xml:space="preserve"> </w:t>
      </w:r>
      <w:r w:rsidR="0060649E">
        <w:rPr>
          <w:rFonts w:cs="Times New Roman"/>
        </w:rPr>
        <w:fldChar w:fldCharType="begin" w:fldLock="1"/>
      </w:r>
      <w:r w:rsidR="00D51236">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2012a)","plainTextFormattedCitation":"(Jetz, Thomas, Joy, Hartmann, &amp; Mooers, 2012a)","previouslyFormattedCitation":"(Jetz, Thomas, Joy, Hartmann, &amp; Mooers, 2012a)"},"properties":{"noteIndex":0},"schema":"https://github.com/citation-style-language/schema/raw/master/csl-citation.json"}</w:instrText>
      </w:r>
      <w:r w:rsidR="0060649E">
        <w:rPr>
          <w:rFonts w:cs="Times New Roman"/>
        </w:rPr>
        <w:fldChar w:fldCharType="separate"/>
      </w:r>
      <w:r w:rsidR="00D51236" w:rsidRPr="00D51236">
        <w:rPr>
          <w:rFonts w:cs="Times New Roman"/>
          <w:noProof/>
        </w:rPr>
        <w:t>(Jetz, Thomas, Joy, Hartmann, &amp; Mooers, 2012a)</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xml:space="preserve">, </w:t>
      </w:r>
      <w:ins w:id="159" w:author="Bruno Eleres" w:date="2021-05-03T11:04:00Z">
        <w:r w:rsidR="00C314A8">
          <w:rPr>
            <w:rFonts w:cs="Times New Roman"/>
          </w:rPr>
          <w:t xml:space="preserve">and </w:t>
        </w:r>
      </w:ins>
      <w:r w:rsidR="00296446">
        <w:rPr>
          <w:rFonts w:cs="Times New Roman"/>
        </w:rPr>
        <w:t>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ins w:id="160" w:author="Bruno Eleres" w:date="2021-05-03T11:04:00Z">
        <w:r w:rsidR="00C314A8">
          <w:rPr>
            <w:rFonts w:cs="Times New Roman"/>
          </w:rPr>
          <w:t xml:space="preserve">. </w:t>
        </w:r>
      </w:ins>
      <w:ins w:id="161" w:author="Bruno Eleres" w:date="2021-05-03T11:05:00Z">
        <w:r w:rsidR="00C63315">
          <w:rPr>
            <w:rFonts w:cs="Times New Roman"/>
          </w:rPr>
          <w:t xml:space="preserve">On the other hand, the </w:t>
        </w:r>
      </w:ins>
      <w:ins w:id="162" w:author="Bruno Eleres" w:date="2021-05-03T11:06:00Z">
        <w:r w:rsidR="00C63315">
          <w:rPr>
            <w:rFonts w:cs="Times New Roman"/>
          </w:rPr>
          <w:t xml:space="preserve">available </w:t>
        </w:r>
      </w:ins>
      <w:ins w:id="163" w:author="Bruno Eleres" w:date="2021-05-03T11:05:00Z">
        <w:r w:rsidR="00C63315">
          <w:rPr>
            <w:rFonts w:cs="Times New Roman"/>
          </w:rPr>
          <w:t>phylogenies for b</w:t>
        </w:r>
      </w:ins>
      <w:ins w:id="164" w:author="Aline Richter" w:date="2021-04-28T17:02:00Z">
        <w:del w:id="165" w:author="Bruno Eleres" w:date="2021-05-03T11:04:00Z">
          <w:r w:rsidR="00910A7B" w:rsidDel="00EB5449">
            <w:rPr>
              <w:rFonts w:cs="Times New Roman"/>
            </w:rPr>
            <w:delText xml:space="preserve"> and</w:delText>
          </w:r>
        </w:del>
      </w:ins>
      <w:del w:id="166" w:author="Aline Richter" w:date="2021-04-28T17:02:00Z">
        <w:r w:rsidR="00296446" w:rsidDel="00910A7B">
          <w:rPr>
            <w:rFonts w:cs="Times New Roman"/>
          </w:rPr>
          <w:delText>,</w:delText>
        </w:r>
      </w:del>
      <w:del w:id="167" w:author="Bruno Eleres" w:date="2021-05-03T11:05:00Z">
        <w:r w:rsidR="00594D43" w:rsidDel="00EB5449">
          <w:rPr>
            <w:rFonts w:cs="Times New Roman"/>
          </w:rPr>
          <w:delText xml:space="preserve"> </w:delText>
        </w:r>
        <w:r w:rsidR="008240DA" w:rsidDel="00EB5449">
          <w:rPr>
            <w:rFonts w:cs="Times New Roman"/>
          </w:rPr>
          <w:delText>b</w:delText>
        </w:r>
      </w:del>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ins w:id="168" w:author="Bruno Eleres" w:date="2021-05-03T11:06:00Z">
        <w:r w:rsidR="00C63315">
          <w:rPr>
            <w:rFonts w:cs="Times New Roman"/>
          </w:rPr>
          <w:t xml:space="preserve"> </w:t>
        </w:r>
        <w:r w:rsidR="00F20BD3">
          <w:rPr>
            <w:rFonts w:cs="Times New Roman"/>
          </w:rPr>
          <w:t xml:space="preserve">display </w:t>
        </w:r>
      </w:ins>
      <w:del w:id="169" w:author="Bruno Eleres" w:date="2021-05-03T11:06:00Z">
        <w:r w:rsidR="00594D43" w:rsidDel="00F20BD3">
          <w:rPr>
            <w:rFonts w:cs="Times New Roman"/>
          </w:rPr>
          <w:delText xml:space="preserve">. </w:delText>
        </w:r>
        <w:r w:rsidR="00654372" w:rsidDel="00C63315">
          <w:rPr>
            <w:rFonts w:cs="Times New Roman"/>
          </w:rPr>
          <w:delText>However, they differ in an important characteristic</w:delText>
        </w:r>
      </w:del>
      <w:ins w:id="170" w:author="Aline Richter" w:date="2021-04-28T17:02:00Z">
        <w:del w:id="171" w:author="Bruno Eleres" w:date="2021-05-03T11:06:00Z">
          <w:r w:rsidR="00910A7B" w:rsidDel="00C63315">
            <w:rPr>
              <w:rFonts w:cs="Times New Roman"/>
            </w:rPr>
            <w:delText>,</w:delText>
          </w:r>
        </w:del>
      </w:ins>
      <w:del w:id="172" w:author="Bruno Eleres" w:date="2021-05-03T11:06:00Z">
        <w:r w:rsidR="001F7C6E" w:rsidDel="00C63315">
          <w:rPr>
            <w:rFonts w:cs="Times New Roman"/>
          </w:rPr>
          <w:delText>. W</w:delText>
        </w:r>
      </w:del>
      <w:ins w:id="173" w:author="Aline Richter" w:date="2021-04-28T17:02:00Z">
        <w:del w:id="174" w:author="Bruno Eleres" w:date="2021-05-03T11:06:00Z">
          <w:r w:rsidR="00910A7B" w:rsidDel="00C63315">
            <w:rPr>
              <w:rFonts w:cs="Times New Roman"/>
            </w:rPr>
            <w:delText xml:space="preserve"> w</w:delText>
          </w:r>
        </w:del>
      </w:ins>
      <w:del w:id="175" w:author="Bruno Eleres" w:date="2021-05-03T11:06:00Z">
        <w:r w:rsidR="00654372" w:rsidDel="00C63315">
          <w:rPr>
            <w:rFonts w:cs="Times New Roman"/>
          </w:rPr>
          <w:delText xml:space="preserve">hile </w:delText>
        </w:r>
        <w:r w:rsidR="004C3E68" w:rsidDel="00C63315">
          <w:rPr>
            <w:rFonts w:cs="Times New Roman"/>
          </w:rPr>
          <w:delText xml:space="preserve">certain groups, </w:delText>
        </w:r>
        <w:r w:rsidR="00D23C42" w:rsidDel="00C63315">
          <w:rPr>
            <w:rFonts w:cs="Times New Roman"/>
          </w:rPr>
          <w:delText xml:space="preserve">present </w:delText>
        </w:r>
      </w:del>
      <w:ins w:id="176" w:author="Aline Richter" w:date="2021-04-28T17:06:00Z">
        <w:del w:id="177" w:author="Bruno Eleres" w:date="2021-05-03T11:06:00Z">
          <w:r w:rsidR="00910A7B" w:rsidDel="00C63315">
            <w:rPr>
              <w:rFonts w:cs="Times New Roman"/>
            </w:rPr>
            <w:delText xml:space="preserve">robust </w:delText>
          </w:r>
        </w:del>
      </w:ins>
      <w:del w:id="178" w:author="Bruno Eleres" w:date="2021-05-03T11:06:00Z">
        <w:r w:rsidR="00D23C42" w:rsidDel="00C63315">
          <w:rPr>
            <w:rFonts w:cs="Times New Roman"/>
          </w:rPr>
          <w:delText>comprehensive phylogenies</w:delText>
        </w:r>
        <w:r w:rsidR="00654372" w:rsidDel="00C63315">
          <w:rPr>
            <w:rFonts w:cs="Times New Roman"/>
          </w:rPr>
          <w:delText xml:space="preserve"> </w:delText>
        </w:r>
      </w:del>
      <w:ins w:id="179" w:author="Aline Richter" w:date="2021-04-28T17:03:00Z">
        <w:del w:id="180" w:author="Bruno Eleres" w:date="2021-05-03T11:06:00Z">
          <w:r w:rsidR="00910A7B" w:rsidDel="00C63315">
            <w:rPr>
              <w:rFonts w:cs="Times New Roman"/>
            </w:rPr>
            <w:delText>that comprise</w:delText>
          </w:r>
        </w:del>
        <w:del w:id="181" w:author="Bruno Eleres" w:date="2021-05-02T16:54:00Z">
          <w:r w:rsidR="00910A7B" w:rsidDel="00BF055F">
            <w:rPr>
              <w:rFonts w:cs="Times New Roman"/>
            </w:rPr>
            <w:delText>s</w:delText>
          </w:r>
        </w:del>
        <w:del w:id="182" w:author="Bruno Eleres" w:date="2021-05-03T11:06:00Z">
          <w:r w:rsidR="00910A7B" w:rsidDel="00C63315">
            <w:rPr>
              <w:rFonts w:cs="Times New Roman"/>
            </w:rPr>
            <w:delText xml:space="preserve"> </w:delText>
          </w:r>
        </w:del>
      </w:ins>
      <w:del w:id="183" w:author="Bruno Eleres" w:date="2021-05-03T11:06:00Z">
        <w:r w:rsidR="00654372" w:rsidDel="00C63315">
          <w:rPr>
            <w:rFonts w:cs="Times New Roman"/>
          </w:rPr>
          <w:delText>includ</w:delText>
        </w:r>
        <w:r w:rsidR="00280681" w:rsidDel="00C63315">
          <w:rPr>
            <w:rFonts w:cs="Times New Roman"/>
          </w:rPr>
          <w:delText>ing</w:delText>
        </w:r>
        <w:r w:rsidR="00654372" w:rsidDel="00C63315">
          <w:rPr>
            <w:rFonts w:cs="Times New Roman"/>
          </w:rPr>
          <w:delText xml:space="preserve"> all </w:delText>
        </w:r>
        <w:r w:rsidR="00B46919" w:rsidDel="00C63315">
          <w:rPr>
            <w:rFonts w:cs="Times New Roman"/>
          </w:rPr>
          <w:delText>known</w:delText>
        </w:r>
        <w:r w:rsidR="00654372" w:rsidDel="00C63315">
          <w:rPr>
            <w:rFonts w:cs="Times New Roman"/>
          </w:rPr>
          <w:delText xml:space="preserve"> species</w:delText>
        </w:r>
        <w:r w:rsidR="00280681" w:rsidDel="00C63315">
          <w:rPr>
            <w:rFonts w:cs="Times New Roman"/>
          </w:rPr>
          <w:delText xml:space="preserve"> (e.g. birds)</w:delText>
        </w:r>
        <w:r w:rsidR="00654372" w:rsidDel="00C63315">
          <w:rPr>
            <w:rFonts w:cs="Times New Roman"/>
          </w:rPr>
          <w:delText xml:space="preserve">, other groups, like fishes, </w:delText>
        </w:r>
      </w:del>
      <w:del w:id="184" w:author="Aline Richter" w:date="2021-04-28T17:03:00Z">
        <w:r w:rsidR="00654372" w:rsidDel="00910A7B">
          <w:rPr>
            <w:rFonts w:cs="Times New Roman"/>
          </w:rPr>
          <w:delText xml:space="preserve">species </w:delText>
        </w:r>
      </w:del>
      <w:ins w:id="185" w:author="Aline Richter" w:date="2021-04-28T17:03:00Z">
        <w:del w:id="186" w:author="Bruno Eleres" w:date="2021-05-03T11:06:00Z">
          <w:r w:rsidR="00910A7B" w:rsidDel="00F20BD3">
            <w:rPr>
              <w:rFonts w:cs="Times New Roman"/>
            </w:rPr>
            <w:delText xml:space="preserve">have </w:delText>
          </w:r>
        </w:del>
      </w:ins>
      <w:ins w:id="187" w:author="Bruno Eleres" w:date="2021-05-03T11:06:00Z">
        <w:r w:rsidR="00F20BD3">
          <w:rPr>
            <w:rFonts w:cs="Times New Roman"/>
          </w:rPr>
          <w:t>several</w:t>
        </w:r>
      </w:ins>
      <w:ins w:id="188" w:author="Aline Richter" w:date="2021-04-28T17:03:00Z">
        <w:del w:id="189" w:author="Bruno Eleres" w:date="2021-05-03T11:06:00Z">
          <w:r w:rsidR="00910A7B" w:rsidDel="00F20BD3">
            <w:rPr>
              <w:rFonts w:cs="Times New Roman"/>
            </w:rPr>
            <w:delText xml:space="preserve">a </w:delText>
          </w:r>
        </w:del>
      </w:ins>
      <w:ins w:id="190" w:author="Aline Richter" w:date="2021-04-28T17:05:00Z">
        <w:del w:id="191" w:author="Bruno Eleres" w:date="2021-05-03T11:06:00Z">
          <w:r w:rsidR="00910A7B" w:rsidDel="00F20BD3">
            <w:rPr>
              <w:rFonts w:cs="Times New Roman"/>
            </w:rPr>
            <w:delText>lot</w:delText>
          </w:r>
        </w:del>
      </w:ins>
      <w:ins w:id="192" w:author="Aline Richter" w:date="2021-04-28T17:03:00Z">
        <w:del w:id="193" w:author="Bruno Eleres" w:date="2021-05-03T11:06:00Z">
          <w:r w:rsidR="00910A7B" w:rsidDel="00F20BD3">
            <w:rPr>
              <w:rFonts w:cs="Times New Roman"/>
            </w:rPr>
            <w:delText xml:space="preserve"> of</w:delText>
          </w:r>
        </w:del>
        <w:r w:rsidR="00910A7B">
          <w:rPr>
            <w:rFonts w:cs="Times New Roman"/>
          </w:rPr>
          <w:t xml:space="preserve"> </w:t>
        </w:r>
      </w:ins>
      <w:ins w:id="194" w:author="Aline Richter" w:date="2021-04-28T17:04:00Z">
        <w:r w:rsidR="00910A7B">
          <w:rPr>
            <w:rFonts w:cs="Times New Roman"/>
          </w:rPr>
          <w:t xml:space="preserve">issues </w:t>
        </w:r>
      </w:ins>
      <w:ins w:id="195" w:author="Bruno Eleres" w:date="2021-05-03T11:06:00Z">
        <w:r w:rsidR="00F20BD3">
          <w:rPr>
            <w:rFonts w:cs="Times New Roman"/>
          </w:rPr>
          <w:t>related to</w:t>
        </w:r>
      </w:ins>
      <w:ins w:id="196" w:author="Aline Richter" w:date="2021-04-28T17:04:00Z">
        <w:del w:id="197" w:author="Bruno Eleres" w:date="2021-05-03T11:06:00Z">
          <w:r w:rsidR="00910A7B" w:rsidDel="00F20BD3">
            <w:rPr>
              <w:rFonts w:cs="Times New Roman"/>
            </w:rPr>
            <w:delText>in relation with the</w:delText>
          </w:r>
        </w:del>
      </w:ins>
      <w:ins w:id="198" w:author="Aline Richter" w:date="2021-04-28T17:06:00Z">
        <w:r w:rsidR="00910A7B">
          <w:rPr>
            <w:rFonts w:cs="Times New Roman"/>
          </w:rPr>
          <w:t xml:space="preserve"> </w:t>
        </w:r>
      </w:ins>
      <w:ins w:id="199" w:author="Bruno Eleres" w:date="2021-05-03T11:06:00Z">
        <w:r w:rsidR="00F20BD3">
          <w:rPr>
            <w:rFonts w:cs="Times New Roman"/>
          </w:rPr>
          <w:t xml:space="preserve">the </w:t>
        </w:r>
      </w:ins>
      <w:ins w:id="200" w:author="Aline Richter" w:date="2021-04-28T17:07:00Z">
        <w:r w:rsidR="00910A7B">
          <w:rPr>
            <w:rFonts w:cs="Times New Roman"/>
          </w:rPr>
          <w:t>taxonomic</w:t>
        </w:r>
      </w:ins>
      <w:ins w:id="201" w:author="Aline Richter" w:date="2021-04-28T17:06:00Z">
        <w:r w:rsidR="00910A7B">
          <w:rPr>
            <w:rFonts w:cs="Times New Roman"/>
          </w:rPr>
          <w:t xml:space="preserve"> </w:t>
        </w:r>
      </w:ins>
      <w:ins w:id="202" w:author="Aline Richter" w:date="2021-04-28T17:08:00Z">
        <w:r w:rsidR="00910A7B">
          <w:rPr>
            <w:rFonts w:cs="Times New Roman"/>
          </w:rPr>
          <w:t>position</w:t>
        </w:r>
      </w:ins>
      <w:ins w:id="203" w:author="Aline Richter" w:date="2021-04-28T17:06:00Z">
        <w:r w:rsidR="00910A7B">
          <w:rPr>
            <w:rFonts w:cs="Times New Roman"/>
          </w:rPr>
          <w:t xml:space="preserve"> </w:t>
        </w:r>
      </w:ins>
      <w:ins w:id="204" w:author="Bruno Eleres" w:date="2021-05-03T11:06:00Z">
        <w:r w:rsidR="00550C94">
          <w:rPr>
            <w:rFonts w:cs="Times New Roman"/>
          </w:rPr>
          <w:t xml:space="preserve">of some clades </w:t>
        </w:r>
      </w:ins>
      <w:ins w:id="205" w:author="Aline Richter" w:date="2021-04-28T17:06:00Z">
        <w:r w:rsidR="00910A7B">
          <w:rPr>
            <w:rFonts w:cs="Times New Roman"/>
          </w:rPr>
          <w:t>(e</w:t>
        </w:r>
      </w:ins>
      <w:ins w:id="206" w:author="Bruno Eleres" w:date="2021-05-03T11:06:00Z">
        <w:r w:rsidR="00F20BD3">
          <w:rPr>
            <w:rFonts w:cs="Times New Roman"/>
          </w:rPr>
          <w:t>.</w:t>
        </w:r>
      </w:ins>
      <w:ins w:id="207" w:author="Aline Richter" w:date="2021-04-28T17:06:00Z">
        <w:r w:rsidR="00910A7B">
          <w:rPr>
            <w:rFonts w:cs="Times New Roman"/>
          </w:rPr>
          <w:t>g.</w:t>
        </w:r>
      </w:ins>
      <w:ins w:id="208" w:author="Bruno Eleres" w:date="2021-05-03T11:07:00Z">
        <w:r w:rsidR="00550C94">
          <w:rPr>
            <w:rFonts w:cs="Times New Roman"/>
          </w:rPr>
          <w:t>,</w:t>
        </w:r>
      </w:ins>
      <w:ins w:id="209" w:author="Aline Richter" w:date="2021-04-28T17:06:00Z">
        <w:r w:rsidR="00910A7B">
          <w:rPr>
            <w:rFonts w:cs="Times New Roman"/>
          </w:rPr>
          <w:t xml:space="preserve"> non-monoph</w:t>
        </w:r>
      </w:ins>
      <w:ins w:id="210" w:author="Aline Richter" w:date="2021-04-28T17:07:00Z">
        <w:r w:rsidR="00910A7B">
          <w:rPr>
            <w:rFonts w:cs="Times New Roman"/>
          </w:rPr>
          <w:t>y</w:t>
        </w:r>
      </w:ins>
      <w:ins w:id="211" w:author="Aline Richter" w:date="2021-04-28T17:06:00Z">
        <w:r w:rsidR="00910A7B">
          <w:rPr>
            <w:rFonts w:cs="Times New Roman"/>
          </w:rPr>
          <w:t>l</w:t>
        </w:r>
      </w:ins>
      <w:ins w:id="212" w:author="Aline Richter" w:date="2021-04-28T17:07:00Z">
        <w:r w:rsidR="00910A7B">
          <w:rPr>
            <w:rFonts w:cs="Times New Roman"/>
          </w:rPr>
          <w:t>etic groups</w:t>
        </w:r>
      </w:ins>
      <w:ins w:id="213" w:author="Aline Richter" w:date="2021-04-28T17:06:00Z">
        <w:r w:rsidR="00910A7B">
          <w:rPr>
            <w:rFonts w:cs="Times New Roman"/>
          </w:rPr>
          <w:t xml:space="preserve">) </w:t>
        </w:r>
      </w:ins>
      <w:ins w:id="214" w:author="Aline Richter" w:date="2021-04-28T17:08:00Z">
        <w:r w:rsidR="00910A7B">
          <w:rPr>
            <w:rFonts w:cs="Times New Roman"/>
          </w:rPr>
          <w:t xml:space="preserve">and </w:t>
        </w:r>
      </w:ins>
      <w:ins w:id="215" w:author="Bruno Eleres" w:date="2021-05-03T11:07:00Z">
        <w:r w:rsidR="00550C94">
          <w:rPr>
            <w:rFonts w:cs="Times New Roman"/>
          </w:rPr>
          <w:t>the lack</w:t>
        </w:r>
      </w:ins>
      <w:del w:id="216" w:author="Aline Richter" w:date="2021-04-28T17:08:00Z">
        <w:r w:rsidR="00654372" w:rsidDel="00910A7B">
          <w:rPr>
            <w:rFonts w:cs="Times New Roman"/>
          </w:rPr>
          <w:delText xml:space="preserve">are </w:delText>
        </w:r>
      </w:del>
      <w:del w:id="217" w:author="Bruno Eleres" w:date="2021-05-03T11:07:00Z">
        <w:r w:rsidR="00D23C42" w:rsidDel="00550C94">
          <w:rPr>
            <w:rFonts w:cs="Times New Roman"/>
          </w:rPr>
          <w:delText>absen</w:delText>
        </w:r>
      </w:del>
      <w:ins w:id="218" w:author="Aline Richter" w:date="2021-04-28T17:09:00Z">
        <w:del w:id="219" w:author="Bruno Eleres" w:date="2021-05-03T11:07:00Z">
          <w:r w:rsidR="00910A7B" w:rsidDel="00550C94">
            <w:rPr>
              <w:rFonts w:cs="Times New Roman"/>
            </w:rPr>
            <w:delText>ce</w:delText>
          </w:r>
        </w:del>
        <w:r w:rsidR="00910A7B">
          <w:rPr>
            <w:rFonts w:cs="Times New Roman"/>
          </w:rPr>
          <w:t xml:space="preserve"> of </w:t>
        </w:r>
      </w:ins>
      <w:del w:id="220" w:author="Aline Richter" w:date="2021-04-28T17:09:00Z">
        <w:r w:rsidR="00D23C42" w:rsidDel="00910A7B">
          <w:rPr>
            <w:rFonts w:cs="Times New Roman"/>
          </w:rPr>
          <w:delText xml:space="preserve">t </w:delText>
        </w:r>
        <w:r w:rsidR="00654372" w:rsidDel="00910A7B">
          <w:rPr>
            <w:rFonts w:cs="Times New Roman"/>
          </w:rPr>
          <w:delText>in</w:delText>
        </w:r>
      </w:del>
      <w:ins w:id="221" w:author="Aline Richter" w:date="2021-04-28T17:09:00Z">
        <w:r w:rsidR="00910A7B">
          <w:rPr>
            <w:rFonts w:cs="Times New Roman"/>
          </w:rPr>
          <w:t xml:space="preserve">species </w:t>
        </w:r>
      </w:ins>
      <w:ins w:id="222" w:author="Bruno Eleres" w:date="2021-05-03T11:07:00Z">
        <w:r w:rsidR="00550C94">
          <w:rPr>
            <w:rFonts w:cs="Times New Roman"/>
          </w:rPr>
          <w:t>representativeness</w:t>
        </w:r>
      </w:ins>
      <w:ins w:id="223" w:author="Aline Richter" w:date="2021-04-28T17:09:00Z">
        <w:del w:id="224" w:author="Bruno Eleres" w:date="2021-05-03T11:07:00Z">
          <w:r w:rsidR="00910A7B" w:rsidDel="00550C94">
            <w:rPr>
              <w:rFonts w:cs="Times New Roman"/>
            </w:rPr>
            <w:delText>for</w:delText>
          </w:r>
        </w:del>
      </w:ins>
      <w:del w:id="225" w:author="Bruno Eleres" w:date="2021-05-03T11:07:00Z">
        <w:r w:rsidR="00654372" w:rsidDel="00550C94">
          <w:rPr>
            <w:rFonts w:cs="Times New Roman"/>
          </w:rPr>
          <w:delText xml:space="preserve"> the most </w:delText>
        </w:r>
        <w:r w:rsidR="00AD3DA1" w:rsidDel="00550C94">
          <w:rPr>
            <w:rFonts w:cs="Times New Roman"/>
          </w:rPr>
          <w:delText xml:space="preserve">comprehensive </w:delText>
        </w:r>
        <w:r w:rsidR="00654372" w:rsidDel="00550C94">
          <w:rPr>
            <w:rFonts w:cs="Times New Roman"/>
          </w:rPr>
          <w:delText>phylogeny available</w:delText>
        </w:r>
      </w:del>
      <w:r w:rsidR="00654372">
        <w:rPr>
          <w:rFonts w:cs="Times New Roman"/>
        </w:rPr>
        <w:t>.</w:t>
      </w:r>
      <w:r w:rsidR="007D0784">
        <w:rPr>
          <w:rFonts w:cs="Times New Roman"/>
        </w:rPr>
        <w:t xml:space="preserve"> </w:t>
      </w:r>
      <w:del w:id="226" w:author="Aline Richter" w:date="2021-04-28T17:10:00Z">
        <w:r w:rsidR="007D0784" w:rsidDel="00910A7B">
          <w:rPr>
            <w:rFonts w:cs="Times New Roman"/>
          </w:rPr>
          <w:delText xml:space="preserve">This </w:delText>
        </w:r>
      </w:del>
      <w:ins w:id="227" w:author="Aline Richter" w:date="2021-04-28T17:10:00Z">
        <w:r w:rsidR="00910A7B">
          <w:rPr>
            <w:rFonts w:cs="Times New Roman"/>
          </w:rPr>
          <w:t>The la</w:t>
        </w:r>
      </w:ins>
      <w:ins w:id="228" w:author="Bruno Eleres" w:date="2021-05-03T11:10:00Z">
        <w:r w:rsidR="00CE5482">
          <w:rPr>
            <w:rFonts w:cs="Times New Roman"/>
          </w:rPr>
          <w:t>tter</w:t>
        </w:r>
      </w:ins>
      <w:ins w:id="229" w:author="Aline Richter" w:date="2021-04-28T17:10:00Z">
        <w:del w:id="230" w:author="Bruno Eleres" w:date="2021-05-03T11:10:00Z">
          <w:r w:rsidR="00910A7B" w:rsidDel="00CE5482">
            <w:rPr>
              <w:rFonts w:cs="Times New Roman"/>
            </w:rPr>
            <w:delText>st</w:delText>
          </w:r>
        </w:del>
        <w:r w:rsidR="00910A7B">
          <w:rPr>
            <w:rFonts w:cs="Times New Roman"/>
          </w:rPr>
          <w:t xml:space="preserve"> issue </w:t>
        </w:r>
      </w:ins>
      <w:ins w:id="231" w:author="Bruno Eleres" w:date="2021-05-03T11:11:00Z">
        <w:r w:rsidR="00A5632F">
          <w:rPr>
            <w:rFonts w:cs="Times New Roman"/>
          </w:rPr>
          <w:t>hampers</w:t>
        </w:r>
      </w:ins>
      <w:ins w:id="232" w:author="Bruno Eleres" w:date="2021-05-03T11:10:00Z">
        <w:r w:rsidR="00D25CD2">
          <w:rPr>
            <w:rFonts w:cs="Times New Roman"/>
          </w:rPr>
          <w:t xml:space="preserve"> </w:t>
        </w:r>
      </w:ins>
      <w:ins w:id="233" w:author="Bruno Eleres" w:date="2021-05-03T11:15:00Z">
        <w:r w:rsidR="00FE54B9">
          <w:rPr>
            <w:rFonts w:cs="Times New Roman"/>
          </w:rPr>
          <w:t xml:space="preserve">answering </w:t>
        </w:r>
        <w:r w:rsidR="009544D7">
          <w:rPr>
            <w:rFonts w:cs="Times New Roman"/>
          </w:rPr>
          <w:t>some questions on the ecology and evol</w:t>
        </w:r>
      </w:ins>
      <w:ins w:id="234" w:author="Bruno Eleres" w:date="2021-05-03T11:16:00Z">
        <w:r w:rsidR="009544D7">
          <w:rPr>
            <w:rFonts w:cs="Times New Roman"/>
          </w:rPr>
          <w:t>ution of bony fishes</w:t>
        </w:r>
        <w:r w:rsidR="00031266">
          <w:rPr>
            <w:rFonts w:cs="Times New Roman"/>
          </w:rPr>
          <w:t xml:space="preserve"> by </w:t>
        </w:r>
      </w:ins>
      <w:ins w:id="235" w:author="Bruno Eleres" w:date="2021-05-03T11:19:00Z">
        <w:r w:rsidR="00CE3BE4">
          <w:rPr>
            <w:rFonts w:cs="Times New Roman"/>
          </w:rPr>
          <w:t>generating</w:t>
        </w:r>
      </w:ins>
      <w:ins w:id="236" w:author="Bruno Eleres" w:date="2021-05-03T11:17:00Z">
        <w:r w:rsidR="00064900">
          <w:rPr>
            <w:rFonts w:cs="Times New Roman"/>
          </w:rPr>
          <w:t xml:space="preserve"> </w:t>
        </w:r>
      </w:ins>
      <w:ins w:id="237" w:author="Bruno Eleres" w:date="2021-05-03T11:18:00Z">
        <w:r w:rsidR="00064900">
          <w:rPr>
            <w:rFonts w:cs="Times New Roman"/>
          </w:rPr>
          <w:t xml:space="preserve">inaccuracy </w:t>
        </w:r>
        <w:r w:rsidR="00D54421">
          <w:rPr>
            <w:rFonts w:cs="Times New Roman"/>
          </w:rPr>
          <w:t xml:space="preserve">to </w:t>
        </w:r>
      </w:ins>
      <w:del w:id="238" w:author="Bruno Eleres" w:date="2021-05-03T11:10:00Z">
        <w:r w:rsidR="001F65BB" w:rsidDel="00D25CD2">
          <w:rPr>
            <w:rFonts w:cs="Times New Roman"/>
          </w:rPr>
          <w:delText>imposes</w:delText>
        </w:r>
        <w:r w:rsidR="007D0784" w:rsidDel="00D25CD2">
          <w:rPr>
            <w:rFonts w:cs="Times New Roman"/>
          </w:rPr>
          <w:delText xml:space="preserve"> a problem</w:delText>
        </w:r>
      </w:del>
      <w:ins w:id="239" w:author="Aline Richter" w:date="2021-04-28T17:13:00Z">
        <w:del w:id="240" w:author="Bruno Eleres" w:date="2021-05-03T11:09:00Z">
          <w:r w:rsidR="001D4CA7" w:rsidDel="00B60FF3">
            <w:rPr>
              <w:rFonts w:cs="Times New Roman"/>
            </w:rPr>
            <w:delText>,</w:delText>
          </w:r>
        </w:del>
      </w:ins>
      <w:del w:id="241" w:author="Bruno Eleres" w:date="2021-05-03T11:10:00Z">
        <w:r w:rsidR="007D0784" w:rsidDel="00D25CD2">
          <w:rPr>
            <w:rFonts w:cs="Times New Roman"/>
          </w:rPr>
          <w:delText xml:space="preserve"> since the lack of species</w:delText>
        </w:r>
        <w:r w:rsidR="00140823" w:rsidDel="00D25CD2">
          <w:rPr>
            <w:rFonts w:cs="Times New Roman"/>
          </w:rPr>
          <w:delText xml:space="preserve"> </w:delText>
        </w:r>
        <w:r w:rsidR="00A61FF5" w:rsidDel="00D25CD2">
          <w:rPr>
            <w:rFonts w:cs="Times New Roman"/>
          </w:rPr>
          <w:delText xml:space="preserve">in the phylogeny </w:delText>
        </w:r>
        <w:r w:rsidR="008945C6" w:rsidDel="00D25CD2">
          <w:rPr>
            <w:rFonts w:cs="Times New Roman"/>
          </w:rPr>
          <w:delText xml:space="preserve">affect </w:delText>
        </w:r>
      </w:del>
      <w:del w:id="242" w:author="Bruno Eleres" w:date="2021-05-03T11:19:00Z">
        <w:r w:rsidR="001F7C6E" w:rsidDel="00CE3BE4">
          <w:rPr>
            <w:rFonts w:cs="Times New Roman"/>
          </w:rPr>
          <w:delText xml:space="preserve">the </w:delText>
        </w:r>
        <w:r w:rsidR="008945C6" w:rsidDel="00CE3BE4">
          <w:rPr>
            <w:rFonts w:cs="Times New Roman"/>
          </w:rPr>
          <w:delText xml:space="preserve">calculation of metrics </w:delText>
        </w:r>
        <w:r w:rsidR="00841D38" w:rsidDel="00CE3BE4">
          <w:rPr>
            <w:rFonts w:cs="Times New Roman"/>
          </w:rPr>
          <w:delText xml:space="preserve">that indicates </w:delText>
        </w:r>
        <w:r w:rsidR="001F65BB" w:rsidDel="00CE3BE4">
          <w:rPr>
            <w:rFonts w:cs="Times New Roman"/>
          </w:rPr>
          <w:delText>evolutionary process (</w:delText>
        </w:r>
        <w:r w:rsidR="001F65BB" w:rsidRPr="008945C6" w:rsidDel="00CE3BE4">
          <w:rPr>
            <w:rFonts w:cs="Times New Roman"/>
            <w:i/>
          </w:rPr>
          <w:delText>e.g.</w:delText>
        </w:r>
        <w:r w:rsidR="001F65BB" w:rsidDel="00CE3BE4">
          <w:rPr>
            <w:rFonts w:cs="Times New Roman"/>
          </w:rPr>
          <w:delText xml:space="preserve"> diversification</w:delText>
        </w:r>
        <w:r w:rsidR="00D62852" w:rsidDel="00CE3BE4">
          <w:rPr>
            <w:rFonts w:cs="Times New Roman"/>
          </w:rPr>
          <w:delText xml:space="preserve"> measures</w:delText>
        </w:r>
        <w:r w:rsidR="001F65BB" w:rsidDel="00CE3BE4">
          <w:rPr>
            <w:rFonts w:cs="Times New Roman"/>
          </w:rPr>
          <w:delText xml:space="preserve">), generate inaccurate </w:delText>
        </w:r>
      </w:del>
      <w:r w:rsidR="001F65BB">
        <w:rPr>
          <w:rFonts w:cs="Times New Roman"/>
        </w:rPr>
        <w:t>estimates of phylogenetic signal</w:t>
      </w:r>
      <w:ins w:id="243" w:author="Bruno Eleres" w:date="2021-05-03T11:20:00Z">
        <w:r w:rsidR="00221549">
          <w:rPr>
            <w:rFonts w:cs="Times New Roman"/>
          </w:rPr>
          <w:t>, trait evolution, and phylogenetic diversity</w:t>
        </w:r>
      </w:ins>
      <w:r w:rsidR="00D62852">
        <w:rPr>
          <w:rFonts w:cs="Times New Roman"/>
        </w:rPr>
        <w:t xml:space="preserve"> (Seger et al. 2010</w:t>
      </w:r>
      <w:ins w:id="244" w:author="Bruno Eleres" w:date="2021-05-03T11:21:00Z">
        <w:r w:rsidR="00221549">
          <w:rPr>
            <w:rFonts w:cs="Times New Roman"/>
          </w:rPr>
          <w:t xml:space="preserve">, </w:t>
        </w:r>
      </w:ins>
      <w:del w:id="245" w:author="Bruno Eleres" w:date="2021-05-03T11:21:00Z">
        <w:r w:rsidR="00D62852" w:rsidDel="00221549">
          <w:rPr>
            <w:rFonts w:cs="Times New Roman"/>
          </w:rPr>
          <w:delText>)</w:delText>
        </w:r>
      </w:del>
      <w:del w:id="246" w:author="Bruno Eleres" w:date="2021-05-03T11:20:00Z">
        <w:r w:rsidR="00ED4CF4" w:rsidDel="00221549">
          <w:rPr>
            <w:rFonts w:cs="Times New Roman"/>
          </w:rPr>
          <w:delText xml:space="preserve">, </w:delText>
        </w:r>
        <w:r w:rsidR="001F65BB" w:rsidDel="00221549">
          <w:rPr>
            <w:rFonts w:cs="Times New Roman"/>
          </w:rPr>
          <w:delText>trait evolution</w:delText>
        </w:r>
      </w:del>
      <w:del w:id="247" w:author="Bruno Eleres" w:date="2021-05-03T11:21:00Z">
        <w:r w:rsidR="009341A4" w:rsidDel="00221549">
          <w:rPr>
            <w:rFonts w:cs="Times New Roman"/>
          </w:rPr>
          <w:delText xml:space="preserve"> </w:delText>
        </w:r>
      </w:del>
      <w:r w:rsidR="009341A4">
        <w:rPr>
          <w:rFonts w:cs="Times New Roman"/>
        </w:rPr>
        <w:fldChar w:fldCharType="begin" w:fldLock="1"/>
      </w:r>
      <w:r w:rsidR="00D51236">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del w:id="248" w:author="Bruno Eleres" w:date="2021-05-03T11:21:00Z">
        <w:r w:rsidR="00D51236" w:rsidRPr="00D51236" w:rsidDel="00221549">
          <w:rPr>
            <w:rFonts w:cs="Times New Roman"/>
            <w:noProof/>
          </w:rPr>
          <w:delText>(</w:delText>
        </w:r>
      </w:del>
      <w:r w:rsidR="00D51236" w:rsidRPr="00D51236">
        <w:rPr>
          <w:rFonts w:cs="Times New Roman"/>
          <w:noProof/>
        </w:rPr>
        <w:t>Boettiger, Coop, &amp; Ralph, 2012)</w:t>
      </w:r>
      <w:r w:rsidR="009341A4">
        <w:rPr>
          <w:rFonts w:cs="Times New Roman"/>
        </w:rPr>
        <w:fldChar w:fldCharType="end"/>
      </w:r>
      <w:r w:rsidR="001F65BB">
        <w:rPr>
          <w:rFonts w:cs="Times New Roman"/>
        </w:rPr>
        <w:t xml:space="preserve">, </w:t>
      </w:r>
      <w:del w:id="249" w:author="Bruno Eleres" w:date="2021-05-03T11:19:00Z">
        <w:r w:rsidR="00337ED6" w:rsidDel="00C718E4">
          <w:rPr>
            <w:rFonts w:cs="Times New Roman"/>
          </w:rPr>
          <w:delText xml:space="preserve">underestimate </w:delText>
        </w:r>
      </w:del>
      <w:del w:id="250" w:author="Bruno Eleres" w:date="2021-05-03T11:21:00Z">
        <w:r w:rsidR="00910895" w:rsidDel="00221549">
          <w:rPr>
            <w:rFonts w:cs="Times New Roman"/>
          </w:rPr>
          <w:delText xml:space="preserve">phylogenetic diversity in local communities, </w:delText>
        </w:r>
      </w:del>
      <w:r w:rsidR="001F65BB">
        <w:rPr>
          <w:rFonts w:cs="Times New Roman"/>
        </w:rPr>
        <w:t>or even imped</w:t>
      </w:r>
      <w:ins w:id="251" w:author="Bruno Eleres" w:date="2021-05-03T11:19:00Z">
        <w:r w:rsidR="00C718E4">
          <w:rPr>
            <w:rFonts w:cs="Times New Roman"/>
          </w:rPr>
          <w:t>ing their calculation</w:t>
        </w:r>
      </w:ins>
      <w:del w:id="252" w:author="Bruno Eleres" w:date="2021-05-03T11:19:00Z">
        <w:r w:rsidR="001F65BB" w:rsidDel="00C718E4">
          <w:rPr>
            <w:rFonts w:cs="Times New Roman"/>
          </w:rPr>
          <w:delText xml:space="preserve">e the realization of an entire </w:delText>
        </w:r>
        <w:r w:rsidR="00D62852" w:rsidDel="00C718E4">
          <w:rPr>
            <w:rFonts w:cs="Times New Roman"/>
          </w:rPr>
          <w:delText>study</w:delText>
        </w:r>
      </w:del>
      <w:r w:rsidR="001F65BB">
        <w:rPr>
          <w:rFonts w:cs="Times New Roman"/>
        </w:rPr>
        <w:t>.</w:t>
      </w:r>
    </w:p>
    <w:p w14:paraId="16C029D7" w14:textId="151ACDEF" w:rsidR="00B43AF4" w:rsidRDefault="00230489" w:rsidP="00346348">
      <w:pPr>
        <w:ind w:firstLine="708"/>
        <w:rPr>
          <w:rFonts w:cs="Times New Roman"/>
        </w:rPr>
      </w:pPr>
      <w:ins w:id="253" w:author="Bruno Eleres" w:date="2021-05-03T11:33:00Z">
        <w:r>
          <w:rPr>
            <w:rFonts w:cs="Times New Roman"/>
          </w:rPr>
          <w:t>A s</w:t>
        </w:r>
      </w:ins>
      <w:ins w:id="254" w:author="Bruno Eleres" w:date="2021-05-03T11:31:00Z">
        <w:r w:rsidR="002E7C26">
          <w:rPr>
            <w:rFonts w:cs="Times New Roman"/>
          </w:rPr>
          <w:t xml:space="preserve">hort-term solution to tackle the </w:t>
        </w:r>
      </w:ins>
      <w:del w:id="255" w:author="Bruno Eleres" w:date="2021-05-03T11:31:00Z">
        <w:r w:rsidR="00421E76" w:rsidDel="00382125">
          <w:rPr>
            <w:rFonts w:cs="Times New Roman"/>
          </w:rPr>
          <w:delText>The</w:delText>
        </w:r>
        <w:r w:rsidR="00AF49DE" w:rsidDel="00382125">
          <w:rPr>
            <w:rFonts w:cs="Times New Roman"/>
          </w:rPr>
          <w:delText xml:space="preserve"> </w:delText>
        </w:r>
        <w:commentRangeStart w:id="256"/>
        <w:r w:rsidR="00AF49DE" w:rsidDel="00382125">
          <w:rPr>
            <w:rFonts w:cs="Times New Roman"/>
          </w:rPr>
          <w:delText xml:space="preserve">lack </w:delText>
        </w:r>
        <w:commentRangeEnd w:id="256"/>
        <w:r w:rsidR="00FA67C3" w:rsidDel="00382125">
          <w:rPr>
            <w:rStyle w:val="Refdecomentrio"/>
          </w:rPr>
          <w:commentReference w:id="256"/>
        </w:r>
        <w:r w:rsidR="005679EB" w:rsidDel="00382125">
          <w:rPr>
            <w:rFonts w:cs="Times New Roman"/>
          </w:rPr>
          <w:delText xml:space="preserve">of phylogenetic information </w:delText>
        </w:r>
        <w:r w:rsidR="001F01F6" w:rsidDel="00382125">
          <w:rPr>
            <w:rFonts w:cs="Times New Roman"/>
          </w:rPr>
          <w:delText>of</w:delText>
        </w:r>
        <w:r w:rsidR="00AD3DA1" w:rsidDel="00382125">
          <w:rPr>
            <w:rFonts w:cs="Times New Roman"/>
          </w:rPr>
          <w:delText xml:space="preserve"> </w:delText>
        </w:r>
        <w:r w:rsidR="001F01F6" w:rsidDel="00382125">
          <w:rPr>
            <w:rFonts w:cs="Times New Roman"/>
          </w:rPr>
          <w:delText>species</w:delText>
        </w:r>
        <w:r w:rsidR="005679EB" w:rsidDel="00382125">
          <w:rPr>
            <w:rFonts w:cs="Times New Roman"/>
          </w:rPr>
          <w:delText>,</w:delText>
        </w:r>
        <w:r w:rsidR="0057144C" w:rsidDel="00382125">
          <w:rPr>
            <w:rFonts w:cs="Times New Roman"/>
          </w:rPr>
          <w:delText xml:space="preserve"> specially from </w:delText>
        </w:r>
        <w:r w:rsidR="00DD6E97" w:rsidDel="00382125">
          <w:rPr>
            <w:rFonts w:cs="Times New Roman"/>
          </w:rPr>
          <w:delText>megadiverse</w:delText>
        </w:r>
        <w:r w:rsidR="006E02D1" w:rsidDel="00382125">
          <w:rPr>
            <w:rFonts w:cs="Times New Roman"/>
          </w:rPr>
          <w:delText xml:space="preserve"> groups</w:delText>
        </w:r>
        <w:r w:rsidR="00DD6E97" w:rsidDel="00382125">
          <w:rPr>
            <w:rFonts w:cs="Times New Roman"/>
          </w:rPr>
          <w:delText xml:space="preserve"> </w:delText>
        </w:r>
        <w:r w:rsidR="00421E76" w:rsidDel="00382125">
          <w:rPr>
            <w:rFonts w:cs="Times New Roman"/>
          </w:rPr>
          <w:delText xml:space="preserve">and understudied regions of the world (e.g. the </w:delText>
        </w:r>
        <w:r w:rsidR="00B66257" w:rsidDel="00382125">
          <w:rPr>
            <w:rFonts w:cs="Times New Roman"/>
          </w:rPr>
          <w:delText>tropics</w:delText>
        </w:r>
        <w:r w:rsidR="00421E76" w:rsidDel="00382125">
          <w:rPr>
            <w:rFonts w:cs="Times New Roman"/>
          </w:rPr>
          <w:delText>),</w:delText>
        </w:r>
        <w:r w:rsidR="005D4498" w:rsidDel="00382125">
          <w:rPr>
            <w:rFonts w:cs="Times New Roman"/>
          </w:rPr>
          <w:delText xml:space="preserve"> is </w:delText>
        </w:r>
        <w:r w:rsidR="009D09EF" w:rsidDel="00382125">
          <w:rPr>
            <w:rFonts w:cs="Times New Roman"/>
          </w:rPr>
          <w:delText xml:space="preserve">one of the components of </w:delText>
        </w:r>
        <w:r w:rsidR="005D4498" w:rsidDel="00382125">
          <w:rPr>
            <w:rFonts w:cs="Times New Roman"/>
          </w:rPr>
          <w:delText xml:space="preserve">a </w:delText>
        </w:r>
        <w:r w:rsidR="00DD6E97" w:rsidDel="00382125">
          <w:rPr>
            <w:rFonts w:cs="Times New Roman"/>
          </w:rPr>
          <w:delText xml:space="preserve">pattern </w:delText>
        </w:r>
        <w:r w:rsidR="005D4498" w:rsidDel="00382125">
          <w:rPr>
            <w:rFonts w:cs="Times New Roman"/>
          </w:rPr>
          <w:delText xml:space="preserve">known as </w:delText>
        </w:r>
      </w:del>
      <w:r w:rsidR="005D4498">
        <w:rPr>
          <w:rFonts w:cs="Times New Roman"/>
        </w:rPr>
        <w:t>Darwinian sho</w:t>
      </w:r>
      <w:r w:rsidR="0033577C">
        <w:rPr>
          <w:rFonts w:cs="Times New Roman"/>
        </w:rPr>
        <w:t>rtfall</w:t>
      </w:r>
      <w:ins w:id="257" w:author="Bruno Eleres" w:date="2021-05-03T11:31:00Z">
        <w:r w:rsidR="00382125">
          <w:rPr>
            <w:rFonts w:cs="Times New Roman"/>
          </w:rPr>
          <w:t xml:space="preserve"> for bony fishes</w:t>
        </w:r>
      </w:ins>
      <w:ins w:id="258" w:author="Bruno Eleres" w:date="2021-05-03T11:33:00Z">
        <w:r w:rsidR="000E3C2C">
          <w:rPr>
            <w:rFonts w:cs="Times New Roman"/>
          </w:rPr>
          <w:t xml:space="preserve"> (</w:t>
        </w:r>
      </w:ins>
      <w:ins w:id="259" w:author="Bruno Eleres" w:date="2021-05-03T11:31:00Z">
        <w:r w:rsidR="00382125">
          <w:rPr>
            <w:rFonts w:cs="Times New Roman"/>
          </w:rPr>
          <w:t>i.e.</w:t>
        </w:r>
      </w:ins>
      <w:ins w:id="260" w:author="Bruno Eleres" w:date="2021-05-03T11:32:00Z">
        <w:r>
          <w:rPr>
            <w:rFonts w:cs="Times New Roman"/>
          </w:rPr>
          <w:t>,</w:t>
        </w:r>
      </w:ins>
      <w:ins w:id="261" w:author="Bruno Eleres" w:date="2021-05-03T11:31:00Z">
        <w:r w:rsidR="00382125">
          <w:rPr>
            <w:rFonts w:cs="Times New Roman"/>
          </w:rPr>
          <w:t xml:space="preserve"> the lack of phylogenetic information for species</w:t>
        </w:r>
      </w:ins>
      <w:ins w:id="262" w:author="Bruno Eleres" w:date="2021-05-03T11:33:00Z">
        <w:r w:rsidR="000E3C2C">
          <w:rPr>
            <w:rFonts w:cs="Times New Roman"/>
          </w:rPr>
          <w:t>)</w:t>
        </w:r>
      </w:ins>
      <w:ins w:id="263" w:author="Bruno Eleres" w:date="2021-05-03T11:31:00Z">
        <w:r w:rsidR="00382125">
          <w:rPr>
            <w:rFonts w:cs="Times New Roman"/>
          </w:rPr>
          <w:t xml:space="preserve"> </w:t>
        </w:r>
      </w:ins>
      <w:ins w:id="264" w:author="Bruno Eleres" w:date="2021-05-03T11:32:00Z">
        <w:r>
          <w:rPr>
            <w:rFonts w:cs="Times New Roman"/>
          </w:rPr>
          <w:t xml:space="preserve">would be coupling </w:t>
        </w:r>
      </w:ins>
      <w:ins w:id="265" w:author="Bruno Eleres" w:date="2021-05-03T11:35:00Z">
        <w:r w:rsidR="00D16E9C">
          <w:rPr>
            <w:rFonts w:cs="Times New Roman"/>
          </w:rPr>
          <w:t xml:space="preserve">the </w:t>
        </w:r>
      </w:ins>
      <w:ins w:id="266" w:author="Bruno Eleres" w:date="2021-05-03T11:33:00Z">
        <w:r w:rsidR="000E3C2C">
          <w:rPr>
            <w:rFonts w:cs="Times New Roman"/>
          </w:rPr>
          <w:t>phylogenetic</w:t>
        </w:r>
      </w:ins>
      <w:ins w:id="267" w:author="Bruno Eleres" w:date="2021-05-03T11:32:00Z">
        <w:r>
          <w:rPr>
            <w:rFonts w:cs="Times New Roman"/>
          </w:rPr>
          <w:t xml:space="preserve"> information with cladistic classification</w:t>
        </w:r>
      </w:ins>
      <w:ins w:id="268" w:author="Bruno Eleres" w:date="2021-05-03T11:35:00Z">
        <w:r w:rsidR="00D16E9C">
          <w:rPr>
            <w:rFonts w:cs="Times New Roman"/>
          </w:rPr>
          <w:t xml:space="preserve"> </w:t>
        </w:r>
      </w:ins>
      <w:ins w:id="269" w:author="Bruno Eleres" w:date="2021-05-03T11:32:00Z">
        <w:r>
          <w:rPr>
            <w:rFonts w:cs="Times New Roman"/>
          </w:rPr>
          <w:t xml:space="preserve">to </w:t>
        </w:r>
      </w:ins>
      <w:ins w:id="270" w:author="Bruno Eleres" w:date="2021-05-03T11:34:00Z">
        <w:r w:rsidR="002B1167">
          <w:rPr>
            <w:rFonts w:cs="Times New Roman"/>
          </w:rPr>
          <w:t>simulate more</w:t>
        </w:r>
      </w:ins>
      <w:ins w:id="271" w:author="Bruno Eleres" w:date="2021-05-03T11:32:00Z">
        <w:r>
          <w:rPr>
            <w:rFonts w:cs="Times New Roman"/>
          </w:rPr>
          <w:t xml:space="preserve"> comprehensive phylogenies </w:t>
        </w:r>
      </w:ins>
      <w:del w:id="272" w:author="Bruno Eleres" w:date="2021-05-03T11:31:00Z">
        <w:r w:rsidR="0033577C" w:rsidDel="00382125">
          <w:rPr>
            <w:rFonts w:cs="Times New Roman"/>
          </w:rPr>
          <w:delText xml:space="preserve"> </w:delText>
        </w:r>
      </w:del>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del w:id="273" w:author="Bruno Eleres" w:date="2021-05-03T11:31:00Z">
        <w:r w:rsidR="00A013DB" w:rsidDel="00382125">
          <w:rPr>
            <w:rFonts w:cs="Times New Roman"/>
          </w:rPr>
          <w:delText>In a</w:delText>
        </w:r>
        <w:r w:rsidR="00DD6E97" w:rsidDel="00382125">
          <w:rPr>
            <w:rFonts w:cs="Times New Roman"/>
          </w:rPr>
          <w:delText>n</w:delText>
        </w:r>
        <w:r w:rsidR="00A013DB" w:rsidDel="00382125">
          <w:rPr>
            <w:rFonts w:cs="Times New Roman"/>
          </w:rPr>
          <w:delText xml:space="preserve"> extensive revision of the components of Darwinian shortfalls, Diniz-Filho et al (2013)</w:delText>
        </w:r>
        <w:r w:rsidR="005679EB" w:rsidDel="00382125">
          <w:rPr>
            <w:rFonts w:cs="Times New Roman"/>
          </w:rPr>
          <w:delText xml:space="preserve"> </w:delText>
        </w:r>
        <w:r w:rsidR="007D0C47" w:rsidDel="00382125">
          <w:rPr>
            <w:rFonts w:cs="Times New Roman"/>
          </w:rPr>
          <w:delText>propose</w:delText>
        </w:r>
      </w:del>
      <w:del w:id="274" w:author="Bruno Eleres" w:date="2021-05-03T11:22:00Z">
        <w:r w:rsidR="007D0C47" w:rsidDel="00200B2D">
          <w:rPr>
            <w:rFonts w:cs="Times New Roman"/>
          </w:rPr>
          <w:delText>s</w:delText>
        </w:r>
      </w:del>
      <w:del w:id="275" w:author="Bruno Eleres" w:date="2021-05-03T11:31:00Z">
        <w:r w:rsidR="007D0C47" w:rsidDel="00382125">
          <w:rPr>
            <w:rFonts w:cs="Times New Roman"/>
          </w:rPr>
          <w:delText xml:space="preserve"> some s</w:delText>
        </w:r>
        <w:r w:rsidR="0075209C" w:rsidDel="00382125">
          <w:rPr>
            <w:rFonts w:cs="Times New Roman"/>
          </w:rPr>
          <w:delText xml:space="preserve">hort-term solutions to tackle this problem. </w:delText>
        </w:r>
      </w:del>
      <w:del w:id="276" w:author="Bruno Eleres" w:date="2021-05-03T11:22:00Z">
        <w:r w:rsidR="00931721" w:rsidDel="00200B2D">
          <w:rPr>
            <w:rFonts w:cs="Times New Roman"/>
          </w:rPr>
          <w:delText>Particularly</w:delText>
        </w:r>
      </w:del>
      <w:del w:id="277" w:author="Bruno Eleres" w:date="2021-05-03T11:33:00Z">
        <w:r w:rsidR="00931721" w:rsidDel="00230489">
          <w:rPr>
            <w:rFonts w:cs="Times New Roman"/>
          </w:rPr>
          <w:delText>, regarding</w:delText>
        </w:r>
      </w:del>
      <w:del w:id="278" w:author="Bruno Eleres" w:date="2021-05-03T11:31:00Z">
        <w:r w:rsidR="00931721" w:rsidDel="00382125">
          <w:rPr>
            <w:rFonts w:cs="Times New Roman"/>
          </w:rPr>
          <w:delText xml:space="preserve"> the lack of phylogenetic information for species</w:delText>
        </w:r>
      </w:del>
      <w:del w:id="279" w:author="Bruno Eleres" w:date="2021-05-03T11:33:00Z">
        <w:r w:rsidR="00FB1A99" w:rsidDel="00230489">
          <w:rPr>
            <w:rFonts w:cs="Times New Roman"/>
          </w:rPr>
          <w:delText>,</w:delText>
        </w:r>
        <w:r w:rsidR="00931721" w:rsidDel="00230489">
          <w:rPr>
            <w:rFonts w:cs="Times New Roman"/>
          </w:rPr>
          <w:delText xml:space="preserve"> the authors </w:delText>
        </w:r>
        <w:r w:rsidR="00DD6E97" w:rsidDel="00230489">
          <w:rPr>
            <w:rFonts w:cs="Times New Roman"/>
          </w:rPr>
          <w:delText>suggest</w:delText>
        </w:r>
      </w:del>
      <w:del w:id="280" w:author="Bruno Eleres" w:date="2021-05-03T11:32:00Z">
        <w:r w:rsidR="00931721" w:rsidDel="00230489">
          <w:rPr>
            <w:rFonts w:cs="Times New Roman"/>
          </w:rPr>
          <w:delText xml:space="preserve"> </w:delText>
        </w:r>
        <w:r w:rsidR="00BA6031" w:rsidDel="00230489">
          <w:rPr>
            <w:rFonts w:cs="Times New Roman"/>
          </w:rPr>
          <w:delText>coupling</w:delText>
        </w:r>
        <w:r w:rsidR="00931721" w:rsidDel="00230489">
          <w:rPr>
            <w:rFonts w:cs="Times New Roman"/>
          </w:rPr>
          <w:delText xml:space="preserve"> the information </w:delText>
        </w:r>
        <w:r w:rsidR="00311D85" w:rsidDel="00230489">
          <w:rPr>
            <w:rFonts w:cs="Times New Roman"/>
          </w:rPr>
          <w:delText>present in available phylogenies with cladistic classification (from taxonom</w:delText>
        </w:r>
        <w:r w:rsidR="00F92B01" w:rsidDel="00230489">
          <w:rPr>
            <w:rFonts w:cs="Times New Roman"/>
          </w:rPr>
          <w:delText>y hierarchy</w:delText>
        </w:r>
        <w:r w:rsidR="00311D85" w:rsidDel="00230489">
          <w:rPr>
            <w:rFonts w:cs="Times New Roman"/>
          </w:rPr>
          <w:delText>)</w:delText>
        </w:r>
        <w:r w:rsidR="00F92B01" w:rsidDel="00230489">
          <w:rPr>
            <w:rFonts w:cs="Times New Roman"/>
          </w:rPr>
          <w:delText xml:space="preserve"> to produce approximations of comprehensive phylogenies</w:delText>
        </w:r>
        <w:r w:rsidR="00945DD8" w:rsidDel="00230489">
          <w:rPr>
            <w:rFonts w:cs="Times New Roman"/>
          </w:rPr>
          <w:delText>,</w:delText>
        </w:r>
        <w:r w:rsidR="00832920" w:rsidDel="00230489">
          <w:rPr>
            <w:rFonts w:cs="Times New Roman"/>
          </w:rPr>
          <w:delText xml:space="preserve"> </w:delText>
        </w:r>
        <w:r w:rsidR="008204A4" w:rsidDel="00230489">
          <w:rPr>
            <w:rFonts w:cs="Times New Roman"/>
          </w:rPr>
          <w:delText>a strategy that was</w:delText>
        </w:r>
        <w:r w:rsidR="00832920" w:rsidDel="00230489">
          <w:rPr>
            <w:rFonts w:cs="Times New Roman"/>
          </w:rPr>
          <w:delText xml:space="preserve"> </w:delText>
        </w:r>
        <w:r w:rsidR="006E02D1" w:rsidDel="00230489">
          <w:rPr>
            <w:rFonts w:cs="Times New Roman"/>
          </w:rPr>
          <w:delText xml:space="preserve">already </w:delText>
        </w:r>
        <w:r w:rsidR="00832920" w:rsidDel="00230489">
          <w:rPr>
            <w:rFonts w:cs="Times New Roman"/>
          </w:rPr>
          <w:delText>adopted by other groups (e.g. Phylomatic</w:delText>
        </w:r>
        <w:r w:rsidR="00945DD8" w:rsidDel="00230489">
          <w:rPr>
            <w:rFonts w:cs="Times New Roman"/>
          </w:rPr>
          <w:delText xml:space="preserve"> for plants and mammals</w:delText>
        </w:r>
        <w:r w:rsidR="00832920" w:rsidDel="00230489">
          <w:rPr>
            <w:rFonts w:cs="Times New Roman"/>
          </w:rPr>
          <w:delText xml:space="preserve"> </w:delText>
        </w:r>
        <w:r w:rsidR="0010587F" w:rsidDel="00230489">
          <w:rPr>
            <w:rFonts w:cs="Times New Roman"/>
          </w:rPr>
          <w:delText>Webb et al. 2002</w:delText>
        </w:r>
        <w:r w:rsidR="00832920" w:rsidDel="00230489">
          <w:rPr>
            <w:rFonts w:cs="Times New Roman"/>
          </w:rPr>
          <w:delText>)</w:delText>
        </w:r>
      </w:del>
      <w:del w:id="281" w:author="Bruno Eleres" w:date="2021-05-03T11:33:00Z">
        <w:r w:rsidR="0010587F" w:rsidDel="00230489">
          <w:rPr>
            <w:rFonts w:cs="Times New Roman"/>
          </w:rPr>
          <w:delText>.</w:delText>
        </w:r>
        <w:r w:rsidR="00B80EBC" w:rsidDel="00230489">
          <w:rPr>
            <w:rFonts w:cs="Times New Roman"/>
          </w:rPr>
          <w:delText xml:space="preserve"> </w:delText>
        </w:r>
      </w:del>
      <w:del w:id="282" w:author="Bruno Eleres" w:date="2021-05-03T11:44:00Z">
        <w:r w:rsidR="00B80EBC" w:rsidDel="00485BD8">
          <w:rPr>
            <w:rFonts w:cs="Times New Roman"/>
          </w:rPr>
          <w:delText>However, t</w:delText>
        </w:r>
      </w:del>
      <w:ins w:id="283" w:author="Bruno Eleres" w:date="2021-05-03T11:44:00Z">
        <w:r w:rsidR="00485BD8">
          <w:rPr>
            <w:rFonts w:cs="Times New Roman"/>
          </w:rPr>
          <w:t>T</w:t>
        </w:r>
      </w:ins>
      <w:r w:rsidR="00B80EBC">
        <w:rPr>
          <w:rFonts w:cs="Times New Roman"/>
        </w:rPr>
        <w:t xml:space="preserve">his solution </w:t>
      </w:r>
      <w:del w:id="284" w:author="Bruno Eleres" w:date="2021-05-03T11:45:00Z">
        <w:r w:rsidR="00B80EBC" w:rsidDel="00CA1A05">
          <w:rPr>
            <w:rFonts w:cs="Times New Roman"/>
          </w:rPr>
          <w:delText>can be</w:delText>
        </w:r>
        <w:r w:rsidR="00B2262E" w:rsidDel="00CA1A05">
          <w:rPr>
            <w:rFonts w:cs="Times New Roman"/>
          </w:rPr>
          <w:delText>come very</w:delText>
        </w:r>
      </w:del>
      <w:ins w:id="285" w:author="Bruno Eleres" w:date="2021-05-03T11:45:00Z">
        <w:r w:rsidR="00CA1A05">
          <w:rPr>
            <w:rFonts w:cs="Times New Roman"/>
          </w:rPr>
          <w:t>is</w:t>
        </w:r>
      </w:ins>
      <w:r w:rsidR="00291D7E">
        <w:rPr>
          <w:rFonts w:cs="Times New Roman"/>
        </w:rPr>
        <w:t xml:space="preserve"> </w:t>
      </w:r>
      <w:r w:rsidR="00B80EBC">
        <w:rPr>
          <w:rFonts w:cs="Times New Roman"/>
        </w:rPr>
        <w:t xml:space="preserve">laborious </w:t>
      </w:r>
      <w:ins w:id="286" w:author="Bruno Eleres" w:date="2021-05-03T11:48:00Z">
        <w:r w:rsidR="00DA49A1">
          <w:rPr>
            <w:rFonts w:cs="Times New Roman"/>
          </w:rPr>
          <w:t xml:space="preserve">and lacks reproducibility </w:t>
        </w:r>
      </w:ins>
      <w:del w:id="287" w:author="Bruno Eleres" w:date="2021-05-03T11:45:00Z">
        <w:r w:rsidR="008204A4" w:rsidDel="00DA4524">
          <w:rPr>
            <w:rFonts w:cs="Times New Roman"/>
          </w:rPr>
          <w:delText>in the absence of</w:delText>
        </w:r>
      </w:del>
      <w:del w:id="288" w:author="Bruno Eleres" w:date="2021-05-03T11:44:00Z">
        <w:r w:rsidR="008204A4" w:rsidDel="00CA1A05">
          <w:rPr>
            <w:rFonts w:cs="Times New Roman"/>
          </w:rPr>
          <w:delText xml:space="preserve"> an</w:delText>
        </w:r>
      </w:del>
      <w:del w:id="289" w:author="Bruno Eleres" w:date="2021-05-03T11:45:00Z">
        <w:r w:rsidR="008204A4" w:rsidDel="00DA4524">
          <w:rPr>
            <w:rFonts w:cs="Times New Roman"/>
          </w:rPr>
          <w:delText xml:space="preserve"> automat</w:delText>
        </w:r>
        <w:r w:rsidR="006A7E3B" w:rsidDel="00DA4524">
          <w:rPr>
            <w:rFonts w:cs="Times New Roman"/>
          </w:rPr>
          <w:delText>ized procedure</w:delText>
        </w:r>
      </w:del>
      <w:del w:id="290" w:author="Bruno Eleres" w:date="2021-05-03T11:44:00Z">
        <w:r w:rsidR="006A7E3B" w:rsidDel="00CA1A05">
          <w:rPr>
            <w:rFonts w:cs="Times New Roman"/>
          </w:rPr>
          <w:delText>, particularly</w:delText>
        </w:r>
      </w:del>
      <w:del w:id="291" w:author="Bruno Eleres" w:date="2021-05-03T11:45:00Z">
        <w:r w:rsidR="006A7E3B" w:rsidDel="00DA4524">
          <w:rPr>
            <w:rFonts w:cs="Times New Roman"/>
          </w:rPr>
          <w:delText xml:space="preserve"> </w:delText>
        </w:r>
      </w:del>
      <w:r w:rsidR="00B80EBC">
        <w:rPr>
          <w:rFonts w:cs="Times New Roman"/>
        </w:rPr>
        <w:t xml:space="preserve">when </w:t>
      </w:r>
      <w:ins w:id="292" w:author="Bruno Eleres" w:date="2021-05-03T11:49:00Z">
        <w:r w:rsidR="00446CBF">
          <w:rPr>
            <w:rFonts w:cs="Times New Roman"/>
          </w:rPr>
          <w:t>adding</w:t>
        </w:r>
      </w:ins>
      <w:ins w:id="293" w:author="Bruno Eleres" w:date="2021-05-03T11:48:00Z">
        <w:r w:rsidR="00446CBF">
          <w:rPr>
            <w:rFonts w:cs="Times New Roman"/>
          </w:rPr>
          <w:t xml:space="preserve"> </w:t>
        </w:r>
      </w:ins>
      <w:r w:rsidR="00B80EBC">
        <w:rPr>
          <w:rFonts w:cs="Times New Roman"/>
        </w:rPr>
        <w:t xml:space="preserve">many species </w:t>
      </w:r>
      <w:del w:id="294" w:author="Bruno Eleres" w:date="2021-05-03T11:48:00Z">
        <w:r w:rsidR="00B80EBC" w:rsidDel="00446CBF">
          <w:rPr>
            <w:rFonts w:cs="Times New Roman"/>
          </w:rPr>
          <w:delText xml:space="preserve">must be added </w:delText>
        </w:r>
      </w:del>
      <w:r w:rsidR="00B80EBC">
        <w:rPr>
          <w:rFonts w:cs="Times New Roman"/>
        </w:rPr>
        <w:t xml:space="preserve">manually </w:t>
      </w:r>
      <w:ins w:id="295" w:author="Bruno Eleres" w:date="2021-05-03T11:48:00Z">
        <w:r w:rsidR="00DA49A1">
          <w:rPr>
            <w:rFonts w:cs="Times New Roman"/>
          </w:rPr>
          <w:t xml:space="preserve">and the specific steps are not precisely documented </w:t>
        </w:r>
      </w:ins>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del w:id="296" w:author="Bruno Eleres" w:date="2021-05-03T11:45:00Z">
        <w:r w:rsidR="00B80EBC" w:rsidDel="00DA4524">
          <w:rPr>
            <w:rFonts w:cs="Times New Roman"/>
          </w:rPr>
          <w:delText>, besides lacking</w:delText>
        </w:r>
      </w:del>
      <w:del w:id="297" w:author="Bruno Eleres" w:date="2021-05-03T11:48:00Z">
        <w:r w:rsidR="00B80EBC" w:rsidDel="00DA49A1">
          <w:rPr>
            <w:rFonts w:cs="Times New Roman"/>
          </w:rPr>
          <w:delText xml:space="preserve"> reproducibility due to specific decisions that are not precisely documented</w:delText>
        </w:r>
      </w:del>
      <w:r w:rsidR="00B2262E">
        <w:rPr>
          <w:rFonts w:cs="Times New Roman"/>
        </w:rPr>
        <w:t xml:space="preserve">. On the other hand, </w:t>
      </w:r>
      <w:ins w:id="298" w:author="Bruno Eleres" w:date="2021-05-03T11:49:00Z">
        <w:r w:rsidR="00337654">
          <w:rPr>
            <w:rFonts w:cs="Times New Roman"/>
          </w:rPr>
          <w:t xml:space="preserve">molecular techniques </w:t>
        </w:r>
        <w:r w:rsidR="00CE36E6">
          <w:rPr>
            <w:rFonts w:cs="Times New Roman"/>
          </w:rPr>
          <w:t xml:space="preserve">may generate </w:t>
        </w:r>
      </w:ins>
      <w:del w:id="299" w:author="Aline Richter" w:date="2021-04-28T17:12:00Z">
        <w:r w:rsidR="00064EBD" w:rsidDel="001D4CA7">
          <w:rPr>
            <w:rFonts w:cs="Times New Roman"/>
          </w:rPr>
          <w:delText xml:space="preserve">obtention of </w:delText>
        </w:r>
      </w:del>
      <w:r w:rsidR="00B2262E">
        <w:rPr>
          <w:rFonts w:cs="Times New Roman"/>
        </w:rPr>
        <w:t>comprehensive</w:t>
      </w:r>
      <w:r w:rsidR="00064EBD">
        <w:rPr>
          <w:rFonts w:cs="Times New Roman"/>
        </w:rPr>
        <w:t xml:space="preserve"> phylogenies</w:t>
      </w:r>
      <w:del w:id="300" w:author="Bruno Eleres" w:date="2021-05-03T11:50:00Z">
        <w:r w:rsidR="00064EBD" w:rsidDel="008F74E3">
          <w:rPr>
            <w:rFonts w:cs="Times New Roman"/>
          </w:rPr>
          <w:delText xml:space="preserve"> </w:delText>
        </w:r>
      </w:del>
      <w:del w:id="301" w:author="Bruno Eleres" w:date="2021-05-03T11:49:00Z">
        <w:r w:rsidR="00F42072" w:rsidDel="00CE36E6">
          <w:rPr>
            <w:rFonts w:cs="Times New Roman"/>
          </w:rPr>
          <w:delText xml:space="preserve">can be done </w:delText>
        </w:r>
      </w:del>
      <w:ins w:id="302" w:author="Aline Richter" w:date="2021-04-28T17:12:00Z">
        <w:del w:id="303" w:author="Bruno Eleres" w:date="2021-05-03T11:49:00Z">
          <w:r w:rsidR="001D4CA7" w:rsidDel="00CE36E6">
            <w:rPr>
              <w:rFonts w:cs="Times New Roman"/>
            </w:rPr>
            <w:delText xml:space="preserve">obtained </w:delText>
          </w:r>
        </w:del>
      </w:ins>
      <w:del w:id="304" w:author="Bruno Eleres" w:date="2021-05-03T11:49:00Z">
        <w:r w:rsidR="00F42072" w:rsidDel="00CE36E6">
          <w:rPr>
            <w:rFonts w:cs="Times New Roman"/>
          </w:rPr>
          <w:delText xml:space="preserve">through the use of molecular </w:delText>
        </w:r>
        <w:r w:rsidR="00056AE6" w:rsidDel="00CE36E6">
          <w:rPr>
            <w:rFonts w:cs="Times New Roman"/>
          </w:rPr>
          <w:delText>techniques</w:delText>
        </w:r>
        <w:r w:rsidR="000830B0" w:rsidDel="00CE36E6">
          <w:rPr>
            <w:rFonts w:cs="Times New Roman"/>
          </w:rPr>
          <w:delText xml:space="preserve"> </w:delText>
        </w:r>
      </w:del>
      <w:del w:id="305" w:author="Bruno Eleres" w:date="2021-05-03T11:50:00Z">
        <w:r w:rsidR="000830B0" w:rsidDel="008F74E3">
          <w:rPr>
            <w:rFonts w:cs="Times New Roman"/>
          </w:rPr>
          <w:fldChar w:fldCharType="begin" w:fldLock="1"/>
        </w:r>
        <w:r w:rsidR="00D51236" w:rsidRPr="00F731D8" w:rsidDel="008F74E3">
          <w:rPr>
            <w:rFonts w:cs="Times New Roman"/>
          </w:rPr>
          <w:del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id":"ITEM-2","itemData":{"DOI":"10.1007/978-3-662-43550-2","ISBN":"9783662435502","author":[{"dropping-particle":"","family":"Pearse","given":"William D","non-dropping-particle":"","parse-names":false,"suffix":""},{"dropping-particle":"","family":"Purvis","given":"Andy","non-dropping-particle":"","parse-names":false,"suffix":""},{"dropping-particle":"","family":"Cavender-bares","given":"Jeannine","non-dropping-particle":"","parse-names":false,"suffix":""},{"dropping-particle":"","family":"Helmus","given":"Matthew R","non-dropping-particle":"","parse-names":false,"suffix":""}],"id":"ITEM-2","issued":{"date-parts":[["2014"]]},"page":"451-464","title":"Metrics and Models of Community Phylogenetics","type":"article-journal"},"uris":["http://www.mendeley.com/documents/?uuid=e84b0646-0f67-434b-a5be-f6767f744cf8"]}],"mendeley":{"formattedCitation":"(Jetz, Thomas, Joy, Hartmann, &amp; Mooers, 2012b; Pearse, Purvis, Cavender-bares, &amp; Helmus, 2014)","plainTextFormattedCitation":"(Jetz, Thomas, Joy, Hartmann, &amp; Mooers, 2012b; Pearse, Purvis, Cavender-bares, &amp; Helmus, 2014)","previouslyFormattedCitation":"(Jetz, Thomas, Joy, Hartmann, &amp; Mooers, 2012b; Pearse, Purvis, Cavender-bares, &amp; Helmus, 2014)"},"properties":{"noteIndex":0},"schema":"https://github.com/citation-style-language/schema/raw/master/csl-citation.json"}</w:delInstrText>
        </w:r>
        <w:r w:rsidR="000830B0" w:rsidDel="008F74E3">
          <w:rPr>
            <w:rFonts w:cs="Times New Roman"/>
          </w:rPr>
          <w:fldChar w:fldCharType="separate"/>
        </w:r>
        <w:r w:rsidR="00D51236" w:rsidRPr="00D51236" w:rsidDel="008F74E3">
          <w:rPr>
            <w:rFonts w:cs="Times New Roman"/>
            <w:noProof/>
          </w:rPr>
          <w:delText>(Jetz, Thomas, Joy, Hartmann, &amp; Mooers, 2012b; Pearse, Purvis, Cavender-bares, &amp; Helmus, 2014)</w:delText>
        </w:r>
        <w:r w:rsidR="000830B0" w:rsidDel="008F74E3">
          <w:rPr>
            <w:rFonts w:cs="Times New Roman"/>
          </w:rPr>
          <w:fldChar w:fldCharType="end"/>
        </w:r>
      </w:del>
      <w:ins w:id="306" w:author="Bruno Eleres" w:date="2021-05-03T11:50:00Z">
        <w:r w:rsidR="00CE36E6">
          <w:rPr>
            <w:rFonts w:cs="Times New Roman"/>
          </w:rPr>
          <w:t xml:space="preserve"> but demand high</w:t>
        </w:r>
      </w:ins>
      <w:del w:id="307" w:author="Bruno Eleres" w:date="2021-05-03T11:25:00Z">
        <w:r w:rsidR="00A61FF5" w:rsidDel="007D4201">
          <w:rPr>
            <w:rFonts w:cs="Times New Roman"/>
          </w:rPr>
          <w:delText>,</w:delText>
        </w:r>
        <w:r w:rsidR="00056AE6" w:rsidDel="007D4201">
          <w:rPr>
            <w:rFonts w:cs="Times New Roman"/>
          </w:rPr>
          <w:delText xml:space="preserve"> </w:delText>
        </w:r>
        <w:r w:rsidR="00B2262E" w:rsidDel="007D4201">
          <w:rPr>
            <w:rFonts w:cs="Times New Roman"/>
          </w:rPr>
          <w:delText>h</w:delText>
        </w:r>
      </w:del>
      <w:del w:id="308" w:author="Bruno Eleres" w:date="2021-05-03T11:50:00Z">
        <w:r w:rsidR="00B2262E" w:rsidDel="00CE36E6">
          <w:rPr>
            <w:rFonts w:cs="Times New Roman"/>
          </w:rPr>
          <w:delText xml:space="preserve">owever, </w:delText>
        </w:r>
        <w:r w:rsidR="0052630F" w:rsidDel="00CE36E6">
          <w:rPr>
            <w:rFonts w:cs="Times New Roman"/>
          </w:rPr>
          <w:delText>it</w:delText>
        </w:r>
        <w:r w:rsidR="00056AE6" w:rsidDel="00CE36E6">
          <w:rPr>
            <w:rFonts w:cs="Times New Roman"/>
          </w:rPr>
          <w:delText xml:space="preserve"> </w:delText>
        </w:r>
        <w:r w:rsidR="00A23169" w:rsidDel="00CE36E6">
          <w:rPr>
            <w:rFonts w:cs="Times New Roman"/>
          </w:rPr>
          <w:delText>requires</w:delText>
        </w:r>
      </w:del>
      <w:r w:rsidR="00A23169">
        <w:rPr>
          <w:rFonts w:cs="Times New Roman"/>
        </w:rPr>
        <w:t xml:space="preserve"> expertise and </w:t>
      </w:r>
      <w:del w:id="309" w:author="Bruno Eleres" w:date="2021-05-03T11:50:00Z">
        <w:r w:rsidR="000830B0" w:rsidDel="00CE36E6">
          <w:rPr>
            <w:rFonts w:cs="Times New Roman"/>
          </w:rPr>
          <w:delText xml:space="preserve">present high </w:delText>
        </w:r>
      </w:del>
      <w:r w:rsidR="000830B0">
        <w:rPr>
          <w:rFonts w:cs="Times New Roman"/>
        </w:rPr>
        <w:t>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lastRenderedPageBreak/>
        <w:t>Therefore,</w:t>
      </w:r>
      <w:r w:rsidR="000706BE">
        <w:rPr>
          <w:rFonts w:cs="Times New Roman"/>
        </w:rPr>
        <w:t xml:space="preserve"> </w:t>
      </w:r>
      <w:ins w:id="310" w:author="Bruno Eleres" w:date="2021-05-03T11:53:00Z">
        <w:r w:rsidR="00FF2EAF">
          <w:rPr>
            <w:rFonts w:cs="Times New Roman"/>
          </w:rPr>
          <w:t xml:space="preserve">automatizing the </w:t>
        </w:r>
        <w:r w:rsidR="009421B0">
          <w:rPr>
            <w:rFonts w:cs="Times New Roman"/>
          </w:rPr>
          <w:t xml:space="preserve">procedures of constructing </w:t>
        </w:r>
      </w:ins>
      <w:del w:id="311" w:author="Bruno Eleres" w:date="2021-05-03T11:53:00Z">
        <w:r w:rsidR="009C15B8" w:rsidDel="009421B0">
          <w:rPr>
            <w:rFonts w:cs="Times New Roman"/>
          </w:rPr>
          <w:delText xml:space="preserve">assembly </w:delText>
        </w:r>
      </w:del>
      <w:r w:rsidR="009C15B8">
        <w:rPr>
          <w:rFonts w:cs="Times New Roman"/>
        </w:rPr>
        <w:t>synthesis phylogen</w:t>
      </w:r>
      <w:r w:rsidR="00A62CCE">
        <w:rPr>
          <w:rFonts w:cs="Times New Roman"/>
        </w:rPr>
        <w:t>ies</w:t>
      </w:r>
      <w:r w:rsidR="009C15B8">
        <w:rPr>
          <w:rFonts w:cs="Times New Roman"/>
        </w:rPr>
        <w:t xml:space="preserve"> </w:t>
      </w:r>
      <w:del w:id="312" w:author="Bruno Eleres" w:date="2021-05-04T11:01:00Z">
        <w:r w:rsidR="003C577C" w:rsidDel="00A95620">
          <w:rPr>
            <w:rFonts w:cs="Times New Roman"/>
          </w:rPr>
          <w:delText>“</w:delText>
        </w:r>
      </w:del>
      <w:ins w:id="313" w:author="Bruno Eleres" w:date="2021-05-04T11:01:00Z">
        <w:r w:rsidR="00A95620">
          <w:rPr>
            <w:rFonts w:cs="Times New Roman"/>
          </w:rPr>
          <w:t>"</w:t>
        </w:r>
      </w:ins>
      <w:r w:rsidR="009C15B8">
        <w:rPr>
          <w:rFonts w:cs="Times New Roman"/>
        </w:rPr>
        <w:t>by</w:t>
      </w:r>
      <w:del w:id="314" w:author="Bruno Eleres" w:date="2021-05-03T11:51:00Z">
        <w:r w:rsidR="00EA3B20" w:rsidDel="00C44D0F">
          <w:rPr>
            <w:rFonts w:cs="Times New Roman"/>
          </w:rPr>
          <w:delText>-</w:delText>
        </w:r>
      </w:del>
      <w:ins w:id="315" w:author="Bruno Eleres" w:date="2021-05-03T11:51:00Z">
        <w:r w:rsidR="00C44D0F">
          <w:rPr>
            <w:rFonts w:cs="Times New Roman"/>
          </w:rPr>
          <w:t xml:space="preserve"> </w:t>
        </w:r>
      </w:ins>
      <w:r w:rsidR="00EA3B20">
        <w:rPr>
          <w:rFonts w:cs="Times New Roman"/>
        </w:rPr>
        <w:t>hand</w:t>
      </w:r>
      <w:del w:id="316" w:author="Bruno Eleres" w:date="2021-05-04T11:01:00Z">
        <w:r w:rsidR="003C577C" w:rsidDel="00A95620">
          <w:rPr>
            <w:rFonts w:cs="Times New Roman"/>
          </w:rPr>
          <w:delText>”</w:delText>
        </w:r>
        <w:r w:rsidR="00B31590" w:rsidDel="00A95620">
          <w:rPr>
            <w:rFonts w:cs="Times New Roman"/>
          </w:rPr>
          <w:delText xml:space="preserve"> </w:delText>
        </w:r>
      </w:del>
      <w:ins w:id="317" w:author="Bruno Eleres" w:date="2021-05-04T11:01:00Z">
        <w:r w:rsidR="00A95620">
          <w:rPr>
            <w:rFonts w:cs="Times New Roman"/>
          </w:rPr>
          <w:t xml:space="preserve">" </w:t>
        </w:r>
      </w:ins>
      <w:del w:id="318" w:author="Bruno Eleres" w:date="2021-05-03T11:53:00Z">
        <w:r w:rsidR="00E139E9" w:rsidDel="009421B0">
          <w:rPr>
            <w:rFonts w:cs="Times New Roman"/>
          </w:rPr>
          <w:delText xml:space="preserve">with the </w:delText>
        </w:r>
        <w:r w:rsidR="00122592" w:rsidDel="009421B0">
          <w:rPr>
            <w:rFonts w:cs="Times New Roman"/>
          </w:rPr>
          <w:delText>assistance of a automatized procedure</w:delText>
        </w:r>
        <w:r w:rsidR="004F13C3" w:rsidDel="009421B0">
          <w:rPr>
            <w:rFonts w:cs="Times New Roman"/>
          </w:rPr>
          <w:delText xml:space="preserve"> </w:delText>
        </w:r>
      </w:del>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ins w:id="319" w:author="Bruno Eleres" w:date="2021-05-03T11:53:00Z">
        <w:r w:rsidR="009421B0">
          <w:rPr>
            <w:rFonts w:cs="Times New Roman"/>
          </w:rPr>
          <w:t>pr</w:t>
        </w:r>
      </w:ins>
      <w:ins w:id="320" w:author="Bruno Eleres" w:date="2021-05-03T11:54:00Z">
        <w:r w:rsidR="009421B0">
          <w:rPr>
            <w:rFonts w:cs="Times New Roman"/>
          </w:rPr>
          <w:t xml:space="preserve">ovides </w:t>
        </w:r>
      </w:ins>
      <w:del w:id="321" w:author="Bruno Eleres" w:date="2021-05-03T11:54:00Z">
        <w:r w:rsidR="007B63D9" w:rsidDel="009421B0">
          <w:rPr>
            <w:rFonts w:cs="Times New Roman"/>
          </w:rPr>
          <w:delText xml:space="preserve">can be </w:delText>
        </w:r>
      </w:del>
      <w:r w:rsidR="00064EBD">
        <w:rPr>
          <w:rFonts w:cs="Times New Roman"/>
        </w:rPr>
        <w:t>a</w:t>
      </w:r>
      <w:r w:rsidR="004F13C3">
        <w:rPr>
          <w:rFonts w:cs="Times New Roman"/>
        </w:rPr>
        <w:t xml:space="preserve"> </w:t>
      </w:r>
      <w:ins w:id="322" w:author="Bruno Eleres" w:date="2021-05-03T11:54:00Z">
        <w:r w:rsidR="00E809E8">
          <w:rPr>
            <w:rFonts w:cs="Times New Roman"/>
          </w:rPr>
          <w:t xml:space="preserve">more </w:t>
        </w:r>
      </w:ins>
      <w:r w:rsidR="007B63D9">
        <w:rPr>
          <w:rFonts w:cs="Times New Roman"/>
        </w:rPr>
        <w:t>reliable</w:t>
      </w:r>
      <w:r w:rsidR="00A61920">
        <w:rPr>
          <w:rFonts w:cs="Times New Roman"/>
        </w:rPr>
        <w:t xml:space="preserve"> </w:t>
      </w:r>
      <w:ins w:id="323" w:author="Bruno Eleres" w:date="2021-05-03T11:54:00Z">
        <w:r w:rsidR="00E809E8">
          <w:rPr>
            <w:rFonts w:cs="Times New Roman"/>
          </w:rPr>
          <w:t xml:space="preserve">and short-term </w:t>
        </w:r>
      </w:ins>
      <w:r w:rsidR="00A61920">
        <w:rPr>
          <w:rFonts w:cs="Times New Roman"/>
        </w:rPr>
        <w:t>solution</w:t>
      </w:r>
      <w:r w:rsidR="007B63D9">
        <w:rPr>
          <w:rFonts w:cs="Times New Roman"/>
        </w:rPr>
        <w:t xml:space="preserve"> </w:t>
      </w:r>
      <w:del w:id="324" w:author="Aline Richter" w:date="2021-04-28T17:17:00Z">
        <w:r w:rsidR="007B63D9" w:rsidDel="001D4CA7">
          <w:rPr>
            <w:rFonts w:cs="Times New Roman"/>
          </w:rPr>
          <w:delText>in most cases</w:delText>
        </w:r>
      </w:del>
      <w:ins w:id="325" w:author="Aline Richter" w:date="2021-04-28T17:17:00Z">
        <w:r w:rsidR="001D4CA7">
          <w:rPr>
            <w:rFonts w:cs="Times New Roman"/>
          </w:rPr>
          <w:t xml:space="preserve">for </w:t>
        </w:r>
      </w:ins>
      <w:ins w:id="326" w:author="Bruno Eleres" w:date="2021-05-03T11:54:00Z">
        <w:r w:rsidR="009421B0">
          <w:rPr>
            <w:rFonts w:cs="Times New Roman"/>
          </w:rPr>
          <w:t>evolutionary ecologists</w:t>
        </w:r>
      </w:ins>
      <w:ins w:id="327" w:author="Aline Richter" w:date="2021-04-28T17:17:00Z">
        <w:del w:id="328" w:author="Bruno Eleres" w:date="2021-05-03T11:54:00Z">
          <w:r w:rsidR="001D4CA7" w:rsidDel="009421B0">
            <w:rPr>
              <w:rFonts w:cs="Times New Roman"/>
            </w:rPr>
            <w:delText>most researchers</w:delText>
          </w:r>
        </w:del>
      </w:ins>
      <w:r w:rsidR="006F4262">
        <w:rPr>
          <w:rFonts w:cs="Times New Roman"/>
        </w:rPr>
        <w:t>.</w:t>
      </w:r>
    </w:p>
    <w:p w14:paraId="5C10C9DB" w14:textId="60663204" w:rsidR="00602582" w:rsidRDefault="00C219F9" w:rsidP="00B43AF4">
      <w:pPr>
        <w:ind w:firstLine="708"/>
        <w:rPr>
          <w:rFonts w:cs="Times New Roman"/>
        </w:rPr>
      </w:pPr>
      <w:ins w:id="329" w:author="Bruno Eleres" w:date="2021-05-03T11:55:00Z">
        <w:r>
          <w:rPr>
            <w:rFonts w:cs="Times New Roman"/>
          </w:rPr>
          <w:t>Ray-</w:t>
        </w:r>
      </w:ins>
      <w:del w:id="330" w:author="Bruno Eleres" w:date="2021-05-03T11:55:00Z">
        <w:r w:rsidR="00535E88" w:rsidDel="00C219F9">
          <w:rPr>
            <w:rFonts w:cs="Times New Roman"/>
          </w:rPr>
          <w:delText>F</w:delText>
        </w:r>
      </w:del>
      <w:ins w:id="331" w:author="Bruno Eleres" w:date="2021-05-03T11:55:00Z">
        <w:r>
          <w:rPr>
            <w:rFonts w:cs="Times New Roman"/>
          </w:rPr>
          <w:t>f</w:t>
        </w:r>
      </w:ins>
      <w:r w:rsidR="00535E88">
        <w:rPr>
          <w:rFonts w:cs="Times New Roman"/>
        </w:rPr>
        <w:t>inned</w:t>
      </w:r>
      <w:del w:id="332" w:author="Bruno Eleres" w:date="2021-05-03T11:55:00Z">
        <w:r w:rsidR="005A4B93" w:rsidDel="00C219F9">
          <w:rPr>
            <w:rFonts w:cs="Times New Roman"/>
          </w:rPr>
          <w:delText>-</w:delText>
        </w:r>
        <w:r w:rsidR="00535E88" w:rsidDel="00C219F9">
          <w:rPr>
            <w:rFonts w:cs="Times New Roman"/>
          </w:rPr>
          <w:delText>ray</w:delText>
        </w:r>
      </w:del>
      <w:r w:rsidR="00535E88">
        <w:rPr>
          <w:rFonts w:cs="Times New Roman"/>
        </w:rPr>
        <w:t xml:space="preserve"> f</w:t>
      </w:r>
      <w:r w:rsidR="00602582">
        <w:rPr>
          <w:rFonts w:cs="Times New Roman"/>
        </w:rPr>
        <w:t xml:space="preserve">ishes </w:t>
      </w:r>
      <w:ins w:id="333" w:author="Bruno Eleres" w:date="2021-05-03T12:29:00Z">
        <w:r w:rsidR="00FE5F54">
          <w:rPr>
            <w:rFonts w:cs="Times New Roman"/>
          </w:rPr>
          <w:t xml:space="preserve">(Actinopterygii) </w:t>
        </w:r>
      </w:ins>
      <w:del w:id="334" w:author="Bruno Eleres" w:date="2021-05-03T12:06:00Z">
        <w:r w:rsidR="00602582" w:rsidDel="0063256F">
          <w:rPr>
            <w:rFonts w:cs="Times New Roman"/>
          </w:rPr>
          <w:delText xml:space="preserve">are </w:delText>
        </w:r>
      </w:del>
      <w:del w:id="335" w:author="Bruno Eleres" w:date="2021-05-03T12:02:00Z">
        <w:r w:rsidR="00535E88" w:rsidDel="000236E9">
          <w:rPr>
            <w:rFonts w:cs="Times New Roman"/>
          </w:rPr>
          <w:delText xml:space="preserve">an </w:delText>
        </w:r>
        <w:r w:rsidR="00602582" w:rsidDel="000236E9">
          <w:rPr>
            <w:rFonts w:cs="Times New Roman"/>
          </w:rPr>
          <w:delText xml:space="preserve">example of </w:delText>
        </w:r>
      </w:del>
      <w:del w:id="336" w:author="Bruno Eleres" w:date="2021-05-03T12:06:00Z">
        <w:r w:rsidR="00335B06" w:rsidDel="0063256F">
          <w:rPr>
            <w:rFonts w:cs="Times New Roman"/>
          </w:rPr>
          <w:delText>a</w:delText>
        </w:r>
        <w:r w:rsidR="00717B70" w:rsidDel="0063256F">
          <w:rPr>
            <w:rFonts w:cs="Times New Roman"/>
          </w:rPr>
          <w:delText xml:space="preserve"> megadiverse</w:delText>
        </w:r>
        <w:r w:rsidR="00335B06" w:rsidDel="0063256F">
          <w:rPr>
            <w:rFonts w:cs="Times New Roman"/>
          </w:rPr>
          <w:delText xml:space="preserve"> group</w:delText>
        </w:r>
        <w:r w:rsidR="00F718DE" w:rsidDel="0063256F">
          <w:rPr>
            <w:rFonts w:cs="Times New Roman"/>
          </w:rPr>
          <w:delText xml:space="preserve"> in which the shortfall </w:delText>
        </w:r>
      </w:del>
      <w:del w:id="337" w:author="Bruno Eleres" w:date="2021-05-03T12:03:00Z">
        <w:r w:rsidR="00EF6947" w:rsidDel="000B249C">
          <w:rPr>
            <w:rFonts w:cs="Times New Roman"/>
          </w:rPr>
          <w:delText xml:space="preserve">in phylogenetic information </w:delText>
        </w:r>
      </w:del>
      <w:del w:id="338" w:author="Bruno Eleres" w:date="2021-05-03T12:06:00Z">
        <w:r w:rsidR="00F718DE" w:rsidDel="0063256F">
          <w:rPr>
            <w:rFonts w:cs="Times New Roman"/>
          </w:rPr>
          <w:delText>is pervasive</w:delText>
        </w:r>
        <w:commentRangeStart w:id="339"/>
        <w:commentRangeStart w:id="340"/>
        <w:r w:rsidR="00F718DE" w:rsidDel="0063256F">
          <w:rPr>
            <w:rFonts w:cs="Times New Roman"/>
          </w:rPr>
          <w:delText>, since</w:delText>
        </w:r>
        <w:r w:rsidR="00335B06" w:rsidDel="0063256F">
          <w:rPr>
            <w:rFonts w:cs="Times New Roman"/>
          </w:rPr>
          <w:delText xml:space="preserve"> most of </w:delText>
        </w:r>
        <w:r w:rsidR="00F718DE" w:rsidDel="0063256F">
          <w:rPr>
            <w:rFonts w:cs="Times New Roman"/>
          </w:rPr>
          <w:delText>its</w:delText>
        </w:r>
        <w:r w:rsidR="00335B06" w:rsidDel="0063256F">
          <w:rPr>
            <w:rFonts w:cs="Times New Roman"/>
          </w:rPr>
          <w:delText xml:space="preserve"> diversity is located at </w:delText>
        </w:r>
        <w:r w:rsidR="006A4B4B" w:rsidDel="0063256F">
          <w:rPr>
            <w:rFonts w:cs="Times New Roman"/>
          </w:rPr>
          <w:delText xml:space="preserve">tropical </w:delText>
        </w:r>
        <w:r w:rsidR="00335B06" w:rsidDel="0063256F">
          <w:rPr>
            <w:rFonts w:cs="Times New Roman"/>
          </w:rPr>
          <w:delText>region</w:delText>
        </w:r>
        <w:r w:rsidR="00B43AF4" w:rsidDel="0063256F">
          <w:rPr>
            <w:rFonts w:cs="Times New Roman"/>
          </w:rPr>
          <w:delText xml:space="preserve"> </w:delText>
        </w:r>
        <w:commentRangeEnd w:id="339"/>
        <w:r w:rsidR="001D4CA7" w:rsidDel="0063256F">
          <w:rPr>
            <w:rStyle w:val="Refdecomentrio"/>
          </w:rPr>
          <w:commentReference w:id="339"/>
        </w:r>
        <w:commentRangeEnd w:id="340"/>
        <w:r w:rsidR="00FA67C3" w:rsidDel="0063256F">
          <w:rPr>
            <w:rStyle w:val="Refdecomentrio"/>
          </w:rPr>
          <w:commentReference w:id="340"/>
        </w:r>
        <w:r w:rsidR="008C7744" w:rsidDel="0063256F">
          <w:rPr>
            <w:rFonts w:cs="Times New Roman"/>
          </w:rPr>
          <w:fldChar w:fldCharType="begin" w:fldLock="1"/>
        </w:r>
        <w:r w:rsidR="00F1330C" w:rsidDel="0063256F">
          <w:rPr>
            <w:rFonts w:cs="Times New Roman"/>
          </w:rPr>
          <w:del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delInstrText>
        </w:r>
        <w:r w:rsidR="008C7744" w:rsidDel="0063256F">
          <w:rPr>
            <w:rFonts w:cs="Times New Roman"/>
          </w:rPr>
          <w:fldChar w:fldCharType="separate"/>
        </w:r>
        <w:r w:rsidR="008C7744" w:rsidRPr="008C7744" w:rsidDel="0063256F">
          <w:rPr>
            <w:rFonts w:cs="Times New Roman"/>
            <w:noProof/>
          </w:rPr>
          <w:delText>(Albert, Tagliacollo, &amp; Dagosta, 2020)</w:delText>
        </w:r>
        <w:r w:rsidR="008C7744" w:rsidDel="0063256F">
          <w:rPr>
            <w:rFonts w:cs="Times New Roman"/>
          </w:rPr>
          <w:fldChar w:fldCharType="end"/>
        </w:r>
        <w:r w:rsidR="00F718DE" w:rsidDel="0063256F">
          <w:rPr>
            <w:rFonts w:cs="Times New Roman"/>
          </w:rPr>
          <w:delText>.</w:delText>
        </w:r>
        <w:r w:rsidR="00F408B1" w:rsidDel="0063256F">
          <w:rPr>
            <w:rFonts w:cs="Times New Roman"/>
          </w:rPr>
          <w:delText xml:space="preserve"> T</w:delText>
        </w:r>
        <w:r w:rsidR="00167A89" w:rsidDel="0063256F">
          <w:rPr>
            <w:rFonts w:cs="Times New Roman"/>
          </w:rPr>
          <w:delText xml:space="preserve">he </w:delText>
        </w:r>
      </w:del>
      <w:ins w:id="341" w:author="Bruno Eleres" w:date="2021-05-03T12:06:00Z">
        <w:r w:rsidR="0063256F">
          <w:rPr>
            <w:rFonts w:cs="Times New Roman"/>
          </w:rPr>
          <w:t xml:space="preserve">exhibit </w:t>
        </w:r>
        <w:r w:rsidR="00E0225C">
          <w:rPr>
            <w:rFonts w:cs="Times New Roman"/>
          </w:rPr>
          <w:t xml:space="preserve">a </w:t>
        </w:r>
      </w:ins>
      <w:r w:rsidR="00167A89">
        <w:rPr>
          <w:rFonts w:cs="Times New Roman"/>
        </w:rPr>
        <w:t>complex evolutionary history</w:t>
      </w:r>
      <w:ins w:id="342" w:author="Bruno Eleres" w:date="2021-05-03T12:03:00Z">
        <w:r w:rsidR="00585734">
          <w:rPr>
            <w:rFonts w:cs="Times New Roman"/>
          </w:rPr>
          <w:t xml:space="preserve"> and </w:t>
        </w:r>
      </w:ins>
      <w:del w:id="343" w:author="Bruno Eleres" w:date="2021-05-03T12:03:00Z">
        <w:r w:rsidR="00167A89" w:rsidDel="00585734">
          <w:rPr>
            <w:rFonts w:cs="Times New Roman"/>
          </w:rPr>
          <w:delText xml:space="preserve">, </w:delText>
        </w:r>
        <w:r w:rsidR="00F718DE" w:rsidDel="00585734">
          <w:rPr>
            <w:rFonts w:cs="Times New Roman"/>
          </w:rPr>
          <w:delText>joint with</w:delText>
        </w:r>
        <w:r w:rsidR="00167A89" w:rsidDel="00585734">
          <w:rPr>
            <w:rFonts w:cs="Times New Roman"/>
          </w:rPr>
          <w:delText xml:space="preserve"> </w:delText>
        </w:r>
      </w:del>
      <w:ins w:id="344" w:author="Bruno Eleres" w:date="2021-05-03T12:04:00Z">
        <w:r w:rsidR="00AE7108">
          <w:rPr>
            <w:rFonts w:cs="Times New Roman"/>
          </w:rPr>
          <w:t>high</w:t>
        </w:r>
      </w:ins>
      <w:ins w:id="345" w:author="Bruno Eleres" w:date="2021-05-03T11:55:00Z">
        <w:r>
          <w:rPr>
            <w:rFonts w:cs="Times New Roman"/>
          </w:rPr>
          <w:t xml:space="preserve"> </w:t>
        </w:r>
      </w:ins>
      <w:ins w:id="346" w:author="Bruno Eleres" w:date="2021-05-03T12:03:00Z">
        <w:r w:rsidR="00585734">
          <w:rPr>
            <w:rFonts w:cs="Times New Roman"/>
          </w:rPr>
          <w:t>ecological diversity</w:t>
        </w:r>
      </w:ins>
      <w:del w:id="347" w:author="Bruno Eleres" w:date="2021-05-03T12:03:00Z">
        <w:r w:rsidR="00167A89" w:rsidDel="00585734">
          <w:rPr>
            <w:rFonts w:cs="Times New Roman"/>
          </w:rPr>
          <w:delText>heterogeneity of life history forms</w:delText>
        </w:r>
      </w:del>
      <w:r w:rsidR="00167A89">
        <w:rPr>
          <w:rFonts w:cs="Times New Roman"/>
        </w:rPr>
        <w:t xml:space="preserve"> </w:t>
      </w:r>
      <w:r w:rsidR="00167A89">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8C7744" w:rsidRPr="008C7744">
        <w:rPr>
          <w:rFonts w:cs="Times New Roman"/>
          <w:noProof/>
        </w:rPr>
        <w:t>(Albert et al., 2020)</w:t>
      </w:r>
      <w:r w:rsidR="00167A89">
        <w:rPr>
          <w:rFonts w:cs="Times New Roman"/>
        </w:rPr>
        <w:fldChar w:fldCharType="end"/>
      </w:r>
      <w:ins w:id="348" w:author="Bruno Eleres" w:date="2021-05-03T12:06:00Z">
        <w:r w:rsidR="00E0225C">
          <w:rPr>
            <w:rFonts w:cs="Times New Roman"/>
          </w:rPr>
          <w:t>,</w:t>
        </w:r>
      </w:ins>
      <w:r w:rsidR="00F408B1">
        <w:rPr>
          <w:rFonts w:cs="Times New Roman"/>
        </w:rPr>
        <w:t xml:space="preserve"> </w:t>
      </w:r>
      <w:del w:id="349" w:author="Bruno Eleres" w:date="2021-05-03T12:06:00Z">
        <w:r w:rsidR="002C2B62" w:rsidDel="00E0225C">
          <w:rPr>
            <w:rFonts w:cs="Times New Roman"/>
          </w:rPr>
          <w:delText xml:space="preserve">make </w:delText>
        </w:r>
      </w:del>
      <w:ins w:id="350" w:author="Bruno Eleres" w:date="2021-05-03T12:06:00Z">
        <w:r w:rsidR="00E0225C">
          <w:rPr>
            <w:rFonts w:cs="Times New Roman"/>
          </w:rPr>
          <w:t xml:space="preserve">making </w:t>
        </w:r>
      </w:ins>
      <w:r w:rsidR="002C2B62">
        <w:rPr>
          <w:rFonts w:cs="Times New Roman"/>
        </w:rPr>
        <w:t xml:space="preserve">them an interesting group </w:t>
      </w:r>
      <w:r w:rsidR="00F408B1">
        <w:rPr>
          <w:rFonts w:cs="Times New Roman"/>
        </w:rPr>
        <w:t xml:space="preserve">to address </w:t>
      </w:r>
      <w:del w:id="351" w:author="Bruno Eleres" w:date="2021-05-03T12:06:00Z">
        <w:r w:rsidR="00F408B1" w:rsidDel="00E0225C">
          <w:rPr>
            <w:rFonts w:cs="Times New Roman"/>
          </w:rPr>
          <w:delText xml:space="preserve">a range of </w:delText>
        </w:r>
      </w:del>
      <w:r w:rsidR="00F408B1">
        <w:rPr>
          <w:rFonts w:cs="Times New Roman"/>
        </w:rPr>
        <w:t xml:space="preserve">questions in the </w:t>
      </w:r>
      <w:r w:rsidR="00E87263">
        <w:rPr>
          <w:rFonts w:cs="Times New Roman"/>
        </w:rPr>
        <w:t>interface of ecology and evolution (e.g.</w:t>
      </w:r>
      <w:ins w:id="352" w:author="Bruno Eleres" w:date="2021-05-03T11:55:00Z">
        <w:r>
          <w:rPr>
            <w:rFonts w:cs="Times New Roman"/>
          </w:rPr>
          <w:t>,</w:t>
        </w:r>
      </w:ins>
      <w:r w:rsidR="00E87263">
        <w:rPr>
          <w:rFonts w:cs="Times New Roman"/>
        </w:rPr>
        <w:t xml:space="preserve">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w:t>
      </w:r>
      <w:ins w:id="353" w:author="Bruno Eleres" w:date="2021-05-03T12:07:00Z">
        <w:r w:rsidR="00F60555">
          <w:rPr>
            <w:rFonts w:cs="Times New Roman"/>
          </w:rPr>
          <w:t>Nonetheless</w:t>
        </w:r>
      </w:ins>
      <w:del w:id="354" w:author="Bruno Eleres" w:date="2021-05-03T12:07:00Z">
        <w:r w:rsidR="00167A89" w:rsidDel="00F60555">
          <w:rPr>
            <w:rFonts w:cs="Times New Roman"/>
          </w:rPr>
          <w:delText>However</w:delText>
        </w:r>
      </w:del>
      <w:r w:rsidR="00167A89">
        <w:rPr>
          <w:rFonts w:cs="Times New Roman"/>
        </w:rPr>
        <w:t xml:space="preserve">, studies </w:t>
      </w:r>
      <w:ins w:id="355" w:author="Bruno Eleres" w:date="2021-05-03T12:12:00Z">
        <w:r w:rsidR="009B7AE6">
          <w:rPr>
            <w:rFonts w:cs="Times New Roman"/>
          </w:rPr>
          <w:t xml:space="preserve">addressing those questions </w:t>
        </w:r>
      </w:ins>
      <w:del w:id="356" w:author="Bruno Eleres" w:date="2021-05-03T12:07:00Z">
        <w:r w:rsidR="00167A89" w:rsidDel="00F60555">
          <w:rPr>
            <w:rFonts w:cs="Times New Roman"/>
          </w:rPr>
          <w:delText>that used</w:delText>
        </w:r>
      </w:del>
      <w:del w:id="357" w:author="Bruno Eleres" w:date="2021-05-03T12:13:00Z">
        <w:r w:rsidR="00167A89" w:rsidDel="009B7AE6">
          <w:rPr>
            <w:rFonts w:cs="Times New Roman"/>
          </w:rPr>
          <w:delText xml:space="preserve"> </w:delText>
        </w:r>
        <w:commentRangeStart w:id="358"/>
        <w:r w:rsidR="00167A89" w:rsidDel="009B7AE6">
          <w:rPr>
            <w:rFonts w:cs="Times New Roman"/>
          </w:rPr>
          <w:delText xml:space="preserve">phylogenetic information </w:delText>
        </w:r>
      </w:del>
      <w:del w:id="359" w:author="Bruno Eleres" w:date="2021-05-03T12:09:00Z">
        <w:r w:rsidR="002C2B62" w:rsidDel="00F905AF">
          <w:rPr>
            <w:rFonts w:cs="Times New Roman"/>
          </w:rPr>
          <w:delText xml:space="preserve">in fishes </w:delText>
        </w:r>
      </w:del>
      <w:del w:id="360" w:author="Bruno Eleres" w:date="2021-05-03T12:13:00Z">
        <w:r w:rsidR="00652C93" w:rsidDel="009B7AE6">
          <w:rPr>
            <w:rFonts w:cs="Times New Roman"/>
          </w:rPr>
          <w:delText>a</w:delText>
        </w:r>
      </w:del>
      <w:ins w:id="361" w:author="Bruno Eleres" w:date="2021-05-03T12:13:00Z">
        <w:r w:rsidR="009B7AE6">
          <w:rPr>
            <w:rFonts w:cs="Times New Roman"/>
          </w:rPr>
          <w:t>a</w:t>
        </w:r>
      </w:ins>
      <w:r w:rsidR="00652C93">
        <w:rPr>
          <w:rFonts w:cs="Times New Roman"/>
        </w:rPr>
        <w:t xml:space="preserve">re </w:t>
      </w:r>
      <w:del w:id="362" w:author="Bruno Eleres" w:date="2021-05-03T12:11:00Z">
        <w:r w:rsidR="00167A89" w:rsidDel="00913980">
          <w:rPr>
            <w:rFonts w:cs="Times New Roman"/>
          </w:rPr>
          <w:delText>rare</w:delText>
        </w:r>
        <w:r w:rsidR="00E87263" w:rsidDel="00913980">
          <w:rPr>
            <w:rFonts w:cs="Times New Roman"/>
          </w:rPr>
          <w:delText xml:space="preserve"> </w:delText>
        </w:r>
      </w:del>
      <w:commentRangeEnd w:id="358"/>
      <w:ins w:id="363" w:author="Bruno Eleres" w:date="2021-05-03T12:11:00Z">
        <w:r w:rsidR="00913980">
          <w:rPr>
            <w:rFonts w:cs="Times New Roman"/>
          </w:rPr>
          <w:t xml:space="preserve">scarce </w:t>
        </w:r>
      </w:ins>
      <w:r w:rsidR="00F559B7">
        <w:rPr>
          <w:rStyle w:val="Refdecomentrio"/>
        </w:rPr>
        <w:commentReference w:id="358"/>
      </w:r>
      <w:del w:id="364" w:author="Bruno Eleres" w:date="2021-05-03T11:55:00Z">
        <w:r w:rsidR="00E87263" w:rsidDel="00C219F9">
          <w:rPr>
            <w:rFonts w:cs="Times New Roman"/>
          </w:rPr>
          <w:delText xml:space="preserve">when </w:delText>
        </w:r>
      </w:del>
      <w:r w:rsidR="00E87263">
        <w:rPr>
          <w:rFonts w:cs="Times New Roman"/>
        </w:rPr>
        <w:t xml:space="preserve">compared </w:t>
      </w:r>
      <w:del w:id="365" w:author="Bruno Eleres" w:date="2021-05-03T12:11:00Z">
        <w:r w:rsidR="00E87263" w:rsidDel="00F559B7">
          <w:rPr>
            <w:rFonts w:cs="Times New Roman"/>
          </w:rPr>
          <w:delText>with other</w:delText>
        </w:r>
      </w:del>
      <w:ins w:id="366" w:author="Bruno Eleres" w:date="2021-05-03T12:11:00Z">
        <w:r w:rsidR="00F559B7">
          <w:rPr>
            <w:rFonts w:cs="Times New Roman"/>
          </w:rPr>
          <w:t>to</w:t>
        </w:r>
      </w:ins>
      <w:r w:rsidR="00E87263">
        <w:rPr>
          <w:rFonts w:cs="Times New Roman"/>
        </w:rPr>
        <w:t xml:space="preserve"> </w:t>
      </w:r>
      <w:del w:id="367" w:author="Bruno Eleres" w:date="2021-05-03T12:12:00Z">
        <w:r w:rsidR="00E87263" w:rsidDel="00C60816">
          <w:rPr>
            <w:rFonts w:cs="Times New Roman"/>
          </w:rPr>
          <w:delText>groups</w:delText>
        </w:r>
        <w:r w:rsidR="00167A89" w:rsidDel="00C60816">
          <w:rPr>
            <w:rFonts w:cs="Times New Roman"/>
          </w:rPr>
          <w:delText xml:space="preserve"> </w:delText>
        </w:r>
      </w:del>
      <w:ins w:id="368" w:author="Bruno Eleres" w:date="2021-05-03T12:12:00Z">
        <w:r w:rsidR="00C60816">
          <w:rPr>
            <w:rFonts w:cs="Times New Roman"/>
          </w:rPr>
          <w:t xml:space="preserve">clades </w:t>
        </w:r>
      </w:ins>
      <w:r w:rsidR="00E0790F">
        <w:rPr>
          <w:rFonts w:cs="Times New Roman"/>
        </w:rPr>
        <w:t xml:space="preserve">that present specific tools to </w:t>
      </w:r>
      <w:ins w:id="369" w:author="Bruno Eleres" w:date="2021-05-03T12:11:00Z">
        <w:r w:rsidR="00913980">
          <w:rPr>
            <w:rFonts w:cs="Times New Roman"/>
          </w:rPr>
          <w:t>build</w:t>
        </w:r>
      </w:ins>
      <w:del w:id="370" w:author="Bruno Eleres" w:date="2021-05-03T12:11:00Z">
        <w:r w:rsidR="00E0790F" w:rsidDel="00913980">
          <w:rPr>
            <w:rFonts w:cs="Times New Roman"/>
          </w:rPr>
          <w:delText>deal with the construction of</w:delText>
        </w:r>
      </w:del>
      <w:r w:rsidR="00E0790F">
        <w:rPr>
          <w:rFonts w:cs="Times New Roman"/>
        </w:rPr>
        <w:t xml:space="preserve"> local phylogenies (</w:t>
      </w:r>
      <w:r w:rsidR="00E0790F" w:rsidRPr="00BB3A9A">
        <w:rPr>
          <w:rFonts w:cs="Times New Roman"/>
          <w:i/>
        </w:rPr>
        <w:t>e.g.</w:t>
      </w:r>
      <w:ins w:id="371" w:author="Bruno Eleres" w:date="2021-05-03T11:55:00Z">
        <w:r>
          <w:rPr>
            <w:rFonts w:cs="Times New Roman"/>
            <w:i/>
          </w:rPr>
          <w:t>,</w:t>
        </w:r>
      </w:ins>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ins w:id="372" w:author="Aline Richter" w:date="2021-04-28T17:20:00Z">
        <w:del w:id="373" w:author="Bruno Eleres" w:date="2021-05-03T12:04:00Z">
          <w:r w:rsidR="00312732" w:rsidDel="00EA0D69">
            <w:rPr>
              <w:rFonts w:cs="Times New Roman"/>
            </w:rPr>
            <w:delText xml:space="preserve">. </w:delText>
          </w:r>
        </w:del>
      </w:ins>
      <w:ins w:id="374" w:author="Bruno Eleres" w:date="2021-05-03T12:13:00Z">
        <w:r w:rsidR="009B7AE6">
          <w:rPr>
            <w:rFonts w:cs="Times New Roman"/>
          </w:rPr>
          <w:t xml:space="preserve">. This </w:t>
        </w:r>
      </w:ins>
      <w:ins w:id="375" w:author="Bruno Eleres" w:date="2021-05-03T12:15:00Z">
        <w:r w:rsidR="005E4928">
          <w:rPr>
            <w:rFonts w:cs="Times New Roman"/>
          </w:rPr>
          <w:t xml:space="preserve">scenario </w:t>
        </w:r>
      </w:ins>
      <w:del w:id="376" w:author="Aline Richter" w:date="2021-04-28T17:20:00Z">
        <w:r w:rsidR="00E0790F" w:rsidDel="00312732">
          <w:rPr>
            <w:rFonts w:cs="Times New Roman"/>
          </w:rPr>
          <w:delText>,</w:delText>
        </w:r>
      </w:del>
      <w:del w:id="377" w:author="Bruno Eleres" w:date="2021-05-03T12:11:00Z">
        <w:r w:rsidR="00E0790F" w:rsidDel="00C60816">
          <w:rPr>
            <w:rFonts w:cs="Times New Roman"/>
          </w:rPr>
          <w:delText xml:space="preserve"> </w:delText>
        </w:r>
      </w:del>
      <w:del w:id="378" w:author="Bruno Eleres" w:date="2021-05-03T12:13:00Z">
        <w:r w:rsidR="00E0790F" w:rsidDel="009B7AE6">
          <w:rPr>
            <w:rFonts w:cs="Times New Roman"/>
          </w:rPr>
          <w:delText>s</w:delText>
        </w:r>
      </w:del>
      <w:ins w:id="379" w:author="Bruno Eleres" w:date="2021-05-03T12:13:00Z">
        <w:r w:rsidR="009B7AE6">
          <w:rPr>
            <w:rFonts w:cs="Times New Roman"/>
          </w:rPr>
          <w:t>s</w:t>
        </w:r>
      </w:ins>
      <w:r w:rsidR="00E0790F">
        <w:rPr>
          <w:rFonts w:cs="Times New Roman"/>
        </w:rPr>
        <w:t>uggest</w:t>
      </w:r>
      <w:ins w:id="380" w:author="Bruno Eleres" w:date="2021-05-03T12:13:00Z">
        <w:r w:rsidR="009B7AE6">
          <w:rPr>
            <w:rFonts w:cs="Times New Roman"/>
          </w:rPr>
          <w:t>s</w:t>
        </w:r>
      </w:ins>
      <w:del w:id="381" w:author="Bruno Eleres" w:date="2021-05-03T12:13:00Z">
        <w:r w:rsidR="00E0790F" w:rsidDel="009B7AE6">
          <w:rPr>
            <w:rFonts w:cs="Times New Roman"/>
          </w:rPr>
          <w:delText>ing</w:delText>
        </w:r>
      </w:del>
      <w:r w:rsidR="00E0790F">
        <w:rPr>
          <w:rFonts w:cs="Times New Roman"/>
        </w:rPr>
        <w:t xml:space="preserve"> that </w:t>
      </w:r>
      <w:ins w:id="382" w:author="Bruno Eleres" w:date="2021-05-03T12:19:00Z">
        <w:r w:rsidR="00C938EF">
          <w:rPr>
            <w:rFonts w:cs="Times New Roman"/>
          </w:rPr>
          <w:t xml:space="preserve">the difficulty in </w:t>
        </w:r>
      </w:ins>
      <w:del w:id="383" w:author="Bruno Eleres" w:date="2021-05-03T12:18:00Z">
        <w:r w:rsidR="00E0790F" w:rsidDel="00D13157">
          <w:rPr>
            <w:rFonts w:cs="Times New Roman"/>
          </w:rPr>
          <w:delText>the obt</w:delText>
        </w:r>
        <w:r w:rsidR="00E0790F" w:rsidDel="007541D0">
          <w:rPr>
            <w:rFonts w:cs="Times New Roman"/>
          </w:rPr>
          <w:delText>ent</w:delText>
        </w:r>
      </w:del>
      <w:ins w:id="384" w:author="Bruno Eleres" w:date="2021-05-03T12:18:00Z">
        <w:r w:rsidR="00D13157">
          <w:rPr>
            <w:rFonts w:cs="Times New Roman"/>
          </w:rPr>
          <w:t>obtaining</w:t>
        </w:r>
      </w:ins>
      <w:del w:id="385" w:author="Bruno Eleres" w:date="2021-05-03T12:18:00Z">
        <w:r w:rsidR="00E0790F" w:rsidDel="007541D0">
          <w:rPr>
            <w:rFonts w:cs="Times New Roman"/>
          </w:rPr>
          <w:delText>ion of</w:delText>
        </w:r>
      </w:del>
      <w:r w:rsidR="00E0790F">
        <w:rPr>
          <w:rFonts w:cs="Times New Roman"/>
        </w:rPr>
        <w:t xml:space="preserve"> phylogenetic information can </w:t>
      </w:r>
      <w:r w:rsidR="0013580C">
        <w:rPr>
          <w:rFonts w:cs="Times New Roman"/>
        </w:rPr>
        <w:t xml:space="preserve">hinder our </w:t>
      </w:r>
      <w:ins w:id="386" w:author="Bruno Eleres" w:date="2021-05-03T12:19:00Z">
        <w:r w:rsidR="007106D4">
          <w:rPr>
            <w:rFonts w:cs="Times New Roman"/>
          </w:rPr>
          <w:t>efforts to understand</w:t>
        </w:r>
      </w:ins>
      <w:del w:id="387" w:author="Bruno Eleres" w:date="2021-05-03T12:19:00Z">
        <w:r w:rsidR="0013580C" w:rsidDel="007106D4">
          <w:rPr>
            <w:rFonts w:cs="Times New Roman"/>
          </w:rPr>
          <w:delText xml:space="preserve">knowledge </w:delText>
        </w:r>
        <w:r w:rsidR="00132A53" w:rsidDel="007106D4">
          <w:rPr>
            <w:rFonts w:cs="Times New Roman"/>
          </w:rPr>
          <w:delText>regarding</w:delText>
        </w:r>
      </w:del>
      <w:r w:rsidR="0013580C">
        <w:rPr>
          <w:rFonts w:cs="Times New Roman"/>
        </w:rPr>
        <w:t xml:space="preserve"> fish ecology and evolution</w:t>
      </w:r>
      <w:del w:id="388" w:author="Bruno Eleres" w:date="2021-05-03T12:15:00Z">
        <w:r w:rsidR="0013580C" w:rsidDel="00F54049">
          <w:rPr>
            <w:rFonts w:cs="Times New Roman"/>
          </w:rPr>
          <w:delText xml:space="preserve"> in megadiverse regions</w:delText>
        </w:r>
      </w:del>
      <w:r w:rsidR="008B69E7">
        <w:rPr>
          <w:rFonts w:cs="Times New Roman"/>
        </w:rPr>
        <w:t>.</w:t>
      </w:r>
      <w:r w:rsidR="00620191">
        <w:rPr>
          <w:rFonts w:cs="Times New Roman"/>
        </w:rPr>
        <w:t xml:space="preserve"> </w:t>
      </w:r>
      <w:del w:id="389" w:author="Bruno Eleres" w:date="2021-05-03T12:22:00Z">
        <w:r w:rsidR="00620191" w:rsidDel="002658F4">
          <w:rPr>
            <w:rFonts w:cs="Times New Roman"/>
          </w:rPr>
          <w:delText>Besides the operational problems</w:delText>
        </w:r>
        <w:r w:rsidR="00132A53" w:rsidDel="002658F4">
          <w:rPr>
            <w:rFonts w:cs="Times New Roman"/>
          </w:rPr>
          <w:delText xml:space="preserve"> to </w:delText>
        </w:r>
      </w:del>
      <w:del w:id="390" w:author="Bruno Eleres" w:date="2021-05-03T12:17:00Z">
        <w:r w:rsidR="00132A53" w:rsidDel="002176F3">
          <w:rPr>
            <w:rFonts w:cs="Times New Roman"/>
          </w:rPr>
          <w:delText xml:space="preserve">construct </w:delText>
        </w:r>
      </w:del>
      <w:del w:id="391" w:author="Bruno Eleres" w:date="2021-05-03T12:22:00Z">
        <w:r w:rsidR="00132A53" w:rsidDel="002658F4">
          <w:rPr>
            <w:rFonts w:cs="Times New Roman"/>
          </w:rPr>
          <w:delText>phylogen</w:delText>
        </w:r>
      </w:del>
      <w:del w:id="392" w:author="Bruno Eleres" w:date="2021-05-03T12:17:00Z">
        <w:r w:rsidR="00132A53" w:rsidDel="002176F3">
          <w:rPr>
            <w:rFonts w:cs="Times New Roman"/>
          </w:rPr>
          <w:delText>etic trees</w:delText>
        </w:r>
      </w:del>
      <w:del w:id="393" w:author="Bruno Eleres" w:date="2021-05-03T12:22:00Z">
        <w:r w:rsidR="00132A53" w:rsidDel="002658F4">
          <w:rPr>
            <w:rFonts w:cs="Times New Roman"/>
          </w:rPr>
          <w:delText xml:space="preserve"> for local </w:delText>
        </w:r>
      </w:del>
      <w:del w:id="394" w:author="Bruno Eleres" w:date="2021-05-03T12:19:00Z">
        <w:r w:rsidR="00132A53" w:rsidDel="007106D4">
          <w:rPr>
            <w:rFonts w:cs="Times New Roman"/>
          </w:rPr>
          <w:delText xml:space="preserve">fish </w:delText>
        </w:r>
      </w:del>
      <w:del w:id="395" w:author="Bruno Eleres" w:date="2021-05-03T12:22:00Z">
        <w:r w:rsidR="00132A53" w:rsidDel="002658F4">
          <w:rPr>
            <w:rFonts w:cs="Times New Roman"/>
          </w:rPr>
          <w:delText>assemblages</w:delText>
        </w:r>
      </w:del>
      <w:ins w:id="396" w:author="Bruno Eleres" w:date="2021-05-03T12:22:00Z">
        <w:r w:rsidR="002658F4">
          <w:rPr>
            <w:rFonts w:cs="Times New Roman"/>
          </w:rPr>
          <w:t>Additiona</w:t>
        </w:r>
      </w:ins>
      <w:ins w:id="397" w:author="Bruno Eleres" w:date="2021-05-03T12:23:00Z">
        <w:r w:rsidR="002658F4">
          <w:rPr>
            <w:rFonts w:cs="Times New Roman"/>
          </w:rPr>
          <w:t>lly</w:t>
        </w:r>
      </w:ins>
      <w:r w:rsidR="00620191">
        <w:rPr>
          <w:rFonts w:cs="Times New Roman"/>
        </w:rPr>
        <w:t>,</w:t>
      </w:r>
      <w:r w:rsidR="00E3630A">
        <w:rPr>
          <w:rFonts w:cs="Times New Roman"/>
        </w:rPr>
        <w:t xml:space="preserve"> our knowledge </w:t>
      </w:r>
      <w:ins w:id="398" w:author="Bruno Eleres" w:date="2021-05-03T12:23:00Z">
        <w:r w:rsidR="002658F4">
          <w:rPr>
            <w:rFonts w:cs="Times New Roman"/>
          </w:rPr>
          <w:t>about the Darwinian</w:t>
        </w:r>
      </w:ins>
      <w:del w:id="399" w:author="Bruno Eleres" w:date="2021-05-03T12:23:00Z">
        <w:r w:rsidR="00E3630A" w:rsidDel="002658F4">
          <w:rPr>
            <w:rFonts w:cs="Times New Roman"/>
          </w:rPr>
          <w:delText xml:space="preserve">regarding the </w:delText>
        </w:r>
        <w:r w:rsidR="00AC4D60" w:rsidDel="002658F4">
          <w:rPr>
            <w:rFonts w:cs="Times New Roman"/>
          </w:rPr>
          <w:delText>phylogenetic</w:delText>
        </w:r>
      </w:del>
      <w:r w:rsidR="00AC4D60">
        <w:rPr>
          <w:rFonts w:cs="Times New Roman"/>
        </w:rPr>
        <w:t xml:space="preserve"> </w:t>
      </w:r>
      <w:r w:rsidR="00E3630A">
        <w:rPr>
          <w:rFonts w:cs="Times New Roman"/>
        </w:rPr>
        <w:t xml:space="preserve">shortfalls for </w:t>
      </w:r>
      <w:ins w:id="400" w:author="Bruno Eleres" w:date="2021-05-03T12:23:00Z">
        <w:r w:rsidR="002658F4">
          <w:rPr>
            <w:rFonts w:cs="Times New Roman"/>
          </w:rPr>
          <w:t xml:space="preserve">fishes </w:t>
        </w:r>
      </w:ins>
      <w:del w:id="401" w:author="Bruno Eleres" w:date="2021-05-03T12:23:00Z">
        <w:r w:rsidR="00E3630A" w:rsidDel="002658F4">
          <w:rPr>
            <w:rFonts w:cs="Times New Roman"/>
          </w:rPr>
          <w:delText>this group i</w:delText>
        </w:r>
      </w:del>
      <w:ins w:id="402" w:author="Bruno Eleres" w:date="2021-05-03T12:23:00Z">
        <w:r w:rsidR="006869B2">
          <w:rPr>
            <w:rFonts w:cs="Times New Roman"/>
          </w:rPr>
          <w:t>is</w:t>
        </w:r>
      </w:ins>
      <w:del w:id="403" w:author="Bruno Eleres" w:date="2021-05-03T12:23:00Z">
        <w:r w:rsidR="00E3630A" w:rsidDel="002658F4">
          <w:rPr>
            <w:rFonts w:cs="Times New Roman"/>
          </w:rPr>
          <w:delText xml:space="preserve">s </w:delText>
        </w:r>
      </w:del>
      <w:ins w:id="404" w:author="Bruno Eleres" w:date="2021-05-03T12:23:00Z">
        <w:r w:rsidR="002658F4">
          <w:rPr>
            <w:rFonts w:cs="Times New Roman"/>
          </w:rPr>
          <w:t xml:space="preserve"> </w:t>
        </w:r>
      </w:ins>
      <w:r w:rsidR="00E3630A">
        <w:rPr>
          <w:rFonts w:cs="Times New Roman"/>
        </w:rPr>
        <w:t xml:space="preserve">restricted </w:t>
      </w:r>
      <w:del w:id="405" w:author="Bruno Eleres" w:date="2021-05-03T12:05:00Z">
        <w:r w:rsidR="00E3630A" w:rsidDel="001F6B56">
          <w:rPr>
            <w:rFonts w:cs="Times New Roman"/>
          </w:rPr>
          <w:delText xml:space="preserve">only </w:delText>
        </w:r>
      </w:del>
      <w:r w:rsidR="00E3630A">
        <w:rPr>
          <w:rFonts w:cs="Times New Roman"/>
        </w:rPr>
        <w:t xml:space="preserve">to few lineages </w:t>
      </w:r>
      <w:r w:rsidR="00F1330C">
        <w:rPr>
          <w:rFonts w:cs="Times New Roman"/>
        </w:rPr>
        <w:fldChar w:fldCharType="begin" w:fldLock="1"/>
      </w:r>
      <w:r w:rsidR="00A1639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Pr>
          <w:rFonts w:cs="Times New Roman"/>
          <w:noProof/>
        </w:rPr>
        <w:t>e.g.</w:t>
      </w:r>
      <w:ins w:id="406" w:author="Bruno Eleres" w:date="2021-05-03T11:55:00Z">
        <w:r>
          <w:rPr>
            <w:rFonts w:cs="Times New Roman"/>
            <w:noProof/>
          </w:rPr>
          <w:t>,</w:t>
        </w:r>
      </w:ins>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ins w:id="407" w:author="Bruno Eleres" w:date="2021-05-03T12:24:00Z">
        <w:r w:rsidR="00514728">
          <w:rPr>
            <w:rFonts w:cs="Times New Roman"/>
          </w:rPr>
          <w:t>,</w:t>
        </w:r>
      </w:ins>
      <w:ins w:id="408" w:author="Bruno Eleres" w:date="2021-05-03T12:23:00Z">
        <w:r w:rsidR="006869B2">
          <w:rPr>
            <w:rFonts w:cs="Times New Roman"/>
          </w:rPr>
          <w:t xml:space="preserve"> </w:t>
        </w:r>
      </w:ins>
      <w:ins w:id="409" w:author="Bruno Eleres" w:date="2021-05-03T12:24:00Z">
        <w:r w:rsidR="00514728">
          <w:rPr>
            <w:rFonts w:cs="Times New Roman"/>
          </w:rPr>
          <w:t>which</w:t>
        </w:r>
        <w:r w:rsidR="001159E4">
          <w:rPr>
            <w:rFonts w:cs="Times New Roman"/>
          </w:rPr>
          <w:t xml:space="preserve"> impedes</w:t>
        </w:r>
      </w:ins>
      <w:r w:rsidR="00F1330C">
        <w:rPr>
          <w:rFonts w:cs="Times New Roman"/>
        </w:rPr>
        <w:t xml:space="preserve"> </w:t>
      </w:r>
      <w:ins w:id="410" w:author="Bruno Eleres" w:date="2021-05-03T12:25:00Z">
        <w:r w:rsidR="00514728">
          <w:rPr>
            <w:rFonts w:cs="Times New Roman"/>
          </w:rPr>
          <w:t xml:space="preserve">the </w:t>
        </w:r>
      </w:ins>
      <w:ins w:id="411" w:author="Bruno Eleres" w:date="2021-05-03T12:24:00Z">
        <w:r w:rsidR="00514728">
          <w:rPr>
            <w:rFonts w:cs="Times New Roman"/>
          </w:rPr>
          <w:t xml:space="preserve">mapping </w:t>
        </w:r>
      </w:ins>
      <w:ins w:id="412" w:author="Bruno Eleres" w:date="2021-05-03T12:25:00Z">
        <w:r w:rsidR="00514728">
          <w:rPr>
            <w:rFonts w:cs="Times New Roman"/>
          </w:rPr>
          <w:t>of the relative demand of additional efforts in specific r</w:t>
        </w:r>
      </w:ins>
      <w:ins w:id="413" w:author="Bruno Eleres" w:date="2021-05-03T12:24:00Z">
        <w:r w:rsidR="00514728">
          <w:rPr>
            <w:rFonts w:cs="Times New Roman"/>
          </w:rPr>
          <w:t xml:space="preserve">egions </w:t>
        </w:r>
      </w:ins>
      <w:ins w:id="414" w:author="Bruno Eleres" w:date="2021-05-03T12:25:00Z">
        <w:r w:rsidR="00514728">
          <w:rPr>
            <w:rFonts w:cs="Times New Roman"/>
          </w:rPr>
          <w:t>or</w:t>
        </w:r>
      </w:ins>
      <w:ins w:id="415" w:author="Bruno Eleres" w:date="2021-05-03T12:24:00Z">
        <w:r w:rsidR="00514728">
          <w:rPr>
            <w:rFonts w:cs="Times New Roman"/>
          </w:rPr>
          <w:t xml:space="preserve"> clades</w:t>
        </w:r>
      </w:ins>
      <w:del w:id="416" w:author="Bruno Eleres" w:date="2021-05-03T12:24:00Z">
        <w:r w:rsidR="00395424" w:rsidDel="00514728">
          <w:rPr>
            <w:rFonts w:cs="Times New Roman"/>
          </w:rPr>
          <w:delText>making difficult to map the regions that must be further studied</w:delText>
        </w:r>
      </w:del>
      <w:r w:rsidR="00EA3B9C">
        <w:rPr>
          <w:rFonts w:cs="Times New Roman"/>
        </w:rPr>
        <w:t>.</w:t>
      </w:r>
    </w:p>
    <w:p w14:paraId="030F6544" w14:textId="422477B3" w:rsidR="005C6190" w:rsidRDefault="00BE0372" w:rsidP="00054D7C">
      <w:pPr>
        <w:ind w:firstLine="708"/>
        <w:rPr>
          <w:ins w:id="417" w:author="Bruno Eleres" w:date="2021-05-03T11:59:00Z"/>
          <w:rFonts w:cs="Times New Roman"/>
        </w:rPr>
      </w:pPr>
      <w:del w:id="418" w:author="Bruno Eleres" w:date="2021-05-03T11:59:00Z">
        <w:r w:rsidDel="00521E9E">
          <w:rPr>
            <w:rFonts w:cs="Times New Roman"/>
          </w:rPr>
          <w:delText>In</w:delText>
        </w:r>
        <w:r w:rsidR="00FC182A" w:rsidDel="00521E9E">
          <w:rPr>
            <w:rFonts w:cs="Times New Roman"/>
          </w:rPr>
          <w:delText xml:space="preserve"> this study</w:delText>
        </w:r>
      </w:del>
      <w:ins w:id="419" w:author="Bruno Eleres" w:date="2021-05-03T11:59:00Z">
        <w:r w:rsidR="00521E9E">
          <w:rPr>
            <w:rFonts w:cs="Times New Roman"/>
          </w:rPr>
          <w:t>Here</w:t>
        </w:r>
      </w:ins>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present</w:t>
      </w:r>
      <w:del w:id="420" w:author="Bruno Eleres" w:date="2021-05-03T11:59:00Z">
        <w:r w:rsidR="00E87263" w:rsidDel="00521E9E">
          <w:rPr>
            <w:rFonts w:cs="Times New Roman"/>
          </w:rPr>
          <w:delText>ed</w:delText>
        </w:r>
      </w:del>
      <w:r w:rsidR="00E87263">
        <w:rPr>
          <w:rFonts w:cs="Times New Roman"/>
        </w:rPr>
        <w:t xml:space="preserve"> </w:t>
      </w:r>
      <w:ins w:id="421" w:author="Bruno Eleres" w:date="2021-05-03T11:59:00Z">
        <w:r w:rsidR="00521E9E">
          <w:rPr>
            <w:rFonts w:cs="Times New Roman"/>
          </w:rPr>
          <w:t>the</w:t>
        </w:r>
      </w:ins>
      <w:del w:id="422" w:author="Bruno Eleres" w:date="2021-05-03T11:59:00Z">
        <w:r w:rsidR="0023608F" w:rsidDel="00521E9E">
          <w:rPr>
            <w:rFonts w:cs="Times New Roman"/>
          </w:rPr>
          <w:delText>a</w:delText>
        </w:r>
        <w:r w:rsidR="00FC182A" w:rsidDel="00521E9E">
          <w:rPr>
            <w:rFonts w:cs="Times New Roman"/>
          </w:rPr>
          <w:delText>n</w:delText>
        </w:r>
      </w:del>
      <w:r w:rsidR="0023608F">
        <w:rPr>
          <w:rFonts w:cs="Times New Roman"/>
        </w:rPr>
        <w:t xml:space="preserve"> </w:t>
      </w:r>
      <w:del w:id="423" w:author="Bruno Eleres" w:date="2021-05-03T12:28:00Z">
        <w:r w:rsidR="0023608F" w:rsidDel="005E4E99">
          <w:rPr>
            <w:rFonts w:cs="Times New Roman"/>
          </w:rPr>
          <w:delText xml:space="preserve">R </w:delText>
        </w:r>
      </w:del>
      <w:r w:rsidR="0023608F">
        <w:rPr>
          <w:rFonts w:cs="Times New Roman"/>
        </w:rPr>
        <w:t>package</w:t>
      </w:r>
      <w:r w:rsidR="009B12CE">
        <w:rPr>
          <w:rFonts w:cs="Times New Roman"/>
        </w:rPr>
        <w:t xml:space="preserve"> </w:t>
      </w:r>
      <w:proofErr w:type="spellStart"/>
      <w:r w:rsidR="009B12CE" w:rsidRPr="00521E9E">
        <w:rPr>
          <w:rFonts w:cs="Times New Roman"/>
          <w:i/>
          <w:iCs/>
          <w:rPrChange w:id="424" w:author="Bruno Eleres" w:date="2021-05-03T11:59:00Z">
            <w:rPr>
              <w:rFonts w:cs="Times New Roman"/>
            </w:rPr>
          </w:rPrChange>
        </w:rPr>
        <w:t>FishPhyloMaker</w:t>
      </w:r>
      <w:proofErr w:type="spellEnd"/>
      <w:del w:id="425" w:author="Bruno Eleres" w:date="2021-05-03T11:59:00Z">
        <w:r w:rsidR="009B12CE" w:rsidDel="00521E9E">
          <w:rPr>
            <w:rFonts w:cs="Times New Roman"/>
          </w:rPr>
          <w:delText>,</w:delText>
        </w:r>
      </w:del>
      <w:ins w:id="426" w:author="Bruno Eleres" w:date="2021-05-03T12:28:00Z">
        <w:r w:rsidR="005E4E99">
          <w:rPr>
            <w:rFonts w:cs="Times New Roman"/>
          </w:rPr>
          <w:t xml:space="preserve">, a tool in the R environment </w:t>
        </w:r>
      </w:ins>
      <w:del w:id="427" w:author="Bruno Eleres" w:date="2021-05-03T12:28:00Z">
        <w:r w:rsidR="0023608F" w:rsidDel="005E4E99">
          <w:rPr>
            <w:rFonts w:cs="Times New Roman"/>
          </w:rPr>
          <w:delText xml:space="preserve"> </w:delText>
        </w:r>
      </w:del>
      <w:r w:rsidR="0023608F">
        <w:rPr>
          <w:rFonts w:cs="Times New Roman"/>
        </w:rPr>
        <w:t xml:space="preserve">that </w:t>
      </w:r>
      <w:ins w:id="428" w:author="Bruno Eleres" w:date="2021-05-03T12:28:00Z">
        <w:r w:rsidR="005E4E99">
          <w:rPr>
            <w:rFonts w:cs="Times New Roman"/>
          </w:rPr>
          <w:t xml:space="preserve">automatizes the construction of phylogenetic trees for </w:t>
        </w:r>
        <w:r w:rsidR="00FE5F54">
          <w:rPr>
            <w:rFonts w:cs="Times New Roman"/>
          </w:rPr>
          <w:t>ray-finned fishes in local</w:t>
        </w:r>
      </w:ins>
      <w:ins w:id="429" w:author="Bruno Eleres" w:date="2021-05-03T12:29:00Z">
        <w:r w:rsidR="00FE5F54">
          <w:rPr>
            <w:rFonts w:cs="Times New Roman"/>
          </w:rPr>
          <w:t xml:space="preserve"> or regional pools of species. </w:t>
        </w:r>
      </w:ins>
      <w:ins w:id="430" w:author="Bruno Eleres" w:date="2021-05-03T12:31:00Z">
        <w:r w:rsidR="00331451">
          <w:rPr>
            <w:rFonts w:cs="Times New Roman"/>
          </w:rPr>
          <w:t xml:space="preserve">Our package </w:t>
        </w:r>
      </w:ins>
      <w:r w:rsidR="00D34BF1">
        <w:rPr>
          <w:rFonts w:cs="Times New Roman"/>
        </w:rPr>
        <w:t>overcomes the main problems</w:t>
      </w:r>
      <w:r w:rsidR="009B12CE">
        <w:rPr>
          <w:rFonts w:cs="Times New Roman"/>
        </w:rPr>
        <w:t xml:space="preserve"> </w:t>
      </w:r>
      <w:ins w:id="431" w:author="Bruno Eleres" w:date="2021-05-03T12:31:00Z">
        <w:r w:rsidR="00331451">
          <w:rPr>
            <w:rFonts w:cs="Times New Roman"/>
          </w:rPr>
          <w:t xml:space="preserve">associated with manually building </w:t>
        </w:r>
      </w:ins>
      <w:del w:id="432" w:author="Bruno Eleres" w:date="2021-05-03T12:31:00Z">
        <w:r w:rsidR="00D34BF1" w:rsidDel="00331451">
          <w:rPr>
            <w:rFonts w:cs="Times New Roman"/>
          </w:rPr>
          <w:delText xml:space="preserve">in the </w:delText>
        </w:r>
        <w:r w:rsidR="00842CF0" w:rsidDel="00331451">
          <w:rPr>
            <w:rFonts w:cs="Times New Roman"/>
          </w:rPr>
          <w:delText xml:space="preserve">obtention of </w:delText>
        </w:r>
      </w:del>
      <w:r w:rsidR="00842CF0">
        <w:rPr>
          <w:rFonts w:cs="Times New Roman"/>
        </w:rPr>
        <w:t>phylogen</w:t>
      </w:r>
      <w:r w:rsidR="002C2B62">
        <w:rPr>
          <w:rFonts w:cs="Times New Roman"/>
        </w:rPr>
        <w:t>ies</w:t>
      </w:r>
      <w:r w:rsidR="00842CF0">
        <w:rPr>
          <w:rFonts w:cs="Times New Roman"/>
        </w:rPr>
        <w:t xml:space="preserve"> for </w:t>
      </w:r>
      <w:ins w:id="433" w:author="Bruno Eleres" w:date="2021-05-03T12:27:00Z">
        <w:r w:rsidR="00323163">
          <w:rPr>
            <w:rFonts w:cs="Times New Roman"/>
          </w:rPr>
          <w:t>ray-</w:t>
        </w:r>
      </w:ins>
      <w:r w:rsidR="00842CF0">
        <w:rPr>
          <w:rFonts w:cs="Times New Roman"/>
        </w:rPr>
        <w:t>finned</w:t>
      </w:r>
      <w:del w:id="434" w:author="Bruno Eleres" w:date="2021-05-03T12:27:00Z">
        <w:r w:rsidR="00842CF0" w:rsidDel="00323163">
          <w:rPr>
            <w:rFonts w:cs="Times New Roman"/>
          </w:rPr>
          <w:delText>-ray</w:delText>
        </w:r>
      </w:del>
      <w:r w:rsidR="00D34BF1">
        <w:rPr>
          <w:rFonts w:cs="Times New Roman"/>
        </w:rPr>
        <w:t xml:space="preserve"> fishes</w:t>
      </w:r>
      <w:ins w:id="435" w:author="Bruno Eleres" w:date="2021-05-03T12:32:00Z">
        <w:r w:rsidR="00840061">
          <w:rPr>
            <w:rFonts w:cs="Times New Roman"/>
          </w:rPr>
          <w:t xml:space="preserve"> by </w:t>
        </w:r>
        <w:r w:rsidR="00D92D57">
          <w:rPr>
            <w:rFonts w:cs="Times New Roman"/>
          </w:rPr>
          <w:t xml:space="preserve">following a specific and documented procedure and reducing </w:t>
        </w:r>
      </w:ins>
      <w:del w:id="436" w:author="Bruno Eleres" w:date="2021-05-03T12:32:00Z">
        <w:r w:rsidR="00072900" w:rsidDel="00D92D57">
          <w:rPr>
            <w:rFonts w:cs="Times New Roman"/>
          </w:rPr>
          <w:delText xml:space="preserve">: lack of reproducibility and </w:delText>
        </w:r>
      </w:del>
      <w:r w:rsidR="00072900">
        <w:rPr>
          <w:rFonts w:cs="Times New Roman"/>
        </w:rPr>
        <w:t xml:space="preserve">the </w:t>
      </w:r>
      <w:ins w:id="437" w:author="Bruno Eleres" w:date="2021-05-03T12:32:00Z">
        <w:r w:rsidR="00F55F8C">
          <w:rPr>
            <w:rFonts w:cs="Times New Roman"/>
          </w:rPr>
          <w:t xml:space="preserve">manual </w:t>
        </w:r>
      </w:ins>
      <w:r w:rsidR="00072900">
        <w:rPr>
          <w:rFonts w:cs="Times New Roman"/>
        </w:rPr>
        <w:t xml:space="preserve">labor </w:t>
      </w:r>
      <w:ins w:id="438" w:author="Bruno Eleres" w:date="2021-05-03T12:32:00Z">
        <w:r w:rsidR="00F55F8C">
          <w:rPr>
            <w:rFonts w:cs="Times New Roman"/>
          </w:rPr>
          <w:t>in</w:t>
        </w:r>
      </w:ins>
      <w:ins w:id="439" w:author="Bruno Eleres" w:date="2021-05-03T12:33:00Z">
        <w:r w:rsidR="00F55F8C">
          <w:rPr>
            <w:rFonts w:cs="Times New Roman"/>
          </w:rPr>
          <w:t xml:space="preserve"> large</w:t>
        </w:r>
      </w:ins>
      <w:ins w:id="440" w:author="Bruno Eleres" w:date="2021-05-03T12:32:00Z">
        <w:r w:rsidR="00F55F8C">
          <w:rPr>
            <w:rFonts w:cs="Times New Roman"/>
          </w:rPr>
          <w:t xml:space="preserve"> </w:t>
        </w:r>
      </w:ins>
      <w:ins w:id="441" w:author="Bruno Eleres" w:date="2021-05-03T12:33:00Z">
        <w:r w:rsidR="00F55F8C">
          <w:rPr>
            <w:rFonts w:cs="Times New Roman"/>
          </w:rPr>
          <w:t>phylogenies</w:t>
        </w:r>
      </w:ins>
      <w:del w:id="442" w:author="Bruno Eleres" w:date="2021-05-03T12:33:00Z">
        <w:r w:rsidR="00072900" w:rsidDel="00F55F8C">
          <w:rPr>
            <w:rFonts w:cs="Times New Roman"/>
          </w:rPr>
          <w:delText>inte</w:delText>
        </w:r>
        <w:r w:rsidR="00E778A3" w:rsidDel="00F55F8C">
          <w:rPr>
            <w:rFonts w:cs="Times New Roman"/>
          </w:rPr>
          <w:delText>n</w:delText>
        </w:r>
        <w:r w:rsidR="00072900" w:rsidDel="00F55F8C">
          <w:rPr>
            <w:rFonts w:cs="Times New Roman"/>
          </w:rPr>
          <w:delText>siveness</w:delText>
        </w:r>
        <w:r w:rsidR="00E778A3" w:rsidDel="00F55F8C">
          <w:rPr>
            <w:rFonts w:cs="Times New Roman"/>
          </w:rPr>
          <w:delText xml:space="preserve"> </w:delText>
        </w:r>
        <w:r w:rsidR="00132A53" w:rsidDel="00F55F8C">
          <w:rPr>
            <w:rFonts w:cs="Times New Roman"/>
          </w:rPr>
          <w:delText xml:space="preserve">process </w:delText>
        </w:r>
        <w:r w:rsidR="00E778A3" w:rsidDel="00F55F8C">
          <w:rPr>
            <w:rFonts w:cs="Times New Roman"/>
          </w:rPr>
          <w:delText>for construct large phylogenies</w:delText>
        </w:r>
        <w:r w:rsidR="00AF0F83" w:rsidDel="00F55F8C">
          <w:rPr>
            <w:rFonts w:cs="Times New Roman"/>
          </w:rPr>
          <w:delText xml:space="preserve"> for specific local/regional pool of species</w:delText>
        </w:r>
      </w:del>
      <w:r w:rsidR="0023608F">
        <w:rPr>
          <w:rFonts w:cs="Times New Roman"/>
        </w:rPr>
        <w:t>.</w:t>
      </w:r>
      <w:del w:id="443" w:author="Bruno Eleres" w:date="2021-05-03T12:31:00Z">
        <w:r w:rsidR="0023608F" w:rsidDel="00840061">
          <w:rPr>
            <w:rFonts w:cs="Times New Roman"/>
          </w:rPr>
          <w:delText xml:space="preserve"> Th</w:delText>
        </w:r>
        <w:r w:rsidR="0043783F" w:rsidDel="00840061">
          <w:rPr>
            <w:rFonts w:cs="Times New Roman"/>
          </w:rPr>
          <w:delText xml:space="preserve">e package FishPhyloMaker </w:delText>
        </w:r>
        <w:r w:rsidR="00B46919" w:rsidDel="00840061">
          <w:rPr>
            <w:rFonts w:cs="Times New Roman"/>
          </w:rPr>
          <w:delText>allow</w:delText>
        </w:r>
        <w:r w:rsidR="00D63805" w:rsidDel="00840061">
          <w:rPr>
            <w:rFonts w:cs="Times New Roman"/>
          </w:rPr>
          <w:delText>s for</w:delText>
        </w:r>
      </w:del>
      <w:del w:id="444" w:author="Bruno Eleres" w:date="2021-05-03T12:28:00Z">
        <w:r w:rsidR="0043783F" w:rsidDel="005E4E99">
          <w:rPr>
            <w:rFonts w:cs="Times New Roman"/>
          </w:rPr>
          <w:delText xml:space="preserve"> the </w:delText>
        </w:r>
        <w:r w:rsidR="00D63805" w:rsidDel="005E4E99">
          <w:rPr>
            <w:rFonts w:cs="Times New Roman"/>
          </w:rPr>
          <w:delText xml:space="preserve">construction of a </w:delText>
        </w:r>
        <w:r w:rsidR="00782C4F" w:rsidDel="005E4E99">
          <w:rPr>
            <w:rFonts w:cs="Times New Roman"/>
          </w:rPr>
          <w:delText>phylogenetic tree for Actynopter</w:delText>
        </w:r>
        <w:r w:rsidR="00D63805" w:rsidDel="005E4E99">
          <w:rPr>
            <w:rFonts w:cs="Times New Roman"/>
          </w:rPr>
          <w:delText>y</w:delText>
        </w:r>
        <w:r w:rsidR="00782C4F" w:rsidDel="005E4E99">
          <w:rPr>
            <w:rFonts w:cs="Times New Roman"/>
          </w:rPr>
          <w:delText xml:space="preserve">gii species </w:delText>
        </w:r>
        <w:r w:rsidR="004F5478" w:rsidDel="005E4E99">
          <w:rPr>
            <w:rFonts w:cs="Times New Roman"/>
          </w:rPr>
          <w:delText xml:space="preserve">containing </w:delText>
        </w:r>
        <w:r w:rsidR="00997014" w:rsidDel="005E4E99">
          <w:rPr>
            <w:rFonts w:cs="Times New Roman"/>
          </w:rPr>
          <w:delText>local</w:delText>
        </w:r>
        <w:r w:rsidR="004F5478" w:rsidDel="005E4E99">
          <w:rPr>
            <w:rFonts w:cs="Times New Roman"/>
          </w:rPr>
          <w:delText>/regional</w:delText>
        </w:r>
        <w:r w:rsidR="00997014" w:rsidDel="005E4E99">
          <w:rPr>
            <w:rFonts w:cs="Times New Roman"/>
          </w:rPr>
          <w:delText xml:space="preserve"> species informed by </w:delText>
        </w:r>
        <w:r w:rsidR="00904D90" w:rsidDel="005E4E99">
          <w:rPr>
            <w:rFonts w:cs="Times New Roman"/>
          </w:rPr>
          <w:delText>the user</w:delText>
        </w:r>
      </w:del>
      <w:del w:id="445" w:author="Bruno Eleres" w:date="2021-05-03T12:31:00Z">
        <w:r w:rsidR="00E778A3" w:rsidDel="00840061">
          <w:rPr>
            <w:rFonts w:cs="Times New Roman"/>
          </w:rPr>
          <w:delText>.</w:delText>
        </w:r>
      </w:del>
      <w:del w:id="446" w:author="Gabriel Nakamura" w:date="2021-04-29T20:16:00Z">
        <w:r w:rsidR="00E778A3" w:rsidDel="000B678A">
          <w:rPr>
            <w:rFonts w:cs="Times New Roman"/>
          </w:rPr>
          <w:delText xml:space="preserve"> Furthermore, </w:delText>
        </w:r>
        <w:r w:rsidR="00D5138C" w:rsidDel="000B678A">
          <w:rPr>
            <w:rFonts w:cs="Times New Roman"/>
          </w:rPr>
          <w:delText xml:space="preserve">we </w:delText>
        </w:r>
      </w:del>
      <w:ins w:id="447" w:author="Aline Richter" w:date="2021-04-28T17:41:00Z">
        <w:del w:id="448" w:author="Gabriel Nakamura" w:date="2021-04-29T20:16:00Z">
          <w:r w:rsidR="00054D7C" w:rsidDel="000B678A">
            <w:rPr>
              <w:rFonts w:cs="Times New Roman"/>
            </w:rPr>
            <w:delText>compare</w:delText>
          </w:r>
        </w:del>
      </w:ins>
      <w:ins w:id="449" w:author="Aline Richter" w:date="2021-04-28T17:37:00Z">
        <w:del w:id="450" w:author="Gabriel Nakamura" w:date="2021-04-29T20:16:00Z">
          <w:r w:rsidR="00054D7C" w:rsidDel="000B678A">
            <w:rPr>
              <w:rFonts w:cs="Times New Roman"/>
            </w:rPr>
            <w:delText xml:space="preserve"> an index of phylogenetic diversity (PD) calculated with the </w:delText>
          </w:r>
        </w:del>
      </w:ins>
      <w:ins w:id="451" w:author="Aline Richter" w:date="2021-04-28T17:38:00Z">
        <w:del w:id="452" w:author="Gabriel Nakamura" w:date="2021-04-29T20:16:00Z">
          <w:r w:rsidR="00054D7C" w:rsidDel="000B678A">
            <w:rPr>
              <w:rFonts w:cs="Times New Roman"/>
            </w:rPr>
            <w:delText xml:space="preserve">most complete </w:delText>
          </w:r>
        </w:del>
      </w:ins>
      <w:ins w:id="453" w:author="Aline Richter" w:date="2021-04-28T17:37:00Z">
        <w:del w:id="454" w:author="Gabriel Nakamura" w:date="2021-04-29T20:16:00Z">
          <w:r w:rsidR="00054D7C" w:rsidDel="000B678A">
            <w:rPr>
              <w:rFonts w:cs="Times New Roman"/>
            </w:rPr>
            <w:delText xml:space="preserve">phylogenetic </w:delText>
          </w:r>
        </w:del>
      </w:ins>
      <w:ins w:id="455" w:author="Aline Richter" w:date="2021-04-28T17:38:00Z">
        <w:del w:id="456" w:author="Gabriel Nakamura" w:date="2021-04-29T20:16:00Z">
          <w:r w:rsidR="00054D7C" w:rsidDel="000B678A">
            <w:rPr>
              <w:rFonts w:cs="Times New Roman"/>
            </w:rPr>
            <w:delText xml:space="preserve">tree available with </w:delText>
          </w:r>
        </w:del>
      </w:ins>
      <w:ins w:id="457" w:author="Aline Richter" w:date="2021-04-28T17:39:00Z">
        <w:del w:id="458" w:author="Gabriel Nakamura" w:date="2021-04-29T20:16:00Z">
          <w:r w:rsidR="00054D7C" w:rsidDel="000B678A">
            <w:rPr>
              <w:rFonts w:cs="Times New Roman"/>
            </w:rPr>
            <w:delText>a tree constructed with the FishPhyloM</w:delText>
          </w:r>
        </w:del>
      </w:ins>
      <w:ins w:id="459" w:author="Aline Richter" w:date="2021-04-28T17:40:00Z">
        <w:del w:id="460" w:author="Gabriel Nakamura" w:date="2021-04-29T20:16:00Z">
          <w:r w:rsidR="00054D7C" w:rsidDel="000B678A">
            <w:rPr>
              <w:rFonts w:cs="Times New Roman"/>
            </w:rPr>
            <w:delText>aker</w:delText>
          </w:r>
        </w:del>
      </w:ins>
      <w:ins w:id="461" w:author="Aline Richter" w:date="2021-04-28T17:41:00Z">
        <w:del w:id="462" w:author="Gabriel Nakamura" w:date="2021-04-29T20:16:00Z">
          <w:r w:rsidR="00054D7C" w:rsidDel="000B678A">
            <w:rPr>
              <w:rFonts w:cs="Times New Roman"/>
            </w:rPr>
            <w:delText xml:space="preserve">. This comparison </w:delText>
          </w:r>
        </w:del>
      </w:ins>
      <w:ins w:id="463" w:author="Aline Richter" w:date="2021-04-28T17:49:00Z">
        <w:del w:id="464" w:author="Gabriel Nakamura" w:date="2021-04-29T20:16:00Z">
          <w:r w:rsidR="00FA67C3" w:rsidDel="000B678A">
            <w:rPr>
              <w:rFonts w:cs="Times New Roman"/>
            </w:rPr>
            <w:delText>makes</w:delText>
          </w:r>
        </w:del>
      </w:ins>
      <w:ins w:id="465" w:author="Aline Richter" w:date="2021-04-28T17:43:00Z">
        <w:del w:id="466" w:author="Gabriel Nakamura" w:date="2021-04-29T20:16:00Z">
          <w:r w:rsidR="00FA67C3" w:rsidDel="000B678A">
            <w:rPr>
              <w:rFonts w:cs="Times New Roman"/>
            </w:rPr>
            <w:delText xml:space="preserve"> clear</w:delText>
          </w:r>
        </w:del>
      </w:ins>
      <w:ins w:id="467" w:author="Aline Richter" w:date="2021-04-28T17:41:00Z">
        <w:del w:id="468" w:author="Gabriel Nakamura" w:date="2021-04-29T20:16:00Z">
          <w:r w:rsidR="00054D7C" w:rsidDel="000B678A">
            <w:rPr>
              <w:rFonts w:cs="Times New Roman"/>
            </w:rPr>
            <w:delText xml:space="preserve"> the importance of takin</w:delText>
          </w:r>
        </w:del>
      </w:ins>
      <w:ins w:id="469" w:author="Aline Richter" w:date="2021-04-28T17:42:00Z">
        <w:del w:id="470" w:author="Gabriel Nakamura" w:date="2021-04-29T20:16:00Z">
          <w:r w:rsidR="00054D7C" w:rsidDel="000B678A">
            <w:rPr>
              <w:rFonts w:cs="Times New Roman"/>
            </w:rPr>
            <w:delText>g</w:delText>
          </w:r>
        </w:del>
      </w:ins>
      <w:ins w:id="471" w:author="Aline Richter" w:date="2021-04-28T17:41:00Z">
        <w:del w:id="472" w:author="Gabriel Nakamura" w:date="2021-04-29T20:16:00Z">
          <w:r w:rsidR="00054D7C" w:rsidDel="000B678A">
            <w:rPr>
              <w:rFonts w:cs="Times New Roman"/>
            </w:rPr>
            <w:delText xml:space="preserve"> into account </w:delText>
          </w:r>
        </w:del>
      </w:ins>
      <w:ins w:id="473" w:author="Aline Richter" w:date="2021-04-28T17:42:00Z">
        <w:del w:id="474" w:author="Gabriel Nakamura" w:date="2021-04-29T20:16:00Z">
          <w:r w:rsidR="00FA67C3" w:rsidDel="000B678A">
            <w:rPr>
              <w:rFonts w:cs="Times New Roman"/>
            </w:rPr>
            <w:delText>all species</w:delText>
          </w:r>
        </w:del>
      </w:ins>
      <w:ins w:id="475" w:author="Aline Richter" w:date="2021-04-28T17:43:00Z">
        <w:del w:id="476" w:author="Gabriel Nakamura" w:date="2021-04-29T20:16:00Z">
          <w:r w:rsidR="00FA67C3" w:rsidDel="000B678A">
            <w:rPr>
              <w:rFonts w:cs="Times New Roman"/>
            </w:rPr>
            <w:delText xml:space="preserve">/lineages </w:delText>
          </w:r>
        </w:del>
      </w:ins>
      <w:ins w:id="477" w:author="Aline Richter" w:date="2021-04-28T17:44:00Z">
        <w:del w:id="478" w:author="Gabriel Nakamura" w:date="2021-04-29T20:16:00Z">
          <w:r w:rsidR="00FA67C3" w:rsidDel="000B678A">
            <w:rPr>
              <w:rFonts w:cs="Times New Roman"/>
            </w:rPr>
            <w:delText>of a local/regional pool and for identify the regions when this gap is more pron</w:delText>
          </w:r>
        </w:del>
      </w:ins>
      <w:ins w:id="479" w:author="Aline Richter" w:date="2021-04-28T17:45:00Z">
        <w:del w:id="480" w:author="Gabriel Nakamura" w:date="2021-04-29T20:16:00Z">
          <w:r w:rsidR="00FA67C3" w:rsidDel="000B678A">
            <w:rPr>
              <w:rFonts w:cs="Times New Roman"/>
            </w:rPr>
            <w:delText>ounced.</w:delText>
          </w:r>
        </w:del>
      </w:ins>
      <w:ins w:id="481" w:author="Aline Richter" w:date="2021-04-28T17:42:00Z">
        <w:del w:id="482" w:author="Gabriel Nakamura" w:date="2021-04-29T20:16:00Z">
          <w:r w:rsidR="00FA67C3" w:rsidDel="000B678A">
            <w:rPr>
              <w:rFonts w:cs="Times New Roman"/>
            </w:rPr>
            <w:delText xml:space="preserve"> </w:delText>
          </w:r>
        </w:del>
      </w:ins>
      <w:del w:id="483" w:author="Gabriel Nakamura" w:date="2021-04-29T20:16:00Z">
        <w:r w:rsidR="00D5138C" w:rsidDel="000B678A">
          <w:rPr>
            <w:rFonts w:cs="Times New Roman"/>
          </w:rPr>
          <w:delText>implemented</w:delText>
        </w:r>
        <w:r w:rsidR="00B31590" w:rsidDel="000B678A">
          <w:rPr>
            <w:rFonts w:cs="Times New Roman"/>
          </w:rPr>
          <w:delText xml:space="preserve"> in the package</w:delText>
        </w:r>
        <w:r w:rsidR="00D5138C" w:rsidDel="000B678A">
          <w:rPr>
            <w:rFonts w:cs="Times New Roman"/>
          </w:rPr>
          <w:delText xml:space="preserve"> a new method to </w:delText>
        </w:r>
        <w:r w:rsidR="00E778A3" w:rsidDel="000B678A">
          <w:rPr>
            <w:rFonts w:cs="Times New Roman"/>
          </w:rPr>
          <w:delText>map Darwinian shortfalls</w:delText>
        </w:r>
        <w:r w:rsidR="007F116A" w:rsidDel="000B678A">
          <w:rPr>
            <w:rFonts w:cs="Times New Roman"/>
          </w:rPr>
          <w:delText xml:space="preserve"> in the distribution of finned</w:delText>
        </w:r>
        <w:r w:rsidR="00AF0F83" w:rsidDel="000B678A">
          <w:rPr>
            <w:rFonts w:cs="Times New Roman"/>
          </w:rPr>
          <w:delText>-ray</w:delText>
        </w:r>
        <w:r w:rsidR="007F116A" w:rsidDel="000B678A">
          <w:rPr>
            <w:rFonts w:cs="Times New Roman"/>
          </w:rPr>
          <w:delText xml:space="preserve"> fishes</w:delText>
        </w:r>
        <w:r w:rsidR="00AF0F83" w:rsidDel="000B678A">
          <w:rPr>
            <w:rFonts w:cs="Times New Roman"/>
          </w:rPr>
          <w:delText>.</w:delText>
        </w:r>
      </w:del>
    </w:p>
    <w:p w14:paraId="798DEEF4" w14:textId="77777777" w:rsidR="00521E9E" w:rsidRDefault="00521E9E" w:rsidP="00054D7C">
      <w:pPr>
        <w:ind w:firstLine="708"/>
        <w:rPr>
          <w:rFonts w:cs="Times New Roman"/>
        </w:rPr>
      </w:pPr>
    </w:p>
    <w:p w14:paraId="1977780D" w14:textId="0A9856F3" w:rsidR="0024357D" w:rsidRPr="005C6190" w:rsidRDefault="003E0A35" w:rsidP="00286956">
      <w:pPr>
        <w:pStyle w:val="Ttulo1"/>
      </w:pPr>
      <w:r>
        <w:t xml:space="preserve">Inside the </w:t>
      </w:r>
      <w:del w:id="484" w:author="Bruno Eleres" w:date="2021-05-03T12:34:00Z">
        <w:r w:rsidDel="000B0106">
          <w:delText>fish</w:delText>
        </w:r>
      </w:del>
      <w:proofErr w:type="gramStart"/>
      <w:ins w:id="485" w:author="Bruno Eleres" w:date="2021-05-03T12:34:00Z">
        <w:r w:rsidR="000B0106">
          <w:t>Fish(</w:t>
        </w:r>
        <w:proofErr w:type="spellStart"/>
        <w:proofErr w:type="gramEnd"/>
        <w:r w:rsidR="000B0106">
          <w:t>PhyloMaker</w:t>
        </w:r>
        <w:proofErr w:type="spellEnd"/>
        <w:r w:rsidR="000B0106">
          <w:t>)</w:t>
        </w:r>
      </w:ins>
      <w:r>
        <w:t xml:space="preserve">: </w:t>
      </w:r>
      <w:ins w:id="486" w:author="Bruno Eleres" w:date="2021-05-03T12:34:00Z">
        <w:r w:rsidR="000B0106">
          <w:t xml:space="preserve">an </w:t>
        </w:r>
      </w:ins>
      <w:r>
        <w:t xml:space="preserve">overview </w:t>
      </w:r>
      <w:r w:rsidR="00525CA7">
        <w:t xml:space="preserve">of </w:t>
      </w:r>
      <w:del w:id="487" w:author="Bruno Eleres" w:date="2021-05-03T12:34:00Z">
        <w:r w:rsidR="00525CA7" w:rsidDel="000B0106">
          <w:delText>FishPhyloMaker</w:delText>
        </w:r>
      </w:del>
      <w:ins w:id="488" w:author="Aline Richter" w:date="2021-04-28T17:52:00Z">
        <w:del w:id="489" w:author="Bruno Eleres" w:date="2021-05-03T12:34:00Z">
          <w:r w:rsidR="00A93439" w:rsidDel="000B0106">
            <w:delText xml:space="preserve"> </w:delText>
          </w:r>
        </w:del>
      </w:ins>
      <w:ins w:id="490" w:author="Bruno Eleres" w:date="2021-05-03T12:34:00Z">
        <w:r w:rsidR="000B0106">
          <w:t xml:space="preserve">the </w:t>
        </w:r>
      </w:ins>
      <w:ins w:id="491" w:author="Aline Richter" w:date="2021-04-28T17:52:00Z">
        <w:r w:rsidR="00A93439">
          <w:t>package</w:t>
        </w:r>
      </w:ins>
    </w:p>
    <w:p w14:paraId="5879D69F" w14:textId="727305E4" w:rsidR="008D3215" w:rsidRDefault="00DC6EF6" w:rsidP="00254D59">
      <w:pPr>
        <w:rPr>
          <w:ins w:id="492" w:author="Bruno Eleres" w:date="2021-05-03T12:36:00Z"/>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ins w:id="493" w:author="Bruno Eleres" w:date="2021-05-03T12:35:00Z">
        <w:r w:rsidR="000B0106">
          <w:rPr>
            <w:rFonts w:cs="Times New Roman"/>
          </w:rPr>
          <w:t>-available</w:t>
        </w:r>
      </w:ins>
      <w:r w:rsidR="00311A82">
        <w:rPr>
          <w:rFonts w:cs="Times New Roman"/>
        </w:rPr>
        <w:t xml:space="preserve"> </w:t>
      </w:r>
      <w:r w:rsidR="002E06C5">
        <w:rPr>
          <w:rFonts w:cs="Times New Roman"/>
        </w:rPr>
        <w:t xml:space="preserve">R package </w:t>
      </w:r>
      <w:ins w:id="494" w:author="Bruno Eleres" w:date="2021-05-03T12:35:00Z">
        <w:r w:rsidR="000B0106">
          <w:rPr>
            <w:rFonts w:cs="Times New Roman"/>
          </w:rPr>
          <w:t>containing</w:t>
        </w:r>
      </w:ins>
      <w:del w:id="495" w:author="Bruno Eleres" w:date="2021-05-03T12:35:00Z">
        <w:r w:rsidR="002E06C5" w:rsidDel="000B0106">
          <w:rPr>
            <w:rFonts w:cs="Times New Roman"/>
          </w:rPr>
          <w:delText>that has</w:delText>
        </w:r>
      </w:del>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ins w:id="496" w:author="Aline Richter" w:date="2021-04-29T17:31:00Z">
        <w:r w:rsidR="005F15AC">
          <w:rPr>
            <w:rFonts w:cs="Times New Roman"/>
          </w:rPr>
          <w:t>.</w:t>
        </w:r>
      </w:ins>
      <w:r w:rsidR="002570C7">
        <w:rPr>
          <w:rFonts w:cs="Times New Roman"/>
        </w:rPr>
        <w:t xml:space="preserve"> </w:t>
      </w:r>
      <w:ins w:id="497" w:author="Aline Richter" w:date="2021-04-29T17:31:00Z">
        <w:r w:rsidR="005F15AC">
          <w:rPr>
            <w:rFonts w:cs="Times New Roman"/>
          </w:rPr>
          <w:t>Below</w:t>
        </w:r>
      </w:ins>
      <w:ins w:id="498" w:author="Aline Richter" w:date="2021-04-29T17:33:00Z">
        <w:r w:rsidR="005F15AC">
          <w:rPr>
            <w:rFonts w:cs="Times New Roman"/>
          </w:rPr>
          <w:t>,</w:t>
        </w:r>
      </w:ins>
      <w:ins w:id="499" w:author="Aline Richter" w:date="2021-04-29T17:31:00Z">
        <w:r w:rsidR="005F15AC">
          <w:rPr>
            <w:rFonts w:cs="Times New Roman"/>
          </w:rPr>
          <w:t xml:space="preserve"> we describe </w:t>
        </w:r>
      </w:ins>
      <w:ins w:id="500" w:author="Aline Richter" w:date="2021-04-29T17:33:00Z">
        <w:r w:rsidR="005F15AC">
          <w:rPr>
            <w:rFonts w:cs="Times New Roman"/>
          </w:rPr>
          <w:t>these two functions</w:t>
        </w:r>
      </w:ins>
      <w:ins w:id="501" w:author="Aline Richter" w:date="2021-04-29T17:31:00Z">
        <w:r w:rsidR="005F15AC">
          <w:rPr>
            <w:rFonts w:cs="Times New Roman"/>
          </w:rPr>
          <w:t xml:space="preserve"> highlighting the input data, intermediate steps</w:t>
        </w:r>
      </w:ins>
      <w:ins w:id="502" w:author="Bruno Eleres" w:date="2021-05-03T12:35:00Z">
        <w:r w:rsidR="00A64390">
          <w:rPr>
            <w:rFonts w:cs="Times New Roman"/>
          </w:rPr>
          <w:t>,</w:t>
        </w:r>
      </w:ins>
      <w:ins w:id="503" w:author="Aline Richter" w:date="2021-04-29T17:31:00Z">
        <w:r w:rsidR="005F15AC">
          <w:rPr>
            <w:rFonts w:cs="Times New Roman"/>
          </w:rPr>
          <w:t xml:space="preserve"> and output objects. </w:t>
        </w:r>
      </w:ins>
      <w:ins w:id="504" w:author="Aline Richter" w:date="2021-04-29T17:37:00Z">
        <w:r w:rsidR="007E4AA4">
          <w:rPr>
            <w:rFonts w:cs="Times New Roman"/>
          </w:rPr>
          <w:t>A brief</w:t>
        </w:r>
        <w:del w:id="505" w:author="Bruno Eleres" w:date="2021-05-03T12:35:00Z">
          <w:r w:rsidR="007E4AA4" w:rsidDel="00A64390">
            <w:rPr>
              <w:rFonts w:cs="Times New Roman"/>
            </w:rPr>
            <w:delText>ly</w:delText>
          </w:r>
        </w:del>
        <w:r w:rsidR="007E4AA4">
          <w:rPr>
            <w:rFonts w:cs="Times New Roman"/>
          </w:rPr>
          <w:t xml:space="preserve"> description of </w:t>
        </w:r>
      </w:ins>
      <w:ins w:id="506" w:author="Aline Richter" w:date="2021-04-29T17:38:00Z">
        <w:r w:rsidR="007E4AA4">
          <w:rPr>
            <w:rFonts w:cs="Times New Roman"/>
          </w:rPr>
          <w:t>all</w:t>
        </w:r>
      </w:ins>
      <w:ins w:id="507" w:author="Aline Richter" w:date="2021-04-29T17:37:00Z">
        <w:r w:rsidR="007E4AA4">
          <w:rPr>
            <w:rFonts w:cs="Times New Roman"/>
          </w:rPr>
          <w:t xml:space="preserve"> </w:t>
        </w:r>
      </w:ins>
      <w:ins w:id="508" w:author="Bruno Eleres" w:date="2021-05-03T12:35:00Z">
        <w:r w:rsidR="00A64390">
          <w:rPr>
            <w:rFonts w:cs="Times New Roman"/>
          </w:rPr>
          <w:t xml:space="preserve">the package </w:t>
        </w:r>
      </w:ins>
      <w:ins w:id="509" w:author="Aline Richter" w:date="2021-04-29T17:37:00Z">
        <w:r w:rsidR="007E4AA4">
          <w:rPr>
            <w:rFonts w:cs="Times New Roman"/>
          </w:rPr>
          <w:t>function</w:t>
        </w:r>
      </w:ins>
      <w:ins w:id="510" w:author="Bruno Eleres" w:date="2021-05-03T12:35:00Z">
        <w:r w:rsidR="00A64390">
          <w:rPr>
            <w:rFonts w:cs="Times New Roman"/>
          </w:rPr>
          <w:t>s</w:t>
        </w:r>
      </w:ins>
      <w:ins w:id="511" w:author="Aline Richter" w:date="2021-04-29T17:37:00Z">
        <w:r w:rsidR="007E4AA4">
          <w:rPr>
            <w:rFonts w:cs="Times New Roman"/>
          </w:rPr>
          <w:t xml:space="preserve"> </w:t>
        </w:r>
      </w:ins>
      <w:ins w:id="512" w:author="Aline Richter" w:date="2021-04-29T17:38:00Z">
        <w:del w:id="513" w:author="Bruno Eleres" w:date="2021-05-03T12:35:00Z">
          <w:r w:rsidR="007E4AA4" w:rsidDel="00A64390">
            <w:rPr>
              <w:rFonts w:cs="Times New Roman"/>
            </w:rPr>
            <w:delText xml:space="preserve">of the package </w:delText>
          </w:r>
        </w:del>
        <w:r w:rsidR="007E4AA4">
          <w:rPr>
            <w:rFonts w:cs="Times New Roman"/>
          </w:rPr>
          <w:t xml:space="preserve">is </w:t>
        </w:r>
        <w:del w:id="514" w:author="Bruno Eleres" w:date="2021-05-03T21:51:00Z">
          <w:r w:rsidR="007E4AA4" w:rsidDel="00856FDB">
            <w:rPr>
              <w:rFonts w:cs="Times New Roman"/>
            </w:rPr>
            <w:delText>presented</w:delText>
          </w:r>
        </w:del>
      </w:ins>
      <w:ins w:id="515" w:author="Bruno Eleres" w:date="2021-05-03T21:51:00Z">
        <w:r w:rsidR="00856FDB">
          <w:rPr>
            <w:rFonts w:cs="Times New Roman"/>
          </w:rPr>
          <w:t>available</w:t>
        </w:r>
      </w:ins>
      <w:ins w:id="516" w:author="Aline Richter" w:date="2021-04-29T17:38:00Z">
        <w:r w:rsidR="007E4AA4">
          <w:rPr>
            <w:rFonts w:cs="Times New Roman"/>
          </w:rPr>
          <w:t xml:space="preserve"> in Table 1</w:t>
        </w:r>
      </w:ins>
      <w:del w:id="517" w:author="Aline Richter" w:date="2021-04-29T17:38:00Z">
        <w:r w:rsidR="002570C7" w:rsidDel="007E4AA4">
          <w:rPr>
            <w:rFonts w:cs="Times New Roman"/>
          </w:rPr>
          <w:delText>(Table 1 prese</w:delText>
        </w:r>
        <w:r w:rsidR="00C23B5D" w:rsidDel="007E4AA4">
          <w:rPr>
            <w:rFonts w:cs="Times New Roman"/>
          </w:rPr>
          <w:delText>nt a list of all functions present in the package</w:delText>
        </w:r>
        <w:r w:rsidR="002570C7" w:rsidDel="007E4AA4">
          <w:rPr>
            <w:rFonts w:cs="Times New Roman"/>
          </w:rPr>
          <w:delText>)</w:delText>
        </w:r>
        <w:r w:rsidR="00311A82" w:rsidDel="007E4AA4">
          <w:rPr>
            <w:rFonts w:cs="Times New Roman"/>
          </w:rPr>
          <w:delText>.</w:delText>
        </w:r>
      </w:del>
      <w:del w:id="518" w:author="Aline Richter" w:date="2021-04-29T17:31:00Z">
        <w:r w:rsidR="00311A82" w:rsidDel="005F15AC">
          <w:rPr>
            <w:rFonts w:cs="Times New Roman"/>
          </w:rPr>
          <w:delText xml:space="preserve"> </w:delText>
        </w:r>
      </w:del>
      <w:ins w:id="519" w:author="Aline Richter" w:date="2021-04-29T10:27:00Z">
        <w:r w:rsidR="008D3215">
          <w:rPr>
            <w:rFonts w:cs="Times New Roman"/>
          </w:rPr>
          <w:t>.</w:t>
        </w:r>
      </w:ins>
    </w:p>
    <w:p w14:paraId="2BB195D0" w14:textId="77777777" w:rsidR="00A64390" w:rsidRDefault="00A64390" w:rsidP="00254D59">
      <w:pPr>
        <w:rPr>
          <w:ins w:id="520" w:author="Aline Richter" w:date="2021-04-29T10:27:00Z"/>
          <w:rFonts w:cs="Times New Roman"/>
        </w:rPr>
      </w:pPr>
    </w:p>
    <w:p w14:paraId="55DB1393" w14:textId="4653457E" w:rsidR="008D3215" w:rsidRDefault="008D3215" w:rsidP="00254D59">
      <w:pPr>
        <w:rPr>
          <w:ins w:id="521" w:author="Aline Richter" w:date="2021-04-29T10:28:00Z"/>
          <w:rFonts w:cs="Times New Roman"/>
        </w:rPr>
      </w:pPr>
      <w:proofErr w:type="spellStart"/>
      <w:proofErr w:type="gramStart"/>
      <w:ins w:id="522" w:author="Aline Richter" w:date="2021-04-29T10:27:00Z">
        <w:r w:rsidRPr="008D3215">
          <w:rPr>
            <w:rFonts w:cs="Times New Roman"/>
            <w:i/>
            <w:iCs/>
            <w:rPrChange w:id="523" w:author="Aline Richter" w:date="2021-04-29T10:28:00Z">
              <w:rPr>
                <w:rFonts w:cs="Times New Roman"/>
              </w:rPr>
            </w:rPrChange>
          </w:rPr>
          <w:lastRenderedPageBreak/>
          <w:t>FishTaxaMa</w:t>
        </w:r>
      </w:ins>
      <w:ins w:id="524" w:author="Aline Richter" w:date="2021-04-29T10:28:00Z">
        <w:r w:rsidRPr="008D3215">
          <w:rPr>
            <w:rFonts w:cs="Times New Roman"/>
            <w:i/>
            <w:iCs/>
            <w:rPrChange w:id="525" w:author="Aline Richter" w:date="2021-04-29T10:28:00Z">
              <w:rPr>
                <w:rFonts w:cs="Times New Roman"/>
              </w:rPr>
            </w:rPrChange>
          </w:rPr>
          <w:t>ker</w:t>
        </w:r>
        <w:proofErr w:type="spellEnd"/>
        <w:r w:rsidRPr="008D3215">
          <w:rPr>
            <w:rFonts w:cs="Times New Roman"/>
            <w:i/>
            <w:iCs/>
            <w:rPrChange w:id="526" w:author="Aline Richter" w:date="2021-04-29T10:28:00Z">
              <w:rPr>
                <w:rFonts w:cs="Times New Roman"/>
              </w:rPr>
            </w:rPrChange>
          </w:rPr>
          <w:t>(</w:t>
        </w:r>
        <w:proofErr w:type="gramEnd"/>
        <w:r w:rsidRPr="008D3215">
          <w:rPr>
            <w:rFonts w:cs="Times New Roman"/>
            <w:i/>
            <w:iCs/>
            <w:rPrChange w:id="527" w:author="Aline Richter" w:date="2021-04-29T10:28:00Z">
              <w:rPr>
                <w:rFonts w:cs="Times New Roman"/>
              </w:rPr>
            </w:rPrChange>
          </w:rPr>
          <w:t>)</w:t>
        </w:r>
      </w:ins>
    </w:p>
    <w:p w14:paraId="323F08EB" w14:textId="1E33F721" w:rsidR="00BE7FCC" w:rsidRDefault="008D3215" w:rsidP="00A51A65">
      <w:pPr>
        <w:rPr>
          <w:rFonts w:cs="Times New Roman"/>
        </w:rPr>
      </w:pPr>
      <w:commentRangeStart w:id="528"/>
      <w:ins w:id="529" w:author="Aline Richter" w:date="2021-04-29T10:28:00Z">
        <w:r>
          <w:rPr>
            <w:rFonts w:cs="Times New Roman"/>
          </w:rPr>
          <w:t>The</w:t>
        </w:r>
      </w:ins>
      <w:commentRangeEnd w:id="528"/>
      <w:r w:rsidR="00AC4500">
        <w:rPr>
          <w:rStyle w:val="Refdecomentrio"/>
        </w:rPr>
        <w:commentReference w:id="528"/>
      </w:r>
      <w:ins w:id="530" w:author="Aline Richter" w:date="2021-04-29T10:28:00Z">
        <w:r>
          <w:rPr>
            <w:rFonts w:cs="Times New Roman"/>
          </w:rPr>
          <w:t xml:space="preserve"> input data </w:t>
        </w:r>
      </w:ins>
      <w:ins w:id="531" w:author="Aline Richter" w:date="2021-04-29T10:31:00Z">
        <w:del w:id="532" w:author="Bruno Eleres" w:date="2021-05-03T12:36:00Z">
          <w:r w:rsidDel="000818FD">
            <w:rPr>
              <w:rFonts w:cs="Times New Roman"/>
            </w:rPr>
            <w:delText>could</w:delText>
          </w:r>
        </w:del>
      </w:ins>
      <w:ins w:id="533" w:author="Bruno Eleres" w:date="2021-05-03T12:36:00Z">
        <w:r w:rsidR="000818FD">
          <w:rPr>
            <w:rFonts w:cs="Times New Roman"/>
          </w:rPr>
          <w:t>must</w:t>
        </w:r>
      </w:ins>
      <w:ins w:id="534" w:author="Aline Richter" w:date="2021-04-29T10:31:00Z">
        <w:r>
          <w:rPr>
            <w:rFonts w:cs="Times New Roman"/>
          </w:rPr>
          <w:t xml:space="preserve"> be </w:t>
        </w:r>
      </w:ins>
      <w:ins w:id="535" w:author="Aline Richter" w:date="2021-04-29T10:28:00Z">
        <w:r>
          <w:rPr>
            <w:rFonts w:cs="Times New Roman"/>
          </w:rPr>
          <w:t xml:space="preserve">a </w:t>
        </w:r>
      </w:ins>
      <w:ins w:id="536" w:author="Aline Richter" w:date="2021-04-29T10:31:00Z">
        <w:r>
          <w:rPr>
            <w:rFonts w:cs="Times New Roman"/>
          </w:rPr>
          <w:t xml:space="preserve">string </w:t>
        </w:r>
      </w:ins>
      <w:ins w:id="537" w:author="Aline Richter" w:date="2021-04-29T10:32:00Z">
        <w:r>
          <w:rPr>
            <w:rFonts w:cs="Times New Roman"/>
          </w:rPr>
          <w:t xml:space="preserve">or a data frame </w:t>
        </w:r>
      </w:ins>
      <w:ins w:id="538" w:author="Aline Richter" w:date="2021-04-29T10:31:00Z">
        <w:del w:id="539" w:author="Bruno Eleres" w:date="2021-05-03T12:37:00Z">
          <w:r w:rsidDel="000818FD">
            <w:rPr>
              <w:rFonts w:cs="Times New Roman"/>
            </w:rPr>
            <w:delText>with</w:delText>
          </w:r>
        </w:del>
      </w:ins>
      <w:ins w:id="540" w:author="Bruno Eleres" w:date="2021-05-03T12:37:00Z">
        <w:r w:rsidR="000818FD">
          <w:rPr>
            <w:rFonts w:cs="Times New Roman"/>
          </w:rPr>
          <w:t>containing a list of</w:t>
        </w:r>
      </w:ins>
      <w:ins w:id="541" w:author="Aline Richter" w:date="2021-04-29T10:31:00Z">
        <w:r>
          <w:rPr>
            <w:rFonts w:cs="Times New Roman"/>
          </w:rPr>
          <w:t xml:space="preserve"> </w:t>
        </w:r>
      </w:ins>
      <w:ins w:id="542" w:author="Aline Richter" w:date="2021-04-29T10:28:00Z">
        <w:r>
          <w:rPr>
            <w:rFonts w:cs="Times New Roman"/>
          </w:rPr>
          <w:t>species list</w:t>
        </w:r>
      </w:ins>
      <w:ins w:id="543" w:author="Aline Richter" w:date="2021-04-29T10:31:00Z">
        <w:r>
          <w:rPr>
            <w:rFonts w:cs="Times New Roman"/>
          </w:rPr>
          <w:t xml:space="preserve"> </w:t>
        </w:r>
      </w:ins>
      <w:ins w:id="544" w:author="Aline Richter" w:date="2021-04-29T10:28:00Z">
        <w:r>
          <w:rPr>
            <w:rFonts w:cs="Times New Roman"/>
          </w:rPr>
          <w:t>from the regional pool</w:t>
        </w:r>
      </w:ins>
      <w:ins w:id="545" w:author="Aline Richter" w:date="2021-04-29T10:32:00Z">
        <w:r>
          <w:rPr>
            <w:rFonts w:cs="Times New Roman"/>
          </w:rPr>
          <w:t xml:space="preserve"> or a</w:t>
        </w:r>
      </w:ins>
      <w:ins w:id="546" w:author="Aline Richter" w:date="2021-04-29T10:38:00Z">
        <w:r w:rsidR="0000240D">
          <w:rPr>
            <w:rFonts w:cs="Times New Roman"/>
          </w:rPr>
          <w:t>n</w:t>
        </w:r>
      </w:ins>
      <w:ins w:id="547" w:author="Aline Richter" w:date="2021-04-29T10:32:00Z">
        <w:r>
          <w:rPr>
            <w:rFonts w:cs="Times New Roman"/>
          </w:rPr>
          <w:t xml:space="preserve"> occurrence </w:t>
        </w:r>
      </w:ins>
      <w:ins w:id="548" w:author="Aline Richter" w:date="2021-04-29T10:33:00Z">
        <w:r>
          <w:rPr>
            <w:rFonts w:cs="Times New Roman"/>
          </w:rPr>
          <w:t>matrix</w:t>
        </w:r>
      </w:ins>
      <w:ins w:id="549" w:author="Bruno Eleres" w:date="2021-05-03T12:37:00Z">
        <w:r w:rsidR="00DC31F7">
          <w:rPr>
            <w:rFonts w:cs="Times New Roman"/>
          </w:rPr>
          <w:t xml:space="preserve"> (</w:t>
        </w:r>
      </w:ins>
      <w:ins w:id="550" w:author="Aline Richter" w:date="2021-04-29T10:33:00Z">
        <w:del w:id="551" w:author="Bruno Eleres" w:date="2021-05-03T12:37:00Z">
          <w:r w:rsidDel="00DC31F7">
            <w:rPr>
              <w:rFonts w:cs="Times New Roman"/>
            </w:rPr>
            <w:delText xml:space="preserve">, whit </w:delText>
          </w:r>
        </w:del>
        <w:r>
          <w:rPr>
            <w:rFonts w:cs="Times New Roman"/>
          </w:rPr>
          <w:t xml:space="preserve">sites </w:t>
        </w:r>
      </w:ins>
      <w:ins w:id="552" w:author="Bruno Eleres" w:date="2021-05-03T12:37:00Z">
        <w:r w:rsidR="00DC31F7">
          <w:rPr>
            <w:rFonts w:cs="Times New Roman"/>
          </w:rPr>
          <w:t>x species</w:t>
        </w:r>
      </w:ins>
      <w:ins w:id="553" w:author="Aline Richter" w:date="2021-04-29T10:33:00Z">
        <w:del w:id="554" w:author="Bruno Eleres" w:date="2021-05-03T12:37:00Z">
          <w:r w:rsidDel="00DC31F7">
            <w:rPr>
              <w:rFonts w:cs="Times New Roman"/>
            </w:rPr>
            <w:delText>in rows and species in columns</w:delText>
          </w:r>
        </w:del>
      </w:ins>
      <w:ins w:id="555" w:author="Bruno Eleres" w:date="2021-05-03T12:37:00Z">
        <w:r w:rsidR="00DC31F7">
          <w:rPr>
            <w:rFonts w:cs="Times New Roman"/>
          </w:rPr>
          <w:t>)</w:t>
        </w:r>
      </w:ins>
      <w:ins w:id="556" w:author="Aline Richter" w:date="2021-04-29T10:28:00Z">
        <w:r>
          <w:rPr>
            <w:rFonts w:cs="Times New Roman"/>
          </w:rPr>
          <w:t>.</w:t>
        </w:r>
      </w:ins>
      <w:ins w:id="557" w:author="Aline Richter" w:date="2021-04-29T10:33:00Z">
        <w:r>
          <w:rPr>
            <w:rFonts w:cs="Times New Roman"/>
          </w:rPr>
          <w:t xml:space="preserve"> </w:t>
        </w:r>
      </w:ins>
      <w:ins w:id="558" w:author="Aline Richter" w:date="2021-04-29T10:34:00Z">
        <w:r w:rsidR="0000240D">
          <w:rPr>
            <w:rFonts w:cs="Times New Roman"/>
          </w:rPr>
          <w:t xml:space="preserve">The </w:t>
        </w:r>
        <w:del w:id="559" w:author="Bruno Eleres" w:date="2021-05-03T21:52:00Z">
          <w:r w:rsidR="0000240D" w:rsidDel="00A849C8">
            <w:rPr>
              <w:rFonts w:cs="Times New Roman"/>
            </w:rPr>
            <w:delText>only requirement is that</w:delText>
          </w:r>
        </w:del>
      </w:ins>
      <w:ins w:id="560" w:author="Aline Richter" w:date="2021-04-29T10:35:00Z">
        <w:del w:id="561" w:author="Bruno Eleres" w:date="2021-05-03T21:52:00Z">
          <w:r w:rsidR="0000240D" w:rsidDel="00A849C8">
            <w:rPr>
              <w:rFonts w:cs="Times New Roman"/>
            </w:rPr>
            <w:delText xml:space="preserve"> </w:delText>
          </w:r>
        </w:del>
        <w:r w:rsidR="0000240D">
          <w:rPr>
            <w:rFonts w:cs="Times New Roman"/>
          </w:rPr>
          <w:t xml:space="preserve">genus and </w:t>
        </w:r>
      </w:ins>
      <w:ins w:id="562" w:author="Aline Richter" w:date="2021-04-29T10:36:00Z">
        <w:r w:rsidR="0000240D">
          <w:rPr>
            <w:rFonts w:cs="Times New Roman"/>
          </w:rPr>
          <w:t xml:space="preserve">specific epithet (or </w:t>
        </w:r>
        <w:del w:id="563" w:author="Bruno Eleres" w:date="2021-05-03T21:52:00Z">
          <w:r w:rsidR="0000240D" w:rsidDel="00A849C8">
            <w:rPr>
              <w:rFonts w:cs="Times New Roman"/>
            </w:rPr>
            <w:delText xml:space="preserve">even the </w:delText>
          </w:r>
        </w:del>
        <w:r w:rsidR="0000240D">
          <w:rPr>
            <w:rFonts w:cs="Times New Roman"/>
          </w:rPr>
          <w:t xml:space="preserve">subspecies) </w:t>
        </w:r>
      </w:ins>
      <w:ins w:id="564" w:author="Aline Richter" w:date="2021-04-29T10:37:00Z">
        <w:r w:rsidR="0000240D">
          <w:rPr>
            <w:rFonts w:cs="Times New Roman"/>
          </w:rPr>
          <w:t>must be separated by underline (e</w:t>
        </w:r>
      </w:ins>
      <w:ins w:id="565" w:author="Bruno Eleres" w:date="2021-05-03T12:38:00Z">
        <w:r w:rsidR="00363313">
          <w:rPr>
            <w:rFonts w:cs="Times New Roman"/>
          </w:rPr>
          <w:t>.</w:t>
        </w:r>
      </w:ins>
      <w:ins w:id="566" w:author="Aline Richter" w:date="2021-04-29T10:37:00Z">
        <w:r w:rsidR="0000240D">
          <w:rPr>
            <w:rFonts w:cs="Times New Roman"/>
          </w:rPr>
          <w:t>g.</w:t>
        </w:r>
      </w:ins>
      <w:ins w:id="567" w:author="Bruno Eleres" w:date="2021-05-03T21:52:00Z">
        <w:r w:rsidR="00A849C8">
          <w:rPr>
            <w:rFonts w:cs="Times New Roman"/>
          </w:rPr>
          <w:t>,</w:t>
        </w:r>
      </w:ins>
      <w:ins w:id="568" w:author="Aline Richter" w:date="2021-04-29T10:37:00Z">
        <w:r w:rsidR="0000240D">
          <w:rPr>
            <w:rFonts w:cs="Times New Roman"/>
          </w:rPr>
          <w:t xml:space="preserve"> </w:t>
        </w:r>
        <w:proofErr w:type="spellStart"/>
        <w:r w:rsidR="0000240D" w:rsidRPr="0000240D">
          <w:rPr>
            <w:rFonts w:cs="Times New Roman"/>
            <w:i/>
            <w:iCs/>
            <w:rPrChange w:id="569" w:author="Aline Richter" w:date="2021-04-29T10:38:00Z">
              <w:rPr>
                <w:rFonts w:cs="Times New Roman"/>
              </w:rPr>
            </w:rPrChange>
          </w:rPr>
          <w:t>Genus</w:t>
        </w:r>
        <w:r w:rsidR="0000240D">
          <w:rPr>
            <w:rFonts w:cs="Times New Roman"/>
          </w:rPr>
          <w:t>_</w:t>
        </w:r>
        <w:r w:rsidR="0000240D" w:rsidRPr="0000240D">
          <w:rPr>
            <w:rFonts w:cs="Times New Roman"/>
            <w:i/>
            <w:iCs/>
            <w:rPrChange w:id="570" w:author="Aline Richter" w:date="2021-04-29T10:37:00Z">
              <w:rPr>
                <w:rFonts w:cs="Times New Roman"/>
              </w:rPr>
            </w:rPrChange>
          </w:rPr>
          <w:t>epithet</w:t>
        </w:r>
        <w:proofErr w:type="spellEnd"/>
        <w:r w:rsidR="0000240D">
          <w:rPr>
            <w:rFonts w:cs="Times New Roman"/>
          </w:rPr>
          <w:t>)</w:t>
        </w:r>
      </w:ins>
      <w:ins w:id="571" w:author="Aline Richter" w:date="2021-04-29T10:38:00Z">
        <w:r w:rsidR="0000240D">
          <w:rPr>
            <w:rFonts w:cs="Times New Roman"/>
          </w:rPr>
          <w:t>.</w:t>
        </w:r>
      </w:ins>
      <w:ins w:id="572" w:author="Aline Richter" w:date="2021-04-29T10:28:00Z">
        <w:r>
          <w:rPr>
            <w:rFonts w:cs="Times New Roman"/>
          </w:rPr>
          <w:t xml:space="preserve"> </w:t>
        </w:r>
      </w:ins>
      <w:ins w:id="573" w:author="Aline Richter" w:date="2021-04-29T10:39:00Z">
        <w:r w:rsidR="0000240D">
          <w:rPr>
            <w:rFonts w:cs="Times New Roman"/>
          </w:rPr>
          <w:t xml:space="preserve">The function </w:t>
        </w:r>
        <w:del w:id="574" w:author="Bruno Eleres" w:date="2021-05-03T21:58:00Z">
          <w:r w:rsidR="0000240D" w:rsidDel="00292218">
            <w:rPr>
              <w:rFonts w:cs="Times New Roman"/>
            </w:rPr>
            <w:delText>th</w:delText>
          </w:r>
        </w:del>
        <w:del w:id="575" w:author="Bruno Eleres" w:date="2021-05-03T21:53:00Z">
          <w:r w:rsidR="0000240D" w:rsidDel="00655211">
            <w:rPr>
              <w:rFonts w:cs="Times New Roman"/>
            </w:rPr>
            <w:delText>us</w:delText>
          </w:r>
        </w:del>
      </w:ins>
      <w:ins w:id="576" w:author="Bruno Eleres" w:date="2021-05-03T21:58:00Z">
        <w:r w:rsidR="00292218">
          <w:rPr>
            <w:rFonts w:cs="Times New Roman"/>
          </w:rPr>
          <w:t>first</w:t>
        </w:r>
      </w:ins>
      <w:ins w:id="577" w:author="Aline Richter" w:date="2021-04-29T10:39:00Z">
        <w:r w:rsidR="0000240D">
          <w:rPr>
            <w:rFonts w:cs="Times New Roman"/>
          </w:rPr>
          <w:t xml:space="preserve"> </w:t>
        </w:r>
      </w:ins>
      <w:ins w:id="578" w:author="Bruno Eleres" w:date="2021-05-03T21:58:00Z">
        <w:r w:rsidR="00BB1039">
          <w:rPr>
            <w:rFonts w:cs="Times New Roman"/>
          </w:rPr>
          <w:t xml:space="preserve">classifies the provided species names as valid or synonymies </w:t>
        </w:r>
      </w:ins>
      <w:ins w:id="579" w:author="Bruno Eleres" w:date="2021-05-03T21:59:00Z">
        <w:r w:rsidR="004F18A0">
          <w:rPr>
            <w:rFonts w:cs="Times New Roman"/>
          </w:rPr>
          <w:t>based on</w:t>
        </w:r>
      </w:ins>
      <w:ins w:id="580" w:author="Aline Richter" w:date="2021-04-29T10:39:00Z">
        <w:del w:id="581" w:author="Bruno Eleres" w:date="2021-05-03T21:59:00Z">
          <w:r w:rsidR="0000240D" w:rsidDel="004F18A0">
            <w:rPr>
              <w:rFonts w:cs="Times New Roman"/>
            </w:rPr>
            <w:delText xml:space="preserve">search </w:delText>
          </w:r>
        </w:del>
        <w:del w:id="582" w:author="Bruno Eleres" w:date="2021-05-03T21:53:00Z">
          <w:r w:rsidR="0000240D" w:rsidDel="00655211">
            <w:rPr>
              <w:rFonts w:cs="Times New Roman"/>
            </w:rPr>
            <w:delText xml:space="preserve">the user data </w:delText>
          </w:r>
        </w:del>
      </w:ins>
      <w:ins w:id="583" w:author="Aline Richter" w:date="2021-04-29T10:40:00Z">
        <w:del w:id="584" w:author="Bruno Eleres" w:date="2021-05-03T21:59:00Z">
          <w:r w:rsidR="0000240D" w:rsidDel="004F18A0">
            <w:rPr>
              <w:rFonts w:cs="Times New Roman"/>
            </w:rPr>
            <w:delText>in</w:delText>
          </w:r>
        </w:del>
        <w:r w:rsidR="0000240D">
          <w:rPr>
            <w:rFonts w:cs="Times New Roman"/>
          </w:rPr>
          <w:t xml:space="preserve"> </w:t>
        </w:r>
        <w:del w:id="585" w:author="Bruno Eleres" w:date="2021-05-03T21:53:00Z">
          <w:r w:rsidR="0000240D" w:rsidDel="00655211">
            <w:rPr>
              <w:rFonts w:cs="Times New Roman"/>
            </w:rPr>
            <w:delText xml:space="preserve">the </w:delText>
          </w:r>
        </w:del>
        <w:r w:rsidR="0000240D">
          <w:rPr>
            <w:rFonts w:cs="Times New Roman"/>
          </w:rPr>
          <w:t>Fishbase</w:t>
        </w:r>
        <w:del w:id="586" w:author="Bruno Eleres" w:date="2021-05-03T21:53:00Z">
          <w:r w:rsidR="0000240D" w:rsidDel="00655211">
            <w:rPr>
              <w:rFonts w:cs="Times New Roman"/>
            </w:rPr>
            <w:delText xml:space="preserve"> database</w:delText>
          </w:r>
        </w:del>
        <w:r w:rsidR="0000240D">
          <w:rPr>
            <w:rFonts w:cs="Times New Roman"/>
          </w:rPr>
          <w:t xml:space="preserve"> (Froese and Pauly, 2006) </w:t>
        </w:r>
      </w:ins>
      <w:ins w:id="587" w:author="Bruno Eleres" w:date="2021-05-03T21:59:00Z">
        <w:r w:rsidR="00261953">
          <w:rPr>
            <w:rFonts w:cs="Times New Roman"/>
          </w:rPr>
          <w:t xml:space="preserve">by </w:t>
        </w:r>
      </w:ins>
      <w:ins w:id="588" w:author="Bruno Eleres" w:date="2021-05-03T21:54:00Z">
        <w:r w:rsidR="00A90D70">
          <w:rPr>
            <w:rFonts w:cs="Times New Roman"/>
          </w:rPr>
          <w:t xml:space="preserve">using the </w:t>
        </w:r>
      </w:ins>
      <w:ins w:id="589" w:author="Aline Richter" w:date="2021-04-29T10:40:00Z">
        <w:del w:id="590" w:author="Bruno Eleres" w:date="2021-05-03T21:53:00Z">
          <w:r w:rsidR="0000240D" w:rsidDel="00A90D70">
            <w:rPr>
              <w:rFonts w:cs="Times New Roman"/>
            </w:rPr>
            <w:delText>employing</w:delText>
          </w:r>
        </w:del>
        <w:del w:id="591" w:author="Bruno Eleres" w:date="2021-05-03T21:54:00Z">
          <w:r w:rsidR="0000240D" w:rsidDel="00A90D70">
            <w:rPr>
              <w:rFonts w:cs="Times New Roman"/>
            </w:rPr>
            <w:delText xml:space="preserve"> functions available into </w:delText>
          </w:r>
        </w:del>
        <w:proofErr w:type="spellStart"/>
        <w:r w:rsidR="0000240D" w:rsidRPr="00A90D70">
          <w:rPr>
            <w:rFonts w:cs="Times New Roman"/>
            <w:i/>
            <w:iCs/>
            <w:rPrChange w:id="592" w:author="Bruno Eleres" w:date="2021-05-03T21:54:00Z">
              <w:rPr>
                <w:rFonts w:cs="Times New Roman"/>
              </w:rPr>
            </w:rPrChange>
          </w:rPr>
          <w:t>rfishbase</w:t>
        </w:r>
        <w:proofErr w:type="spellEnd"/>
        <w:r w:rsidR="0000240D">
          <w:rPr>
            <w:rFonts w:cs="Times New Roman"/>
          </w:rPr>
          <w:t xml:space="preserve"> </w:t>
        </w:r>
      </w:ins>
      <w:ins w:id="593" w:author="Aline Richter" w:date="2021-04-29T10:41:00Z">
        <w:r w:rsidR="0000240D">
          <w:rPr>
            <w:rFonts w:cs="Times New Roman"/>
          </w:rPr>
          <w:t xml:space="preserve">package </w:t>
        </w:r>
      </w:ins>
      <w:ins w:id="594" w:author="Aline Richter" w:date="2021-04-29T10:40:00Z">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ins>
      <w:ins w:id="595" w:author="Aline Richter" w:date="2021-04-29T10:41:00Z">
        <w:r w:rsidR="0000240D">
          <w:rPr>
            <w:rFonts w:cs="Times New Roman"/>
          </w:rPr>
          <w:t xml:space="preserve">. </w:t>
        </w:r>
      </w:ins>
      <w:ins w:id="596" w:author="Bruno Eleres" w:date="2021-05-03T22:02:00Z">
        <w:r w:rsidR="00DE67B1">
          <w:rPr>
            <w:rFonts w:cs="Times New Roman"/>
          </w:rPr>
          <w:t xml:space="preserve">A new column </w:t>
        </w:r>
        <w:r w:rsidR="005A5F22">
          <w:rPr>
            <w:rFonts w:cs="Times New Roman"/>
          </w:rPr>
          <w:t>summarize</w:t>
        </w:r>
      </w:ins>
      <w:ins w:id="597" w:author="Bruno Eleres" w:date="2021-05-03T22:04:00Z">
        <w:r w:rsidR="00B247F8">
          <w:rPr>
            <w:rFonts w:cs="Times New Roman"/>
          </w:rPr>
          <w:t>s</w:t>
        </w:r>
        <w:r w:rsidR="00A95230">
          <w:rPr>
            <w:rFonts w:cs="Times New Roman"/>
          </w:rPr>
          <w:t xml:space="preserve"> name</w:t>
        </w:r>
      </w:ins>
      <w:ins w:id="598" w:author="Bruno Eleres" w:date="2021-05-03T22:05:00Z">
        <w:r w:rsidR="00A95230">
          <w:rPr>
            <w:rFonts w:cs="Times New Roman"/>
          </w:rPr>
          <w:t xml:space="preserve">s initially valid and </w:t>
        </w:r>
        <w:r w:rsidR="00257AB9">
          <w:rPr>
            <w:rFonts w:cs="Times New Roman"/>
          </w:rPr>
          <w:t xml:space="preserve">the </w:t>
        </w:r>
        <w:r w:rsidR="00A95230">
          <w:rPr>
            <w:rFonts w:cs="Times New Roman"/>
          </w:rPr>
          <w:t>valid names substituting identified synonymies.</w:t>
        </w:r>
      </w:ins>
      <w:ins w:id="599" w:author="Aline Richter" w:date="2021-04-29T10:41:00Z">
        <w:del w:id="600" w:author="Bruno Eleres" w:date="2021-05-03T21:59:00Z">
          <w:r w:rsidR="0000240D" w:rsidDel="00261953">
            <w:rPr>
              <w:rFonts w:cs="Times New Roman"/>
            </w:rPr>
            <w:delText>This search</w:delText>
          </w:r>
        </w:del>
        <w:del w:id="601" w:author="Bruno Eleres" w:date="2021-05-03T21:58:00Z">
          <w:r w:rsidR="0000240D" w:rsidDel="00BB1039">
            <w:rPr>
              <w:rFonts w:cs="Times New Roman"/>
            </w:rPr>
            <w:delText xml:space="preserve"> </w:delText>
          </w:r>
        </w:del>
      </w:ins>
      <w:ins w:id="602" w:author="Aline Richter" w:date="2021-04-29T10:42:00Z">
        <w:del w:id="603" w:author="Bruno Eleres" w:date="2021-05-03T21:56:00Z">
          <w:r w:rsidR="0000240D" w:rsidDel="009676A1">
            <w:rPr>
              <w:rFonts w:cs="Times New Roman"/>
            </w:rPr>
            <w:delText>consists</w:delText>
          </w:r>
        </w:del>
      </w:ins>
      <w:ins w:id="604" w:author="Aline Richter" w:date="2021-04-29T10:41:00Z">
        <w:del w:id="605" w:author="Bruno Eleres" w:date="2021-05-03T21:56:00Z">
          <w:r w:rsidR="0000240D" w:rsidDel="009676A1">
            <w:rPr>
              <w:rFonts w:cs="Times New Roman"/>
            </w:rPr>
            <w:delText xml:space="preserve"> </w:delText>
          </w:r>
        </w:del>
        <w:del w:id="606" w:author="Bruno Eleres" w:date="2021-05-03T12:38:00Z">
          <w:r w:rsidR="0000240D" w:rsidDel="00363313">
            <w:rPr>
              <w:rFonts w:cs="Times New Roman"/>
            </w:rPr>
            <w:delText>in find</w:delText>
          </w:r>
        </w:del>
        <w:del w:id="607" w:author="Bruno Eleres" w:date="2021-05-03T21:56:00Z">
          <w:r w:rsidR="0000240D" w:rsidDel="009676A1">
            <w:rPr>
              <w:rFonts w:cs="Times New Roman"/>
            </w:rPr>
            <w:delText xml:space="preserve"> </w:delText>
          </w:r>
        </w:del>
      </w:ins>
      <w:ins w:id="608" w:author="Aline Richter" w:date="2021-04-29T10:42:00Z">
        <w:del w:id="609" w:author="Bruno Eleres" w:date="2021-05-03T21:56:00Z">
          <w:r w:rsidR="0000240D" w:rsidDel="009676A1">
            <w:rPr>
              <w:rFonts w:cs="Times New Roman"/>
            </w:rPr>
            <w:delText>and classify</w:delText>
          </w:r>
        </w:del>
        <w:del w:id="610" w:author="Bruno Eleres" w:date="2021-05-03T21:58:00Z">
          <w:r w:rsidR="0000240D" w:rsidDel="00BB1039">
            <w:rPr>
              <w:rFonts w:cs="Times New Roman"/>
            </w:rPr>
            <w:delText xml:space="preserve"> </w:delText>
          </w:r>
        </w:del>
      </w:ins>
      <w:ins w:id="611" w:author="Aline Richter" w:date="2021-04-29T10:41:00Z">
        <w:del w:id="612" w:author="Bruno Eleres" w:date="2021-05-03T21:58:00Z">
          <w:r w:rsidR="0000240D" w:rsidDel="00BB1039">
            <w:rPr>
              <w:rFonts w:cs="Times New Roman"/>
            </w:rPr>
            <w:delText xml:space="preserve">the </w:delText>
          </w:r>
        </w:del>
      </w:ins>
      <w:ins w:id="613" w:author="Aline Richter" w:date="2021-04-29T10:42:00Z">
        <w:del w:id="614" w:author="Bruno Eleres" w:date="2021-05-03T21:58:00Z">
          <w:r w:rsidR="0000240D" w:rsidDel="00BB1039">
            <w:rPr>
              <w:rFonts w:cs="Times New Roman"/>
            </w:rPr>
            <w:delText xml:space="preserve">species </w:delText>
          </w:r>
        </w:del>
        <w:del w:id="615" w:author="Bruno Eleres" w:date="2021-05-03T21:56:00Z">
          <w:r w:rsidR="0000240D" w:rsidDel="00ED1EB5">
            <w:rPr>
              <w:rFonts w:cs="Times New Roman"/>
            </w:rPr>
            <w:delText>list provided by</w:delText>
          </w:r>
        </w:del>
      </w:ins>
      <w:ins w:id="616" w:author="Aline Richter" w:date="2021-04-29T10:43:00Z">
        <w:del w:id="617" w:author="Bruno Eleres" w:date="2021-05-03T21:56:00Z">
          <w:r w:rsidR="0000240D" w:rsidDel="00ED1EB5">
            <w:rPr>
              <w:rFonts w:cs="Times New Roman"/>
            </w:rPr>
            <w:delText xml:space="preserve"> </w:delText>
          </w:r>
        </w:del>
      </w:ins>
      <w:ins w:id="618" w:author="Aline Richter" w:date="2021-04-29T10:44:00Z">
        <w:del w:id="619" w:author="Bruno Eleres" w:date="2021-05-03T21:56:00Z">
          <w:r w:rsidR="00AD2B08" w:rsidDel="00ED1EB5">
            <w:rPr>
              <w:rFonts w:cs="Times New Roman"/>
            </w:rPr>
            <w:delText>user</w:delText>
          </w:r>
        </w:del>
        <w:del w:id="620" w:author="Bruno Eleres" w:date="2021-05-03T21:58:00Z">
          <w:r w:rsidR="00AD2B08" w:rsidDel="00BB1039">
            <w:rPr>
              <w:rFonts w:cs="Times New Roman"/>
            </w:rPr>
            <w:delText xml:space="preserve"> </w:delText>
          </w:r>
        </w:del>
      </w:ins>
      <w:ins w:id="621" w:author="Aline Richter" w:date="2021-04-29T10:43:00Z">
        <w:del w:id="622" w:author="Bruno Eleres" w:date="2021-05-03T21:58:00Z">
          <w:r w:rsidR="0000240D" w:rsidDel="00BB1039">
            <w:rPr>
              <w:rFonts w:cs="Times New Roman"/>
            </w:rPr>
            <w:delText>as valid</w:delText>
          </w:r>
        </w:del>
        <w:del w:id="623" w:author="Bruno Eleres" w:date="2021-05-03T21:56:00Z">
          <w:r w:rsidR="0000240D" w:rsidDel="00ED1EB5">
            <w:rPr>
              <w:rFonts w:cs="Times New Roman"/>
            </w:rPr>
            <w:delText xml:space="preserve"> names</w:delText>
          </w:r>
        </w:del>
        <w:del w:id="624" w:author="Bruno Eleres" w:date="2021-05-03T21:58:00Z">
          <w:r w:rsidR="0000240D" w:rsidDel="00BB1039">
            <w:rPr>
              <w:rFonts w:cs="Times New Roman"/>
            </w:rPr>
            <w:delText xml:space="preserve"> or </w:delText>
          </w:r>
        </w:del>
      </w:ins>
      <w:ins w:id="625" w:author="Aline Richter" w:date="2021-04-29T10:44:00Z">
        <w:del w:id="626" w:author="Bruno Eleres" w:date="2021-05-03T21:58:00Z">
          <w:r w:rsidR="0000240D" w:rsidDel="00BB1039">
            <w:rPr>
              <w:rFonts w:cs="Times New Roman"/>
            </w:rPr>
            <w:delText>synonymies</w:delText>
          </w:r>
        </w:del>
        <w:del w:id="627" w:author="Bruno Eleres" w:date="2021-05-03T21:59:00Z">
          <w:r w:rsidR="00AD2B08" w:rsidDel="00261953">
            <w:rPr>
              <w:rFonts w:cs="Times New Roman"/>
            </w:rPr>
            <w:delText xml:space="preserve">. </w:delText>
          </w:r>
        </w:del>
        <w:del w:id="628" w:author="Bruno Eleres" w:date="2021-05-03T22:05:00Z">
          <w:r w:rsidR="00AD2B08" w:rsidDel="00A95230">
            <w:rPr>
              <w:rFonts w:cs="Times New Roman"/>
            </w:rPr>
            <w:delText>If the provided name is a synonymy</w:delText>
          </w:r>
        </w:del>
      </w:ins>
      <w:ins w:id="629" w:author="Aline Richter" w:date="2021-04-29T10:45:00Z">
        <w:del w:id="630" w:author="Bruno Eleres" w:date="2021-05-03T22:05:00Z">
          <w:r w:rsidR="00AD2B08" w:rsidDel="00A95230">
            <w:rPr>
              <w:rFonts w:cs="Times New Roman"/>
            </w:rPr>
            <w:delText>,</w:delText>
          </w:r>
        </w:del>
      </w:ins>
      <w:ins w:id="631" w:author="Aline Richter" w:date="2021-04-29T10:44:00Z">
        <w:del w:id="632" w:author="Bruno Eleres" w:date="2021-05-03T22:05:00Z">
          <w:r w:rsidR="00AD2B08" w:rsidDel="00A95230">
            <w:rPr>
              <w:rFonts w:cs="Times New Roman"/>
            </w:rPr>
            <w:delText xml:space="preserve"> so the functions put i</w:delText>
          </w:r>
        </w:del>
      </w:ins>
      <w:ins w:id="633" w:author="Aline Richter" w:date="2021-04-29T10:45:00Z">
        <w:del w:id="634" w:author="Bruno Eleres" w:date="2021-05-03T22:05:00Z">
          <w:r w:rsidR="00AD2B08" w:rsidDel="00A95230">
            <w:rPr>
              <w:rFonts w:cs="Times New Roman"/>
            </w:rPr>
            <w:delText>n a new column the valid name from the species according with Fishbase.</w:delText>
          </w:r>
        </w:del>
      </w:ins>
      <w:ins w:id="635" w:author="Aline Richter" w:date="2021-04-29T10:42:00Z">
        <w:r w:rsidR="0000240D">
          <w:rPr>
            <w:rFonts w:cs="Times New Roman"/>
          </w:rPr>
          <w:t xml:space="preserve"> </w:t>
        </w:r>
      </w:ins>
      <w:ins w:id="636" w:author="Bruno Eleres" w:date="2021-05-03T22:06:00Z">
        <w:r w:rsidR="00257AB9">
          <w:rPr>
            <w:rFonts w:cs="Times New Roman"/>
          </w:rPr>
          <w:t xml:space="preserve">Unknown </w:t>
        </w:r>
      </w:ins>
      <w:ins w:id="637" w:author="Aline Richter" w:date="2021-04-29T10:46:00Z">
        <w:del w:id="638" w:author="Bruno Eleres" w:date="2021-05-03T22:06:00Z">
          <w:r w:rsidR="00AD2B08" w:rsidDel="00257AB9">
            <w:rPr>
              <w:rFonts w:cs="Times New Roman"/>
            </w:rPr>
            <w:delText>S</w:delText>
          </w:r>
        </w:del>
      </w:ins>
      <w:ins w:id="639" w:author="Bruno Eleres" w:date="2021-05-03T22:06:00Z">
        <w:r w:rsidR="00257AB9">
          <w:rPr>
            <w:rFonts w:cs="Times New Roman"/>
          </w:rPr>
          <w:t>s</w:t>
        </w:r>
      </w:ins>
      <w:ins w:id="640" w:author="Aline Richter" w:date="2021-04-29T10:46:00Z">
        <w:r w:rsidR="00AD2B08">
          <w:rPr>
            <w:rFonts w:cs="Times New Roman"/>
          </w:rPr>
          <w:t>p</w:t>
        </w:r>
      </w:ins>
      <w:del w:id="641" w:author="Aline Richter" w:date="2021-04-29T10:46:00Z">
        <w:r w:rsidR="00311A82" w:rsidDel="00AD2B08">
          <w:rPr>
            <w:rFonts w:cs="Times New Roman"/>
          </w:rPr>
          <w:delText>The first</w:delText>
        </w:r>
        <w:r w:rsidR="002E06C5" w:rsidDel="00AD2B08">
          <w:rPr>
            <w:rFonts w:cs="Times New Roman"/>
          </w:rPr>
          <w:delText xml:space="preserve"> </w:delText>
        </w:r>
        <w:r w:rsidR="00E67481" w:rsidDel="00AD2B08">
          <w:rPr>
            <w:rFonts w:cs="Times New Roman"/>
          </w:rPr>
          <w:delText>generate</w:delText>
        </w:r>
        <w:r w:rsidR="002E06C5" w:rsidDel="00AD2B08">
          <w:rPr>
            <w:rFonts w:cs="Times New Roman"/>
          </w:rPr>
          <w:delText xml:space="preserve"> a data frame from fish</w:delText>
        </w:r>
        <w:r w:rsidR="00063105" w:rsidDel="00AD2B08">
          <w:rPr>
            <w:rFonts w:cs="Times New Roman"/>
          </w:rPr>
          <w:delText xml:space="preserve"> species name</w:delText>
        </w:r>
        <w:r w:rsidR="00311A82" w:rsidDel="00AD2B08">
          <w:rPr>
            <w:rFonts w:cs="Times New Roman"/>
          </w:rPr>
          <w:delText>s</w:delText>
        </w:r>
        <w:r w:rsidR="00063105" w:rsidDel="00AD2B08">
          <w:rPr>
            <w:rFonts w:cs="Times New Roman"/>
          </w:rPr>
          <w:delText xml:space="preserve"> provided by the user, checking </w:delText>
        </w:r>
        <w:r w:rsidR="00311A82" w:rsidDel="00AD2B08">
          <w:rPr>
            <w:rFonts w:cs="Times New Roman"/>
          </w:rPr>
          <w:delText>the vali</w:delText>
        </w:r>
        <w:r w:rsidR="00E368F6" w:rsidDel="00AD2B08">
          <w:rPr>
            <w:rFonts w:cs="Times New Roman"/>
          </w:rPr>
          <w:delText xml:space="preserve">dity of </w:delText>
        </w:r>
        <w:r w:rsidR="00BA4298" w:rsidDel="00AD2B08">
          <w:rPr>
            <w:rFonts w:cs="Times New Roman"/>
          </w:rPr>
          <w:delText xml:space="preserve">the species </w:delText>
        </w:r>
        <w:r w:rsidR="00063105" w:rsidDel="00AD2B08">
          <w:rPr>
            <w:rFonts w:cs="Times New Roman"/>
          </w:rPr>
          <w:delText xml:space="preserve">names </w:delText>
        </w:r>
        <w:r w:rsidR="00E368F6" w:rsidDel="00AD2B08">
          <w:rPr>
            <w:rFonts w:cs="Times New Roman"/>
          </w:rPr>
          <w:delText>by using the information presented in</w:delText>
        </w:r>
      </w:del>
      <w:del w:id="642" w:author="Aline Richter" w:date="2021-04-29T10:40:00Z">
        <w:r w:rsidR="00063105" w:rsidDel="0000240D">
          <w:rPr>
            <w:rFonts w:cs="Times New Roman"/>
          </w:rPr>
          <w:delText xml:space="preserve"> Fishbase database </w:delText>
        </w:r>
        <w:r w:rsidR="007E343E" w:rsidDel="0000240D">
          <w:rPr>
            <w:rFonts w:cs="Times New Roman"/>
          </w:rPr>
          <w:delText>(Froese and Pauly, 2006)</w:delText>
        </w:r>
        <w:r w:rsidR="00E368F6" w:rsidDel="0000240D">
          <w:rPr>
            <w:rFonts w:cs="Times New Roman"/>
          </w:rPr>
          <w:delText xml:space="preserve"> through the package rfishbase</w:delText>
        </w:r>
        <w:r w:rsidR="00C457E2" w:rsidDel="0000240D">
          <w:rPr>
            <w:rFonts w:cs="Times New Roman"/>
          </w:rPr>
          <w:delText xml:space="preserve"> </w:delText>
        </w:r>
        <w:r w:rsidR="00C457E2" w:rsidDel="0000240D">
          <w:rPr>
            <w:rFonts w:cs="Times New Roman"/>
          </w:rPr>
          <w:fldChar w:fldCharType="begin" w:fldLock="1"/>
        </w:r>
        <w:r w:rsidR="009E4287" w:rsidRPr="00A95230" w:rsidDel="0000240D">
          <w:rPr>
            <w:rFonts w:cs="Times New Roman"/>
          </w:rPr>
          <w:del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delInstrText>
        </w:r>
        <w:r w:rsidR="00C457E2" w:rsidDel="0000240D">
          <w:rPr>
            <w:rFonts w:cs="Times New Roman"/>
          </w:rPr>
          <w:fldChar w:fldCharType="separate"/>
        </w:r>
        <w:r w:rsidR="00C457E2" w:rsidRPr="00C457E2" w:rsidDel="0000240D">
          <w:rPr>
            <w:rFonts w:cs="Times New Roman"/>
            <w:noProof/>
          </w:rPr>
          <w:delText>(Boettiger et al., 2012)</w:delText>
        </w:r>
        <w:r w:rsidR="00C457E2" w:rsidDel="0000240D">
          <w:rPr>
            <w:rFonts w:cs="Times New Roman"/>
          </w:rPr>
          <w:fldChar w:fldCharType="end"/>
        </w:r>
      </w:del>
      <w:del w:id="643" w:author="Aline Richter" w:date="2021-04-29T10:46:00Z">
        <w:r w:rsidR="002F2B7A" w:rsidDel="00AD2B08">
          <w:rPr>
            <w:rFonts w:cs="Times New Roman"/>
          </w:rPr>
          <w:delText xml:space="preserve">. </w:delText>
        </w:r>
        <w:r w:rsidR="00E9454D" w:rsidDel="00AD2B08">
          <w:rPr>
            <w:rFonts w:cs="Times New Roman"/>
          </w:rPr>
          <w:delText>Sp</w:delText>
        </w:r>
      </w:del>
      <w:r w:rsidR="00E9454D">
        <w:rPr>
          <w:rFonts w:cs="Times New Roman"/>
        </w:rPr>
        <w:t xml:space="preserve">ecies </w:t>
      </w:r>
      <w:del w:id="644" w:author="Bruno Eleres" w:date="2021-05-03T22:06:00Z">
        <w:r w:rsidR="002F2B7A" w:rsidDel="00257AB9">
          <w:rPr>
            <w:rFonts w:cs="Times New Roman"/>
          </w:rPr>
          <w:delText>that were not found in</w:delText>
        </w:r>
      </w:del>
      <w:ins w:id="645" w:author="Bruno Eleres" w:date="2021-05-03T22:06:00Z">
        <w:r w:rsidR="00257AB9">
          <w:rPr>
            <w:rFonts w:cs="Times New Roman"/>
          </w:rPr>
          <w:t>to</w:t>
        </w:r>
      </w:ins>
      <w:r w:rsidR="002F2B7A">
        <w:rPr>
          <w:rFonts w:cs="Times New Roman"/>
        </w:rPr>
        <w:t xml:space="preserve"> Fishbase are printed in the command line</w:t>
      </w:r>
      <w:r w:rsidR="00F31B4D">
        <w:rPr>
          <w:rFonts w:cs="Times New Roman"/>
        </w:rPr>
        <w:t xml:space="preserve">, and the user </w:t>
      </w:r>
      <w:del w:id="646" w:author="Aline Richter" w:date="2021-04-29T10:46:00Z">
        <w:r w:rsidR="00CE7ACE" w:rsidDel="00AD2B08">
          <w:rPr>
            <w:rFonts w:cs="Times New Roman"/>
          </w:rPr>
          <w:delText xml:space="preserve">can </w:delText>
        </w:r>
      </w:del>
      <w:ins w:id="647" w:author="Aline Richter" w:date="2021-04-29T10:47:00Z">
        <w:r w:rsidR="00AD2B08">
          <w:rPr>
            <w:rFonts w:cs="Times New Roman"/>
          </w:rPr>
          <w:t>must</w:t>
        </w:r>
      </w:ins>
      <w:ins w:id="648" w:author="Aline Richter" w:date="2021-04-29T10:46:00Z">
        <w:r w:rsidR="00AD2B08">
          <w:rPr>
            <w:rFonts w:cs="Times New Roman"/>
          </w:rPr>
          <w:t xml:space="preserve"> </w:t>
        </w:r>
      </w:ins>
      <w:del w:id="649" w:author="Aline Richter" w:date="2021-04-29T10:47:00Z">
        <w:r w:rsidR="00F31B4D" w:rsidDel="00AD2B08">
          <w:rPr>
            <w:rFonts w:cs="Times New Roman"/>
          </w:rPr>
          <w:delText xml:space="preserve">inform </w:delText>
        </w:r>
      </w:del>
      <w:r w:rsidR="00F31B4D">
        <w:rPr>
          <w:rFonts w:cs="Times New Roman"/>
        </w:rPr>
        <w:t xml:space="preserve">manually </w:t>
      </w:r>
      <w:ins w:id="650" w:author="Aline Richter" w:date="2021-04-29T10:47:00Z">
        <w:r w:rsidR="00AD2B08">
          <w:rPr>
            <w:rFonts w:cs="Times New Roman"/>
          </w:rPr>
          <w:t xml:space="preserve">inform </w:t>
        </w:r>
      </w:ins>
      <w:r w:rsidR="00F31B4D">
        <w:rPr>
          <w:rFonts w:cs="Times New Roman"/>
        </w:rPr>
        <w:t xml:space="preserve">the Family and the Order </w:t>
      </w:r>
      <w:ins w:id="651" w:author="Aline Richter" w:date="2021-04-29T10:48:00Z">
        <w:del w:id="652" w:author="Bruno Eleres" w:date="2021-05-03T22:06:00Z">
          <w:r w:rsidR="00AD2B08" w:rsidDel="00284A61">
            <w:rPr>
              <w:rFonts w:cs="Times New Roman"/>
            </w:rPr>
            <w:delText>which</w:delText>
          </w:r>
        </w:del>
      </w:ins>
      <w:ins w:id="653" w:author="Bruno Eleres" w:date="2021-05-03T22:06:00Z">
        <w:r w:rsidR="00284A61">
          <w:rPr>
            <w:rFonts w:cs="Times New Roman"/>
          </w:rPr>
          <w:t>of</w:t>
        </w:r>
      </w:ins>
      <w:ins w:id="654" w:author="Aline Richter" w:date="2021-04-29T10:48:00Z">
        <w:r w:rsidR="00AD2B08">
          <w:rPr>
            <w:rFonts w:cs="Times New Roman"/>
          </w:rPr>
          <w:t xml:space="preserve"> the </w:t>
        </w:r>
      </w:ins>
      <w:del w:id="655" w:author="Aline Richter" w:date="2021-04-29T10:48:00Z">
        <w:r w:rsidR="0061790A" w:rsidDel="00AD2B08">
          <w:rPr>
            <w:rFonts w:cs="Times New Roman"/>
          </w:rPr>
          <w:delText>of the</w:delText>
        </w:r>
        <w:r w:rsidR="00AD089F" w:rsidDel="00AD2B08">
          <w:rPr>
            <w:rFonts w:cs="Times New Roman"/>
          </w:rPr>
          <w:delText>se</w:delText>
        </w:r>
        <w:r w:rsidR="0061790A" w:rsidDel="00AD2B08">
          <w:rPr>
            <w:rFonts w:cs="Times New Roman"/>
          </w:rPr>
          <w:delText xml:space="preserve"> </w:delText>
        </w:r>
      </w:del>
      <w:r w:rsidR="0061790A">
        <w:rPr>
          <w:rFonts w:cs="Times New Roman"/>
        </w:rPr>
        <w:t>species</w:t>
      </w:r>
      <w:ins w:id="656" w:author="Aline Richter" w:date="2021-04-29T10:48:00Z">
        <w:del w:id="657" w:author="Bruno Eleres" w:date="2021-05-03T22:06:00Z">
          <w:r w:rsidR="00AD2B08" w:rsidDel="00284A61">
            <w:rPr>
              <w:rFonts w:cs="Times New Roman"/>
            </w:rPr>
            <w:delText xml:space="preserve"> belong</w:delText>
          </w:r>
        </w:del>
      </w:ins>
      <w:r w:rsidR="0061790A">
        <w:rPr>
          <w:rFonts w:cs="Times New Roman"/>
        </w:rPr>
        <w:t xml:space="preserve">. The output of </w:t>
      </w:r>
      <w:ins w:id="658" w:author="Bruno Eleres" w:date="2021-05-03T22:06:00Z">
        <w:r w:rsidR="00284A61">
          <w:rPr>
            <w:rFonts w:cs="Times New Roman"/>
          </w:rPr>
          <w:t xml:space="preserve">the </w:t>
        </w:r>
      </w:ins>
      <w:del w:id="659" w:author="Aline Richter" w:date="2021-04-29T10:49:00Z">
        <w:r w:rsidR="0061790A" w:rsidDel="00AD2B08">
          <w:rPr>
            <w:rFonts w:cs="Times New Roman"/>
          </w:rPr>
          <w:delText xml:space="preserve">FishTaxaMaker </w:delText>
        </w:r>
      </w:del>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del w:id="660" w:author="Bruno Eleres" w:date="2021-05-03T22:08:00Z">
        <w:r w:rsidR="00C62F99" w:rsidDel="001C1CF4">
          <w:rPr>
            <w:rFonts w:cs="Times New Roman"/>
          </w:rPr>
          <w:delText>information</w:delText>
        </w:r>
      </w:del>
      <w:ins w:id="661" w:author="Bruno Eleres" w:date="2021-05-03T22:12:00Z">
        <w:r w:rsidR="00855162">
          <w:rPr>
            <w:rFonts w:cs="Times New Roman"/>
          </w:rPr>
          <w:t>elements</w:t>
        </w:r>
      </w:ins>
      <w:del w:id="662" w:author="Bruno Eleres" w:date="2021-05-03T22:12:00Z">
        <w:r w:rsidR="00CE7ACE" w:rsidDel="00855162">
          <w:rPr>
            <w:rFonts w:cs="Times New Roman"/>
          </w:rPr>
          <w:delText>:</w:delText>
        </w:r>
      </w:del>
      <w:r w:rsidR="00CE7ACE">
        <w:rPr>
          <w:rFonts w:cs="Times New Roman"/>
        </w:rPr>
        <w:t xml:space="preserve"> 1) </w:t>
      </w:r>
      <w:ins w:id="663" w:author="Aline Richter" w:date="2021-04-29T10:51:00Z">
        <w:r w:rsidR="00AD2B08">
          <w:rPr>
            <w:rFonts w:cs="Times New Roman"/>
          </w:rPr>
          <w:t xml:space="preserve">a data frame </w:t>
        </w:r>
      </w:ins>
      <w:ins w:id="664" w:author="Bruno Eleres" w:date="2021-05-03T22:12:00Z">
        <w:r w:rsidR="008F729A">
          <w:rPr>
            <w:rFonts w:cs="Times New Roman"/>
          </w:rPr>
          <w:t>displaying the tax</w:t>
        </w:r>
      </w:ins>
      <w:ins w:id="665" w:author="Bruno Eleres" w:date="2021-05-03T22:13:00Z">
        <w:r w:rsidR="000C4B8D">
          <w:rPr>
            <w:rFonts w:cs="Times New Roman"/>
          </w:rPr>
          <w:t>onomic information (</w:t>
        </w:r>
      </w:ins>
      <w:ins w:id="666" w:author="Bruno Eleres" w:date="2021-05-03T22:14:00Z">
        <w:r w:rsidR="00D845C1">
          <w:rPr>
            <w:rFonts w:cs="Times New Roman"/>
          </w:rPr>
          <w:t xml:space="preserve">Valid name, </w:t>
        </w:r>
      </w:ins>
      <w:ins w:id="667" w:author="Bruno Eleres" w:date="2021-05-03T22:13:00Z">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ins>
      <w:ins w:id="668" w:author="Aline Richter" w:date="2021-04-29T11:19:00Z">
        <w:del w:id="669" w:author="Bruno Eleres" w:date="2021-05-03T22:13:00Z">
          <w:r w:rsidR="00A51A65" w:rsidDel="000C4B8D">
            <w:rPr>
              <w:rFonts w:cs="Times New Roman"/>
            </w:rPr>
            <w:delText xml:space="preserve">when the first column is the </w:delText>
          </w:r>
        </w:del>
        <w:r w:rsidR="00A51A65">
          <w:rPr>
            <w:rFonts w:cs="Times New Roman"/>
          </w:rPr>
          <w:t>species</w:t>
        </w:r>
      </w:ins>
      <w:ins w:id="670" w:author="Bruno Eleres" w:date="2021-05-03T22:15:00Z">
        <w:r w:rsidR="00112169">
          <w:rPr>
            <w:rFonts w:cs="Times New Roman"/>
          </w:rPr>
          <w:t xml:space="preserve"> name</w:t>
        </w:r>
      </w:ins>
      <w:ins w:id="671" w:author="Aline Richter" w:date="2021-04-29T11:19:00Z">
        <w:del w:id="672" w:author="Bruno Eleres" w:date="2021-05-03T22:13:00Z">
          <w:r w:rsidR="00A51A65" w:rsidDel="00D845C1">
            <w:rPr>
              <w:rFonts w:cs="Times New Roman"/>
            </w:rPr>
            <w:delText xml:space="preserve"> </w:delText>
          </w:r>
        </w:del>
      </w:ins>
      <w:ins w:id="673" w:author="Aline Richter" w:date="2021-04-29T11:20:00Z">
        <w:del w:id="674" w:author="Bruno Eleres" w:date="2021-05-03T22:13:00Z">
          <w:r w:rsidR="00A51A65" w:rsidDel="000C4B8D">
            <w:rPr>
              <w:rFonts w:cs="Times New Roman"/>
            </w:rPr>
            <w:delText>names</w:delText>
          </w:r>
        </w:del>
      </w:ins>
      <w:ins w:id="675" w:author="Aline Richter" w:date="2021-04-29T11:19:00Z">
        <w:del w:id="676" w:author="Bruno Eleres" w:date="2021-05-03T22:13:00Z">
          <w:r w:rsidR="00A51A65" w:rsidDel="000C4B8D">
            <w:rPr>
              <w:rFonts w:cs="Times New Roman"/>
            </w:rPr>
            <w:delText xml:space="preserve"> </w:delText>
          </w:r>
          <w:r w:rsidR="00A51A65" w:rsidDel="00D845C1">
            <w:rPr>
              <w:rFonts w:cs="Times New Roman"/>
            </w:rPr>
            <w:delText>provide</w:delText>
          </w:r>
        </w:del>
      </w:ins>
      <w:ins w:id="677" w:author="Aline Richter" w:date="2021-04-29T11:20:00Z">
        <w:del w:id="678" w:author="Bruno Eleres" w:date="2021-05-03T22:13:00Z">
          <w:r w:rsidR="00A51A65" w:rsidDel="00D845C1">
            <w:rPr>
              <w:rFonts w:cs="Times New Roman"/>
            </w:rPr>
            <w:delText>d</w:delText>
          </w:r>
        </w:del>
      </w:ins>
      <w:ins w:id="679" w:author="Aline Richter" w:date="2021-04-29T10:50:00Z">
        <w:del w:id="680" w:author="Bruno Eleres" w:date="2021-05-03T22:13:00Z">
          <w:r w:rsidR="00AD2B08" w:rsidDel="00D845C1">
            <w:rPr>
              <w:rFonts w:cs="Times New Roman"/>
            </w:rPr>
            <w:delText xml:space="preserve"> by use</w:delText>
          </w:r>
        </w:del>
        <w:del w:id="681" w:author="Bruno Eleres" w:date="2021-05-03T22:08:00Z">
          <w:r w:rsidR="00AD2B08" w:rsidDel="00275668">
            <w:rPr>
              <w:rFonts w:cs="Times New Roman"/>
            </w:rPr>
            <w:delText>d</w:delText>
          </w:r>
        </w:del>
      </w:ins>
      <w:ins w:id="682" w:author="Aline Richter" w:date="2021-04-29T11:20:00Z">
        <w:del w:id="683" w:author="Bruno Eleres" w:date="2021-05-03T22:14:00Z">
          <w:r w:rsidR="00A51A65" w:rsidDel="00D845C1">
            <w:rPr>
              <w:rFonts w:cs="Times New Roman"/>
            </w:rPr>
            <w:delText>, a column with the valid names for each species</w:delText>
          </w:r>
        </w:del>
      </w:ins>
      <w:ins w:id="684" w:author="Aline Richter" w:date="2021-04-29T11:21:00Z">
        <w:del w:id="685" w:author="Bruno Eleres" w:date="2021-05-03T22:14:00Z">
          <w:r w:rsidR="00A51A65" w:rsidDel="00D845C1">
            <w:rPr>
              <w:rFonts w:cs="Times New Roman"/>
            </w:rPr>
            <w:delText xml:space="preserve"> and the subsequent columns are the hierarchical taxonomic information</w:delText>
          </w:r>
        </w:del>
        <w:del w:id="686" w:author="Bruno Eleres" w:date="2021-05-03T22:13:00Z">
          <w:r w:rsidR="00A51A65" w:rsidDel="000C4B8D">
            <w:rPr>
              <w:rFonts w:cs="Times New Roman"/>
            </w:rPr>
            <w:delText xml:space="preserve"> (Subfamily, Family, Order, Class and Su</w:delText>
          </w:r>
        </w:del>
      </w:ins>
      <w:ins w:id="687" w:author="Aline Richter" w:date="2021-04-29T11:22:00Z">
        <w:del w:id="688" w:author="Bruno Eleres" w:date="2021-05-03T22:13:00Z">
          <w:r w:rsidR="00A51A65" w:rsidDel="000C4B8D">
            <w:rPr>
              <w:rFonts w:cs="Times New Roman"/>
            </w:rPr>
            <w:delText>perClass)</w:delText>
          </w:r>
        </w:del>
        <w:r w:rsidR="00A51A65">
          <w:rPr>
            <w:rFonts w:cs="Times New Roman"/>
          </w:rPr>
          <w:t xml:space="preserve">; </w:t>
        </w:r>
      </w:ins>
      <w:del w:id="689" w:author="Aline Richter" w:date="2021-04-29T11:22:00Z">
        <w:r w:rsidR="00CE7ACE" w:rsidDel="00A51A65">
          <w:rPr>
            <w:rFonts w:cs="Times New Roman"/>
          </w:rPr>
          <w:delText xml:space="preserve">a data frame with a complete taxonomic information of the species provided by the user, joint with the valid name of the species, when present; </w:delText>
        </w:r>
      </w:del>
      <w:r w:rsidR="00CE7ACE">
        <w:rPr>
          <w:rFonts w:cs="Times New Roman"/>
        </w:rPr>
        <w:t xml:space="preserve">2) a </w:t>
      </w:r>
      <w:r w:rsidR="0061790A">
        <w:rPr>
          <w:rFonts w:cs="Times New Roman"/>
        </w:rPr>
        <w:t xml:space="preserve">data frame </w:t>
      </w:r>
      <w:ins w:id="690" w:author="Bruno Eleres" w:date="2021-05-03T22:19:00Z">
        <w:r w:rsidR="00074D2D">
          <w:rPr>
            <w:rFonts w:cs="Times New Roman"/>
          </w:rPr>
          <w:t>displaying the taxonomic information (</w:t>
        </w:r>
        <w:r w:rsidR="00694740">
          <w:rPr>
            <w:rFonts w:cs="Times New Roman"/>
          </w:rPr>
          <w:t>Species, Family, and Order) only for the valid species names</w:t>
        </w:r>
      </w:ins>
      <w:ins w:id="691" w:author="Bruno Eleres" w:date="2021-05-03T22:20:00Z">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provided species </w:t>
        </w:r>
        <w:r w:rsidR="00180CFE">
          <w:rPr>
            <w:rFonts w:cs="Times New Roman"/>
          </w:rPr>
          <w:t>names not found in Fishbase</w:t>
        </w:r>
      </w:ins>
      <w:del w:id="692" w:author="Bruno Eleres" w:date="2021-05-03T22:19:00Z">
        <w:r w:rsidR="0061790A" w:rsidDel="00694740">
          <w:rPr>
            <w:rFonts w:cs="Times New Roman"/>
          </w:rPr>
          <w:delText>containing</w:delText>
        </w:r>
      </w:del>
      <w:del w:id="693" w:author="Aline Richter" w:date="2021-04-29T11:23:00Z">
        <w:r w:rsidR="0061790A" w:rsidDel="00A51A65">
          <w:rPr>
            <w:rFonts w:cs="Times New Roman"/>
          </w:rPr>
          <w:delText xml:space="preserve"> three columns with</w:delText>
        </w:r>
      </w:del>
      <w:del w:id="694" w:author="Bruno Eleres" w:date="2021-05-03T22:19:00Z">
        <w:r w:rsidR="0061790A" w:rsidDel="00694740">
          <w:rPr>
            <w:rFonts w:cs="Times New Roman"/>
          </w:rPr>
          <w:delText xml:space="preserve"> the</w:delText>
        </w:r>
        <w:r w:rsidR="00CE7ACE" w:rsidDel="00694740">
          <w:rPr>
            <w:rFonts w:cs="Times New Roman"/>
          </w:rPr>
          <w:delText xml:space="preserve"> valid</w:delText>
        </w:r>
        <w:r w:rsidR="0061790A" w:rsidDel="00694740">
          <w:rPr>
            <w:rFonts w:cs="Times New Roman"/>
          </w:rPr>
          <w:delText xml:space="preserve"> name</w:delText>
        </w:r>
        <w:r w:rsidR="00CE7ACE" w:rsidDel="00694740">
          <w:rPr>
            <w:rFonts w:cs="Times New Roman"/>
          </w:rPr>
          <w:delText>s</w:delText>
        </w:r>
        <w:r w:rsidR="0061790A" w:rsidDel="00694740">
          <w:rPr>
            <w:rFonts w:cs="Times New Roman"/>
          </w:rPr>
          <w:delText xml:space="preserve"> of species (s), the Family (f) and the Order (o)</w:delText>
        </w:r>
      </w:del>
      <w:ins w:id="695" w:author="Aline Richter" w:date="2021-04-29T11:23:00Z">
        <w:del w:id="696" w:author="Bruno Eleres" w:date="2021-05-03T22:19:00Z">
          <w:r w:rsidR="00A51A65" w:rsidDel="00694740">
            <w:rPr>
              <w:rFonts w:cs="Times New Roman"/>
            </w:rPr>
            <w:delText xml:space="preserve"> information</w:delText>
          </w:r>
        </w:del>
      </w:ins>
      <w:r w:rsidR="0061790A">
        <w:rPr>
          <w:rFonts w:cs="Times New Roman"/>
        </w:rPr>
        <w:t>.</w:t>
      </w:r>
      <w:r w:rsidR="0066715A">
        <w:rPr>
          <w:rFonts w:cs="Times New Roman"/>
        </w:rPr>
        <w:t xml:space="preserve"> </w:t>
      </w:r>
      <w:ins w:id="697" w:author="Aline Richter" w:date="2021-04-29T11:24:00Z">
        <w:r w:rsidR="00A51A65">
          <w:rPr>
            <w:rFonts w:cs="Times New Roman"/>
          </w:rPr>
          <w:t>Th</w:t>
        </w:r>
      </w:ins>
      <w:ins w:id="698" w:author="Bruno Eleres" w:date="2021-05-03T22:20:00Z">
        <w:r w:rsidR="00291B4F">
          <w:rPr>
            <w:rFonts w:cs="Times New Roman"/>
          </w:rPr>
          <w:t>e second</w:t>
        </w:r>
      </w:ins>
      <w:ins w:id="699" w:author="Bruno Eleres" w:date="2021-05-03T22:21:00Z">
        <w:r w:rsidR="00291B4F">
          <w:rPr>
            <w:rFonts w:cs="Times New Roman"/>
          </w:rPr>
          <w:t xml:space="preserve"> </w:t>
        </w:r>
      </w:ins>
      <w:ins w:id="700" w:author="Aline Richter" w:date="2021-04-29T11:24:00Z">
        <w:del w:id="701" w:author="Bruno Eleres" w:date="2021-05-03T22:21:00Z">
          <w:r w:rsidR="00A51A65" w:rsidDel="00291B4F">
            <w:rPr>
              <w:rFonts w:cs="Times New Roman"/>
            </w:rPr>
            <w:delText>i</w:delText>
          </w:r>
        </w:del>
      </w:ins>
      <w:ins w:id="702" w:author="Bruno Eleres" w:date="2021-05-03T22:21:00Z">
        <w:r w:rsidR="00291B4F">
          <w:rPr>
            <w:rFonts w:cs="Times New Roman"/>
          </w:rPr>
          <w:t>element</w:t>
        </w:r>
      </w:ins>
      <w:ins w:id="703" w:author="Aline Richter" w:date="2021-04-29T11:24:00Z">
        <w:del w:id="704" w:author="Bruno Eleres" w:date="2021-05-03T22:21:00Z">
          <w:r w:rsidR="00A51A65" w:rsidDel="00291B4F">
            <w:rPr>
              <w:rFonts w:cs="Times New Roman"/>
            </w:rPr>
            <w:delText>s data frame</w:delText>
          </w:r>
        </w:del>
      </w:ins>
      <w:ins w:id="705" w:author="Bruno Eleres" w:date="2021-05-03T22:21:00Z">
        <w:r w:rsidR="00291B4F">
          <w:rPr>
            <w:rFonts w:cs="Times New Roman"/>
          </w:rPr>
          <w:t xml:space="preserve"> </w:t>
        </w:r>
      </w:ins>
      <w:ins w:id="706" w:author="Bruno Eleres" w:date="2021-05-03T22:22:00Z">
        <w:r w:rsidR="00DF24B3">
          <w:rPr>
            <w:rFonts w:cs="Times New Roman"/>
          </w:rPr>
          <w:t xml:space="preserve">of the list may </w:t>
        </w:r>
      </w:ins>
      <w:ins w:id="707" w:author="Bruno Eleres" w:date="2021-05-03T22:21:00Z">
        <w:r w:rsidR="00291B4F">
          <w:rPr>
            <w:rFonts w:cs="Times New Roman"/>
          </w:rPr>
          <w:t>return</w:t>
        </w:r>
      </w:ins>
      <w:ins w:id="708" w:author="Aline Richter" w:date="2021-04-29T11:24:00Z">
        <w:r w:rsidR="00A51A65">
          <w:rPr>
            <w:rFonts w:cs="Times New Roman"/>
          </w:rPr>
          <w:t xml:space="preserve"> </w:t>
        </w:r>
      </w:ins>
      <w:ins w:id="709" w:author="Bruno Eleres" w:date="2021-05-03T22:22:00Z">
        <w:r w:rsidR="00DF24B3">
          <w:rPr>
            <w:rFonts w:cs="Times New Roman"/>
          </w:rPr>
          <w:t xml:space="preserve">fewer </w:t>
        </w:r>
      </w:ins>
      <w:ins w:id="710" w:author="Bruno Eleres" w:date="2021-05-03T22:21:00Z">
        <w:r w:rsidR="00E318A9">
          <w:rPr>
            <w:rFonts w:cs="Times New Roman"/>
          </w:rPr>
          <w:t xml:space="preserve">rows when </w:t>
        </w:r>
      </w:ins>
      <w:ins w:id="711" w:author="Aline Richter" w:date="2021-04-29T11:24:00Z">
        <w:del w:id="712" w:author="Bruno Eleres" w:date="2021-05-03T22:21:00Z">
          <w:r w:rsidR="00A51A65" w:rsidDel="00DF24B3">
            <w:rPr>
              <w:rFonts w:cs="Times New Roman"/>
            </w:rPr>
            <w:delText xml:space="preserve">could be low rows than the species list provided by user, because </w:delText>
          </w:r>
        </w:del>
      </w:ins>
      <w:ins w:id="713" w:author="Aline Richter" w:date="2021-04-29T11:25:00Z">
        <w:del w:id="714" w:author="Bruno Eleres" w:date="2021-05-03T22:21:00Z">
          <w:r w:rsidR="00A51A65" w:rsidDel="00DF24B3">
            <w:rPr>
              <w:rFonts w:cs="Times New Roman"/>
            </w:rPr>
            <w:delText xml:space="preserve">some </w:delText>
          </w:r>
        </w:del>
      </w:ins>
      <w:ins w:id="715" w:author="Bruno Eleres" w:date="2021-05-03T22:21:00Z">
        <w:r w:rsidR="00DF24B3">
          <w:rPr>
            <w:rFonts w:cs="Times New Roman"/>
          </w:rPr>
          <w:t xml:space="preserve">the provided </w:t>
        </w:r>
      </w:ins>
      <w:ins w:id="716" w:author="Aline Richter" w:date="2021-04-29T11:25:00Z">
        <w:r w:rsidR="00A51A65">
          <w:rPr>
            <w:rFonts w:cs="Times New Roman"/>
          </w:rPr>
          <w:t xml:space="preserve">species </w:t>
        </w:r>
      </w:ins>
      <w:ins w:id="717" w:author="Bruno Eleres" w:date="2021-05-03T22:21:00Z">
        <w:r w:rsidR="00DF24B3">
          <w:rPr>
            <w:rFonts w:cs="Times New Roman"/>
          </w:rPr>
          <w:t>names</w:t>
        </w:r>
      </w:ins>
      <w:ins w:id="718" w:author="Aline Richter" w:date="2021-04-29T11:25:00Z">
        <w:del w:id="719" w:author="Bruno Eleres" w:date="2021-05-03T22:21:00Z">
          <w:r w:rsidR="00A51A65" w:rsidDel="00DF24B3">
            <w:rPr>
              <w:rFonts w:cs="Times New Roman"/>
            </w:rPr>
            <w:delText>provided</w:delText>
          </w:r>
        </w:del>
        <w:del w:id="720" w:author="Bruno Eleres" w:date="2021-05-03T22:22:00Z">
          <w:r w:rsidR="00A51A65" w:rsidDel="00DF24B3">
            <w:rPr>
              <w:rFonts w:cs="Times New Roman"/>
            </w:rPr>
            <w:delText xml:space="preserve"> by user </w:delText>
          </w:r>
        </w:del>
      </w:ins>
      <w:ins w:id="721" w:author="Bruno Eleres" w:date="2021-05-03T22:22:00Z">
        <w:r w:rsidR="00DF24B3">
          <w:rPr>
            <w:rFonts w:cs="Times New Roman"/>
          </w:rPr>
          <w:t xml:space="preserve"> include </w:t>
        </w:r>
      </w:ins>
      <w:ins w:id="722" w:author="Aline Richter" w:date="2021-04-29T11:25:00Z">
        <w:del w:id="723" w:author="Bruno Eleres" w:date="2021-05-03T22:22:00Z">
          <w:r w:rsidR="00A51A65" w:rsidDel="00DF24B3">
            <w:rPr>
              <w:rFonts w:cs="Times New Roman"/>
            </w:rPr>
            <w:delText>could be</w:delText>
          </w:r>
        </w:del>
      </w:ins>
      <w:ins w:id="724" w:author="Bruno Eleres" w:date="2021-05-03T22:22:00Z">
        <w:r w:rsidR="00DF24B3">
          <w:rPr>
            <w:rFonts w:cs="Times New Roman"/>
          </w:rPr>
          <w:t>multiple</w:t>
        </w:r>
      </w:ins>
      <w:ins w:id="725" w:author="Aline Richter" w:date="2021-04-29T11:25:00Z">
        <w:r w:rsidR="00A51A65">
          <w:rPr>
            <w:rFonts w:cs="Times New Roman"/>
          </w:rPr>
          <w:t xml:space="preserve"> synonymies f</w:t>
        </w:r>
      </w:ins>
      <w:ins w:id="726" w:author="Bruno Eleres" w:date="2021-05-03T22:22:00Z">
        <w:r w:rsidR="00DF24B3">
          <w:rPr>
            <w:rFonts w:cs="Times New Roman"/>
          </w:rPr>
          <w:t>or a single species</w:t>
        </w:r>
      </w:ins>
      <w:ins w:id="727" w:author="Aline Richter" w:date="2021-04-29T11:25:00Z">
        <w:del w:id="728" w:author="Bruno Eleres" w:date="2021-05-03T22:22:00Z">
          <w:r w:rsidR="00A51A65" w:rsidDel="00DF24B3">
            <w:rPr>
              <w:rFonts w:cs="Times New Roman"/>
            </w:rPr>
            <w:delText xml:space="preserve">rom a unique </w:delText>
          </w:r>
        </w:del>
      </w:ins>
      <w:ins w:id="729" w:author="Aline Richter" w:date="2021-04-29T11:26:00Z">
        <w:del w:id="730" w:author="Bruno Eleres" w:date="2021-05-03T22:22:00Z">
          <w:r w:rsidR="00A51A65" w:rsidDel="00DF24B3">
            <w:rPr>
              <w:rFonts w:cs="Times New Roman"/>
            </w:rPr>
            <w:delText>valid name</w:delText>
          </w:r>
        </w:del>
        <w:r w:rsidR="00A51A65">
          <w:rPr>
            <w:rFonts w:cs="Times New Roman"/>
          </w:rPr>
          <w:t>.</w:t>
        </w:r>
      </w:ins>
      <w:ins w:id="731" w:author="Aline Richter" w:date="2021-04-29T11:25:00Z">
        <w:del w:id="732" w:author="Bruno Eleres" w:date="2021-05-03T22:23:00Z">
          <w:r w:rsidR="00A51A65" w:rsidDel="00C7142B">
            <w:rPr>
              <w:rFonts w:cs="Times New Roman"/>
            </w:rPr>
            <w:delText xml:space="preserve"> </w:delText>
          </w:r>
        </w:del>
      </w:ins>
      <w:del w:id="733" w:author="Bruno Eleres" w:date="2021-05-03T22:23:00Z">
        <w:r w:rsidR="0066715A" w:rsidDel="00C7142B">
          <w:rPr>
            <w:rFonts w:cs="Times New Roman"/>
          </w:rPr>
          <w:delText xml:space="preserve">This data frame can be directly used in FishTaxaMaker() function to </w:delText>
        </w:r>
        <w:r w:rsidR="001C22FE" w:rsidDel="00C7142B">
          <w:rPr>
            <w:rFonts w:cs="Times New Roman"/>
          </w:rPr>
          <w:delText>construct</w:delText>
        </w:r>
        <w:r w:rsidR="0066715A" w:rsidDel="00C7142B">
          <w:rPr>
            <w:rFonts w:cs="Times New Roman"/>
          </w:rPr>
          <w:delText xml:space="preserve"> the phylogenetic tree</w:delText>
        </w:r>
      </w:del>
      <w:del w:id="734" w:author="Bruno Eleres" w:date="2021-05-03T22:20:00Z">
        <w:r w:rsidR="001C22FE" w:rsidDel="00180CFE">
          <w:rPr>
            <w:rFonts w:cs="Times New Roman"/>
          </w:rPr>
          <w:delText>;</w:delText>
        </w:r>
        <w:r w:rsidR="00F842BC" w:rsidDel="00180CFE">
          <w:rPr>
            <w:rFonts w:cs="Times New Roman"/>
          </w:rPr>
          <w:delText xml:space="preserve"> </w:delText>
        </w:r>
        <w:r w:rsidR="001C22FE" w:rsidDel="00180CFE">
          <w:rPr>
            <w:rFonts w:cs="Times New Roman"/>
          </w:rPr>
          <w:delText>3</w:delText>
        </w:r>
        <w:r w:rsidR="00F842BC" w:rsidDel="00180CFE">
          <w:rPr>
            <w:rFonts w:cs="Times New Roman"/>
          </w:rPr>
          <w:delText>) a character vector containing all names of species informed by the user that was not found in Fishbase.</w:delText>
        </w:r>
      </w:del>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569C2732" w:rsidR="00C826DF" w:rsidRPr="0095282D" w:rsidRDefault="00E54A7C" w:rsidP="00254D59">
            <w:pPr>
              <w:rPr>
                <w:rFonts w:cs="Times New Roman"/>
                <w:sz w:val="22"/>
                <w:szCs w:val="22"/>
              </w:rPr>
            </w:pPr>
            <w:proofErr w:type="gramStart"/>
            <w:r w:rsidRPr="0095282D">
              <w:rPr>
                <w:rFonts w:cs="Times New Roman"/>
                <w:sz w:val="22"/>
                <w:szCs w:val="22"/>
              </w:rPr>
              <w:t>Check</w:t>
            </w:r>
            <w:ins w:id="735" w:author="Bruno Eleres" w:date="2021-05-03T22:28:00Z">
              <w:r w:rsidR="00E879CD">
                <w:rPr>
                  <w:rFonts w:cs="Times New Roman"/>
                  <w:sz w:val="22"/>
                  <w:szCs w:val="22"/>
                </w:rPr>
                <w:t>s</w:t>
              </w:r>
            </w:ins>
            <w:proofErr w:type="gramEnd"/>
            <w:r w:rsidRPr="0095282D">
              <w:rPr>
                <w:rFonts w:cs="Times New Roman"/>
                <w:sz w:val="22"/>
                <w:szCs w:val="22"/>
              </w:rPr>
              <w:t xml:space="preserve"> </w:t>
            </w:r>
            <w:r w:rsidR="006946B7">
              <w:rPr>
                <w:rFonts w:cs="Times New Roman"/>
                <w:sz w:val="22"/>
                <w:szCs w:val="22"/>
              </w:rPr>
              <w:t>species names according</w:t>
            </w:r>
            <w:ins w:id="736" w:author="Bruno Eleres" w:date="2021-05-03T22:09:00Z">
              <w:r w:rsidR="006017D9">
                <w:rPr>
                  <w:rFonts w:cs="Times New Roman"/>
                  <w:sz w:val="22"/>
                  <w:szCs w:val="22"/>
                </w:rPr>
                <w:t xml:space="preserve"> to</w:t>
              </w:r>
            </w:ins>
            <w:del w:id="737" w:author="Bruno Eleres" w:date="2021-05-03T22:09:00Z">
              <w:r w:rsidR="006946B7" w:rsidDel="006017D9">
                <w:rPr>
                  <w:rFonts w:cs="Times New Roman"/>
                  <w:sz w:val="22"/>
                  <w:szCs w:val="22"/>
                </w:rPr>
                <w:delText xml:space="preserve"> with</w:delText>
              </w:r>
            </w:del>
            <w:r w:rsidR="006946B7">
              <w:rPr>
                <w:rFonts w:cs="Times New Roman"/>
                <w:sz w:val="22"/>
                <w:szCs w:val="22"/>
              </w:rPr>
              <w:t xml:space="preserve"> Fishbase </w:t>
            </w:r>
            <w:r w:rsidRPr="0095282D">
              <w:rPr>
                <w:rFonts w:cs="Times New Roman"/>
                <w:sz w:val="22"/>
                <w:szCs w:val="22"/>
              </w:rPr>
              <w:t xml:space="preserve">and prepares the </w:t>
            </w:r>
            <w:ins w:id="738" w:author="Bruno Eleres" w:date="2021-05-03T22:10:00Z">
              <w:r w:rsidR="006017D9">
                <w:rPr>
                  <w:rFonts w:cs="Times New Roman"/>
                  <w:sz w:val="22"/>
                  <w:szCs w:val="22"/>
                </w:rPr>
                <w:t>species list</w:t>
              </w:r>
            </w:ins>
            <w:del w:id="739" w:author="Bruno Eleres" w:date="2021-05-03T22:10:00Z">
              <w:r w:rsidRPr="0095282D" w:rsidDel="006017D9">
                <w:rPr>
                  <w:rFonts w:cs="Times New Roman"/>
                  <w:sz w:val="22"/>
                  <w:szCs w:val="22"/>
                </w:rPr>
                <w:delText>data</w:delText>
              </w:r>
            </w:del>
            <w:ins w:id="740" w:author="Bruno Eleres" w:date="2021-05-03T22:10:00Z">
              <w:r w:rsidR="006017D9">
                <w:rPr>
                  <w:rFonts w:cs="Times New Roman"/>
                  <w:sz w:val="22"/>
                  <w:szCs w:val="22"/>
                </w:rPr>
                <w:t xml:space="preserve"> for the following functions.</w:t>
              </w:r>
            </w:ins>
            <w:del w:id="741" w:author="Bruno Eleres" w:date="2021-05-03T22:10:00Z">
              <w:r w:rsidRPr="0095282D" w:rsidDel="006017D9">
                <w:rPr>
                  <w:rFonts w:cs="Times New Roman"/>
                  <w:sz w:val="22"/>
                  <w:szCs w:val="22"/>
                </w:rPr>
                <w:delText xml:space="preserve"> of species name provided by the user</w:delText>
              </w:r>
            </w:del>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322F8544" w:rsidR="00C826DF" w:rsidRPr="0095282D" w:rsidRDefault="00E54A7C" w:rsidP="00254D59">
            <w:pPr>
              <w:rPr>
                <w:rFonts w:cs="Times New Roman"/>
                <w:sz w:val="22"/>
                <w:szCs w:val="22"/>
              </w:rPr>
            </w:pPr>
            <w:del w:id="742" w:author="Bruno Eleres" w:date="2021-05-03T22:30:00Z">
              <w:r w:rsidRPr="0095282D" w:rsidDel="00927620">
                <w:rPr>
                  <w:rFonts w:cs="Times New Roman"/>
                  <w:sz w:val="22"/>
                  <w:szCs w:val="22"/>
                </w:rPr>
                <w:delText>Auxiliar function;</w:delText>
              </w:r>
            </w:del>
            <w:ins w:id="743" w:author="Bruno Eleres" w:date="2021-05-03T22:30:00Z">
              <w:r w:rsidR="00927620">
                <w:rPr>
                  <w:rFonts w:cs="Times New Roman"/>
                  <w:sz w:val="22"/>
                  <w:szCs w:val="22"/>
                </w:rPr>
                <w:t>Identifies</w:t>
              </w:r>
            </w:ins>
            <w:r w:rsidRPr="0095282D">
              <w:rPr>
                <w:rFonts w:cs="Times New Roman"/>
                <w:sz w:val="22"/>
                <w:szCs w:val="22"/>
              </w:rPr>
              <w:t xml:space="preserve"> </w:t>
            </w:r>
            <w:ins w:id="744" w:author="Bruno Eleres" w:date="2021-05-03T22:31:00Z">
              <w:r w:rsidR="00F9510C">
                <w:rPr>
                  <w:rFonts w:cs="Times New Roman"/>
                  <w:sz w:val="22"/>
                  <w:szCs w:val="22"/>
                </w:rPr>
                <w:t>the</w:t>
              </w:r>
            </w:ins>
            <w:ins w:id="745" w:author="Bruno Eleres" w:date="2021-05-03T22:30:00Z">
              <w:r w:rsidR="00F9510C">
                <w:rPr>
                  <w:rFonts w:cs="Times New Roman"/>
                  <w:sz w:val="22"/>
                  <w:szCs w:val="22"/>
                </w:rPr>
                <w:t xml:space="preserve"> species already included in the</w:t>
              </w:r>
            </w:ins>
            <w:ins w:id="746" w:author="Bruno Eleres" w:date="2021-05-03T22:31:00Z">
              <w:r w:rsidR="00F9510C">
                <w:rPr>
                  <w:rFonts w:cs="Times New Roman"/>
                  <w:sz w:val="22"/>
                  <w:szCs w:val="22"/>
                </w:rPr>
                <w:t xml:space="preserve"> mega-tree and </w:t>
              </w:r>
            </w:ins>
            <w:ins w:id="747" w:author="Bruno Eleres" w:date="2021-05-03T22:32:00Z">
              <w:r w:rsidR="002C3434">
                <w:rPr>
                  <w:rFonts w:cs="Times New Roman"/>
                  <w:sz w:val="22"/>
                  <w:szCs w:val="22"/>
                </w:rPr>
                <w:t xml:space="preserve">in which </w:t>
              </w:r>
            </w:ins>
            <w:del w:id="748" w:author="Bruno Eleres" w:date="2021-05-03T22:30:00Z">
              <w:r w:rsidRPr="0095282D" w:rsidDel="00927620">
                <w:rPr>
                  <w:rFonts w:cs="Times New Roman"/>
                  <w:sz w:val="22"/>
                  <w:szCs w:val="22"/>
                </w:rPr>
                <w:delText xml:space="preserve">can be used to </w:delText>
              </w:r>
              <w:r w:rsidR="0095282D" w:rsidRPr="0095282D" w:rsidDel="00927620">
                <w:rPr>
                  <w:rFonts w:cs="Times New Roman"/>
                  <w:sz w:val="22"/>
                  <w:szCs w:val="22"/>
                </w:rPr>
                <w:delText xml:space="preserve">know at </w:delText>
              </w:r>
            </w:del>
            <w:del w:id="749" w:author="Bruno Eleres" w:date="2021-05-03T22:31:00Z">
              <w:r w:rsidR="0095282D" w:rsidRPr="0095282D" w:rsidDel="00F9510C">
                <w:rPr>
                  <w:rFonts w:cs="Times New Roman"/>
                  <w:sz w:val="22"/>
                  <w:szCs w:val="22"/>
                </w:rPr>
                <w:delText>which</w:delText>
              </w:r>
            </w:del>
            <w:del w:id="750" w:author="Bruno Eleres" w:date="2021-05-03T22:32:00Z">
              <w:r w:rsidR="0095282D" w:rsidRPr="0095282D" w:rsidDel="002C3434">
                <w:rPr>
                  <w:rFonts w:cs="Times New Roman"/>
                  <w:sz w:val="22"/>
                  <w:szCs w:val="22"/>
                </w:rPr>
                <w:delText xml:space="preserve"> </w:delText>
              </w:r>
            </w:del>
            <w:ins w:id="751" w:author="Bruno Eleres" w:date="2021-05-03T22:31:00Z">
              <w:r w:rsidR="002C3434">
                <w:rPr>
                  <w:rFonts w:cs="Times New Roman"/>
                  <w:sz w:val="22"/>
                  <w:szCs w:val="22"/>
                </w:rPr>
                <w:t xml:space="preserve">taxonomic </w:t>
              </w:r>
            </w:ins>
            <w:r w:rsidR="0095282D" w:rsidRPr="0095282D">
              <w:rPr>
                <w:rFonts w:cs="Times New Roman"/>
                <w:sz w:val="22"/>
                <w:szCs w:val="22"/>
              </w:rPr>
              <w:t>level</w:t>
            </w:r>
            <w:del w:id="752" w:author="Bruno Eleres" w:date="2021-05-03T22:31:00Z">
              <w:r w:rsidR="0095282D" w:rsidRPr="0095282D" w:rsidDel="002C3434">
                <w:rPr>
                  <w:rFonts w:cs="Times New Roman"/>
                  <w:sz w:val="22"/>
                  <w:szCs w:val="22"/>
                </w:rPr>
                <w:delText xml:space="preserve"> each</w:delText>
              </w:r>
            </w:del>
            <w:r w:rsidR="0095282D" w:rsidRPr="0095282D">
              <w:rPr>
                <w:rFonts w:cs="Times New Roman"/>
                <w:sz w:val="22"/>
                <w:szCs w:val="22"/>
              </w:rPr>
              <w:t xml:space="preserve"> </w:t>
            </w:r>
            <w:ins w:id="753" w:author="Bruno Eleres" w:date="2021-05-03T22:32:00Z">
              <w:r w:rsidR="002C3434">
                <w:rPr>
                  <w:rFonts w:cs="Times New Roman"/>
                  <w:sz w:val="22"/>
                  <w:szCs w:val="22"/>
                </w:rPr>
                <w:t xml:space="preserve">each remaining </w:t>
              </w:r>
            </w:ins>
            <w:r w:rsidR="0095282D" w:rsidRPr="0095282D">
              <w:rPr>
                <w:rFonts w:cs="Times New Roman"/>
                <w:sz w:val="22"/>
                <w:szCs w:val="22"/>
              </w:rPr>
              <w:t>species will be inserted</w:t>
            </w:r>
            <w:del w:id="754" w:author="Bruno Eleres" w:date="2021-05-03T22:31:00Z">
              <w:r w:rsidR="0095282D" w:rsidRPr="0095282D" w:rsidDel="00F9510C">
                <w:rPr>
                  <w:rFonts w:cs="Times New Roman"/>
                  <w:sz w:val="22"/>
                  <w:szCs w:val="22"/>
                </w:rPr>
                <w:delText>, or if the species are already presented in the mega-tree</w:delText>
              </w:r>
            </w:del>
            <w:ins w:id="755" w:author="Bruno Eleres" w:date="2021-05-03T22:31:00Z">
              <w:r w:rsidR="00F9510C">
                <w:rPr>
                  <w:rFonts w:cs="Times New Roman"/>
                  <w:sz w:val="22"/>
                  <w:szCs w:val="22"/>
                </w:rPr>
                <w:t>.</w:t>
              </w:r>
            </w:ins>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lastRenderedPageBreak/>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0134455A" w14:textId="525D83BA" w:rsidR="00C826DF" w:rsidDel="00B600EA" w:rsidRDefault="00E879CD" w:rsidP="00254D59">
            <w:pPr>
              <w:rPr>
                <w:del w:id="756" w:author="Bruno Eleres" w:date="2021-05-03T22:30:00Z"/>
                <w:rFonts w:cs="Times New Roman"/>
                <w:sz w:val="22"/>
                <w:szCs w:val="22"/>
              </w:rPr>
            </w:pPr>
            <w:ins w:id="757" w:author="Bruno Eleres" w:date="2021-05-03T22:28:00Z">
              <w:r>
                <w:rPr>
                  <w:rFonts w:cs="Times New Roman"/>
                  <w:sz w:val="22"/>
                  <w:szCs w:val="22"/>
                </w:rPr>
                <w:t>Builds</w:t>
              </w:r>
            </w:ins>
            <w:del w:id="758" w:author="Bruno Eleres" w:date="2021-05-03T22:28:00Z">
              <w:r w:rsidR="00860F02" w:rsidRPr="0095282D" w:rsidDel="00E879CD">
                <w:rPr>
                  <w:rFonts w:cs="Times New Roman"/>
                  <w:sz w:val="22"/>
                  <w:szCs w:val="22"/>
                </w:rPr>
                <w:delText>Core function; make</w:delText>
              </w:r>
            </w:del>
            <w:r w:rsidR="00860F02" w:rsidRPr="0095282D">
              <w:rPr>
                <w:rFonts w:cs="Times New Roman"/>
                <w:sz w:val="22"/>
                <w:szCs w:val="22"/>
              </w:rPr>
              <w:t xml:space="preserve"> the </w:t>
            </w:r>
            <w:r w:rsidR="001D4655" w:rsidRPr="0095282D">
              <w:rPr>
                <w:rFonts w:cs="Times New Roman"/>
                <w:sz w:val="22"/>
                <w:szCs w:val="22"/>
              </w:rPr>
              <w:t xml:space="preserve">phylogeny and </w:t>
            </w:r>
            <w:ins w:id="759" w:author="Bruno Eleres" w:date="2021-05-03T22:29:00Z">
              <w:r w:rsidR="00B600EA">
                <w:rPr>
                  <w:rFonts w:cs="Times New Roman"/>
                  <w:sz w:val="22"/>
                  <w:szCs w:val="22"/>
                </w:rPr>
                <w:t xml:space="preserve">may </w:t>
              </w:r>
            </w:ins>
            <w:del w:id="760" w:author="Bruno Eleres" w:date="2021-05-03T22:29:00Z">
              <w:r w:rsidR="001D4655" w:rsidRPr="0095282D" w:rsidDel="00B600EA">
                <w:rPr>
                  <w:rFonts w:cs="Times New Roman"/>
                  <w:sz w:val="22"/>
                  <w:szCs w:val="22"/>
                </w:rPr>
                <w:delText xml:space="preserve">alternatively </w:delText>
              </w:r>
            </w:del>
            <w:r w:rsidR="001D4655" w:rsidRPr="0095282D">
              <w:rPr>
                <w:rFonts w:cs="Times New Roman"/>
                <w:sz w:val="22"/>
                <w:szCs w:val="22"/>
              </w:rPr>
              <w:t>return</w:t>
            </w:r>
            <w:r w:rsidR="00E54A7C" w:rsidRPr="0095282D">
              <w:rPr>
                <w:rFonts w:cs="Times New Roman"/>
                <w:sz w:val="22"/>
                <w:szCs w:val="22"/>
              </w:rPr>
              <w:t xml:space="preserve"> a data frame </w:t>
            </w:r>
            <w:ins w:id="761" w:author="Bruno Eleres" w:date="2021-05-03T22:29:00Z">
              <w:r w:rsidR="00B600EA">
                <w:rPr>
                  <w:rFonts w:cs="Times New Roman"/>
                  <w:sz w:val="22"/>
                  <w:szCs w:val="22"/>
                </w:rPr>
                <w:t>identifying step-by-step</w:t>
              </w:r>
            </w:ins>
            <w:del w:id="762" w:author="Bruno Eleres" w:date="2021-05-03T22:29:00Z">
              <w:r w:rsidR="00E54A7C" w:rsidRPr="0095282D" w:rsidDel="00B600EA">
                <w:rPr>
                  <w:rFonts w:cs="Times New Roman"/>
                  <w:sz w:val="22"/>
                  <w:szCs w:val="22"/>
                </w:rPr>
                <w:delText xml:space="preserve">indicating the order of </w:delText>
              </w:r>
            </w:del>
            <w:ins w:id="763" w:author="Bruno Eleres" w:date="2021-05-03T22:29:00Z">
              <w:r w:rsidR="00B600EA">
                <w:rPr>
                  <w:rFonts w:cs="Times New Roman"/>
                  <w:sz w:val="22"/>
                  <w:szCs w:val="22"/>
                </w:rPr>
                <w:t xml:space="preserve"> the performed </w:t>
              </w:r>
            </w:ins>
            <w:r w:rsidR="00E54A7C" w:rsidRPr="0095282D">
              <w:rPr>
                <w:rFonts w:cs="Times New Roman"/>
                <w:sz w:val="22"/>
                <w:szCs w:val="22"/>
              </w:rPr>
              <w:t>insertions</w:t>
            </w:r>
            <w:ins w:id="764" w:author="Bruno Eleres" w:date="2021-05-03T22:31:00Z">
              <w:r w:rsidR="00F9510C">
                <w:rPr>
                  <w:rFonts w:cs="Times New Roman"/>
                  <w:sz w:val="22"/>
                  <w:szCs w:val="22"/>
                </w:rPr>
                <w:t>.</w:t>
              </w:r>
            </w:ins>
            <w:del w:id="765" w:author="Bruno Eleres" w:date="2021-05-03T22:29:00Z">
              <w:r w:rsidR="00E54A7C" w:rsidRPr="0095282D" w:rsidDel="00B600EA">
                <w:rPr>
                  <w:rFonts w:cs="Times New Roman"/>
                  <w:sz w:val="22"/>
                  <w:szCs w:val="22"/>
                </w:rPr>
                <w:delText xml:space="preserve"> of species</w:delText>
              </w:r>
            </w:del>
          </w:p>
          <w:p w14:paraId="7CE33183" w14:textId="0AFF5A34" w:rsidR="00BA4298" w:rsidRPr="0095282D" w:rsidRDefault="00BA4298" w:rsidP="00254D59">
            <w:pPr>
              <w:rPr>
                <w:rFonts w:cs="Times New Roman"/>
                <w:sz w:val="22"/>
                <w:szCs w:val="22"/>
              </w:rPr>
            </w:pP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ins w:id="766" w:author="Aline Richter" w:date="2021-04-28T17:00:00Z">
              <w:r w:rsidR="00910A7B">
                <w:rPr>
                  <w:rFonts w:cs="Times New Roman"/>
                  <w:sz w:val="22"/>
                  <w:szCs w:val="22"/>
                </w:rPr>
                <w:t>(</w:t>
              </w:r>
              <w:proofErr w:type="gramEnd"/>
              <w:r w:rsidR="00910A7B">
                <w:rPr>
                  <w:rFonts w:cs="Times New Roman"/>
                  <w:sz w:val="22"/>
                  <w:szCs w:val="22"/>
                </w:rPr>
                <w:t>)</w:t>
              </w:r>
            </w:ins>
          </w:p>
        </w:tc>
        <w:tc>
          <w:tcPr>
            <w:tcW w:w="4508" w:type="dxa"/>
            <w:tcBorders>
              <w:top w:val="nil"/>
              <w:left w:val="nil"/>
            </w:tcBorders>
          </w:tcPr>
          <w:p w14:paraId="67C8F8F8" w14:textId="2B6C1D5A" w:rsidR="00BA4298" w:rsidRPr="0095282D" w:rsidRDefault="00BA4298" w:rsidP="00254D59">
            <w:pPr>
              <w:rPr>
                <w:rFonts w:cs="Times New Roman"/>
                <w:sz w:val="22"/>
                <w:szCs w:val="22"/>
              </w:rPr>
            </w:pPr>
            <w:r>
              <w:rPr>
                <w:rFonts w:cs="Times New Roman"/>
                <w:sz w:val="22"/>
                <w:szCs w:val="22"/>
              </w:rPr>
              <w:t xml:space="preserve">Calculates the Darwinian </w:t>
            </w:r>
            <w:del w:id="767" w:author="Bruno Eleres" w:date="2021-05-03T22:33:00Z">
              <w:r w:rsidDel="00C121A3">
                <w:rPr>
                  <w:rFonts w:cs="Times New Roman"/>
                  <w:sz w:val="22"/>
                  <w:szCs w:val="22"/>
                </w:rPr>
                <w:delText xml:space="preserve">deficit </w:delText>
              </w:r>
            </w:del>
            <w:ins w:id="768" w:author="Bruno Eleres" w:date="2021-05-03T22:33:00Z">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ins>
            <w:r>
              <w:rPr>
                <w:rFonts w:cs="Times New Roman"/>
                <w:sz w:val="22"/>
                <w:szCs w:val="22"/>
              </w:rPr>
              <w:t xml:space="preserve">for </w:t>
            </w:r>
            <w:ins w:id="769" w:author="Bruno Eleres" w:date="2021-05-03T22:32:00Z">
              <w:r w:rsidR="00C121A3">
                <w:rPr>
                  <w:rFonts w:cs="Times New Roman"/>
                  <w:sz w:val="22"/>
                  <w:szCs w:val="22"/>
                </w:rPr>
                <w:t xml:space="preserve">the </w:t>
              </w:r>
            </w:ins>
            <w:ins w:id="770" w:author="Bruno Eleres" w:date="2021-05-03T22:33:00Z">
              <w:r w:rsidR="00C121A3">
                <w:rPr>
                  <w:rFonts w:cs="Times New Roman"/>
                  <w:sz w:val="22"/>
                  <w:szCs w:val="22"/>
                </w:rPr>
                <w:t>provided species list</w:t>
              </w:r>
            </w:ins>
            <w:del w:id="771" w:author="Bruno Eleres" w:date="2021-05-03T22:33:00Z">
              <w:r w:rsidDel="00C121A3">
                <w:rPr>
                  <w:rFonts w:cs="Times New Roman"/>
                  <w:sz w:val="22"/>
                  <w:szCs w:val="22"/>
                </w:rPr>
                <w:delText>a</w:delText>
              </w:r>
              <w:r w:rsidR="006946B7" w:rsidDel="00C121A3">
                <w:rPr>
                  <w:rFonts w:cs="Times New Roman"/>
                  <w:sz w:val="22"/>
                  <w:szCs w:val="22"/>
                </w:rPr>
                <w:delText>n</w:delText>
              </w:r>
              <w:r w:rsidDel="00C121A3">
                <w:rPr>
                  <w:rFonts w:cs="Times New Roman"/>
                  <w:sz w:val="22"/>
                  <w:szCs w:val="22"/>
                </w:rPr>
                <w:delText xml:space="preserve"> assemblage</w:delText>
              </w:r>
            </w:del>
            <w:ins w:id="772" w:author="Bruno Eleres" w:date="2021-05-03T22:31:00Z">
              <w:r w:rsidR="00F9510C">
                <w:rPr>
                  <w:rFonts w:cs="Times New Roman"/>
                  <w:sz w:val="22"/>
                  <w:szCs w:val="22"/>
                </w:rPr>
                <w:t>.</w:t>
              </w:r>
            </w:ins>
          </w:p>
        </w:tc>
      </w:tr>
    </w:tbl>
    <w:p w14:paraId="248FD4C7" w14:textId="77777777" w:rsidR="00CA4D0B" w:rsidRDefault="00CA4D0B" w:rsidP="00254D59">
      <w:pPr>
        <w:rPr>
          <w:rFonts w:cs="Times New Roman"/>
        </w:rPr>
      </w:pPr>
    </w:p>
    <w:p w14:paraId="7D9A16F6" w14:textId="77777777" w:rsidR="00A51A65" w:rsidRPr="00A51A65" w:rsidRDefault="003755DA" w:rsidP="00254D59">
      <w:pPr>
        <w:rPr>
          <w:ins w:id="773" w:author="Aline Richter" w:date="2021-04-29T11:27:00Z"/>
          <w:rFonts w:cs="Times New Roman"/>
          <w:i/>
          <w:iCs/>
          <w:rPrChange w:id="774" w:author="Aline Richter" w:date="2021-04-29T11:27:00Z">
            <w:rPr>
              <w:ins w:id="775" w:author="Aline Richter" w:date="2021-04-29T11:27:00Z"/>
              <w:rFonts w:cs="Times New Roman"/>
            </w:rPr>
          </w:rPrChange>
        </w:rPr>
      </w:pPr>
      <w:commentRangeStart w:id="776"/>
      <w:proofErr w:type="spellStart"/>
      <w:proofErr w:type="gramStart"/>
      <w:r w:rsidRPr="00A51A65">
        <w:rPr>
          <w:rFonts w:cs="Times New Roman"/>
          <w:i/>
          <w:iCs/>
          <w:rPrChange w:id="777" w:author="Aline Richter" w:date="2021-04-29T11:27:00Z">
            <w:rPr>
              <w:rFonts w:cs="Times New Roman"/>
            </w:rPr>
          </w:rPrChange>
        </w:rPr>
        <w:t>FishPhyloMaker</w:t>
      </w:r>
      <w:proofErr w:type="spellEnd"/>
      <w:r w:rsidRPr="00A51A65">
        <w:rPr>
          <w:rFonts w:cs="Times New Roman"/>
          <w:i/>
          <w:iCs/>
          <w:rPrChange w:id="778" w:author="Aline Richter" w:date="2021-04-29T11:27:00Z">
            <w:rPr>
              <w:rFonts w:cs="Times New Roman"/>
            </w:rPr>
          </w:rPrChange>
        </w:rPr>
        <w:t>(</w:t>
      </w:r>
      <w:proofErr w:type="gramEnd"/>
      <w:r w:rsidRPr="00A51A65">
        <w:rPr>
          <w:rFonts w:cs="Times New Roman"/>
          <w:i/>
          <w:iCs/>
          <w:rPrChange w:id="779" w:author="Aline Richter" w:date="2021-04-29T11:27:00Z">
            <w:rPr>
              <w:rFonts w:cs="Times New Roman"/>
            </w:rPr>
          </w:rPrChange>
        </w:rPr>
        <w:t>)</w:t>
      </w:r>
      <w:commentRangeEnd w:id="776"/>
      <w:r w:rsidR="009A5F02">
        <w:rPr>
          <w:rStyle w:val="Refdecomentrio"/>
        </w:rPr>
        <w:commentReference w:id="776"/>
      </w:r>
    </w:p>
    <w:p w14:paraId="7BDD2C12" w14:textId="562CE9A0" w:rsidR="00F00C11" w:rsidRDefault="0023592B" w:rsidP="00254D59">
      <w:pPr>
        <w:rPr>
          <w:ins w:id="780" w:author="Aline Richter" w:date="2021-04-29T12:24:00Z"/>
          <w:rFonts w:cs="Times New Roman"/>
        </w:rPr>
      </w:pPr>
      <w:ins w:id="781" w:author="Bruno Eleres" w:date="2021-05-03T23:09:00Z">
        <w:r>
          <w:rPr>
            <w:rFonts w:cs="Times New Roman"/>
          </w:rPr>
          <w:t>The function</w:t>
        </w:r>
      </w:ins>
      <w:ins w:id="782" w:author="Aline Richter" w:date="2021-04-29T11:30:00Z">
        <w:del w:id="783" w:author="Bruno Eleres" w:date="2021-05-03T23:09:00Z">
          <w:r w:rsidR="00E55CE8" w:rsidDel="0023592B">
            <w:rPr>
              <w:rFonts w:cs="Times New Roman"/>
            </w:rPr>
            <w:delText>I</w:delText>
          </w:r>
        </w:del>
      </w:ins>
      <w:ins w:id="784" w:author="Bruno Eleres" w:date="2021-05-03T22:40:00Z">
        <w:r w:rsidR="00151459">
          <w:rPr>
            <w:rFonts w:cs="Times New Roman"/>
          </w:rPr>
          <w:t xml:space="preserve"> </w:t>
        </w:r>
      </w:ins>
      <w:ins w:id="785" w:author="Bruno Eleres" w:date="2021-05-03T23:07:00Z">
        <w:r w:rsidR="001A4331">
          <w:rPr>
            <w:rFonts w:cs="Times New Roman"/>
          </w:rPr>
          <w:t xml:space="preserve">builds a phylogenetic </w:t>
        </w:r>
      </w:ins>
      <w:ins w:id="786" w:author="Bruno Eleres" w:date="2021-05-03T23:08:00Z">
        <w:r w:rsidR="001758CB">
          <w:rPr>
            <w:rFonts w:cs="Times New Roman"/>
          </w:rPr>
          <w:t>hypothesis</w:t>
        </w:r>
      </w:ins>
      <w:ins w:id="787" w:author="Bruno Eleres" w:date="2021-05-03T23:07:00Z">
        <w:r w:rsidR="001A4331">
          <w:rPr>
            <w:rFonts w:cs="Times New Roman"/>
          </w:rPr>
          <w:t xml:space="preserve"> for the provided species pool by </w:t>
        </w:r>
      </w:ins>
      <w:ins w:id="788" w:author="Aline Richter" w:date="2021-04-29T11:30:00Z">
        <w:del w:id="789" w:author="Bruno Eleres" w:date="2021-05-03T23:07:00Z">
          <w:r w:rsidR="00E55CE8" w:rsidDel="001A4331">
            <w:rPr>
              <w:rFonts w:cs="Times New Roman"/>
            </w:rPr>
            <w:delText xml:space="preserve">s a function to </w:delText>
          </w:r>
        </w:del>
        <w:r w:rsidR="00E55CE8">
          <w:rPr>
            <w:rFonts w:cs="Times New Roman"/>
          </w:rPr>
          <w:t>insert</w:t>
        </w:r>
      </w:ins>
      <w:ins w:id="790" w:author="Bruno Eleres" w:date="2021-05-03T23:08:00Z">
        <w:r w:rsidR="001758CB">
          <w:rPr>
            <w:rFonts w:cs="Times New Roman"/>
          </w:rPr>
          <w:t>ing</w:t>
        </w:r>
      </w:ins>
      <w:ins w:id="791" w:author="Aline Richter" w:date="2021-04-29T11:31:00Z">
        <w:r w:rsidR="00E55CE8">
          <w:rPr>
            <w:rFonts w:cs="Times New Roman"/>
          </w:rPr>
          <w:t xml:space="preserve"> </w:t>
        </w:r>
      </w:ins>
      <w:ins w:id="792" w:author="Bruno Eleres" w:date="2021-05-03T23:09:00Z">
        <w:r w:rsidR="00AA578A">
          <w:rPr>
            <w:rFonts w:cs="Times New Roman"/>
          </w:rPr>
          <w:t xml:space="preserve">in </w:t>
        </w:r>
      </w:ins>
      <w:ins w:id="793" w:author="Bruno Eleres" w:date="2021-05-03T23:08:00Z">
        <w:r w:rsidR="001758CB">
          <w:rPr>
            <w:rFonts w:cs="Times New Roman"/>
          </w:rPr>
          <w:t xml:space="preserve">and pruning </w:t>
        </w:r>
      </w:ins>
      <w:ins w:id="794" w:author="Aline Richter" w:date="2021-04-29T11:32:00Z">
        <w:r w:rsidR="00E55CE8">
          <w:rPr>
            <w:rFonts w:cs="Times New Roman"/>
          </w:rPr>
          <w:t xml:space="preserve">species </w:t>
        </w:r>
      </w:ins>
      <w:ins w:id="795" w:author="Bruno Eleres" w:date="2021-05-03T23:08:00Z">
        <w:r w:rsidR="001758CB">
          <w:rPr>
            <w:rFonts w:cs="Times New Roman"/>
          </w:rPr>
          <w:t xml:space="preserve">from </w:t>
        </w:r>
      </w:ins>
      <w:ins w:id="796" w:author="Aline Richter" w:date="2021-04-29T11:31:00Z">
        <w:del w:id="797" w:author="Bruno Eleres" w:date="2021-05-03T23:08:00Z">
          <w:r w:rsidR="00E55CE8" w:rsidDel="001758CB">
            <w:rPr>
              <w:rFonts w:cs="Times New Roman"/>
            </w:rPr>
            <w:delText>and</w:delText>
          </w:r>
        </w:del>
      </w:ins>
      <w:ins w:id="798" w:author="Aline Richter" w:date="2021-04-29T11:33:00Z">
        <w:del w:id="799" w:author="Bruno Eleres" w:date="2021-05-03T23:08:00Z">
          <w:r w:rsidR="00E55CE8" w:rsidDel="001758CB">
            <w:rPr>
              <w:rFonts w:cs="Times New Roman"/>
            </w:rPr>
            <w:delText>/or</w:delText>
          </w:r>
        </w:del>
      </w:ins>
      <w:ins w:id="800" w:author="Aline Richter" w:date="2021-04-29T11:31:00Z">
        <w:del w:id="801" w:author="Bruno Eleres" w:date="2021-05-03T23:08:00Z">
          <w:r w:rsidR="00E55CE8" w:rsidDel="001758CB">
            <w:rPr>
              <w:rFonts w:cs="Times New Roman"/>
            </w:rPr>
            <w:delText xml:space="preserve"> prune </w:delText>
          </w:r>
        </w:del>
        <w:r w:rsidR="00E55CE8">
          <w:rPr>
            <w:rFonts w:cs="Times New Roman"/>
          </w:rPr>
          <w:t xml:space="preserve">the </w:t>
        </w:r>
      </w:ins>
      <w:ins w:id="802" w:author="Aline Richter" w:date="2021-04-29T11:33:00Z">
        <w:r w:rsidR="00E55CE8">
          <w:rPr>
            <w:rFonts w:cs="Times New Roman"/>
          </w:rPr>
          <w:t xml:space="preserve">backbone </w:t>
        </w:r>
      </w:ins>
      <w:ins w:id="803" w:author="Aline Richter" w:date="2021-04-29T11:31:00Z">
        <w:r w:rsidR="00E55CE8">
          <w:rPr>
            <w:rFonts w:cs="Times New Roman"/>
          </w:rPr>
          <w:t>phylogenetic tree</w:t>
        </w:r>
      </w:ins>
      <w:ins w:id="804" w:author="Aline Richter" w:date="2021-04-29T11:33:00Z">
        <w:del w:id="805" w:author="Bruno Eleres" w:date="2021-05-03T23:08:00Z">
          <w:r w:rsidR="00E55CE8" w:rsidDel="001758CB">
            <w:rPr>
              <w:rFonts w:cs="Times New Roman"/>
            </w:rPr>
            <w:delText xml:space="preserve"> </w:delText>
          </w:r>
        </w:del>
      </w:ins>
      <w:ins w:id="806" w:author="Aline Richter" w:date="2021-04-29T11:34:00Z">
        <w:del w:id="807" w:author="Bruno Eleres" w:date="2021-05-03T23:08:00Z">
          <w:r w:rsidR="00E55CE8" w:rsidDel="001758CB">
            <w:rPr>
              <w:rFonts w:cs="Times New Roman"/>
            </w:rPr>
            <w:delText xml:space="preserve">according </w:delText>
          </w:r>
        </w:del>
        <w:del w:id="808" w:author="Bruno Eleres" w:date="2021-05-03T22:40:00Z">
          <w:r w:rsidR="00E55CE8" w:rsidDel="00151459">
            <w:rPr>
              <w:rFonts w:cs="Times New Roman"/>
            </w:rPr>
            <w:delText xml:space="preserve">with </w:delText>
          </w:r>
        </w:del>
        <w:del w:id="809" w:author="Bruno Eleres" w:date="2021-05-03T23:08:00Z">
          <w:r w:rsidR="00E55CE8" w:rsidDel="001758CB">
            <w:rPr>
              <w:rFonts w:cs="Times New Roman"/>
            </w:rPr>
            <w:delText>the species pool informed by user</w:delText>
          </w:r>
        </w:del>
      </w:ins>
      <w:ins w:id="810" w:author="Aline Richter" w:date="2021-04-29T16:43:00Z">
        <w:r w:rsidR="004B061B">
          <w:rPr>
            <w:rFonts w:cs="Times New Roman"/>
          </w:rPr>
          <w:t xml:space="preserve"> (Figure 1)</w:t>
        </w:r>
      </w:ins>
      <w:ins w:id="811" w:author="Aline Richter" w:date="2021-04-29T11:34:00Z">
        <w:r w:rsidR="00E55CE8">
          <w:rPr>
            <w:rFonts w:cs="Times New Roman"/>
          </w:rPr>
          <w:t xml:space="preserve">. The input </w:t>
        </w:r>
        <w:del w:id="812" w:author="Bruno Eleres" w:date="2021-05-03T22:34:00Z">
          <w:r w:rsidR="00E55CE8" w:rsidDel="000614BC">
            <w:rPr>
              <w:rFonts w:cs="Times New Roman"/>
            </w:rPr>
            <w:delText xml:space="preserve">of the function </w:delText>
          </w:r>
        </w:del>
      </w:ins>
      <w:ins w:id="813" w:author="Aline Richter" w:date="2021-04-29T16:43:00Z">
        <w:r w:rsidR="004B061B">
          <w:rPr>
            <w:rFonts w:cs="Times New Roman"/>
          </w:rPr>
          <w:t xml:space="preserve">can be </w:t>
        </w:r>
      </w:ins>
      <w:del w:id="814" w:author="Aline Richter" w:date="2021-04-29T11:34:00Z">
        <w:r w:rsidR="003755DA" w:rsidDel="00E55CE8">
          <w:rPr>
            <w:rFonts w:cs="Times New Roman"/>
          </w:rPr>
          <w:delText xml:space="preserve"> function </w:delText>
        </w:r>
        <w:r w:rsidR="008D741D" w:rsidDel="00E55CE8">
          <w:rPr>
            <w:rFonts w:cs="Times New Roman"/>
          </w:rPr>
          <w:delText>will use</w:delText>
        </w:r>
      </w:del>
      <w:ins w:id="815" w:author="Aline Richter" w:date="2021-04-29T11:35:00Z">
        <w:r w:rsidR="00E55CE8">
          <w:rPr>
            <w:rFonts w:cs="Times New Roman"/>
          </w:rPr>
          <w:t xml:space="preserve">the second </w:t>
        </w:r>
      </w:ins>
      <w:ins w:id="816" w:author="Bruno Eleres" w:date="2021-05-03T22:35:00Z">
        <w:r w:rsidR="00182BEA">
          <w:rPr>
            <w:rFonts w:cs="Times New Roman"/>
          </w:rPr>
          <w:t>element</w:t>
        </w:r>
      </w:ins>
      <w:ins w:id="817" w:author="Aline Richter" w:date="2021-04-29T11:35:00Z">
        <w:del w:id="818" w:author="Bruno Eleres" w:date="2021-05-03T22:35:00Z">
          <w:r w:rsidR="00E55CE8" w:rsidDel="00182BEA">
            <w:rPr>
              <w:rFonts w:cs="Times New Roman"/>
            </w:rPr>
            <w:delText>data frame</w:delText>
          </w:r>
        </w:del>
        <w:r w:rsidR="00E55CE8">
          <w:rPr>
            <w:rFonts w:cs="Times New Roman"/>
          </w:rPr>
          <w:t xml:space="preserve"> </w:t>
        </w:r>
      </w:ins>
      <w:ins w:id="819" w:author="Bruno Eleres" w:date="2021-05-03T22:35:00Z">
        <w:r w:rsidR="00182BEA">
          <w:rPr>
            <w:rFonts w:cs="Times New Roman"/>
          </w:rPr>
          <w:t xml:space="preserve">in the list </w:t>
        </w:r>
      </w:ins>
      <w:ins w:id="820" w:author="Aline Richter" w:date="2021-04-29T11:35:00Z">
        <w:del w:id="821" w:author="Bruno Eleres" w:date="2021-05-03T22:35:00Z">
          <w:r w:rsidR="00E55CE8" w:rsidDel="00182BEA">
            <w:rPr>
              <w:rFonts w:cs="Times New Roman"/>
            </w:rPr>
            <w:delText>generated</w:delText>
          </w:r>
        </w:del>
      </w:ins>
      <w:ins w:id="822" w:author="Bruno Eleres" w:date="2021-05-03T22:35:00Z">
        <w:r w:rsidR="00182BEA">
          <w:rPr>
            <w:rFonts w:cs="Times New Roman"/>
          </w:rPr>
          <w:t>returned</w:t>
        </w:r>
      </w:ins>
      <w:ins w:id="823" w:author="Aline Richter" w:date="2021-04-29T11:35:00Z">
        <w:r w:rsidR="00E55CE8">
          <w:rPr>
            <w:rFonts w:cs="Times New Roman"/>
          </w:rPr>
          <w:t xml:space="preserve"> by </w:t>
        </w:r>
        <w:del w:id="824" w:author="Bruno Eleres" w:date="2021-05-03T22:34:00Z">
          <w:r w:rsidR="00E55CE8" w:rsidDel="000614BC">
            <w:rPr>
              <w:rFonts w:cs="Times New Roman"/>
            </w:rPr>
            <w:delText xml:space="preserve">the </w:delText>
          </w:r>
        </w:del>
        <w:proofErr w:type="spellStart"/>
        <w:r w:rsidR="00E55CE8" w:rsidRPr="00E55CE8">
          <w:rPr>
            <w:rFonts w:cs="Times New Roman"/>
            <w:i/>
            <w:iCs/>
            <w:rPrChange w:id="825" w:author="Aline Richter" w:date="2021-04-29T11:35:00Z">
              <w:rPr>
                <w:rFonts w:cs="Times New Roman"/>
              </w:rPr>
            </w:rPrChange>
          </w:rPr>
          <w:t>FishTaxaMaker</w:t>
        </w:r>
        <w:proofErr w:type="spellEnd"/>
        <w:r w:rsidR="00E55CE8">
          <w:rPr>
            <w:rFonts w:cs="Times New Roman"/>
          </w:rPr>
          <w:t>()</w:t>
        </w:r>
        <w:del w:id="826" w:author="Bruno Eleres" w:date="2021-05-03T22:34:00Z">
          <w:r w:rsidR="00E55CE8" w:rsidDel="000614BC">
            <w:rPr>
              <w:rFonts w:cs="Times New Roman"/>
            </w:rPr>
            <w:delText xml:space="preserve"> function</w:delText>
          </w:r>
        </w:del>
      </w:ins>
      <w:ins w:id="827" w:author="Aline Richter" w:date="2021-04-29T16:43:00Z">
        <w:del w:id="828" w:author="Bruno Eleres" w:date="2021-05-03T11:42:00Z">
          <w:r w:rsidR="004B061B" w:rsidDel="006E5FC6">
            <w:rPr>
              <w:rFonts w:cs="Times New Roman"/>
            </w:rPr>
            <w:delText>,</w:delText>
          </w:r>
        </w:del>
      </w:ins>
      <w:ins w:id="829" w:author="Aline Richter" w:date="2021-04-29T11:35:00Z">
        <w:r w:rsidR="00E55CE8">
          <w:rPr>
            <w:rFonts w:cs="Times New Roman"/>
          </w:rPr>
          <w:t xml:space="preserve"> or a </w:t>
        </w:r>
      </w:ins>
      <w:ins w:id="830" w:author="Bruno Eleres" w:date="2021-05-03T22:35:00Z">
        <w:r w:rsidR="00182BEA">
          <w:rPr>
            <w:rFonts w:cs="Times New Roman"/>
          </w:rPr>
          <w:t xml:space="preserve">manually </w:t>
        </w:r>
      </w:ins>
      <w:ins w:id="831" w:author="Bruno Eleres" w:date="2021-05-03T22:36:00Z">
        <w:r w:rsidR="00182BEA">
          <w:rPr>
            <w:rFonts w:cs="Times New Roman"/>
          </w:rPr>
          <w:t>constructed</w:t>
        </w:r>
      </w:ins>
      <w:ins w:id="832" w:author="Bruno Eleres" w:date="2021-05-03T22:35:00Z">
        <w:r w:rsidR="00182BEA">
          <w:rPr>
            <w:rFonts w:cs="Times New Roman"/>
          </w:rPr>
          <w:t xml:space="preserve"> </w:t>
        </w:r>
      </w:ins>
      <w:ins w:id="833" w:author="Aline Richter" w:date="2021-04-29T11:36:00Z">
        <w:r w:rsidR="00E55CE8">
          <w:rPr>
            <w:rFonts w:cs="Times New Roman"/>
          </w:rPr>
          <w:t xml:space="preserve">data frame </w:t>
        </w:r>
        <w:del w:id="834" w:author="Bruno Eleres" w:date="2021-05-03T22:36:00Z">
          <w:r w:rsidR="00E55CE8" w:rsidDel="00182BEA">
            <w:rPr>
              <w:rFonts w:cs="Times New Roman"/>
            </w:rPr>
            <w:delText xml:space="preserve">provided by user </w:delText>
          </w:r>
        </w:del>
        <w:r w:rsidR="00E55CE8">
          <w:rPr>
            <w:rFonts w:cs="Times New Roman"/>
          </w:rPr>
          <w:t xml:space="preserve">with the same </w:t>
        </w:r>
      </w:ins>
      <w:ins w:id="835" w:author="Bruno Eleres" w:date="2021-05-03T22:36:00Z">
        <w:r w:rsidR="00182BEA">
          <w:rPr>
            <w:rFonts w:cs="Times New Roman"/>
          </w:rPr>
          <w:t>configuration</w:t>
        </w:r>
      </w:ins>
      <w:ins w:id="836" w:author="Bruno Eleres" w:date="2021-05-04T15:35:00Z">
        <w:r w:rsidR="00E21982">
          <w:rPr>
            <w:rFonts w:cs="Times New Roman"/>
          </w:rPr>
          <w:t xml:space="preserve"> (a data frame with</w:t>
        </w:r>
      </w:ins>
      <w:ins w:id="837" w:author="Bruno Eleres" w:date="2021-05-04T15:36:00Z">
        <w:r w:rsidR="00E21982">
          <w:rPr>
            <w:rFonts w:cs="Times New Roman"/>
          </w:rPr>
          <w:t xml:space="preserve"> </w:t>
        </w:r>
      </w:ins>
      <w:ins w:id="838" w:author="Bruno Eleres" w:date="2021-05-04T15:35:00Z">
        <w:r w:rsidR="00E21982">
          <w:rPr>
            <w:rFonts w:cs="Times New Roman"/>
          </w:rPr>
          <w:t xml:space="preserve">the </w:t>
        </w:r>
      </w:ins>
      <w:ins w:id="839" w:author="Bruno Eleres" w:date="2021-05-04T15:36:00Z">
        <w:r w:rsidR="00E21982">
          <w:rPr>
            <w:rFonts w:cs="Times New Roman"/>
          </w:rPr>
          <w:t>species, family, and order names for each taxon</w:t>
        </w:r>
      </w:ins>
      <w:ins w:id="840" w:author="Bruno Eleres" w:date="2021-05-04T15:35:00Z">
        <w:r w:rsidR="00E21982">
          <w:rPr>
            <w:rFonts w:cs="Times New Roman"/>
          </w:rPr>
          <w:t>)</w:t>
        </w:r>
      </w:ins>
      <w:ins w:id="841" w:author="Bruno Eleres" w:date="2021-05-03T22:36:00Z">
        <w:r w:rsidR="00FF2184">
          <w:rPr>
            <w:rFonts w:cs="Times New Roman"/>
          </w:rPr>
          <w:t>. The function contains</w:t>
        </w:r>
      </w:ins>
      <w:ins w:id="842" w:author="Aline Richter" w:date="2021-04-29T11:36:00Z">
        <w:del w:id="843" w:author="Bruno Eleres" w:date="2021-05-03T22:36:00Z">
          <w:r w:rsidR="00E55CE8" w:rsidDel="00182BEA">
            <w:rPr>
              <w:rFonts w:cs="Times New Roman"/>
            </w:rPr>
            <w:delText>information</w:delText>
          </w:r>
        </w:del>
      </w:ins>
      <w:ins w:id="844" w:author="Aline Richter" w:date="2021-04-29T11:40:00Z">
        <w:del w:id="845" w:author="Bruno Eleres" w:date="2021-05-03T22:36:00Z">
          <w:r w:rsidR="00DC0CD2" w:rsidDel="00FF2184">
            <w:rPr>
              <w:rFonts w:cs="Times New Roman"/>
            </w:rPr>
            <w:delText xml:space="preserve">, </w:delText>
          </w:r>
        </w:del>
      </w:ins>
      <w:ins w:id="846" w:author="Aline Richter" w:date="2021-04-29T11:41:00Z">
        <w:del w:id="847" w:author="Bruno Eleres" w:date="2021-05-03T22:36:00Z">
          <w:r w:rsidR="00DC0CD2" w:rsidDel="00FF2184">
            <w:rPr>
              <w:rFonts w:cs="Times New Roman"/>
            </w:rPr>
            <w:delText>and</w:delText>
          </w:r>
        </w:del>
        <w:r w:rsidR="00DC0CD2">
          <w:rPr>
            <w:rFonts w:cs="Times New Roman"/>
          </w:rPr>
          <w:t xml:space="preserve"> three logical arguments</w:t>
        </w:r>
      </w:ins>
      <w:ins w:id="848" w:author="Aline Richter" w:date="2021-04-29T11:42:00Z">
        <w:r w:rsidR="00DC0CD2">
          <w:rPr>
            <w:rFonts w:cs="Times New Roman"/>
          </w:rPr>
          <w:t>:</w:t>
        </w:r>
      </w:ins>
      <w:ins w:id="849" w:author="Aline Richter" w:date="2021-04-29T11:41:00Z">
        <w:r w:rsidR="00DC0CD2">
          <w:rPr>
            <w:rFonts w:cs="Times New Roman"/>
          </w:rPr>
          <w:t xml:space="preserve"> </w:t>
        </w:r>
      </w:ins>
      <w:proofErr w:type="spellStart"/>
      <w:proofErr w:type="gramStart"/>
      <w:ins w:id="850" w:author="Aline Richter" w:date="2021-04-29T11:42:00Z">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w:t>
        </w:r>
      </w:ins>
      <w:ins w:id="851" w:author="Aline Richter" w:date="2021-04-29T11:43:00Z">
        <w:r w:rsidR="00DC0CD2">
          <w:rPr>
            <w:rFonts w:cs="Times New Roman"/>
          </w:rPr>
          <w:t xml:space="preserve"> </w:t>
        </w:r>
      </w:ins>
      <w:ins w:id="852" w:author="Aline Richter" w:date="2021-04-29T12:24:00Z">
        <w:r w:rsidR="00F00C11">
          <w:rPr>
            <w:rFonts w:cs="Times New Roman"/>
          </w:rPr>
          <w:t>These three arguments</w:t>
        </w:r>
      </w:ins>
      <w:ins w:id="853" w:author="Aline Richter" w:date="2021-04-29T11:43:00Z">
        <w:r w:rsidR="00DC0CD2">
          <w:rPr>
            <w:rFonts w:cs="Times New Roman"/>
          </w:rPr>
          <w:t xml:space="preserve"> are </w:t>
        </w:r>
        <w:del w:id="854" w:author="Bruno Eleres" w:date="2021-05-03T22:37:00Z">
          <w:r w:rsidR="00DC0CD2" w:rsidDel="00C86E95">
            <w:rPr>
              <w:rFonts w:cs="Times New Roman"/>
            </w:rPr>
            <w:delText>defined</w:delText>
          </w:r>
        </w:del>
      </w:ins>
      <w:ins w:id="855" w:author="Bruno Eleres" w:date="2021-05-03T22:37:00Z">
        <w:r w:rsidR="00C86E95">
          <w:rPr>
            <w:rFonts w:cs="Times New Roman"/>
          </w:rPr>
          <w:t>set</w:t>
        </w:r>
      </w:ins>
      <w:ins w:id="856" w:author="Aline Richter" w:date="2021-04-29T11:43:00Z">
        <w:r w:rsidR="00DC0CD2">
          <w:rPr>
            <w:rFonts w:cs="Times New Roman"/>
          </w:rPr>
          <w:t xml:space="preserve"> by default as FALSE, </w:t>
        </w:r>
      </w:ins>
      <w:ins w:id="857" w:author="Aline Richter" w:date="2021-04-29T11:45:00Z">
        <w:r w:rsidR="00DC0CD2">
          <w:rPr>
            <w:rFonts w:cs="Times New Roman"/>
          </w:rPr>
          <w:t>TRUE</w:t>
        </w:r>
      </w:ins>
      <w:ins w:id="858" w:author="Bruno Eleres" w:date="2021-05-03T22:37:00Z">
        <w:r w:rsidR="00C86E95">
          <w:rPr>
            <w:rFonts w:cs="Times New Roman"/>
          </w:rPr>
          <w:t>,</w:t>
        </w:r>
      </w:ins>
      <w:ins w:id="859" w:author="Aline Richter" w:date="2021-04-29T11:43:00Z">
        <w:r w:rsidR="00DC0CD2">
          <w:rPr>
            <w:rFonts w:cs="Times New Roman"/>
          </w:rPr>
          <w:t xml:space="preserve"> and TRUE, respectively.</w:t>
        </w:r>
      </w:ins>
      <w:del w:id="860" w:author="Bruno Eleres" w:date="2021-05-03T23:12:00Z">
        <w:r w:rsidR="008D741D" w:rsidDel="002E609F">
          <w:rPr>
            <w:rFonts w:cs="Times New Roman"/>
          </w:rPr>
          <w:delText xml:space="preserve"> </w:delText>
        </w:r>
      </w:del>
    </w:p>
    <w:p w14:paraId="73A26D7D" w14:textId="519064EB" w:rsidR="00757315" w:rsidDel="00E55CE8" w:rsidRDefault="00C500A3">
      <w:pPr>
        <w:ind w:firstLine="708"/>
        <w:rPr>
          <w:del w:id="861" w:author="Aline Richter" w:date="2021-04-29T11:38:00Z"/>
          <w:rFonts w:cs="Times New Roman"/>
        </w:rPr>
        <w:pPrChange w:id="862" w:author="Aline Richter" w:date="2021-04-29T12:24:00Z">
          <w:pPr/>
        </w:pPrChange>
      </w:pPr>
      <w:ins w:id="863" w:author="Aline Richter" w:date="2021-04-29T12:11:00Z">
        <w:del w:id="864" w:author="Bruno Eleres" w:date="2021-05-03T23:21:00Z">
          <w:r w:rsidDel="003031EE">
            <w:rPr>
              <w:rFonts w:cs="Times New Roman"/>
            </w:rPr>
            <w:delText>First</w:delText>
          </w:r>
        </w:del>
        <w:del w:id="865" w:author="Bruno Eleres" w:date="2021-05-03T11:42:00Z">
          <w:r w:rsidDel="006E5FC6">
            <w:rPr>
              <w:rFonts w:cs="Times New Roman"/>
            </w:rPr>
            <w:delText xml:space="preserve"> at all</w:delText>
          </w:r>
        </w:del>
        <w:del w:id="866" w:author="Bruno Eleres" w:date="2021-05-03T23:21:00Z">
          <w:r w:rsidDel="003031EE">
            <w:rPr>
              <w:rFonts w:cs="Times New Roman"/>
            </w:rPr>
            <w:delText>, t</w:delText>
          </w:r>
        </w:del>
      </w:ins>
      <w:ins w:id="867" w:author="Bruno Eleres" w:date="2021-05-03T23:21:00Z">
        <w:r w:rsidR="003031EE">
          <w:rPr>
            <w:rFonts w:cs="Times New Roman"/>
          </w:rPr>
          <w:t>T</w:t>
        </w:r>
      </w:ins>
      <w:ins w:id="868" w:author="Aline Richter" w:date="2021-04-29T12:11:00Z">
        <w:r>
          <w:rPr>
            <w:rFonts w:cs="Times New Roman"/>
          </w:rPr>
          <w:t xml:space="preserve">he function </w:t>
        </w:r>
      </w:ins>
      <w:ins w:id="869" w:author="Bruno Eleres" w:date="2021-05-03T23:12:00Z">
        <w:r w:rsidR="002E609F">
          <w:rPr>
            <w:rFonts w:cs="Times New Roman"/>
          </w:rPr>
          <w:t xml:space="preserve">identifies </w:t>
        </w:r>
        <w:r w:rsidR="007711B9">
          <w:rPr>
            <w:rFonts w:cs="Times New Roman"/>
          </w:rPr>
          <w:t>which of the provided</w:t>
        </w:r>
      </w:ins>
      <w:ins w:id="870" w:author="Aline Richter" w:date="2021-04-29T12:11:00Z">
        <w:del w:id="871" w:author="Bruno Eleres" w:date="2021-05-03T23:12:00Z">
          <w:r w:rsidDel="007711B9">
            <w:rPr>
              <w:rFonts w:cs="Times New Roman"/>
            </w:rPr>
            <w:delText xml:space="preserve">finds </w:delText>
          </w:r>
        </w:del>
        <w:del w:id="872" w:author="Bruno Eleres" w:date="2021-05-03T22:38:00Z">
          <w:r w:rsidDel="008C5A73">
            <w:rPr>
              <w:rFonts w:cs="Times New Roman"/>
            </w:rPr>
            <w:delText xml:space="preserve">for </w:delText>
          </w:r>
        </w:del>
        <w:del w:id="873" w:author="Bruno Eleres" w:date="2021-05-03T23:12:00Z">
          <w:r w:rsidDel="007711B9">
            <w:rPr>
              <w:rFonts w:cs="Times New Roman"/>
            </w:rPr>
            <w:delText>all</w:delText>
          </w:r>
        </w:del>
        <w:r>
          <w:rPr>
            <w:rFonts w:cs="Times New Roman"/>
          </w:rPr>
          <w:t xml:space="preserve"> species </w:t>
        </w:r>
        <w:del w:id="874" w:author="Bruno Eleres" w:date="2021-05-03T23:12:00Z">
          <w:r w:rsidDel="007711B9">
            <w:rPr>
              <w:rFonts w:cs="Times New Roman"/>
            </w:rPr>
            <w:delText xml:space="preserve">of local data that </w:delText>
          </w:r>
        </w:del>
        <w:r>
          <w:rPr>
            <w:rFonts w:cs="Times New Roman"/>
          </w:rPr>
          <w:t xml:space="preserve">are </w:t>
        </w:r>
        <w:del w:id="875" w:author="Bruno Eleres" w:date="2021-05-03T23:14:00Z">
          <w:r w:rsidDel="003A5AD4">
            <w:rPr>
              <w:rFonts w:cs="Times New Roman"/>
            </w:rPr>
            <w:delText xml:space="preserve">already </w:delText>
          </w:r>
        </w:del>
        <w:del w:id="876" w:author="Bruno Eleres" w:date="2021-05-03T23:13:00Z">
          <w:r w:rsidDel="007711B9">
            <w:rPr>
              <w:rFonts w:cs="Times New Roman"/>
            </w:rPr>
            <w:delText>present</w:delText>
          </w:r>
        </w:del>
        <w:del w:id="877" w:author="Bruno Eleres" w:date="2021-05-03T23:10:00Z">
          <w:r w:rsidDel="00B805A7">
            <w:rPr>
              <w:rFonts w:cs="Times New Roman"/>
            </w:rPr>
            <w:delText>ed</w:delText>
          </w:r>
        </w:del>
        <w:del w:id="878" w:author="Bruno Eleres" w:date="2021-05-03T23:13:00Z">
          <w:r w:rsidDel="007711B9">
            <w:rPr>
              <w:rFonts w:cs="Times New Roman"/>
            </w:rPr>
            <w:delText xml:space="preserve"> </w:delText>
          </w:r>
        </w:del>
        <w:r>
          <w:rPr>
            <w:rFonts w:cs="Times New Roman"/>
          </w:rPr>
          <w:t xml:space="preserve">in the </w:t>
        </w:r>
      </w:ins>
      <w:ins w:id="879" w:author="Bruno Eleres" w:date="2021-05-03T23:14:00Z">
        <w:r w:rsidR="003A5AD4">
          <w:rPr>
            <w:rFonts w:cs="Times New Roman"/>
          </w:rPr>
          <w:t>backbone phylogenetic</w:t>
        </w:r>
      </w:ins>
      <w:ins w:id="880" w:author="Aline Richter" w:date="2021-04-29T12:11:00Z">
        <w:del w:id="881" w:author="Bruno Eleres" w:date="2021-05-03T23:14:00Z">
          <w:r w:rsidDel="003A5AD4">
            <w:rPr>
              <w:rFonts w:cs="Times New Roman"/>
            </w:rPr>
            <w:delText>mega-</w:delText>
          </w:r>
        </w:del>
      </w:ins>
      <w:ins w:id="882" w:author="Bruno Eleres" w:date="2021-05-03T23:14:00Z">
        <w:r w:rsidR="003A5AD4">
          <w:rPr>
            <w:rFonts w:cs="Times New Roman"/>
          </w:rPr>
          <w:t xml:space="preserve"> </w:t>
        </w:r>
      </w:ins>
      <w:ins w:id="883" w:author="Aline Richter" w:date="2021-04-29T12:11:00Z">
        <w:r>
          <w:rPr>
            <w:rFonts w:cs="Times New Roman"/>
          </w:rPr>
          <w:t xml:space="preserve">tree. If all </w:t>
        </w:r>
      </w:ins>
      <w:ins w:id="884" w:author="Bruno Eleres" w:date="2021-05-03T23:13:00Z">
        <w:r w:rsidR="00857288">
          <w:rPr>
            <w:rFonts w:cs="Times New Roman"/>
          </w:rPr>
          <w:t xml:space="preserve">the provided </w:t>
        </w:r>
      </w:ins>
      <w:ins w:id="885" w:author="Aline Richter" w:date="2021-04-29T12:11:00Z">
        <w:r>
          <w:rPr>
            <w:rFonts w:cs="Times New Roman"/>
          </w:rPr>
          <w:t xml:space="preserve">species are </w:t>
        </w:r>
      </w:ins>
      <w:ins w:id="886" w:author="Bruno Eleres" w:date="2021-05-03T23:14:00Z">
        <w:r w:rsidR="003A5AD4">
          <w:rPr>
            <w:rFonts w:cs="Times New Roman"/>
          </w:rPr>
          <w:t xml:space="preserve">already </w:t>
        </w:r>
      </w:ins>
      <w:ins w:id="887" w:author="Aline Richter" w:date="2021-04-29T12:11:00Z">
        <w:r>
          <w:rPr>
            <w:rFonts w:cs="Times New Roman"/>
          </w:rPr>
          <w:t>present</w:t>
        </w:r>
      </w:ins>
      <w:ins w:id="888" w:author="Bruno Eleres" w:date="2021-05-03T23:14:00Z">
        <w:r w:rsidR="003A5AD4">
          <w:rPr>
            <w:rFonts w:cs="Times New Roman"/>
          </w:rPr>
          <w:t xml:space="preserve"> in the backbone tree</w:t>
        </w:r>
      </w:ins>
      <w:ins w:id="889" w:author="Aline Richter" w:date="2021-04-29T12:11:00Z">
        <w:r>
          <w:rPr>
            <w:rFonts w:cs="Times New Roman"/>
          </w:rPr>
          <w:t>,</w:t>
        </w:r>
        <w:del w:id="890" w:author="Bruno Eleres" w:date="2021-05-03T23:14:00Z">
          <w:r w:rsidDel="003A5AD4">
            <w:rPr>
              <w:rFonts w:cs="Times New Roman"/>
            </w:rPr>
            <w:delText xml:space="preserve"> so</w:delText>
          </w:r>
        </w:del>
        <w:r>
          <w:rPr>
            <w:rFonts w:cs="Times New Roman"/>
          </w:rPr>
          <w:t xml:space="preserve"> the function return</w:t>
        </w:r>
      </w:ins>
      <w:ins w:id="891" w:author="Bruno Eleres" w:date="2021-05-03T23:06:00Z">
        <w:r w:rsidR="00646148">
          <w:rPr>
            <w:rFonts w:cs="Times New Roman"/>
          </w:rPr>
          <w:t>s</w:t>
        </w:r>
      </w:ins>
      <w:ins w:id="892" w:author="Aline Richter" w:date="2021-04-29T12:11:00Z">
        <w:r>
          <w:rPr>
            <w:rFonts w:cs="Times New Roman"/>
          </w:rPr>
          <w:t xml:space="preserve"> </w:t>
        </w:r>
        <w:del w:id="893" w:author="Bruno Eleres" w:date="2021-05-03T23:15:00Z">
          <w:r w:rsidDel="005F383D">
            <w:rPr>
              <w:rFonts w:cs="Times New Roman"/>
            </w:rPr>
            <w:delText>the</w:delText>
          </w:r>
        </w:del>
      </w:ins>
      <w:ins w:id="894" w:author="Bruno Eleres" w:date="2021-05-03T23:15:00Z">
        <w:r w:rsidR="005F383D">
          <w:rPr>
            <w:rFonts w:cs="Times New Roman"/>
          </w:rPr>
          <w:t>a</w:t>
        </w:r>
      </w:ins>
      <w:ins w:id="895" w:author="Aline Richter" w:date="2021-04-29T12:11:00Z">
        <w:r>
          <w:rPr>
            <w:rFonts w:cs="Times New Roman"/>
          </w:rPr>
          <w:t xml:space="preserve"> pruned tree. If</w:t>
        </w:r>
      </w:ins>
      <w:ins w:id="896" w:author="Aline Richter" w:date="2021-04-29T12:12:00Z">
        <w:r w:rsidR="00133209" w:rsidRPr="00133209">
          <w:rPr>
            <w:rFonts w:cs="Times New Roman"/>
          </w:rPr>
          <w:t xml:space="preserve"> any of the </w:t>
        </w:r>
      </w:ins>
      <w:ins w:id="897" w:author="Bruno Eleres" w:date="2021-05-03T23:17:00Z">
        <w:r w:rsidR="004A7F39">
          <w:rPr>
            <w:rFonts w:cs="Times New Roman"/>
          </w:rPr>
          <w:t xml:space="preserve">provided </w:t>
        </w:r>
      </w:ins>
      <w:ins w:id="898" w:author="Aline Richter" w:date="2021-04-29T12:12:00Z">
        <w:r w:rsidR="00133209" w:rsidRPr="00133209">
          <w:rPr>
            <w:rFonts w:cs="Times New Roman"/>
          </w:rPr>
          <w:t xml:space="preserve">species </w:t>
        </w:r>
        <w:del w:id="899" w:author="Bruno Eleres" w:date="2021-05-03T23:17:00Z">
          <w:r w:rsidR="00133209" w:rsidRPr="00133209" w:rsidDel="004A7F39">
            <w:rPr>
              <w:rFonts w:cs="Times New Roman"/>
            </w:rPr>
            <w:delText xml:space="preserve">provided by the user </w:delText>
          </w:r>
        </w:del>
        <w:r w:rsidR="00133209" w:rsidRPr="00133209">
          <w:rPr>
            <w:rFonts w:cs="Times New Roman"/>
          </w:rPr>
          <w:t xml:space="preserve">is not </w:t>
        </w:r>
      </w:ins>
      <w:ins w:id="900" w:author="Bruno Eleres" w:date="2021-05-03T23:17:00Z">
        <w:r w:rsidR="004A7F39">
          <w:rPr>
            <w:rFonts w:cs="Times New Roman"/>
          </w:rPr>
          <w:t>in the backbone tree</w:t>
        </w:r>
      </w:ins>
      <w:ins w:id="901" w:author="Aline Richter" w:date="2021-04-29T12:12:00Z">
        <w:del w:id="902" w:author="Bruno Eleres" w:date="2021-05-03T23:17:00Z">
          <w:r w:rsidR="00133209" w:rsidRPr="00133209" w:rsidDel="004A7F39">
            <w:rPr>
              <w:rFonts w:cs="Times New Roman"/>
            </w:rPr>
            <w:delText>found</w:delText>
          </w:r>
        </w:del>
        <w:r w:rsidR="00133209">
          <w:rPr>
            <w:rFonts w:cs="Times New Roman"/>
          </w:rPr>
          <w:t xml:space="preserve">, </w:t>
        </w:r>
        <w:del w:id="903" w:author="Bruno Eleres" w:date="2021-05-03T23:17:00Z">
          <w:r w:rsidR="00133209" w:rsidDel="004A7F39">
            <w:rPr>
              <w:rFonts w:cs="Times New Roman"/>
            </w:rPr>
            <w:delText xml:space="preserve">then </w:delText>
          </w:r>
        </w:del>
        <w:r w:rsidR="00133209">
          <w:rPr>
            <w:rFonts w:cs="Times New Roman"/>
          </w:rPr>
          <w:t>the</w:t>
        </w:r>
        <w:r w:rsidR="00133209" w:rsidRPr="00133209" w:rsidDel="00E55CE8">
          <w:rPr>
            <w:rFonts w:cs="Times New Roman"/>
          </w:rPr>
          <w:t xml:space="preserve"> </w:t>
        </w:r>
      </w:ins>
      <w:ins w:id="904" w:author="Bruno Eleres" w:date="2021-05-03T23:19:00Z">
        <w:r w:rsidR="00EC0DE3">
          <w:rPr>
            <w:rFonts w:cs="Times New Roman"/>
          </w:rPr>
          <w:t>function performs</w:t>
        </w:r>
      </w:ins>
      <w:del w:id="905" w:author="Aline Richter" w:date="2021-04-29T11:38:00Z">
        <w:r w:rsidR="008D741D" w:rsidDel="00E55CE8">
          <w:rPr>
            <w:rFonts w:cs="Times New Roman"/>
          </w:rPr>
          <w:delText xml:space="preserve">the information </w:delText>
        </w:r>
        <w:r w:rsidR="00870F20" w:rsidDel="00E55CE8">
          <w:rPr>
            <w:rFonts w:cs="Times New Roman"/>
          </w:rPr>
          <w:delText>of the</w:delText>
        </w:r>
        <w:r w:rsidR="008D741D" w:rsidDel="00E55CE8">
          <w:rPr>
            <w:rFonts w:cs="Times New Roman"/>
          </w:rPr>
          <w:delText xml:space="preserve"> taxonomic hierar</w:delText>
        </w:r>
        <w:r w:rsidR="00870F20" w:rsidDel="00E55CE8">
          <w:rPr>
            <w:rFonts w:cs="Times New Roman"/>
          </w:rPr>
          <w:delText xml:space="preserve">chy </w:delText>
        </w:r>
        <w:r w:rsidR="00F0368F" w:rsidDel="00E55CE8">
          <w:rPr>
            <w:rFonts w:cs="Times New Roman"/>
          </w:rPr>
          <w:delText>contained in the data frame returned from FishTaxaMaker</w:delText>
        </w:r>
        <w:r w:rsidR="005C677D" w:rsidDel="00E55CE8">
          <w:rPr>
            <w:rFonts w:cs="Times New Roman"/>
          </w:rPr>
          <w:delText>()</w:delText>
        </w:r>
        <w:r w:rsidR="00F0368F" w:rsidDel="00E55CE8">
          <w:rPr>
            <w:rFonts w:cs="Times New Roman"/>
          </w:rPr>
          <w:delText xml:space="preserve">, joint with the information present in the </w:delText>
        </w:r>
        <w:r w:rsidR="000860ED" w:rsidDel="00E55CE8">
          <w:rPr>
            <w:rFonts w:cs="Times New Roman"/>
          </w:rPr>
          <w:delText xml:space="preserve">fishtree of life project </w:delText>
        </w:r>
        <w:r w:rsidR="000860ED" w:rsidDel="00E55CE8">
          <w:rPr>
            <w:rFonts w:cs="Times New Roman"/>
          </w:rPr>
          <w:fldChar w:fldCharType="begin" w:fldLock="1"/>
        </w:r>
        <w:r w:rsidR="00D51236" w:rsidDel="00E55CE8">
          <w:rPr>
            <w:rFonts w:cs="Times New Roman"/>
          </w:rPr>
          <w:del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2019)","plainTextFormattedCitation":"(Chang, Rabosky, Smith, &amp; Alfaro, 2019)","previouslyFormattedCitation":"(Chang, Rabosky, Smith, &amp; Alfaro, 2019)"},"properties":{"noteIndex":0},"schema":"https://github.com/citation-style-language/schema/raw/master/csl-citation.json"}</w:delInstrText>
        </w:r>
        <w:r w:rsidR="000860ED" w:rsidDel="00E55CE8">
          <w:rPr>
            <w:rFonts w:cs="Times New Roman"/>
          </w:rPr>
          <w:fldChar w:fldCharType="separate"/>
        </w:r>
        <w:r w:rsidR="00D51236" w:rsidRPr="00D51236" w:rsidDel="00E55CE8">
          <w:rPr>
            <w:rFonts w:cs="Times New Roman"/>
            <w:noProof/>
          </w:rPr>
          <w:delText>(Chang, Rabosky, Smith, &amp; Alfaro, 2019)</w:delText>
        </w:r>
        <w:r w:rsidR="000860ED" w:rsidDel="00E55CE8">
          <w:rPr>
            <w:rFonts w:cs="Times New Roman"/>
          </w:rPr>
          <w:fldChar w:fldCharType="end"/>
        </w:r>
        <w:r w:rsidR="003755DA" w:rsidDel="00E55CE8">
          <w:rPr>
            <w:rFonts w:cs="Times New Roman"/>
          </w:rPr>
          <w:delText xml:space="preserve"> through the fishtree package</w:delText>
        </w:r>
        <w:r w:rsidR="009E4287" w:rsidDel="00E55CE8">
          <w:rPr>
            <w:rFonts w:cs="Times New Roman"/>
          </w:rPr>
          <w:delText xml:space="preserve"> </w:delText>
        </w:r>
        <w:r w:rsidR="009E4287" w:rsidDel="00E55CE8">
          <w:rPr>
            <w:rFonts w:cs="Times New Roman"/>
          </w:rPr>
          <w:fldChar w:fldCharType="begin" w:fldLock="1"/>
        </w:r>
        <w:r w:rsidR="00251934" w:rsidDel="00E55CE8">
          <w:rPr>
            <w:rFonts w:cs="Times New Roman"/>
          </w:rPr>
          <w:del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et al., 2019)","plainTextFormattedCitation":"(Chang et al., 2019)","previouslyFormattedCitation":"(Chang et al., 2019)"},"properties":{"noteIndex":0},"schema":"https://github.com/citation-style-language/schema/raw/master/csl-citation.json"}</w:delInstrText>
        </w:r>
        <w:r w:rsidR="009E4287" w:rsidDel="00E55CE8">
          <w:rPr>
            <w:rFonts w:cs="Times New Roman"/>
          </w:rPr>
          <w:fldChar w:fldCharType="separate"/>
        </w:r>
        <w:r w:rsidR="009E4287" w:rsidRPr="009E4287" w:rsidDel="00E55CE8">
          <w:rPr>
            <w:rFonts w:cs="Times New Roman"/>
            <w:noProof/>
          </w:rPr>
          <w:delText>(Chang et al., 2019)</w:delText>
        </w:r>
        <w:r w:rsidR="009E4287" w:rsidDel="00E55CE8">
          <w:rPr>
            <w:rFonts w:cs="Times New Roman"/>
          </w:rPr>
          <w:fldChar w:fldCharType="end"/>
        </w:r>
        <w:r w:rsidR="00F0368F" w:rsidDel="00E55CE8">
          <w:rPr>
            <w:rFonts w:cs="Times New Roman"/>
          </w:rPr>
          <w:delText xml:space="preserve"> to assemble the phylogenetic tree with the </w:delText>
        </w:r>
        <w:r w:rsidR="009E4287" w:rsidDel="00E55CE8">
          <w:rPr>
            <w:rFonts w:cs="Times New Roman"/>
          </w:rPr>
          <w:delText xml:space="preserve">valid </w:delText>
        </w:r>
        <w:r w:rsidR="00F0368F" w:rsidDel="00E55CE8">
          <w:rPr>
            <w:rFonts w:cs="Times New Roman"/>
          </w:rPr>
          <w:delText>species informed by the user.</w:delText>
        </w:r>
      </w:del>
    </w:p>
    <w:p w14:paraId="3CD144BC" w14:textId="7F18AA74" w:rsidR="00F0368F" w:rsidDel="00F00C11" w:rsidRDefault="00F0368F">
      <w:pPr>
        <w:ind w:firstLine="708"/>
        <w:rPr>
          <w:del w:id="906" w:author="Aline Richter" w:date="2021-04-29T12:27:00Z"/>
          <w:rFonts w:cs="Times New Roman"/>
        </w:rPr>
        <w:pPrChange w:id="907" w:author="Aline Richter" w:date="2021-04-29T12:24:00Z">
          <w:pPr/>
        </w:pPrChange>
      </w:pPr>
      <w:del w:id="908" w:author="Aline Richter" w:date="2021-04-29T11:38:00Z">
        <w:r w:rsidDel="00E55CE8">
          <w:rPr>
            <w:rFonts w:cs="Times New Roman"/>
          </w:rPr>
          <w:tab/>
        </w:r>
      </w:del>
      <w:del w:id="909" w:author="Bruno Eleres" w:date="2021-05-03T23:19:00Z">
        <w:r w:rsidR="00AE0621" w:rsidDel="00EC0DE3">
          <w:rPr>
            <w:rFonts w:cs="Times New Roman"/>
          </w:rPr>
          <w:delText>FishPhyloMaker</w:delText>
        </w:r>
        <w:r w:rsidR="00093A3C" w:rsidDel="00EC0DE3">
          <w:rPr>
            <w:rFonts w:cs="Times New Roman"/>
          </w:rPr>
          <w:delText>()</w:delText>
        </w:r>
        <w:r w:rsidR="000665A5" w:rsidDel="00EC0DE3">
          <w:rPr>
            <w:rFonts w:cs="Times New Roman"/>
          </w:rPr>
          <w:delText xml:space="preserve"> </w:delText>
        </w:r>
      </w:del>
      <w:ins w:id="910" w:author="Bruno Eleres" w:date="2021-05-03T23:18:00Z">
        <w:r w:rsidR="00EC422E">
          <w:rPr>
            <w:rFonts w:cs="Times New Roman"/>
          </w:rPr>
          <w:t xml:space="preserve"> a four-level insertion routine</w:t>
        </w:r>
      </w:ins>
      <w:del w:id="911" w:author="Bruno Eleres" w:date="2021-05-03T23:19:00Z">
        <w:r w:rsidR="00AE0621" w:rsidDel="00EC0DE3">
          <w:rPr>
            <w:rFonts w:cs="Times New Roman"/>
          </w:rPr>
          <w:delText>works in a sequential way,</w:delText>
        </w:r>
        <w:r w:rsidR="00180C84" w:rsidDel="00EC0DE3">
          <w:rPr>
            <w:rFonts w:cs="Times New Roman"/>
          </w:rPr>
          <w:delText xml:space="preserve"> with </w:delText>
        </w:r>
        <w:r w:rsidR="00C7336C" w:rsidDel="00EC0DE3">
          <w:rPr>
            <w:rFonts w:cs="Times New Roman"/>
          </w:rPr>
          <w:delText>4 levels of insertions</w:delText>
        </w:r>
      </w:del>
      <w:ins w:id="912" w:author="Aline Richter" w:date="2021-04-29T11:39:00Z">
        <w:del w:id="913" w:author="Bruno Eleres" w:date="2021-05-03T23:19:00Z">
          <w:r w:rsidR="00E55CE8" w:rsidDel="00EC0DE3">
            <w:rPr>
              <w:rFonts w:cs="Times New Roman"/>
            </w:rPr>
            <w:delText>:</w:delText>
          </w:r>
        </w:del>
        <w:del w:id="914" w:author="Bruno Eleres" w:date="2021-05-03T23:21:00Z">
          <w:r w:rsidR="00E55CE8" w:rsidDel="003031EE">
            <w:rPr>
              <w:rFonts w:cs="Times New Roman"/>
            </w:rPr>
            <w:delText xml:space="preserve"> Congeneric insertion,</w:delText>
          </w:r>
        </w:del>
      </w:ins>
      <w:ins w:id="915" w:author="Aline Richter" w:date="2021-04-29T11:48:00Z">
        <w:del w:id="916" w:author="Bruno Eleres" w:date="2021-05-03T23:21:00Z">
          <w:r w:rsidR="00DC0CD2" w:rsidDel="003031EE">
            <w:rPr>
              <w:rFonts w:cs="Times New Roman"/>
            </w:rPr>
            <w:delText xml:space="preserve"> Family-level insertions, Congeneric at Family-level insertions and Order insertions</w:delText>
          </w:r>
        </w:del>
      </w:ins>
      <w:ins w:id="917" w:author="Aline Richter" w:date="2021-04-29T12:09:00Z">
        <w:r w:rsidR="00C500A3">
          <w:rPr>
            <w:rFonts w:cs="Times New Roman"/>
          </w:rPr>
          <w:t>.</w:t>
        </w:r>
      </w:ins>
      <w:ins w:id="918" w:author="Aline Richter" w:date="2021-04-29T12:08:00Z">
        <w:r w:rsidR="00C500A3">
          <w:rPr>
            <w:rFonts w:cs="Times New Roman"/>
          </w:rPr>
          <w:t xml:space="preserve"> </w:t>
        </w:r>
      </w:ins>
      <w:ins w:id="919" w:author="Bruno Eleres" w:date="2021-05-03T23:21:00Z">
        <w:r w:rsidR="003031EE">
          <w:rPr>
            <w:rFonts w:cs="Times New Roman"/>
          </w:rPr>
          <w:t>First,</w:t>
        </w:r>
      </w:ins>
      <w:ins w:id="920" w:author="Aline Richter" w:date="2021-04-29T13:03:00Z">
        <w:del w:id="921" w:author="Bruno Eleres" w:date="2021-05-03T23:21:00Z">
          <w:r w:rsidR="00A05F9C" w:rsidDel="003031EE">
            <w:rPr>
              <w:rFonts w:cs="Times New Roman"/>
            </w:rPr>
            <w:delText>(</w:delText>
          </w:r>
        </w:del>
      </w:ins>
      <w:del w:id="922" w:author="Aline Richter" w:date="2021-04-29T12:09:00Z">
        <w:r w:rsidR="00C7336C" w:rsidDel="00C500A3">
          <w:rPr>
            <w:rFonts w:cs="Times New Roman"/>
          </w:rPr>
          <w:delText xml:space="preserve"> that are explained </w:delText>
        </w:r>
        <w:r w:rsidR="000339CC" w:rsidDel="00C500A3">
          <w:rPr>
            <w:rFonts w:cs="Times New Roman"/>
          </w:rPr>
          <w:delText xml:space="preserve">in detailed </w:delText>
        </w:r>
        <w:r w:rsidR="00C7336C" w:rsidDel="00C500A3">
          <w:rPr>
            <w:rFonts w:cs="Times New Roman"/>
          </w:rPr>
          <w:delText>next.</w:delText>
        </w:r>
        <w:r w:rsidR="00AE0621" w:rsidDel="00C500A3">
          <w:rPr>
            <w:rFonts w:cs="Times New Roman"/>
          </w:rPr>
          <w:delText xml:space="preserve"> </w:delText>
        </w:r>
        <w:r w:rsidR="00231123" w:rsidDel="00C500A3">
          <w:rPr>
            <w:rFonts w:cs="Times New Roman"/>
          </w:rPr>
          <w:delText>F</w:delText>
        </w:r>
        <w:r w:rsidR="00AE0621" w:rsidDel="00C500A3">
          <w:rPr>
            <w:rFonts w:cs="Times New Roman"/>
          </w:rPr>
          <w:delText>i</w:delText>
        </w:r>
      </w:del>
      <w:del w:id="923" w:author="Aline Richter" w:date="2021-04-29T12:11:00Z">
        <w:r w:rsidR="00AE0621" w:rsidDel="00C500A3">
          <w:rPr>
            <w:rFonts w:cs="Times New Roman"/>
          </w:rPr>
          <w:delText>rst</w:delText>
        </w:r>
        <w:r w:rsidR="00231123" w:rsidDel="00C500A3">
          <w:rPr>
            <w:rFonts w:cs="Times New Roman"/>
          </w:rPr>
          <w:delText xml:space="preserve"> the function</w:delText>
        </w:r>
        <w:r w:rsidR="00AE0621" w:rsidDel="00C500A3">
          <w:rPr>
            <w:rFonts w:cs="Times New Roman"/>
          </w:rPr>
          <w:delText xml:space="preserve"> </w:delText>
        </w:r>
        <w:r w:rsidR="005337EC" w:rsidDel="00C500A3">
          <w:rPr>
            <w:rFonts w:cs="Times New Roman"/>
          </w:rPr>
          <w:delText>finds</w:delText>
        </w:r>
        <w:r w:rsidR="00AE0621" w:rsidDel="00C500A3">
          <w:rPr>
            <w:rFonts w:cs="Times New Roman"/>
          </w:rPr>
          <w:delText xml:space="preserve"> for all species</w:delText>
        </w:r>
        <w:r w:rsidR="00093A3C" w:rsidDel="00C500A3">
          <w:rPr>
            <w:rFonts w:cs="Times New Roman"/>
          </w:rPr>
          <w:delText xml:space="preserve"> of local data</w:delText>
        </w:r>
        <w:r w:rsidR="00AE0621" w:rsidDel="00C500A3">
          <w:rPr>
            <w:rFonts w:cs="Times New Roman"/>
          </w:rPr>
          <w:delText xml:space="preserve"> </w:delText>
        </w:r>
        <w:r w:rsidR="000E3F7F" w:rsidDel="00C500A3">
          <w:rPr>
            <w:rFonts w:cs="Times New Roman"/>
          </w:rPr>
          <w:delText>that are already presented in the mega-tree.</w:delText>
        </w:r>
      </w:del>
      <w:del w:id="924" w:author="Aline Richter" w:date="2021-04-29T12:12:00Z">
        <w:r w:rsidR="000E3F7F" w:rsidDel="00133209">
          <w:rPr>
            <w:rFonts w:cs="Times New Roman"/>
          </w:rPr>
          <w:delText xml:space="preserve"> </w:delText>
        </w:r>
      </w:del>
      <w:ins w:id="925" w:author="Aline Richter" w:date="2021-04-29T12:12:00Z">
        <w:del w:id="926" w:author="Bruno Eleres" w:date="2021-05-03T23:21:00Z">
          <w:r w:rsidR="00133209" w:rsidDel="003031EE">
            <w:rPr>
              <w:rFonts w:cs="Times New Roman"/>
            </w:rPr>
            <w:delText>i)</w:delText>
          </w:r>
        </w:del>
        <w:r w:rsidR="00133209">
          <w:rPr>
            <w:rFonts w:cs="Times New Roman"/>
          </w:rPr>
          <w:t xml:space="preserve"> </w:t>
        </w:r>
      </w:ins>
      <w:ins w:id="927" w:author="Bruno Eleres" w:date="2021-05-03T23:46:00Z">
        <w:r w:rsidR="009C6CCF">
          <w:rPr>
            <w:rFonts w:cs="Times New Roman"/>
          </w:rPr>
          <w:t xml:space="preserve">species </w:t>
        </w:r>
        <w:r w:rsidR="00D9695A">
          <w:rPr>
            <w:rFonts w:cs="Times New Roman"/>
          </w:rPr>
          <w:t xml:space="preserve">from </w:t>
        </w:r>
      </w:ins>
      <w:ins w:id="928" w:author="Bruno Eleres" w:date="2021-05-03T23:47:00Z">
        <w:r w:rsidR="00D9695A">
          <w:rPr>
            <w:rFonts w:cs="Times New Roman"/>
          </w:rPr>
          <w:t xml:space="preserve">genera </w:t>
        </w:r>
      </w:ins>
      <w:ins w:id="929" w:author="Bruno Eleres" w:date="2021-05-03T23:56:00Z">
        <w:r w:rsidR="004E34E3">
          <w:rPr>
            <w:rFonts w:cs="Times New Roman"/>
          </w:rPr>
          <w:t xml:space="preserve">already </w:t>
        </w:r>
      </w:ins>
      <w:ins w:id="930" w:author="Bruno Eleres" w:date="2021-05-03T23:47:00Z">
        <w:r w:rsidR="00D9695A">
          <w:rPr>
            <w:rFonts w:cs="Times New Roman"/>
          </w:rPr>
          <w:t xml:space="preserve">included in the backbone tree are inserted </w:t>
        </w:r>
      </w:ins>
      <w:ins w:id="931" w:author="Aline Richter" w:date="2021-04-29T12:13:00Z">
        <w:del w:id="932" w:author="Bruno Eleres" w:date="2021-05-03T23:38:00Z">
          <w:r w:rsidR="00133209" w:rsidDel="00B76217">
            <w:rPr>
              <w:rFonts w:cs="Times New Roman"/>
            </w:rPr>
            <w:delText>the</w:delText>
          </w:r>
        </w:del>
        <w:del w:id="933" w:author="Bruno Eleres" w:date="2021-05-03T23:47:00Z">
          <w:r w:rsidR="00133209" w:rsidDel="00D9695A">
            <w:rPr>
              <w:rFonts w:cs="Times New Roman"/>
            </w:rPr>
            <w:delText xml:space="preserve"> </w:delText>
          </w:r>
        </w:del>
      </w:ins>
      <w:ins w:id="934" w:author="Aline Richter" w:date="2021-04-29T12:14:00Z">
        <w:del w:id="935" w:author="Bruno Eleres" w:date="2021-05-03T23:38:00Z">
          <w:r w:rsidR="00133209" w:rsidDel="00B76217">
            <w:rPr>
              <w:rFonts w:cs="Times New Roman"/>
            </w:rPr>
            <w:delText>C</w:delText>
          </w:r>
        </w:del>
      </w:ins>
      <w:ins w:id="936" w:author="Aline Richter" w:date="2021-04-29T12:13:00Z">
        <w:del w:id="937" w:author="Bruno Eleres" w:date="2021-05-03T23:47:00Z">
          <w:r w:rsidR="00133209" w:rsidDel="00D9695A">
            <w:rPr>
              <w:rFonts w:cs="Times New Roman"/>
            </w:rPr>
            <w:delText>ongeneric insertion consist in look</w:delText>
          </w:r>
        </w:del>
      </w:ins>
      <w:ins w:id="938" w:author="Aline Richter" w:date="2021-04-29T12:14:00Z">
        <w:del w:id="939" w:author="Bruno Eleres" w:date="2021-05-03T23:47:00Z">
          <w:r w:rsidR="00133209" w:rsidDel="00D9695A">
            <w:rPr>
              <w:rFonts w:cs="Times New Roman"/>
            </w:rPr>
            <w:delText>ing</w:delText>
          </w:r>
        </w:del>
      </w:ins>
      <w:ins w:id="940" w:author="Aline Richter" w:date="2021-04-29T12:13:00Z">
        <w:del w:id="941" w:author="Bruno Eleres" w:date="2021-05-03T23:47:00Z">
          <w:r w:rsidR="00133209" w:rsidDel="00D9695A">
            <w:rPr>
              <w:rFonts w:cs="Times New Roman"/>
            </w:rPr>
            <w:delText xml:space="preserve"> for </w:delText>
          </w:r>
        </w:del>
      </w:ins>
      <w:ins w:id="942" w:author="Aline Richter" w:date="2021-04-29T12:15:00Z">
        <w:del w:id="943" w:author="Bruno Eleres" w:date="2021-05-03T23:47:00Z">
          <w:r w:rsidR="00133209" w:rsidDel="00D9695A">
            <w:rPr>
              <w:rFonts w:cs="Times New Roman"/>
            </w:rPr>
            <w:delText xml:space="preserve">genus in the tree that is </w:delText>
          </w:r>
        </w:del>
      </w:ins>
      <w:del w:id="944" w:author="Bruno Eleres" w:date="2021-05-03T23:47:00Z">
        <w:r w:rsidR="000E3F7F" w:rsidDel="00D9695A">
          <w:rPr>
            <w:rFonts w:cs="Times New Roman"/>
          </w:rPr>
          <w:delText xml:space="preserve">If any species remains for insertion, </w:delText>
        </w:r>
        <w:r w:rsidR="00093A3C" w:rsidDel="00D9695A">
          <w:rPr>
            <w:rFonts w:cs="Times New Roman"/>
          </w:rPr>
          <w:delText xml:space="preserve">then </w:delText>
        </w:r>
        <w:r w:rsidR="000E3F7F" w:rsidDel="00D9695A">
          <w:rPr>
            <w:rFonts w:cs="Times New Roman"/>
          </w:rPr>
          <w:delText xml:space="preserve">the function finds for congeneric </w:delText>
        </w:r>
      </w:del>
      <w:ins w:id="945" w:author="Aline Richter" w:date="2021-04-29T12:14:00Z">
        <w:del w:id="946" w:author="Bruno Eleres" w:date="2021-05-03T23:47:00Z">
          <w:r w:rsidR="00133209" w:rsidDel="00D9695A">
            <w:rPr>
              <w:rFonts w:cs="Times New Roman"/>
            </w:rPr>
            <w:delText>the same genus of</w:delText>
          </w:r>
        </w:del>
      </w:ins>
      <w:ins w:id="947" w:author="Aline Richter" w:date="2021-04-29T12:15:00Z">
        <w:del w:id="948" w:author="Bruno Eleres" w:date="2021-05-03T23:47:00Z">
          <w:r w:rsidR="00133209" w:rsidDel="00D9695A">
            <w:rPr>
              <w:rFonts w:cs="Times New Roman"/>
            </w:rPr>
            <w:delText xml:space="preserve"> species not found</w:delText>
          </w:r>
        </w:del>
        <w:del w:id="949" w:author="Bruno Eleres" w:date="2021-05-03T23:48:00Z">
          <w:r w:rsidR="00133209" w:rsidDel="00D9695A">
            <w:rPr>
              <w:rFonts w:cs="Times New Roman"/>
            </w:rPr>
            <w:delText>.</w:delText>
          </w:r>
        </w:del>
      </w:ins>
      <w:ins w:id="950" w:author="Aline Richter" w:date="2021-04-29T12:16:00Z">
        <w:del w:id="951" w:author="Bruno Eleres" w:date="2021-05-03T23:48:00Z">
          <w:r w:rsidR="00133209" w:rsidDel="00D9695A">
            <w:rPr>
              <w:rFonts w:cs="Times New Roman"/>
            </w:rPr>
            <w:delText xml:space="preserve"> Once found, </w:delText>
          </w:r>
        </w:del>
      </w:ins>
      <w:ins w:id="952" w:author="Aline Richter" w:date="2021-04-29T12:19:00Z">
        <w:del w:id="953" w:author="Bruno Eleres" w:date="2021-05-03T23:48:00Z">
          <w:r w:rsidR="00133209" w:rsidDel="00D9695A">
            <w:rPr>
              <w:rFonts w:cs="Times New Roman"/>
            </w:rPr>
            <w:delText>if there are only one species of the genus in the tree, the branch is</w:delText>
          </w:r>
        </w:del>
        <w:del w:id="954" w:author="Bruno Eleres" w:date="2021-05-03T23:55:00Z">
          <w:r w:rsidR="00133209" w:rsidDel="00611F29">
            <w:rPr>
              <w:rFonts w:cs="Times New Roman"/>
            </w:rPr>
            <w:delText xml:space="preserve"> split </w:delText>
          </w:r>
        </w:del>
        <w:del w:id="955" w:author="Bruno Eleres" w:date="2021-05-03T23:50:00Z">
          <w:r w:rsidR="00133209" w:rsidDel="006F2427">
            <w:rPr>
              <w:rFonts w:cs="Times New Roman"/>
            </w:rPr>
            <w:delText>in two</w:delText>
          </w:r>
        </w:del>
      </w:ins>
      <w:ins w:id="956" w:author="Aline Richter" w:date="2021-04-29T12:21:00Z">
        <w:del w:id="957" w:author="Bruno Eleres" w:date="2021-05-03T23:55:00Z">
          <w:r w:rsidR="00133209" w:rsidDel="00611F29">
            <w:rPr>
              <w:rFonts w:cs="Times New Roman"/>
            </w:rPr>
            <w:delText xml:space="preserve"> </w:delText>
          </w:r>
        </w:del>
      </w:ins>
      <w:ins w:id="958" w:author="Aline Richter" w:date="2021-04-29T12:22:00Z">
        <w:del w:id="959" w:author="Bruno Eleres" w:date="2021-05-03T23:55:00Z">
          <w:r w:rsidR="00F00C11" w:rsidDel="00611F29">
            <w:rPr>
              <w:rFonts w:cs="Times New Roman"/>
            </w:rPr>
            <w:delText xml:space="preserve">and the species </w:delText>
          </w:r>
        </w:del>
        <w:del w:id="960" w:author="Bruno Eleres" w:date="2021-05-03T23:48:00Z">
          <w:r w:rsidR="00F00C11" w:rsidDel="00D961DF">
            <w:rPr>
              <w:rFonts w:cs="Times New Roman"/>
            </w:rPr>
            <w:delText xml:space="preserve">is </w:delText>
          </w:r>
        </w:del>
      </w:ins>
      <w:ins w:id="961" w:author="Aline Richter" w:date="2021-04-29T12:26:00Z">
        <w:del w:id="962" w:author="Bruno Eleres" w:date="2021-05-03T23:48:00Z">
          <w:r w:rsidR="00F00C11" w:rsidDel="00D961DF">
            <w:rPr>
              <w:rFonts w:cs="Times New Roman"/>
            </w:rPr>
            <w:delText>added</w:delText>
          </w:r>
        </w:del>
      </w:ins>
      <w:ins w:id="963" w:author="Aline Richter" w:date="2021-04-29T12:22:00Z">
        <w:del w:id="964" w:author="Bruno Eleres" w:date="2021-05-03T23:48:00Z">
          <w:r w:rsidR="00F00C11" w:rsidDel="00D961DF">
            <w:rPr>
              <w:rFonts w:cs="Times New Roman"/>
            </w:rPr>
            <w:delText xml:space="preserve"> </w:delText>
          </w:r>
        </w:del>
      </w:ins>
      <w:ins w:id="965" w:author="Aline Richter" w:date="2021-04-29T12:26:00Z">
        <w:r w:rsidR="00F00C11">
          <w:rPr>
            <w:rFonts w:cs="Times New Roman"/>
          </w:rPr>
          <w:t>as</w:t>
        </w:r>
      </w:ins>
      <w:ins w:id="966" w:author="Aline Richter" w:date="2021-04-29T12:22:00Z">
        <w:del w:id="967" w:author="Bruno Eleres" w:date="2021-05-03T23:57:00Z">
          <w:r w:rsidR="00F00C11" w:rsidDel="004E34E3">
            <w:rPr>
              <w:rFonts w:cs="Times New Roman"/>
            </w:rPr>
            <w:delText xml:space="preserve"> </w:delText>
          </w:r>
        </w:del>
      </w:ins>
      <w:ins w:id="968" w:author="Bruno Eleres" w:date="2021-05-03T23:56:00Z">
        <w:r w:rsidR="00590DC9" w:rsidRPr="00590DC9">
          <w:rPr>
            <w:rFonts w:cs="Times New Roman"/>
          </w:rPr>
          <w:t xml:space="preserve"> </w:t>
        </w:r>
        <w:r w:rsidR="00590DC9">
          <w:rPr>
            <w:rFonts w:cs="Times New Roman"/>
          </w:rPr>
          <w:t>polytom</w:t>
        </w:r>
      </w:ins>
      <w:ins w:id="969" w:author="Bruno Eleres" w:date="2021-05-03T23:57:00Z">
        <w:r w:rsidR="004E34E3">
          <w:rPr>
            <w:rFonts w:cs="Times New Roman"/>
          </w:rPr>
          <w:t>ies</w:t>
        </w:r>
      </w:ins>
      <w:ins w:id="970" w:author="Bruno Eleres" w:date="2021-05-03T23:56:00Z">
        <w:r w:rsidR="00590DC9">
          <w:rPr>
            <w:rFonts w:cs="Times New Roman"/>
          </w:rPr>
          <w:t xml:space="preserve"> at the most recent ancestral node that links all congeneric species </w:t>
        </w:r>
      </w:ins>
      <w:ins w:id="971" w:author="Bruno Eleres" w:date="2021-05-04T00:00:00Z">
        <w:r w:rsidR="00295CA0">
          <w:rPr>
            <w:rFonts w:cs="Times New Roman"/>
          </w:rPr>
          <w:t>(</w:t>
        </w:r>
      </w:ins>
      <w:ins w:id="972" w:author="Bruno Eleres" w:date="2021-05-03T23:56:00Z">
        <w:r w:rsidR="00590DC9">
          <w:rPr>
            <w:rFonts w:cs="Times New Roman"/>
          </w:rPr>
          <w:t>or</w:t>
        </w:r>
      </w:ins>
      <w:ins w:id="973" w:author="Bruno Eleres" w:date="2021-05-03T23:57:00Z">
        <w:r w:rsidR="000E690F">
          <w:rPr>
            <w:rFonts w:cs="Times New Roman"/>
          </w:rPr>
          <w:t xml:space="preserve"> </w:t>
        </w:r>
      </w:ins>
      <w:ins w:id="974" w:author="Bruno Eleres" w:date="2021-05-04T00:00:00Z">
        <w:r w:rsidR="00E5243E">
          <w:rPr>
            <w:rFonts w:cs="Times New Roman"/>
          </w:rPr>
          <w:t xml:space="preserve">as </w:t>
        </w:r>
      </w:ins>
      <w:ins w:id="975" w:author="Bruno Eleres" w:date="2021-05-04T00:01:00Z">
        <w:r w:rsidR="00E5243E">
          <w:rPr>
            <w:rFonts w:cs="Times New Roman"/>
          </w:rPr>
          <w:t xml:space="preserve">the </w:t>
        </w:r>
      </w:ins>
      <w:ins w:id="976" w:author="Bruno Eleres" w:date="2021-05-04T00:00:00Z">
        <w:r w:rsidR="00E5243E">
          <w:rPr>
            <w:rFonts w:cs="Times New Roman"/>
          </w:rPr>
          <w:t xml:space="preserve">sister species of </w:t>
        </w:r>
      </w:ins>
      <w:ins w:id="977" w:author="Bruno Eleres" w:date="2021-05-04T00:01:00Z">
        <w:r w:rsidR="00E5243E">
          <w:rPr>
            <w:rFonts w:cs="Times New Roman"/>
          </w:rPr>
          <w:t xml:space="preserve">the </w:t>
        </w:r>
      </w:ins>
      <w:ins w:id="978" w:author="Bruno Eleres" w:date="2021-05-04T00:02:00Z">
        <w:r w:rsidR="00983DE2">
          <w:rPr>
            <w:rFonts w:cs="Times New Roman"/>
          </w:rPr>
          <w:t xml:space="preserve">only </w:t>
        </w:r>
      </w:ins>
      <w:ins w:id="979" w:author="Bruno Eleres" w:date="2021-05-04T00:01:00Z">
        <w:r w:rsidR="00E5243E">
          <w:rPr>
            <w:rFonts w:cs="Times New Roman"/>
          </w:rPr>
          <w:t>species representing a genus</w:t>
        </w:r>
      </w:ins>
      <w:ins w:id="980" w:author="Bruno Eleres" w:date="2021-05-04T10:08:00Z">
        <w:r w:rsidR="00F57090">
          <w:rPr>
            <w:rFonts w:cs="Times New Roman"/>
          </w:rPr>
          <w:t xml:space="preserve"> in the backbone tree</w:t>
        </w:r>
      </w:ins>
      <w:ins w:id="981" w:author="Bruno Eleres" w:date="2021-05-04T00:01:00Z">
        <w:r w:rsidR="00E5243E">
          <w:rPr>
            <w:rFonts w:cs="Times New Roman"/>
          </w:rPr>
          <w:t>)</w:t>
        </w:r>
      </w:ins>
      <w:ins w:id="982" w:author="Aline Richter" w:date="2021-04-29T12:22:00Z">
        <w:del w:id="983" w:author="Bruno Eleres" w:date="2021-05-03T23:48:00Z">
          <w:r w:rsidR="00F00C11" w:rsidDel="00D961DF">
            <w:rPr>
              <w:rFonts w:cs="Times New Roman"/>
            </w:rPr>
            <w:delText>s</w:delText>
          </w:r>
        </w:del>
        <w:del w:id="984" w:author="Bruno Eleres" w:date="2021-05-03T23:57:00Z">
          <w:r w:rsidR="00F00C11" w:rsidDel="000E690F">
            <w:rPr>
              <w:rFonts w:cs="Times New Roman"/>
            </w:rPr>
            <w:delText>ister</w:delText>
          </w:r>
        </w:del>
        <w:del w:id="985" w:author="Bruno Eleres" w:date="2021-05-03T23:48:00Z">
          <w:r w:rsidR="00F00C11" w:rsidDel="00D961DF">
            <w:rPr>
              <w:rFonts w:cs="Times New Roman"/>
            </w:rPr>
            <w:delText xml:space="preserve"> of</w:delText>
          </w:r>
        </w:del>
        <w:del w:id="986" w:author="Bruno Eleres" w:date="2021-05-03T23:52:00Z">
          <w:r w:rsidR="00F00C11" w:rsidDel="007A194F">
            <w:rPr>
              <w:rFonts w:cs="Times New Roman"/>
            </w:rPr>
            <w:delText xml:space="preserve"> the </w:delText>
          </w:r>
        </w:del>
        <w:del w:id="987" w:author="Bruno Eleres" w:date="2021-05-03T23:48:00Z">
          <w:r w:rsidR="00F00C11" w:rsidDel="00D961DF">
            <w:rPr>
              <w:rFonts w:cs="Times New Roman"/>
            </w:rPr>
            <w:delText>respective genus</w:delText>
          </w:r>
        </w:del>
      </w:ins>
      <w:ins w:id="988" w:author="Aline Richter" w:date="2021-04-29T12:26:00Z">
        <w:del w:id="989" w:author="Bruno Eleres" w:date="2021-05-03T23:53:00Z">
          <w:r w:rsidR="00F00C11" w:rsidDel="00824B72">
            <w:rPr>
              <w:rFonts w:cs="Times New Roman"/>
            </w:rPr>
            <w:delText>.</w:delText>
          </w:r>
        </w:del>
      </w:ins>
      <w:ins w:id="990" w:author="Aline Richter" w:date="2021-04-29T12:22:00Z">
        <w:del w:id="991" w:author="Bruno Eleres" w:date="2021-05-03T23:53:00Z">
          <w:r w:rsidR="00F00C11" w:rsidDel="00824B72">
            <w:rPr>
              <w:rFonts w:cs="Times New Roman"/>
            </w:rPr>
            <w:delText xml:space="preserve"> </w:delText>
          </w:r>
        </w:del>
      </w:ins>
      <w:ins w:id="992" w:author="Aline Richter" w:date="2021-04-29T12:26:00Z">
        <w:del w:id="993" w:author="Bruno Eleres" w:date="2021-05-03T23:53:00Z">
          <w:r w:rsidR="00F00C11" w:rsidDel="00824B72">
            <w:rPr>
              <w:rFonts w:cs="Times New Roman"/>
            </w:rPr>
            <w:delText>When</w:delText>
          </w:r>
        </w:del>
      </w:ins>
      <w:ins w:id="994" w:author="Aline Richter" w:date="2021-04-29T12:22:00Z">
        <w:del w:id="995" w:author="Bruno Eleres" w:date="2021-05-03T23:53:00Z">
          <w:r w:rsidR="00F00C11" w:rsidDel="00824B72">
            <w:rPr>
              <w:rFonts w:cs="Times New Roman"/>
            </w:rPr>
            <w:delText xml:space="preserve"> there are </w:delText>
          </w:r>
        </w:del>
      </w:ins>
      <w:ins w:id="996" w:author="Aline Richter" w:date="2021-04-29T12:23:00Z">
        <w:del w:id="997" w:author="Bruno Eleres" w:date="2021-05-03T23:53:00Z">
          <w:r w:rsidR="00F00C11" w:rsidDel="00824B72">
            <w:rPr>
              <w:rFonts w:cs="Times New Roman"/>
            </w:rPr>
            <w:delText>two or more</w:delText>
          </w:r>
        </w:del>
      </w:ins>
      <w:ins w:id="998" w:author="Aline Richter" w:date="2021-04-29T12:22:00Z">
        <w:del w:id="999" w:author="Bruno Eleres" w:date="2021-05-03T23:53:00Z">
          <w:r w:rsidR="00F00C11" w:rsidDel="00824B72">
            <w:rPr>
              <w:rFonts w:cs="Times New Roman"/>
            </w:rPr>
            <w:delText xml:space="preserve"> species</w:delText>
          </w:r>
        </w:del>
      </w:ins>
      <w:ins w:id="1000" w:author="Aline Richter" w:date="2021-04-29T12:23:00Z">
        <w:del w:id="1001" w:author="Bruno Eleres" w:date="2021-05-03T23:53:00Z">
          <w:r w:rsidR="00F00C11" w:rsidDel="00824B72">
            <w:rPr>
              <w:rFonts w:cs="Times New Roman"/>
            </w:rPr>
            <w:delText xml:space="preserve"> of the genus</w:delText>
          </w:r>
        </w:del>
      </w:ins>
      <w:ins w:id="1002" w:author="Aline Richter" w:date="2021-04-29T12:22:00Z">
        <w:del w:id="1003" w:author="Bruno Eleres" w:date="2021-05-03T23:53:00Z">
          <w:r w:rsidR="00F00C11" w:rsidDel="00824B72">
            <w:rPr>
              <w:rFonts w:cs="Times New Roman"/>
            </w:rPr>
            <w:delText xml:space="preserve"> in the tree</w:delText>
          </w:r>
        </w:del>
      </w:ins>
      <w:ins w:id="1004" w:author="Aline Richter" w:date="2021-04-29T12:23:00Z">
        <w:del w:id="1005" w:author="Bruno Eleres" w:date="2021-05-03T23:53:00Z">
          <w:r w:rsidR="00F00C11" w:rsidDel="00824B72">
            <w:rPr>
              <w:rFonts w:cs="Times New Roman"/>
            </w:rPr>
            <w:delText xml:space="preserve">, the </w:delText>
          </w:r>
        </w:del>
      </w:ins>
      <w:ins w:id="1006" w:author="Aline Richter" w:date="2021-04-29T12:17:00Z">
        <w:del w:id="1007" w:author="Bruno Eleres" w:date="2021-05-03T23:53:00Z">
          <w:r w:rsidR="00133209" w:rsidDel="00824B72">
            <w:rPr>
              <w:rFonts w:cs="Times New Roman"/>
            </w:rPr>
            <w:delText xml:space="preserve">species is inserted </w:delText>
          </w:r>
        </w:del>
      </w:ins>
      <w:ins w:id="1008" w:author="Aline Richter" w:date="2021-04-29T12:18:00Z">
        <w:del w:id="1009" w:author="Bruno Eleres" w:date="2021-05-03T23:53:00Z">
          <w:r w:rsidR="00133209" w:rsidDel="00824B72">
            <w:rPr>
              <w:rFonts w:cs="Times New Roman"/>
            </w:rPr>
            <w:delText>as polytomy</w:delText>
          </w:r>
        </w:del>
      </w:ins>
      <w:del w:id="1010" w:author="Bruno Eleres" w:date="2021-05-03T23:53:00Z">
        <w:r w:rsidR="000E3F7F" w:rsidDel="00824B72">
          <w:rPr>
            <w:rFonts w:cs="Times New Roman"/>
          </w:rPr>
          <w:delText xml:space="preserve">species that are already present in tree. </w:delText>
        </w:r>
        <w:r w:rsidR="0039355B" w:rsidDel="00824B72">
          <w:rPr>
            <w:rFonts w:cs="Times New Roman"/>
          </w:rPr>
          <w:delText xml:space="preserve">If any, the congeneric species are added to the </w:delText>
        </w:r>
        <w:r w:rsidR="007255FD" w:rsidDel="00824B72">
          <w:rPr>
            <w:rFonts w:cs="Times New Roman"/>
          </w:rPr>
          <w:delText>tree</w:delText>
        </w:r>
        <w:r w:rsidR="00722395" w:rsidDel="00824B72">
          <w:rPr>
            <w:rFonts w:cs="Times New Roman"/>
          </w:rPr>
          <w:delText xml:space="preserve"> as a sister species of </w:delText>
        </w:r>
        <w:r w:rsidR="000665A5" w:rsidDel="00824B72">
          <w:rPr>
            <w:rFonts w:cs="Times New Roman"/>
          </w:rPr>
          <w:delText>the respective</w:delText>
        </w:r>
        <w:r w:rsidR="00722395" w:rsidDel="00824B72">
          <w:rPr>
            <w:rFonts w:cs="Times New Roman"/>
          </w:rPr>
          <w:delText xml:space="preserve"> genus</w:delText>
        </w:r>
        <w:r w:rsidR="007255FD" w:rsidDel="00824B72">
          <w:rPr>
            <w:rFonts w:cs="Times New Roman"/>
          </w:rPr>
          <w:delText xml:space="preserve"> by dividing the branch of congeneric species by two and inserting the new species</w:delText>
        </w:r>
        <w:r w:rsidR="00722395" w:rsidDel="00824B72">
          <w:rPr>
            <w:rFonts w:cs="Times New Roman"/>
          </w:rPr>
          <w:delText>.</w:delText>
        </w:r>
        <w:r w:rsidR="00AD428C" w:rsidDel="00824B72">
          <w:rPr>
            <w:rFonts w:cs="Times New Roman"/>
          </w:rPr>
          <w:delText xml:space="preserve"> If there are more </w:delText>
        </w:r>
        <w:r w:rsidR="00F572FA" w:rsidDel="00824B72">
          <w:rPr>
            <w:rFonts w:cs="Times New Roman"/>
          </w:rPr>
          <w:delText xml:space="preserve">than one </w:delText>
        </w:r>
        <w:r w:rsidR="003424BC" w:rsidDel="00824B72">
          <w:rPr>
            <w:rFonts w:cs="Times New Roman"/>
          </w:rPr>
          <w:delText xml:space="preserve">congeneric species in the tree </w:delText>
        </w:r>
        <w:r w:rsidR="00AD428C" w:rsidDel="00824B72">
          <w:rPr>
            <w:rFonts w:cs="Times New Roman"/>
          </w:rPr>
          <w:delText xml:space="preserve">the species will be added as a polytomy at the </w:delText>
        </w:r>
        <w:r w:rsidR="008653C8" w:rsidDel="00824B72">
          <w:rPr>
            <w:rFonts w:cs="Times New Roman"/>
          </w:rPr>
          <w:delText>node that corresponds to the most recent ancestral (MRCA) that links all congeneric species</w:delText>
        </w:r>
      </w:del>
      <w:r w:rsidR="00AD428C">
        <w:rPr>
          <w:rFonts w:cs="Times New Roman"/>
        </w:rPr>
        <w:t>.</w:t>
      </w:r>
      <w:ins w:id="1011" w:author="Aline Richter" w:date="2021-04-29T12:27:00Z">
        <w:r w:rsidR="00F00C11">
          <w:rPr>
            <w:rFonts w:cs="Times New Roman"/>
          </w:rPr>
          <w:t xml:space="preserve"> </w:t>
        </w:r>
      </w:ins>
      <w:ins w:id="1012" w:author="Bruno Eleres" w:date="2021-05-03T23:25:00Z">
        <w:r w:rsidR="00234CC9">
          <w:rPr>
            <w:rFonts w:cs="Times New Roman"/>
          </w:rPr>
          <w:t>Second,</w:t>
        </w:r>
      </w:ins>
      <w:ins w:id="1013" w:author="Aline Richter" w:date="2021-04-29T13:03:00Z">
        <w:del w:id="1014" w:author="Bruno Eleres" w:date="2021-05-03T23:25:00Z">
          <w:r w:rsidR="00A05F9C" w:rsidDel="00234CC9">
            <w:rPr>
              <w:rFonts w:cs="Times New Roman"/>
            </w:rPr>
            <w:delText>(</w:delText>
          </w:r>
        </w:del>
      </w:ins>
      <w:ins w:id="1015" w:author="Aline Richter" w:date="2021-04-29T12:27:00Z">
        <w:del w:id="1016" w:author="Bruno Eleres" w:date="2021-05-03T23:25:00Z">
          <w:r w:rsidR="00F00C11" w:rsidDel="00234CC9">
            <w:rPr>
              <w:rFonts w:cs="Times New Roman"/>
            </w:rPr>
            <w:delText>ii)</w:delText>
          </w:r>
        </w:del>
      </w:ins>
      <w:del w:id="1017" w:author="Bruno Eleres" w:date="2021-05-03T23:25:00Z">
        <w:r w:rsidR="00231123" w:rsidDel="00234CC9">
          <w:rPr>
            <w:rFonts w:cs="Times New Roman"/>
          </w:rPr>
          <w:delText xml:space="preserve"> </w:delText>
        </w:r>
      </w:del>
      <w:del w:id="1018" w:author="Aline Richter" w:date="2021-04-29T12:24:00Z">
        <w:r w:rsidR="00231123" w:rsidDel="00F00C11">
          <w:rPr>
            <w:rFonts w:cs="Times New Roman"/>
          </w:rPr>
          <w:delText xml:space="preserve">This </w:delText>
        </w:r>
        <w:r w:rsidR="009E3E36" w:rsidDel="00F00C11">
          <w:rPr>
            <w:rFonts w:cs="Times New Roman"/>
          </w:rPr>
          <w:delText>round</w:delText>
        </w:r>
        <w:r w:rsidR="00231123" w:rsidDel="00F00C11">
          <w:rPr>
            <w:rFonts w:cs="Times New Roman"/>
          </w:rPr>
          <w:delText xml:space="preserve"> of insertion is what we call </w:delText>
        </w:r>
        <w:r w:rsidR="008D68DC" w:rsidDel="00F00C11">
          <w:rPr>
            <w:rFonts w:cs="Times New Roman"/>
          </w:rPr>
          <w:delText>C</w:delText>
        </w:r>
        <w:r w:rsidR="00231123" w:rsidDel="00F00C11">
          <w:rPr>
            <w:rFonts w:cs="Times New Roman"/>
          </w:rPr>
          <w:delText>ongene</w:delText>
        </w:r>
        <w:r w:rsidR="005337EC" w:rsidDel="00F00C11">
          <w:rPr>
            <w:rFonts w:cs="Times New Roman"/>
          </w:rPr>
          <w:delText>ric insertion.</w:delText>
        </w:r>
      </w:del>
    </w:p>
    <w:p w14:paraId="2B1E6F67" w14:textId="15E7C72E" w:rsidR="00AD428C" w:rsidRPr="00727D48" w:rsidDel="0013209E" w:rsidRDefault="00AD428C">
      <w:pPr>
        <w:ind w:firstLine="708"/>
        <w:rPr>
          <w:del w:id="1019" w:author="Aline Richter" w:date="2021-04-29T16:15:00Z"/>
          <w:rFonts w:cs="Times New Roman"/>
          <w:rPrChange w:id="1020" w:author="Aline Richter" w:date="2021-04-28T14:55:00Z">
            <w:rPr>
              <w:del w:id="1021" w:author="Aline Richter" w:date="2021-04-29T16:15:00Z"/>
              <w:rFonts w:cs="Times New Roman"/>
              <w:lang w:val="pt-BR"/>
            </w:rPr>
          </w:rPrChange>
        </w:rPr>
        <w:pPrChange w:id="1022" w:author="Aline Richter" w:date="2021-04-29T16:15:00Z">
          <w:pPr/>
        </w:pPrChange>
      </w:pPr>
      <w:del w:id="1023" w:author="Aline Richter" w:date="2021-04-29T12:27:00Z">
        <w:r w:rsidDel="00F00C11">
          <w:rPr>
            <w:rFonts w:cs="Times New Roman"/>
          </w:rPr>
          <w:tab/>
          <w:delText>After congeneric insertions</w:delText>
        </w:r>
      </w:del>
      <w:ins w:id="1024" w:author="Aline Richter" w:date="2021-04-29T12:27:00Z">
        <w:del w:id="1025" w:author="Bruno Eleres" w:date="2021-05-03T23:25:00Z">
          <w:r w:rsidR="00F00C11" w:rsidDel="00234CC9">
            <w:rPr>
              <w:rFonts w:cs="Times New Roman"/>
            </w:rPr>
            <w:delText>After this</w:delText>
          </w:r>
        </w:del>
      </w:ins>
      <w:del w:id="1026" w:author="Bruno Eleres" w:date="2021-05-03T23:25:00Z">
        <w:r w:rsidDel="00234CC9">
          <w:rPr>
            <w:rFonts w:cs="Times New Roman"/>
          </w:rPr>
          <w:delText>,</w:delText>
        </w:r>
      </w:del>
      <w:r>
        <w:rPr>
          <w:rFonts w:cs="Times New Roman"/>
        </w:rPr>
        <w:t xml:space="preserve"> </w:t>
      </w:r>
      <w:ins w:id="1027" w:author="Bruno Eleres" w:date="2021-05-04T10:15:00Z">
        <w:r w:rsidR="00406711">
          <w:rPr>
            <w:rFonts w:cs="Times New Roman"/>
          </w:rPr>
          <w:t xml:space="preserve">species </w:t>
        </w:r>
      </w:ins>
      <w:ins w:id="1028" w:author="Bruno Eleres" w:date="2021-05-04T10:16:00Z">
        <w:r w:rsidR="007E6172">
          <w:rPr>
            <w:rFonts w:cs="Times New Roman"/>
          </w:rPr>
          <w:t xml:space="preserve">not inserted in the previous step </w:t>
        </w:r>
        <w:r w:rsidR="00E8421C">
          <w:rPr>
            <w:rFonts w:cs="Times New Roman"/>
          </w:rPr>
          <w:t>are then inserted at</w:t>
        </w:r>
      </w:ins>
      <w:del w:id="1029" w:author="Bruno Eleres" w:date="2021-05-04T10:16:00Z">
        <w:r w:rsidDel="00E8421C">
          <w:rPr>
            <w:rFonts w:cs="Times New Roman"/>
          </w:rPr>
          <w:delText xml:space="preserve">if there are species that </w:delText>
        </w:r>
      </w:del>
      <w:del w:id="1030" w:author="Bruno Eleres" w:date="2021-05-04T10:15:00Z">
        <w:r w:rsidDel="00895DE9">
          <w:rPr>
            <w:rFonts w:cs="Times New Roman"/>
          </w:rPr>
          <w:delText xml:space="preserve">already </w:delText>
        </w:r>
      </w:del>
      <w:del w:id="1031" w:author="Bruno Eleres" w:date="2021-05-04T10:16:00Z">
        <w:r w:rsidDel="00E8421C">
          <w:rPr>
            <w:rFonts w:cs="Times New Roman"/>
          </w:rPr>
          <w:delText>must be inserted in the tree</w:delText>
        </w:r>
        <w:r w:rsidR="005337EC" w:rsidDel="00E8421C">
          <w:rPr>
            <w:rFonts w:cs="Times New Roman"/>
          </w:rPr>
          <w:delText>,</w:delText>
        </w:r>
        <w:r w:rsidDel="00E8421C">
          <w:rPr>
            <w:rFonts w:cs="Times New Roman"/>
          </w:rPr>
          <w:delText xml:space="preserve"> </w:delText>
        </w:r>
        <w:r w:rsidR="00DE1DC7" w:rsidDel="00E8421C">
          <w:rPr>
            <w:rFonts w:cs="Times New Roman"/>
          </w:rPr>
          <w:delText xml:space="preserve">FishPhyloMaker finds for the </w:delText>
        </w:r>
        <w:r w:rsidR="009E3E36" w:rsidDel="00E8421C">
          <w:rPr>
            <w:rFonts w:cs="Times New Roman"/>
          </w:rPr>
          <w:delText xml:space="preserve">all the </w:delText>
        </w:r>
        <w:r w:rsidR="00DE1DC7" w:rsidDel="00E8421C">
          <w:rPr>
            <w:rFonts w:cs="Times New Roman"/>
          </w:rPr>
          <w:delText xml:space="preserve">genus in the tree that </w:delText>
        </w:r>
      </w:del>
      <w:del w:id="1032" w:author="Bruno Eleres" w:date="2021-05-03T23:23:00Z">
        <w:r w:rsidR="00DE1DC7" w:rsidDel="00D4466C">
          <w:rPr>
            <w:rFonts w:cs="Times New Roman"/>
          </w:rPr>
          <w:delText xml:space="preserve">are </w:delText>
        </w:r>
      </w:del>
      <w:del w:id="1033" w:author="Bruno Eleres" w:date="2021-05-04T10:16:00Z">
        <w:r w:rsidR="00DE1DC7" w:rsidDel="00E8421C">
          <w:rPr>
            <w:rFonts w:cs="Times New Roman"/>
          </w:rPr>
          <w:delText xml:space="preserve">of the same </w:delText>
        </w:r>
        <w:r w:rsidR="00C16C1B" w:rsidDel="00E8421C">
          <w:rPr>
            <w:rFonts w:cs="Times New Roman"/>
          </w:rPr>
          <w:delText xml:space="preserve">family of the </w:delText>
        </w:r>
      </w:del>
      <w:ins w:id="1034" w:author="Aline Richter" w:date="2021-04-29T12:29:00Z">
        <w:del w:id="1035" w:author="Bruno Eleres" w:date="2021-05-04T10:16:00Z">
          <w:r w:rsidR="00F00C11" w:rsidDel="00E8421C">
            <w:rPr>
              <w:rFonts w:cs="Times New Roman"/>
            </w:rPr>
            <w:delText xml:space="preserve">remaining </w:delText>
          </w:r>
        </w:del>
      </w:ins>
      <w:del w:id="1036" w:author="Bruno Eleres" w:date="2021-05-04T10:16:00Z">
        <w:r w:rsidR="00C16C1B" w:rsidDel="00E8421C">
          <w:rPr>
            <w:rFonts w:cs="Times New Roman"/>
          </w:rPr>
          <w:delText>species that must be inserted.</w:delText>
        </w:r>
        <w:r w:rsidR="009E3E36" w:rsidDel="00E8421C">
          <w:rPr>
            <w:rFonts w:cs="Times New Roman"/>
          </w:rPr>
          <w:delText xml:space="preserve"> This comprises</w:delText>
        </w:r>
      </w:del>
      <w:ins w:id="1037" w:author="Aline Richter" w:date="2021-04-29T12:34:00Z">
        <w:del w:id="1038" w:author="Bruno Eleres" w:date="2021-05-04T10:16:00Z">
          <w:r w:rsidR="00521ACF" w:rsidDel="00E8421C">
            <w:rPr>
              <w:rFonts w:cs="Times New Roman"/>
            </w:rPr>
            <w:delText>, comprising</w:delText>
          </w:r>
        </w:del>
      </w:ins>
      <w:r w:rsidR="009E3E36">
        <w:rPr>
          <w:rFonts w:cs="Times New Roman"/>
        </w:rPr>
        <w:t xml:space="preserve"> </w:t>
      </w:r>
      <w:ins w:id="1039" w:author="Bruno Eleres" w:date="2021-05-04T10:17:00Z">
        <w:r w:rsidR="00E8421C">
          <w:rPr>
            <w:rFonts w:cs="Times New Roman"/>
          </w:rPr>
          <w:t xml:space="preserve">the </w:t>
        </w:r>
      </w:ins>
      <w:del w:id="1040" w:author="Bruno Eleres" w:date="2021-05-04T10:17:00Z">
        <w:r w:rsidR="009E3E36" w:rsidDel="00E8421C">
          <w:rPr>
            <w:rFonts w:cs="Times New Roman"/>
          </w:rPr>
          <w:delText xml:space="preserve">the </w:delText>
        </w:r>
        <w:r w:rsidR="00563442" w:rsidDel="00E8421C">
          <w:rPr>
            <w:rFonts w:cs="Times New Roman"/>
          </w:rPr>
          <w:delText>F</w:delText>
        </w:r>
      </w:del>
      <w:ins w:id="1041" w:author="Bruno Eleres" w:date="2021-05-04T10:17:00Z">
        <w:r w:rsidR="00E8421C">
          <w:rPr>
            <w:rFonts w:cs="Times New Roman"/>
          </w:rPr>
          <w:t>f</w:t>
        </w:r>
      </w:ins>
      <w:r w:rsidR="009E3E36">
        <w:rPr>
          <w:rFonts w:cs="Times New Roman"/>
        </w:rPr>
        <w:t>amily</w:t>
      </w:r>
      <w:ins w:id="1042" w:author="Aline Richter" w:date="2021-04-28T17:58:00Z">
        <w:del w:id="1043" w:author="Bruno Eleres" w:date="2021-05-04T10:17:00Z">
          <w:r w:rsidR="00A93439" w:rsidDel="00402BAF">
            <w:rPr>
              <w:rFonts w:cs="Times New Roman"/>
            </w:rPr>
            <w:delText>-</w:delText>
          </w:r>
        </w:del>
      </w:ins>
      <w:ins w:id="1044" w:author="Bruno Eleres" w:date="2021-05-04T10:17:00Z">
        <w:r w:rsidR="00402BAF">
          <w:rPr>
            <w:rFonts w:cs="Times New Roman"/>
          </w:rPr>
          <w:t xml:space="preserve"> </w:t>
        </w:r>
      </w:ins>
      <w:del w:id="1045" w:author="Aline Richter" w:date="2021-04-28T17:58:00Z">
        <w:r w:rsidR="009E3E36" w:rsidDel="00A93439">
          <w:rPr>
            <w:rFonts w:cs="Times New Roman"/>
          </w:rPr>
          <w:delText xml:space="preserve"> </w:delText>
        </w:r>
      </w:del>
      <w:r w:rsidR="009E3E36">
        <w:rPr>
          <w:rFonts w:cs="Times New Roman"/>
        </w:rPr>
        <w:t>level</w:t>
      </w:r>
      <w:ins w:id="1046" w:author="Bruno Eleres" w:date="2021-05-04T10:20:00Z">
        <w:r w:rsidR="00A93805">
          <w:rPr>
            <w:rFonts w:cs="Times New Roman"/>
          </w:rPr>
          <w:t xml:space="preserve"> by an interactive procedure</w:t>
        </w:r>
      </w:ins>
      <w:ins w:id="1047" w:author="Bruno Eleres" w:date="2021-05-04T10:33:00Z">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ins>
      <w:ins w:id="1048" w:author="Aline Richter" w:date="2021-04-29T12:29:00Z">
        <w:del w:id="1049" w:author="Bruno Eleres" w:date="2021-05-04T10:17:00Z">
          <w:r w:rsidR="00F00C11" w:rsidDel="00E8421C">
            <w:rPr>
              <w:rFonts w:cs="Times New Roman"/>
            </w:rPr>
            <w:delText xml:space="preserve"> </w:delText>
          </w:r>
        </w:del>
      </w:ins>
      <w:del w:id="1050" w:author="Aline Richter" w:date="2021-04-29T12:29:00Z">
        <w:r w:rsidR="009E3E36" w:rsidDel="00F00C11">
          <w:rPr>
            <w:rFonts w:cs="Times New Roman"/>
          </w:rPr>
          <w:delText xml:space="preserve"> round </w:delText>
        </w:r>
      </w:del>
      <w:del w:id="1051" w:author="Bruno Eleres" w:date="2021-05-04T10:17:00Z">
        <w:r w:rsidR="009E3E36" w:rsidDel="00E8421C">
          <w:rPr>
            <w:rFonts w:cs="Times New Roman"/>
          </w:rPr>
          <w:delText>of insertions</w:delText>
        </w:r>
      </w:del>
      <w:r w:rsidR="009E3E36">
        <w:rPr>
          <w:rFonts w:cs="Times New Roman"/>
        </w:rPr>
        <w:t>.</w:t>
      </w:r>
      <w:r w:rsidR="00C16C1B">
        <w:rPr>
          <w:rFonts w:cs="Times New Roman"/>
        </w:rPr>
        <w:t xml:space="preserve"> </w:t>
      </w:r>
      <w:ins w:id="1052" w:author="Aline Richter" w:date="2021-04-29T12:33:00Z">
        <w:del w:id="1053" w:author="Bruno Eleres" w:date="2021-05-04T10:19:00Z">
          <w:r w:rsidR="00521ACF" w:rsidDel="00390CD7">
            <w:rPr>
              <w:rFonts w:cs="Times New Roman"/>
            </w:rPr>
            <w:delText>A list with all genus</w:delText>
          </w:r>
        </w:del>
      </w:ins>
      <w:ins w:id="1054" w:author="Aline Richter" w:date="2021-04-29T12:34:00Z">
        <w:del w:id="1055" w:author="Bruno Eleres" w:date="2021-05-04T10:19:00Z">
          <w:r w:rsidR="00521ACF" w:rsidDel="00390CD7">
            <w:rPr>
              <w:rFonts w:cs="Times New Roman"/>
            </w:rPr>
            <w:delText xml:space="preserve"> is printed</w:delText>
          </w:r>
        </w:del>
      </w:ins>
      <w:ins w:id="1056" w:author="Aline Richter" w:date="2021-04-29T12:37:00Z">
        <w:del w:id="1057" w:author="Bruno Eleres" w:date="2021-05-04T10:19:00Z">
          <w:r w:rsidR="00521ACF" w:rsidDel="00390CD7">
            <w:rPr>
              <w:rFonts w:cs="Times New Roman"/>
            </w:rPr>
            <w:delText>,</w:delText>
          </w:r>
        </w:del>
      </w:ins>
      <w:ins w:id="1058" w:author="Aline Richter" w:date="2021-04-29T12:34:00Z">
        <w:del w:id="1059" w:author="Bruno Eleres" w:date="2021-05-04T10:22:00Z">
          <w:r w:rsidR="00521ACF" w:rsidDel="00DA0010">
            <w:rPr>
              <w:rFonts w:cs="Times New Roman"/>
            </w:rPr>
            <w:delText xml:space="preserve"> and</w:delText>
          </w:r>
        </w:del>
        <w:del w:id="1060" w:author="Bruno Eleres" w:date="2021-05-04T10:19:00Z">
          <w:r w:rsidR="00521ACF" w:rsidDel="00390CD7">
            <w:rPr>
              <w:rFonts w:cs="Times New Roman"/>
            </w:rPr>
            <w:delText xml:space="preserve"> </w:delText>
          </w:r>
        </w:del>
      </w:ins>
      <w:ins w:id="1061" w:author="Aline Richter" w:date="2021-04-29T12:35:00Z">
        <w:del w:id="1062" w:author="Bruno Eleres" w:date="2021-05-04T10:19:00Z">
          <w:r w:rsidR="00521ACF" w:rsidDel="00390CD7">
            <w:rPr>
              <w:rFonts w:cs="Times New Roman"/>
            </w:rPr>
            <w:delText>interactively,</w:delText>
          </w:r>
        </w:del>
        <w:del w:id="1063" w:author="Bruno Eleres" w:date="2021-05-04T10:22:00Z">
          <w:r w:rsidR="00521ACF" w:rsidDel="00DA0010">
            <w:rPr>
              <w:rFonts w:cs="Times New Roman"/>
            </w:rPr>
            <w:delText xml:space="preserve"> t</w:delText>
          </w:r>
        </w:del>
      </w:ins>
      <w:ins w:id="1064" w:author="Bruno Eleres" w:date="2021-05-04T10:22:00Z">
        <w:r w:rsidR="00DA0010">
          <w:rPr>
            <w:rFonts w:cs="Times New Roman"/>
          </w:rPr>
          <w:t>T</w:t>
        </w:r>
      </w:ins>
      <w:ins w:id="1065" w:author="Aline Richter" w:date="2021-04-29T12:35:00Z">
        <w:r w:rsidR="00521ACF">
          <w:rPr>
            <w:rFonts w:cs="Times New Roman"/>
          </w:rPr>
          <w:t xml:space="preserve">he user </w:t>
        </w:r>
      </w:ins>
      <w:ins w:id="1066" w:author="Bruno Eleres" w:date="2021-05-04T10:24:00Z">
        <w:r w:rsidR="001942B6">
          <w:rPr>
            <w:rFonts w:cs="Times New Roman"/>
          </w:rPr>
          <w:t>has the option to insert the species</w:t>
        </w:r>
      </w:ins>
      <w:ins w:id="1067" w:author="Aline Richter" w:date="2021-04-29T12:36:00Z">
        <w:del w:id="1068" w:author="Bruno Eleres" w:date="2021-05-04T10:19:00Z">
          <w:r w:rsidR="00521ACF" w:rsidDel="00A5661E">
            <w:rPr>
              <w:rFonts w:cs="Times New Roman"/>
            </w:rPr>
            <w:delText>can</w:delText>
          </w:r>
        </w:del>
        <w:del w:id="1069" w:author="Bruno Eleres" w:date="2021-05-04T10:21:00Z">
          <w:r w:rsidR="00521ACF" w:rsidDel="00A93805">
            <w:rPr>
              <w:rFonts w:cs="Times New Roman"/>
            </w:rPr>
            <w:delText xml:space="preserve"> </w:delText>
          </w:r>
        </w:del>
        <w:del w:id="1070" w:author="Bruno Eleres" w:date="2021-05-04T10:24:00Z">
          <w:r w:rsidR="00521ACF" w:rsidDel="001942B6">
            <w:rPr>
              <w:rFonts w:cs="Times New Roman"/>
            </w:rPr>
            <w:delText>inform if</w:delText>
          </w:r>
        </w:del>
      </w:ins>
      <w:ins w:id="1071" w:author="Aline Richter" w:date="2021-04-29T12:37:00Z">
        <w:del w:id="1072" w:author="Bruno Eleres" w:date="2021-05-04T10:24:00Z">
          <w:r w:rsidR="00521ACF" w:rsidDel="001942B6">
            <w:rPr>
              <w:rFonts w:cs="Times New Roman"/>
            </w:rPr>
            <w:delText xml:space="preserve"> the species </w:delText>
          </w:r>
        </w:del>
        <w:del w:id="1073" w:author="Bruno Eleres" w:date="2021-05-04T10:19:00Z">
          <w:r w:rsidR="00521ACF" w:rsidDel="00A5661E">
            <w:rPr>
              <w:rFonts w:cs="Times New Roman"/>
            </w:rPr>
            <w:delText>must</w:delText>
          </w:r>
        </w:del>
        <w:del w:id="1074" w:author="Bruno Eleres" w:date="2021-05-04T10:24:00Z">
          <w:r w:rsidR="00521ACF" w:rsidDel="001942B6">
            <w:rPr>
              <w:rFonts w:cs="Times New Roman"/>
            </w:rPr>
            <w:delText xml:space="preserve"> be inserted</w:delText>
          </w:r>
        </w:del>
        <w:r w:rsidR="00521ACF">
          <w:rPr>
            <w:rFonts w:cs="Times New Roman"/>
          </w:rPr>
          <w:t xml:space="preserve"> </w:t>
        </w:r>
      </w:ins>
      <w:ins w:id="1075" w:author="Bruno Eleres" w:date="2021-05-04T10:23:00Z">
        <w:r w:rsidR="00FD09DD">
          <w:rPr>
            <w:rFonts w:cs="Times New Roman"/>
          </w:rPr>
          <w:t xml:space="preserve">as a sister taxon </w:t>
        </w:r>
      </w:ins>
      <w:ins w:id="1076" w:author="Aline Richter" w:date="2021-04-29T12:38:00Z">
        <w:del w:id="1077" w:author="Bruno Eleres" w:date="2021-05-04T10:20:00Z">
          <w:r w:rsidR="00521ACF" w:rsidDel="00A5661E">
            <w:rPr>
              <w:rFonts w:cs="Times New Roman"/>
            </w:rPr>
            <w:delText>1 –</w:delText>
          </w:r>
          <w:r w:rsidR="00521ACF" w:rsidRPr="00521ACF" w:rsidDel="00A5661E">
            <w:rPr>
              <w:rFonts w:cs="Times New Roman"/>
            </w:rPr>
            <w:delText xml:space="preserve"> </w:delText>
          </w:r>
        </w:del>
        <w:del w:id="1078" w:author="Bruno Eleres" w:date="2021-05-04T10:23:00Z">
          <w:r w:rsidR="00521ACF" w:rsidDel="00FD09DD">
            <w:rPr>
              <w:rFonts w:cs="Times New Roman"/>
            </w:rPr>
            <w:delText xml:space="preserve">near </w:delText>
          </w:r>
        </w:del>
        <w:r w:rsidR="00521ACF">
          <w:rPr>
            <w:rFonts w:cs="Times New Roman"/>
          </w:rPr>
          <w:t>to a genus</w:t>
        </w:r>
      </w:ins>
      <w:ins w:id="1079" w:author="Bruno Eleres" w:date="2021-05-04T10:20:00Z">
        <w:r w:rsidR="00A5661E">
          <w:rPr>
            <w:rFonts w:cs="Times New Roman"/>
          </w:rPr>
          <w:t xml:space="preserve"> (</w:t>
        </w:r>
      </w:ins>
      <w:ins w:id="1080" w:author="Bruno Eleres" w:date="2021-05-04T10:23:00Z">
        <w:r w:rsidR="00FD09DD">
          <w:rPr>
            <w:rFonts w:cs="Times New Roman"/>
          </w:rPr>
          <w:t xml:space="preserve">option </w:t>
        </w:r>
      </w:ins>
      <w:ins w:id="1081" w:author="Bruno Eleres" w:date="2021-05-04T10:20:00Z">
        <w:r w:rsidR="00A5661E">
          <w:rPr>
            <w:rFonts w:cs="Times New Roman"/>
          </w:rPr>
          <w:t>1)</w:t>
        </w:r>
      </w:ins>
      <w:ins w:id="1082" w:author="Aline Richter" w:date="2021-04-29T12:38:00Z">
        <w:r w:rsidR="00521ACF">
          <w:rPr>
            <w:rFonts w:cs="Times New Roman"/>
          </w:rPr>
          <w:t xml:space="preserve">, </w:t>
        </w:r>
        <w:del w:id="1083" w:author="Bruno Eleres" w:date="2021-05-04T10:20:00Z">
          <w:r w:rsidR="00521ACF" w:rsidDel="00A5661E">
            <w:rPr>
              <w:rFonts w:cs="Times New Roman"/>
            </w:rPr>
            <w:delText xml:space="preserve">2 – </w:delText>
          </w:r>
        </w:del>
        <w:r w:rsidR="00521ACF">
          <w:rPr>
            <w:rFonts w:cs="Times New Roman"/>
          </w:rPr>
          <w:t>between two ge</w:t>
        </w:r>
      </w:ins>
      <w:ins w:id="1084" w:author="Aline Richter" w:date="2021-04-29T12:39:00Z">
        <w:r w:rsidR="00521ACF">
          <w:rPr>
            <w:rFonts w:cs="Times New Roman"/>
          </w:rPr>
          <w:t>n</w:t>
        </w:r>
      </w:ins>
      <w:ins w:id="1085" w:author="Aline Richter" w:date="2021-04-29T16:11:00Z">
        <w:r w:rsidR="0013209E">
          <w:rPr>
            <w:rFonts w:cs="Times New Roman"/>
          </w:rPr>
          <w:t>era</w:t>
        </w:r>
      </w:ins>
      <w:ins w:id="1086" w:author="Bruno Eleres" w:date="2021-05-04T10:20:00Z">
        <w:r w:rsidR="00A5661E">
          <w:rPr>
            <w:rFonts w:cs="Times New Roman"/>
          </w:rPr>
          <w:t xml:space="preserve"> (</w:t>
        </w:r>
      </w:ins>
      <w:ins w:id="1087" w:author="Bruno Eleres" w:date="2021-05-04T10:23:00Z">
        <w:r w:rsidR="00FD09DD">
          <w:rPr>
            <w:rFonts w:cs="Times New Roman"/>
          </w:rPr>
          <w:t xml:space="preserve">option </w:t>
        </w:r>
      </w:ins>
      <w:ins w:id="1088" w:author="Bruno Eleres" w:date="2021-05-04T10:20:00Z">
        <w:r w:rsidR="00A5661E">
          <w:rPr>
            <w:rFonts w:cs="Times New Roman"/>
          </w:rPr>
          <w:t>2),</w:t>
        </w:r>
      </w:ins>
      <w:ins w:id="1089" w:author="Aline Richter" w:date="2021-04-29T12:39:00Z">
        <w:r w:rsidR="00521ACF">
          <w:rPr>
            <w:rFonts w:cs="Times New Roman"/>
          </w:rPr>
          <w:t xml:space="preserve"> or </w:t>
        </w:r>
        <w:del w:id="1090" w:author="Bruno Eleres" w:date="2021-05-04T10:20:00Z">
          <w:r w:rsidR="00521ACF" w:rsidDel="00A5661E">
            <w:rPr>
              <w:rFonts w:cs="Times New Roman"/>
            </w:rPr>
            <w:delText xml:space="preserve">3 – </w:delText>
          </w:r>
        </w:del>
        <w:r w:rsidR="00521ACF">
          <w:rPr>
            <w:rFonts w:cs="Times New Roman"/>
          </w:rPr>
          <w:t xml:space="preserve">at the node </w:t>
        </w:r>
      </w:ins>
      <w:ins w:id="1091" w:author="Aline Richter" w:date="2021-04-29T12:40:00Z">
        <w:r w:rsidR="00521ACF">
          <w:rPr>
            <w:rFonts w:cs="Times New Roman"/>
          </w:rPr>
          <w:t xml:space="preserve">of the </w:t>
        </w:r>
      </w:ins>
      <w:ins w:id="1092" w:author="Aline Richter" w:date="2021-04-29T12:41:00Z">
        <w:r w:rsidR="00521ACF">
          <w:rPr>
            <w:rFonts w:cs="Times New Roman"/>
          </w:rPr>
          <w:t>family</w:t>
        </w:r>
      </w:ins>
      <w:ins w:id="1093" w:author="Bruno Eleres" w:date="2021-05-04T10:20:00Z">
        <w:r w:rsidR="00A5661E">
          <w:rPr>
            <w:rFonts w:cs="Times New Roman"/>
          </w:rPr>
          <w:t xml:space="preserve"> (</w:t>
        </w:r>
      </w:ins>
      <w:ins w:id="1094" w:author="Bruno Eleres" w:date="2021-05-04T10:23:00Z">
        <w:r w:rsidR="00FD09DD">
          <w:rPr>
            <w:rFonts w:cs="Times New Roman"/>
          </w:rPr>
          <w:t xml:space="preserve">option </w:t>
        </w:r>
      </w:ins>
      <w:ins w:id="1095" w:author="Bruno Eleres" w:date="2021-05-04T10:20:00Z">
        <w:r w:rsidR="00A5661E">
          <w:rPr>
            <w:rFonts w:cs="Times New Roman"/>
          </w:rPr>
          <w:t>3)</w:t>
        </w:r>
      </w:ins>
      <w:ins w:id="1096" w:author="Bruno Eleres" w:date="2021-05-04T10:23:00Z">
        <w:r w:rsidR="00DA0010">
          <w:rPr>
            <w:rFonts w:cs="Times New Roman"/>
          </w:rPr>
          <w:t>.</w:t>
        </w:r>
      </w:ins>
      <w:ins w:id="1097" w:author="Aline Richter" w:date="2021-04-29T12:41:00Z">
        <w:del w:id="1098" w:author="Bruno Eleres" w:date="2021-05-04T10:23:00Z">
          <w:r w:rsidR="00521ACF" w:rsidDel="00DA0010">
            <w:rPr>
              <w:rFonts w:cs="Times New Roman"/>
            </w:rPr>
            <w:delText>.</w:delText>
          </w:r>
        </w:del>
        <w:r w:rsidR="00521ACF">
          <w:rPr>
            <w:rFonts w:cs="Times New Roman"/>
          </w:rPr>
          <w:t xml:space="preserve"> </w:t>
        </w:r>
      </w:ins>
      <w:ins w:id="1099" w:author="Aline Richter" w:date="2021-04-29T12:49:00Z">
        <w:r w:rsidR="006552FA" w:rsidRPr="006552FA">
          <w:rPr>
            <w:rFonts w:cs="Times New Roman"/>
          </w:rPr>
          <w:t>If</w:t>
        </w:r>
      </w:ins>
      <w:ins w:id="1100" w:author="Bruno Eleres" w:date="2021-05-04T10:42:00Z">
        <w:r w:rsidR="009469C7">
          <w:rPr>
            <w:rFonts w:cs="Times New Roman"/>
          </w:rPr>
          <w:t xml:space="preserve"> the user enters</w:t>
        </w:r>
      </w:ins>
      <w:ins w:id="1101" w:author="Aline Richter" w:date="2021-04-29T12:49:00Z">
        <w:r w:rsidR="006552FA" w:rsidRPr="006552FA">
          <w:rPr>
            <w:rFonts w:cs="Times New Roman"/>
          </w:rPr>
          <w:t xml:space="preserve"> </w:t>
        </w:r>
      </w:ins>
      <w:ins w:id="1102" w:author="Bruno Eleres" w:date="2021-05-04T10:37:00Z">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ins>
      <w:ins w:id="1103" w:author="Aline Richter" w:date="2021-04-29T12:49:00Z">
        <w:del w:id="1104" w:author="Bruno Eleres" w:date="2021-05-04T10:37:00Z">
          <w:r w:rsidR="006552FA" w:rsidRPr="006552FA" w:rsidDel="00C02E5F">
            <w:rPr>
              <w:rFonts w:cs="Times New Roman"/>
            </w:rPr>
            <w:delText>option 1</w:delText>
          </w:r>
        </w:del>
        <w:del w:id="1105" w:author="Bruno Eleres" w:date="2021-05-04T10:42:00Z">
          <w:r w:rsidR="006552FA" w:rsidRPr="006552FA" w:rsidDel="009469C7">
            <w:rPr>
              <w:rFonts w:cs="Times New Roman"/>
            </w:rPr>
            <w:delText xml:space="preserve"> is </w:delText>
          </w:r>
          <w:r w:rsidR="006552FA" w:rsidRPr="006552FA" w:rsidDel="00D81C50">
            <w:rPr>
              <w:rFonts w:cs="Times New Roman"/>
            </w:rPr>
            <w:delText>chosen</w:delText>
          </w:r>
        </w:del>
        <w:r w:rsidR="006552FA" w:rsidRPr="006552FA">
          <w:rPr>
            <w:rFonts w:cs="Times New Roman"/>
          </w:rPr>
          <w:t xml:space="preserve">, </w:t>
        </w:r>
      </w:ins>
      <w:ins w:id="1106" w:author="Bruno Eleres" w:date="2021-05-04T10:42:00Z">
        <w:r w:rsidR="009469C7">
          <w:rPr>
            <w:rFonts w:cs="Times New Roman"/>
          </w:rPr>
          <w:t xml:space="preserve">the function splits </w:t>
        </w:r>
      </w:ins>
      <w:ins w:id="1107" w:author="Bruno Eleres" w:date="2021-05-04T10:41:00Z">
        <w:r w:rsidR="00B7314B">
          <w:rPr>
            <w:rFonts w:cs="Times New Roman"/>
          </w:rPr>
          <w:t>its</w:t>
        </w:r>
      </w:ins>
      <w:ins w:id="1108" w:author="Aline Richter" w:date="2021-04-29T12:49:00Z">
        <w:del w:id="1109" w:author="Bruno Eleres" w:date="2021-05-04T10:37:00Z">
          <w:r w:rsidR="006552FA" w:rsidRPr="006552FA" w:rsidDel="00C02E5F">
            <w:rPr>
              <w:rFonts w:cs="Times New Roman"/>
            </w:rPr>
            <w:delText xml:space="preserve">the user must provide the name of the genus in the list to which </w:delText>
          </w:r>
        </w:del>
        <w:del w:id="1110" w:author="Bruno Eleres" w:date="2021-05-04T10:38:00Z">
          <w:r w:rsidR="006552FA" w:rsidRPr="006552FA" w:rsidDel="000E4309">
            <w:rPr>
              <w:rFonts w:cs="Times New Roman"/>
            </w:rPr>
            <w:delText>the species to be inserted is closest</w:delText>
          </w:r>
        </w:del>
      </w:ins>
      <w:ins w:id="1111" w:author="Aline Richter" w:date="2021-04-29T12:51:00Z">
        <w:del w:id="1112" w:author="Bruno Eleres" w:date="2021-05-04T10:38:00Z">
          <w:r w:rsidR="006552FA" w:rsidDel="000E4309">
            <w:rPr>
              <w:rFonts w:cs="Times New Roman"/>
            </w:rPr>
            <w:delText xml:space="preserve">, </w:delText>
          </w:r>
        </w:del>
        <w:del w:id="1113" w:author="Bruno Eleres" w:date="2021-05-04T10:41:00Z">
          <w:r w:rsidR="006552FA" w:rsidDel="00B7314B">
            <w:rPr>
              <w:rFonts w:cs="Times New Roman"/>
            </w:rPr>
            <w:delText>the</w:delText>
          </w:r>
        </w:del>
        <w:r w:rsidR="006552FA">
          <w:rPr>
            <w:rFonts w:cs="Times New Roman"/>
          </w:rPr>
          <w:t xml:space="preserve"> branch </w:t>
        </w:r>
        <w:del w:id="1114" w:author="Bruno Eleres" w:date="2021-05-04T10:41:00Z">
          <w:r w:rsidR="006552FA" w:rsidDel="00B7314B">
            <w:rPr>
              <w:rFonts w:cs="Times New Roman"/>
            </w:rPr>
            <w:delText xml:space="preserve">of the </w:delText>
          </w:r>
        </w:del>
        <w:del w:id="1115" w:author="Bruno Eleres" w:date="2021-05-04T10:38:00Z">
          <w:r w:rsidR="006552FA" w:rsidDel="000E4309">
            <w:rPr>
              <w:rFonts w:cs="Times New Roman"/>
            </w:rPr>
            <w:delText>target</w:delText>
          </w:r>
        </w:del>
        <w:del w:id="1116" w:author="Bruno Eleres" w:date="2021-05-04T10:41:00Z">
          <w:r w:rsidR="006552FA" w:rsidDel="00B7314B">
            <w:rPr>
              <w:rFonts w:cs="Times New Roman"/>
            </w:rPr>
            <w:delText xml:space="preserve"> genus </w:delText>
          </w:r>
        </w:del>
        <w:del w:id="1117" w:author="Bruno Eleres" w:date="2021-05-04T10:43:00Z">
          <w:r w:rsidR="006552FA" w:rsidDel="009469C7">
            <w:rPr>
              <w:rFonts w:cs="Times New Roman"/>
            </w:rPr>
            <w:delText xml:space="preserve">is split </w:delText>
          </w:r>
        </w:del>
        <w:del w:id="1118" w:author="Bruno Eleres" w:date="2021-05-04T10:42:00Z">
          <w:r w:rsidR="006552FA" w:rsidDel="00D81C50">
            <w:rPr>
              <w:rFonts w:cs="Times New Roman"/>
            </w:rPr>
            <w:delText xml:space="preserve">in two </w:delText>
          </w:r>
        </w:del>
        <w:r w:rsidR="006552FA">
          <w:rPr>
            <w:rFonts w:cs="Times New Roman"/>
          </w:rPr>
          <w:t xml:space="preserve">and </w:t>
        </w:r>
      </w:ins>
      <w:ins w:id="1119" w:author="Bruno Eleres" w:date="2021-05-04T10:43:00Z">
        <w:r w:rsidR="009469C7">
          <w:rPr>
            <w:rFonts w:cs="Times New Roman"/>
          </w:rPr>
          <w:t xml:space="preserve">inserts </w:t>
        </w:r>
      </w:ins>
      <w:ins w:id="1120" w:author="Aline Richter" w:date="2021-04-29T12:51:00Z">
        <w:r w:rsidR="006552FA">
          <w:rPr>
            <w:rFonts w:cs="Times New Roman"/>
          </w:rPr>
          <w:t xml:space="preserve">the </w:t>
        </w:r>
      </w:ins>
      <w:ins w:id="1121" w:author="Bruno Eleres" w:date="2021-05-04T10:42:00Z">
        <w:r w:rsidR="00D81C50">
          <w:rPr>
            <w:rFonts w:cs="Times New Roman"/>
          </w:rPr>
          <w:t xml:space="preserve">target </w:t>
        </w:r>
      </w:ins>
      <w:ins w:id="1122" w:author="Aline Richter" w:date="2021-04-29T12:51:00Z">
        <w:r w:rsidR="006552FA">
          <w:rPr>
            <w:rFonts w:cs="Times New Roman"/>
          </w:rPr>
          <w:t xml:space="preserve">species </w:t>
        </w:r>
        <w:del w:id="1123" w:author="Bruno Eleres" w:date="2021-05-04T10:43:00Z">
          <w:r w:rsidR="006552FA" w:rsidDel="009469C7">
            <w:rPr>
              <w:rFonts w:cs="Times New Roman"/>
            </w:rPr>
            <w:delText xml:space="preserve">is </w:delText>
          </w:r>
        </w:del>
        <w:del w:id="1124" w:author="Bruno Eleres" w:date="2021-05-04T10:42:00Z">
          <w:r w:rsidR="006552FA" w:rsidDel="00D81C50">
            <w:rPr>
              <w:rFonts w:cs="Times New Roman"/>
            </w:rPr>
            <w:delText>added</w:delText>
          </w:r>
        </w:del>
        <w:del w:id="1125" w:author="Bruno Eleres" w:date="2021-05-04T10:43:00Z">
          <w:r w:rsidR="006552FA" w:rsidDel="009469C7">
            <w:rPr>
              <w:rFonts w:cs="Times New Roman"/>
            </w:rPr>
            <w:delText xml:space="preserve"> </w:delText>
          </w:r>
        </w:del>
        <w:r w:rsidR="006552FA">
          <w:rPr>
            <w:rFonts w:cs="Times New Roman"/>
          </w:rPr>
          <w:t xml:space="preserve">as </w:t>
        </w:r>
      </w:ins>
      <w:ins w:id="1126" w:author="Bruno Eleres" w:date="2021-05-04T10:43:00Z">
        <w:r w:rsidR="009469C7">
          <w:rPr>
            <w:rFonts w:cs="Times New Roman"/>
          </w:rPr>
          <w:t xml:space="preserve">a </w:t>
        </w:r>
      </w:ins>
      <w:ins w:id="1127" w:author="Aline Richter" w:date="2021-04-29T12:51:00Z">
        <w:r w:rsidR="006552FA">
          <w:rPr>
            <w:rFonts w:cs="Times New Roman"/>
          </w:rPr>
          <w:t>siste</w:t>
        </w:r>
      </w:ins>
      <w:ins w:id="1128" w:author="Aline Richter" w:date="2021-04-29T12:52:00Z">
        <w:r w:rsidR="006552FA">
          <w:rPr>
            <w:rFonts w:cs="Times New Roman"/>
          </w:rPr>
          <w:t>r</w:t>
        </w:r>
      </w:ins>
      <w:ins w:id="1129" w:author="Bruno Eleres" w:date="2021-05-04T10:42:00Z">
        <w:r w:rsidR="00D81C50">
          <w:rPr>
            <w:rFonts w:cs="Times New Roman"/>
          </w:rPr>
          <w:t xml:space="preserve"> taxon</w:t>
        </w:r>
      </w:ins>
      <w:ins w:id="1130" w:author="Bruno Eleres" w:date="2021-05-04T10:43:00Z">
        <w:r w:rsidR="009469C7">
          <w:rPr>
            <w:rFonts w:cs="Times New Roman"/>
          </w:rPr>
          <w:t xml:space="preserve"> (option 1)</w:t>
        </w:r>
      </w:ins>
      <w:ins w:id="1131" w:author="Aline Richter" w:date="2021-04-29T12:49:00Z">
        <w:r w:rsidR="006552FA" w:rsidRPr="006552FA">
          <w:rPr>
            <w:rFonts w:cs="Times New Roman"/>
          </w:rPr>
          <w:t>.</w:t>
        </w:r>
        <w:r w:rsidR="006552FA">
          <w:rPr>
            <w:rFonts w:cs="Times New Roman"/>
          </w:rPr>
          <w:t xml:space="preserve"> If </w:t>
        </w:r>
      </w:ins>
      <w:ins w:id="1132" w:author="Bruno Eleres" w:date="2021-05-04T10:43:00Z">
        <w:r w:rsidR="00C216D6">
          <w:rPr>
            <w:rFonts w:cs="Times New Roman"/>
          </w:rPr>
          <w:t xml:space="preserve">the user enters two </w:t>
        </w:r>
      </w:ins>
      <w:ins w:id="1133" w:author="Bruno Eleres" w:date="2021-05-04T10:44:00Z">
        <w:r w:rsidR="00456FCE">
          <w:rPr>
            <w:rFonts w:cs="Times New Roman"/>
          </w:rPr>
          <w:t>genera</w:t>
        </w:r>
      </w:ins>
      <w:ins w:id="1134" w:author="Bruno Eleres" w:date="2021-05-04T10:43:00Z">
        <w:r w:rsidR="00C216D6">
          <w:rPr>
            <w:rFonts w:cs="Times New Roman"/>
          </w:rPr>
          <w:t xml:space="preserve"> separated by a blank space, </w:t>
        </w:r>
      </w:ins>
      <w:ins w:id="1135" w:author="Aline Richter" w:date="2021-04-29T12:49:00Z">
        <w:del w:id="1136" w:author="Bruno Eleres" w:date="2021-05-04T10:44:00Z">
          <w:r w:rsidR="006552FA" w:rsidDel="00C216D6">
            <w:rPr>
              <w:rFonts w:cs="Times New Roman"/>
            </w:rPr>
            <w:lastRenderedPageBreak/>
            <w:delText xml:space="preserve">option 2 is chosen, the user must provide two </w:delText>
          </w:r>
        </w:del>
      </w:ins>
      <w:ins w:id="1137" w:author="Aline Richter" w:date="2021-04-29T12:50:00Z">
        <w:del w:id="1138" w:author="Bruno Eleres" w:date="2021-05-04T10:44:00Z">
          <w:r w:rsidR="006552FA" w:rsidDel="00C216D6">
            <w:rPr>
              <w:rFonts w:cs="Times New Roman"/>
            </w:rPr>
            <w:delText>names, separated by a blank space</w:delText>
          </w:r>
        </w:del>
      </w:ins>
      <w:ins w:id="1139" w:author="Aline Richter" w:date="2021-04-29T12:53:00Z">
        <w:del w:id="1140" w:author="Bruno Eleres" w:date="2021-05-04T10:44:00Z">
          <w:r w:rsidR="00512BA3" w:rsidDel="00C216D6">
            <w:rPr>
              <w:rFonts w:cs="Times New Roman"/>
            </w:rPr>
            <w:delText>.</w:delText>
          </w:r>
        </w:del>
      </w:ins>
      <w:ins w:id="1141" w:author="Aline Richter" w:date="2021-04-29T12:52:00Z">
        <w:del w:id="1142" w:author="Bruno Eleres" w:date="2021-05-04T10:44:00Z">
          <w:r w:rsidR="00512BA3" w:rsidDel="00C216D6">
            <w:rPr>
              <w:rFonts w:cs="Times New Roman"/>
            </w:rPr>
            <w:delText xml:space="preserve"> T</w:delText>
          </w:r>
        </w:del>
      </w:ins>
      <w:ins w:id="1143" w:author="Bruno Eleres" w:date="2021-05-04T10:44:00Z">
        <w:r w:rsidR="00C216D6">
          <w:rPr>
            <w:rFonts w:cs="Times New Roman"/>
          </w:rPr>
          <w:t>t</w:t>
        </w:r>
      </w:ins>
      <w:ins w:id="1144" w:author="Aline Richter" w:date="2021-04-29T12:52:00Z">
        <w:r w:rsidR="00512BA3">
          <w:rPr>
            <w:rFonts w:cs="Times New Roman"/>
          </w:rPr>
          <w:t xml:space="preserve">he </w:t>
        </w:r>
      </w:ins>
      <w:ins w:id="1145" w:author="Bruno Eleres" w:date="2021-05-04T10:44:00Z">
        <w:r w:rsidR="00C216D6">
          <w:rPr>
            <w:rFonts w:cs="Times New Roman"/>
          </w:rPr>
          <w:t xml:space="preserve">function inserts the target </w:t>
        </w:r>
      </w:ins>
      <w:ins w:id="1146" w:author="Aline Richter" w:date="2021-04-29T12:52:00Z">
        <w:r w:rsidR="00512BA3">
          <w:rPr>
            <w:rFonts w:cs="Times New Roman"/>
          </w:rPr>
          <w:t xml:space="preserve">species </w:t>
        </w:r>
        <w:del w:id="1147" w:author="Bruno Eleres" w:date="2021-05-04T10:44:00Z">
          <w:r w:rsidR="00512BA3" w:rsidDel="00C216D6">
            <w:rPr>
              <w:rFonts w:cs="Times New Roman"/>
            </w:rPr>
            <w:delText xml:space="preserve">is inserted </w:delText>
          </w:r>
        </w:del>
      </w:ins>
      <w:ins w:id="1148" w:author="Aline Richter" w:date="2021-04-29T12:53:00Z">
        <w:r w:rsidR="00512BA3">
          <w:rPr>
            <w:rFonts w:cs="Times New Roman"/>
          </w:rPr>
          <w:t xml:space="preserve">as a polytomy at the </w:t>
        </w:r>
      </w:ins>
      <w:ins w:id="1149" w:author="Bruno Eleres" w:date="2021-05-04T10:44:00Z">
        <w:r w:rsidR="00C216D6">
          <w:rPr>
            <w:rFonts w:cs="Times New Roman"/>
          </w:rPr>
          <w:t xml:space="preserve">most recent </w:t>
        </w:r>
      </w:ins>
      <w:ins w:id="1150" w:author="Aline Richter" w:date="2021-04-29T12:53:00Z">
        <w:r w:rsidR="00512BA3">
          <w:rPr>
            <w:rFonts w:cs="Times New Roman"/>
          </w:rPr>
          <w:t xml:space="preserve">node that </w:t>
        </w:r>
      </w:ins>
      <w:ins w:id="1151" w:author="Bruno Eleres" w:date="2021-05-04T10:44:00Z">
        <w:r w:rsidR="00C216D6">
          <w:rPr>
            <w:rFonts w:cs="Times New Roman"/>
          </w:rPr>
          <w:t>links</w:t>
        </w:r>
      </w:ins>
      <w:ins w:id="1152" w:author="Aline Richter" w:date="2021-04-29T12:53:00Z">
        <w:del w:id="1153" w:author="Bruno Eleres" w:date="2021-05-04T10:44:00Z">
          <w:r w:rsidR="00512BA3" w:rsidDel="00C216D6">
            <w:rPr>
              <w:rFonts w:cs="Times New Roman"/>
            </w:rPr>
            <w:delText>unites</w:delText>
          </w:r>
        </w:del>
        <w:r w:rsidR="00512BA3">
          <w:rPr>
            <w:rFonts w:cs="Times New Roman"/>
          </w:rPr>
          <w:t xml:space="preserve"> the </w:t>
        </w:r>
        <w:del w:id="1154" w:author="Bruno Eleres" w:date="2021-05-04T10:44:00Z">
          <w:r w:rsidR="00512BA3" w:rsidDel="00456FCE">
            <w:rPr>
              <w:rFonts w:cs="Times New Roman"/>
            </w:rPr>
            <w:delText>two informed</w:delText>
          </w:r>
        </w:del>
      </w:ins>
      <w:ins w:id="1155" w:author="Bruno Eleres" w:date="2021-05-04T10:44:00Z">
        <w:r w:rsidR="00456FCE">
          <w:rPr>
            <w:rFonts w:cs="Times New Roman"/>
          </w:rPr>
          <w:t>selected</w:t>
        </w:r>
      </w:ins>
      <w:ins w:id="1156" w:author="Aline Richter" w:date="2021-04-29T12:54:00Z">
        <w:r w:rsidR="00512BA3" w:rsidRPr="00512BA3">
          <w:rPr>
            <w:rFonts w:cs="Times New Roman"/>
          </w:rPr>
          <w:t xml:space="preserve"> </w:t>
        </w:r>
        <w:r w:rsidR="00512BA3">
          <w:rPr>
            <w:rFonts w:cs="Times New Roman"/>
          </w:rPr>
          <w:t>gen</w:t>
        </w:r>
      </w:ins>
      <w:ins w:id="1157" w:author="Aline Richter" w:date="2021-04-29T12:55:00Z">
        <w:r w:rsidR="00512BA3">
          <w:rPr>
            <w:rFonts w:cs="Times New Roman"/>
          </w:rPr>
          <w:t>era</w:t>
        </w:r>
      </w:ins>
      <w:ins w:id="1158" w:author="Bruno Eleres" w:date="2021-05-04T10:44:00Z">
        <w:r w:rsidR="00456FCE">
          <w:rPr>
            <w:rFonts w:cs="Times New Roman"/>
          </w:rPr>
          <w:t xml:space="preserve"> (option 2)</w:t>
        </w:r>
      </w:ins>
      <w:ins w:id="1159" w:author="Aline Richter" w:date="2021-04-29T12:53:00Z">
        <w:r w:rsidR="00512BA3">
          <w:rPr>
            <w:rFonts w:cs="Times New Roman"/>
          </w:rPr>
          <w:t xml:space="preserve">. If </w:t>
        </w:r>
      </w:ins>
      <w:ins w:id="1160" w:author="Bruno Eleres" w:date="2021-05-04T10:45:00Z">
        <w:r w:rsidR="00D700D0">
          <w:rPr>
            <w:rFonts w:cs="Times New Roman"/>
          </w:rPr>
          <w:t xml:space="preserve">the </w:t>
        </w:r>
      </w:ins>
      <w:ins w:id="1161" w:author="Bruno Eleres" w:date="2021-05-04T10:46:00Z">
        <w:r w:rsidR="00D700D0">
          <w:rPr>
            <w:rFonts w:cs="Times New Roman"/>
          </w:rPr>
          <w:t xml:space="preserve">user enters the family name, the function </w:t>
        </w:r>
      </w:ins>
      <w:ins w:id="1162" w:author="Aline Richter" w:date="2021-04-29T12:55:00Z">
        <w:del w:id="1163" w:author="Bruno Eleres" w:date="2021-05-04T10:46:00Z">
          <w:r w:rsidR="00512BA3" w:rsidDel="00D700D0">
            <w:rPr>
              <w:rFonts w:cs="Times New Roman"/>
            </w:rPr>
            <w:delText xml:space="preserve">option 3 is chosen, </w:delText>
          </w:r>
        </w:del>
      </w:ins>
      <w:ins w:id="1164" w:author="Aline Richter" w:date="2021-04-29T12:57:00Z">
        <w:del w:id="1165" w:author="Bruno Eleres" w:date="2021-05-04T10:46:00Z">
          <w:r w:rsidR="00512BA3" w:rsidDel="00D700D0">
            <w:rPr>
              <w:rFonts w:cs="Times New Roman"/>
            </w:rPr>
            <w:delText>the user must inform the family name</w:delText>
          </w:r>
        </w:del>
        <w:del w:id="1166" w:author="Bruno Eleres" w:date="2021-05-04T10:34:00Z">
          <w:r w:rsidR="00512BA3" w:rsidDel="008C7DDA">
            <w:rPr>
              <w:rFonts w:cs="Times New Roman"/>
            </w:rPr>
            <w:delText>,</w:delText>
          </w:r>
        </w:del>
        <w:del w:id="1167" w:author="Bruno Eleres" w:date="2021-05-04T10:46:00Z">
          <w:r w:rsidR="00512BA3" w:rsidDel="00D700D0">
            <w:rPr>
              <w:rFonts w:cs="Times New Roman"/>
            </w:rPr>
            <w:delText xml:space="preserve"> then </w:delText>
          </w:r>
        </w:del>
      </w:ins>
      <w:ins w:id="1168" w:author="Aline Richter" w:date="2021-04-29T12:56:00Z">
        <w:del w:id="1169" w:author="Bruno Eleres" w:date="2021-05-04T10:46:00Z">
          <w:r w:rsidR="00512BA3" w:rsidDel="00D700D0">
            <w:rPr>
              <w:rFonts w:cs="Times New Roman"/>
            </w:rPr>
            <w:delText xml:space="preserve">the species is </w:delText>
          </w:r>
        </w:del>
        <w:r w:rsidR="00512BA3">
          <w:rPr>
            <w:rFonts w:cs="Times New Roman"/>
          </w:rPr>
          <w:t>insert</w:t>
        </w:r>
      </w:ins>
      <w:ins w:id="1170" w:author="Bruno Eleres" w:date="2021-05-04T10:46:00Z">
        <w:r w:rsidR="00D700D0">
          <w:rPr>
            <w:rFonts w:cs="Times New Roman"/>
          </w:rPr>
          <w:t>s</w:t>
        </w:r>
      </w:ins>
      <w:ins w:id="1171" w:author="Aline Richter" w:date="2021-04-29T12:56:00Z">
        <w:del w:id="1172" w:author="Bruno Eleres" w:date="2021-05-04T10:46:00Z">
          <w:r w:rsidR="00512BA3" w:rsidDel="00D700D0">
            <w:rPr>
              <w:rFonts w:cs="Times New Roman"/>
            </w:rPr>
            <w:delText>ed</w:delText>
          </w:r>
        </w:del>
        <w:r w:rsidR="00512BA3">
          <w:rPr>
            <w:rFonts w:cs="Times New Roman"/>
          </w:rPr>
          <w:t xml:space="preserve"> </w:t>
        </w:r>
      </w:ins>
      <w:ins w:id="1173" w:author="Bruno Eleres" w:date="2021-05-04T10:46:00Z">
        <w:r w:rsidR="00D700D0">
          <w:rPr>
            <w:rFonts w:cs="Times New Roman"/>
          </w:rPr>
          <w:t xml:space="preserve">the target species </w:t>
        </w:r>
      </w:ins>
      <w:ins w:id="1174" w:author="Aline Richter" w:date="2021-04-29T12:57:00Z">
        <w:r w:rsidR="00512BA3">
          <w:rPr>
            <w:rFonts w:cs="Times New Roman"/>
          </w:rPr>
          <w:t>at</w:t>
        </w:r>
      </w:ins>
      <w:ins w:id="1175" w:author="Aline Richter" w:date="2021-04-29T12:56:00Z">
        <w:r w:rsidR="00512BA3">
          <w:rPr>
            <w:rFonts w:cs="Times New Roman"/>
          </w:rPr>
          <w:t xml:space="preserve"> </w:t>
        </w:r>
      </w:ins>
      <w:ins w:id="1176" w:author="Bruno Eleres" w:date="2021-05-04T10:34:00Z">
        <w:r w:rsidR="008C7DDA">
          <w:rPr>
            <w:rFonts w:cs="Times New Roman"/>
          </w:rPr>
          <w:t xml:space="preserve">the </w:t>
        </w:r>
      </w:ins>
      <w:ins w:id="1177" w:author="Aline Richter" w:date="2021-04-29T12:56:00Z">
        <w:r w:rsidR="00512BA3">
          <w:rPr>
            <w:rFonts w:cs="Times New Roman"/>
          </w:rPr>
          <w:t>family node as a polytomy</w:t>
        </w:r>
      </w:ins>
      <w:ins w:id="1178" w:author="Bruno Eleres" w:date="2021-05-04T12:20:00Z">
        <w:r w:rsidR="00ED20B1">
          <w:rPr>
            <w:rFonts w:cs="Times New Roman"/>
          </w:rPr>
          <w:t xml:space="preserve"> (option 3)</w:t>
        </w:r>
      </w:ins>
      <w:ins w:id="1179" w:author="Aline Richter" w:date="2021-04-29T12:56:00Z">
        <w:r w:rsidR="00512BA3">
          <w:rPr>
            <w:rFonts w:cs="Times New Roman"/>
          </w:rPr>
          <w:t>.</w:t>
        </w:r>
      </w:ins>
      <w:ins w:id="1180" w:author="Aline Richter" w:date="2021-04-29T12:58:00Z">
        <w:r w:rsidR="00512BA3">
          <w:rPr>
            <w:rFonts w:cs="Times New Roman"/>
          </w:rPr>
          <w:t xml:space="preserve"> </w:t>
        </w:r>
      </w:ins>
      <w:ins w:id="1181" w:author="Aline Richter" w:date="2021-04-29T13:03:00Z">
        <w:del w:id="1182" w:author="Bruno Eleres" w:date="2021-05-03T23:25:00Z">
          <w:r w:rsidR="00A05F9C" w:rsidDel="00234CC9">
            <w:rPr>
              <w:rFonts w:cs="Times New Roman"/>
            </w:rPr>
            <w:delText>(</w:delText>
          </w:r>
        </w:del>
      </w:ins>
      <w:ins w:id="1183" w:author="Aline Richter" w:date="2021-04-29T13:01:00Z">
        <w:del w:id="1184" w:author="Bruno Eleres" w:date="2021-05-03T23:25:00Z">
          <w:r w:rsidR="00512BA3" w:rsidDel="00234CC9">
            <w:rPr>
              <w:rFonts w:cs="Times New Roman"/>
            </w:rPr>
            <w:delText>iii)</w:delText>
          </w:r>
        </w:del>
      </w:ins>
      <w:ins w:id="1185" w:author="Bruno Eleres" w:date="2021-05-03T23:25:00Z">
        <w:r w:rsidR="00234CC9">
          <w:rPr>
            <w:rFonts w:cs="Times New Roman"/>
          </w:rPr>
          <w:t>Third,</w:t>
        </w:r>
      </w:ins>
      <w:ins w:id="1186" w:author="Aline Richter" w:date="2021-04-29T13:01:00Z">
        <w:r w:rsidR="00512BA3">
          <w:rPr>
            <w:rFonts w:cs="Times New Roman"/>
          </w:rPr>
          <w:t xml:space="preserve"> </w:t>
        </w:r>
      </w:ins>
      <w:ins w:id="1187" w:author="Bruno Eleres" w:date="2021-05-04T10:52:00Z">
        <w:r w:rsidR="00BD3549">
          <w:rPr>
            <w:rFonts w:cs="Times New Roman"/>
          </w:rPr>
          <w:t xml:space="preserve">if any remaining </w:t>
        </w:r>
        <w:r w:rsidR="00F75D8B">
          <w:rPr>
            <w:rFonts w:cs="Times New Roman"/>
          </w:rPr>
          <w:t>species can</w:t>
        </w:r>
      </w:ins>
      <w:ins w:id="1188" w:author="Aline Richter" w:date="2021-04-29T12:59:00Z">
        <w:del w:id="1189" w:author="Bruno Eleres" w:date="2021-05-04T10:46:00Z">
          <w:r w:rsidR="00512BA3" w:rsidDel="00D700D0">
            <w:rPr>
              <w:rFonts w:cs="Times New Roman"/>
            </w:rPr>
            <w:delText>A</w:delText>
          </w:r>
        </w:del>
        <w:del w:id="1190" w:author="Bruno Eleres" w:date="2021-05-04T10:52:00Z">
          <w:r w:rsidR="00512BA3" w:rsidDel="00F75D8B">
            <w:rPr>
              <w:rFonts w:cs="Times New Roman"/>
            </w:rPr>
            <w:delText>fter this procedure, the function checks if any remained species to be inserted could</w:delText>
          </w:r>
        </w:del>
      </w:ins>
      <w:ins w:id="1191" w:author="Bruno Eleres" w:date="2021-05-04T10:52:00Z">
        <w:r w:rsidR="00F75D8B">
          <w:rPr>
            <w:rFonts w:cs="Times New Roman"/>
          </w:rPr>
          <w:t xml:space="preserve"> now</w:t>
        </w:r>
      </w:ins>
      <w:ins w:id="1192" w:author="Aline Richter" w:date="2021-04-29T12:59:00Z">
        <w:r w:rsidR="00512BA3">
          <w:rPr>
            <w:rFonts w:cs="Times New Roman"/>
          </w:rPr>
          <w:t xml:space="preserve"> be inserted </w:t>
        </w:r>
      </w:ins>
      <w:ins w:id="1193" w:author="Bruno Eleres" w:date="2021-05-04T10:54:00Z">
        <w:r w:rsidR="002F296F">
          <w:rPr>
            <w:rFonts w:cs="Times New Roman"/>
          </w:rPr>
          <w:t>at the genus level</w:t>
        </w:r>
      </w:ins>
      <w:ins w:id="1194" w:author="Aline Richter" w:date="2021-04-29T12:59:00Z">
        <w:del w:id="1195" w:author="Bruno Eleres" w:date="2021-05-04T10:52:00Z">
          <w:r w:rsidR="00512BA3" w:rsidDel="00F75D8B">
            <w:rPr>
              <w:rFonts w:cs="Times New Roman"/>
            </w:rPr>
            <w:delText xml:space="preserve">now </w:delText>
          </w:r>
        </w:del>
        <w:del w:id="1196" w:author="Bruno Eleres" w:date="2021-05-04T10:54:00Z">
          <w:r w:rsidR="00512BA3" w:rsidDel="002F296F">
            <w:rPr>
              <w:rFonts w:cs="Times New Roman"/>
            </w:rPr>
            <w:delText>as</w:delText>
          </w:r>
        </w:del>
      </w:ins>
      <w:ins w:id="1197" w:author="Bruno Eleres" w:date="2021-05-04T10:53:00Z">
        <w:r w:rsidR="00F75D8B">
          <w:rPr>
            <w:rFonts w:cs="Times New Roman"/>
          </w:rPr>
          <w:t>, the function</w:t>
        </w:r>
      </w:ins>
      <w:ins w:id="1198" w:author="Aline Richter" w:date="2021-04-29T12:59:00Z">
        <w:del w:id="1199" w:author="Bruno Eleres" w:date="2021-05-04T10:53:00Z">
          <w:r w:rsidR="00512BA3" w:rsidDel="00F75D8B">
            <w:rPr>
              <w:rFonts w:cs="Times New Roman"/>
            </w:rPr>
            <w:delText xml:space="preserve"> congeneric</w:delText>
          </w:r>
        </w:del>
      </w:ins>
      <w:ins w:id="1200" w:author="Aline Richter" w:date="2021-04-29T13:02:00Z">
        <w:del w:id="1201" w:author="Bruno Eleres" w:date="2021-05-04T10:53:00Z">
          <w:r w:rsidR="00512BA3" w:rsidDel="00F75D8B">
            <w:rPr>
              <w:rFonts w:cs="Times New Roman"/>
            </w:rPr>
            <w:delText xml:space="preserve">. </w:delText>
          </w:r>
        </w:del>
      </w:ins>
      <w:ins w:id="1202" w:author="Aline Richter" w:date="2021-04-29T14:43:00Z">
        <w:del w:id="1203" w:author="Bruno Eleres" w:date="2021-05-04T10:53:00Z">
          <w:r w:rsidR="00E96761" w:rsidDel="00F75D8B">
            <w:rPr>
              <w:rFonts w:cs="Times New Roman"/>
            </w:rPr>
            <w:delText>If yes, the</w:delText>
          </w:r>
        </w:del>
      </w:ins>
      <w:ins w:id="1204" w:author="Aline Richter" w:date="2021-04-29T13:02:00Z">
        <w:del w:id="1205" w:author="Bruno Eleres" w:date="2021-05-04T10:53:00Z">
          <w:r w:rsidR="00512BA3" w:rsidDel="00F75D8B">
            <w:rPr>
              <w:rFonts w:cs="Times New Roman"/>
            </w:rPr>
            <w:delText xml:space="preserve"> </w:delText>
          </w:r>
        </w:del>
      </w:ins>
      <w:ins w:id="1206" w:author="Aline Richter" w:date="2021-04-29T13:04:00Z">
        <w:del w:id="1207" w:author="Bruno Eleres" w:date="2021-05-04T10:53:00Z">
          <w:r w:rsidR="00A05F9C" w:rsidDel="00F75D8B">
            <w:rPr>
              <w:rFonts w:cs="Times New Roman"/>
            </w:rPr>
            <w:delText>insertion</w:delText>
          </w:r>
        </w:del>
      </w:ins>
      <w:ins w:id="1208" w:author="Aline Richter" w:date="2021-04-29T13:02:00Z">
        <w:r w:rsidR="00512BA3">
          <w:rPr>
            <w:rFonts w:cs="Times New Roman"/>
          </w:rPr>
          <w:t xml:space="preserve"> </w:t>
        </w:r>
      </w:ins>
      <w:ins w:id="1209" w:author="Bruno Eleres" w:date="2021-05-04T10:53:00Z">
        <w:r w:rsidR="00F75D8B">
          <w:rPr>
            <w:rFonts w:cs="Times New Roman"/>
          </w:rPr>
          <w:t>repeats the first</w:t>
        </w:r>
      </w:ins>
      <w:ins w:id="1210" w:author="Aline Richter" w:date="2021-04-29T13:02:00Z">
        <w:del w:id="1211" w:author="Bruno Eleres" w:date="2021-05-04T10:53:00Z">
          <w:r w:rsidR="00512BA3" w:rsidDel="00F75D8B">
            <w:rPr>
              <w:rFonts w:cs="Times New Roman"/>
            </w:rPr>
            <w:delText>follow</w:delText>
          </w:r>
        </w:del>
      </w:ins>
      <w:ins w:id="1212" w:author="Aline Richter" w:date="2021-04-29T13:04:00Z">
        <w:del w:id="1213" w:author="Bruno Eleres" w:date="2021-05-04T10:53:00Z">
          <w:r w:rsidR="00A05F9C" w:rsidDel="00F75D8B">
            <w:rPr>
              <w:rFonts w:cs="Times New Roman"/>
            </w:rPr>
            <w:delText>s</w:delText>
          </w:r>
        </w:del>
      </w:ins>
      <w:ins w:id="1214" w:author="Aline Richter" w:date="2021-04-29T13:02:00Z">
        <w:del w:id="1215" w:author="Bruno Eleres" w:date="2021-05-04T10:53:00Z">
          <w:r w:rsidR="00512BA3" w:rsidDel="00F75D8B">
            <w:rPr>
              <w:rFonts w:cs="Times New Roman"/>
            </w:rPr>
            <w:delText xml:space="preserve"> the same</w:delText>
          </w:r>
        </w:del>
        <w:r w:rsidR="00512BA3">
          <w:rPr>
            <w:rFonts w:cs="Times New Roman"/>
          </w:rPr>
          <w:t xml:space="preserve"> </w:t>
        </w:r>
        <w:r w:rsidR="00A05F9C">
          <w:rPr>
            <w:rFonts w:cs="Times New Roman"/>
          </w:rPr>
          <w:t>procedure</w:t>
        </w:r>
        <w:del w:id="1216" w:author="Bruno Eleres" w:date="2021-05-04T10:53:00Z">
          <w:r w:rsidR="00A05F9C" w:rsidDel="00F75D8B">
            <w:rPr>
              <w:rFonts w:cs="Times New Roman"/>
            </w:rPr>
            <w:delText xml:space="preserve"> descri</w:delText>
          </w:r>
        </w:del>
      </w:ins>
      <w:ins w:id="1217" w:author="Aline Richter" w:date="2021-04-29T13:03:00Z">
        <w:del w:id="1218" w:author="Bruno Eleres" w:date="2021-05-04T10:53:00Z">
          <w:r w:rsidR="00A05F9C" w:rsidDel="00F75D8B">
            <w:rPr>
              <w:rFonts w:cs="Times New Roman"/>
            </w:rPr>
            <w:delText>bed at (i)</w:delText>
          </w:r>
        </w:del>
      </w:ins>
      <w:ins w:id="1219" w:author="Aline Richter" w:date="2021-04-29T13:04:00Z">
        <w:del w:id="1220" w:author="Bruno Eleres" w:date="2021-05-04T10:49:00Z">
          <w:r w:rsidR="00A05F9C" w:rsidDel="007E277E">
            <w:rPr>
              <w:rFonts w:cs="Times New Roman"/>
            </w:rPr>
            <w:delText>,</w:delText>
          </w:r>
        </w:del>
        <w:r w:rsidR="00A05F9C">
          <w:rPr>
            <w:rFonts w:cs="Times New Roman"/>
          </w:rPr>
          <w:t xml:space="preserve"> but</w:t>
        </w:r>
      </w:ins>
      <w:ins w:id="1221" w:author="Bruno Eleres" w:date="2021-05-04T10:53:00Z">
        <w:r w:rsidR="00F75D8B">
          <w:rPr>
            <w:rFonts w:cs="Times New Roman"/>
          </w:rPr>
          <w:t xml:space="preserve"> </w:t>
        </w:r>
      </w:ins>
      <w:ins w:id="1222" w:author="Bruno Eleres" w:date="2021-05-04T10:54:00Z">
        <w:r w:rsidR="004557BB">
          <w:rPr>
            <w:rFonts w:cs="Times New Roman"/>
          </w:rPr>
          <w:t>record</w:t>
        </w:r>
      </w:ins>
      <w:ins w:id="1223" w:author="Bruno Eleres" w:date="2021-05-04T10:55:00Z">
        <w:r w:rsidR="004557BB">
          <w:rPr>
            <w:rFonts w:cs="Times New Roman"/>
          </w:rPr>
          <w:t>s</w:t>
        </w:r>
      </w:ins>
      <w:ins w:id="1224" w:author="Aline Richter" w:date="2021-04-29T13:04:00Z">
        <w:del w:id="1225" w:author="Bruno Eleres" w:date="2021-05-04T10:53:00Z">
          <w:r w:rsidR="00A05F9C" w:rsidDel="00F75D8B">
            <w:rPr>
              <w:rFonts w:cs="Times New Roman"/>
            </w:rPr>
            <w:delText xml:space="preserve"> is </w:delText>
          </w:r>
        </w:del>
      </w:ins>
      <w:ins w:id="1226" w:author="Aline Richter" w:date="2021-04-29T14:41:00Z">
        <w:del w:id="1227" w:author="Bruno Eleres" w:date="2021-05-04T10:54:00Z">
          <w:r w:rsidR="00E96761" w:rsidDel="004557BB">
            <w:rPr>
              <w:rFonts w:cs="Times New Roman"/>
            </w:rPr>
            <w:delText>discriminat</w:delText>
          </w:r>
        </w:del>
        <w:del w:id="1228" w:author="Bruno Eleres" w:date="2021-05-04T10:53:00Z">
          <w:r w:rsidR="00E96761" w:rsidDel="00F75D8B">
            <w:rPr>
              <w:rFonts w:cs="Times New Roman"/>
            </w:rPr>
            <w:delText>ed</w:delText>
          </w:r>
        </w:del>
      </w:ins>
      <w:ins w:id="1229" w:author="Bruno Eleres" w:date="2021-05-04T10:54:00Z">
        <w:r w:rsidR="004557BB">
          <w:rPr>
            <w:rFonts w:cs="Times New Roman"/>
          </w:rPr>
          <w:t xml:space="preserve"> it</w:t>
        </w:r>
      </w:ins>
      <w:ins w:id="1230" w:author="Aline Richter" w:date="2021-04-29T14:41:00Z">
        <w:del w:id="1231" w:author="Bruno Eleres" w:date="2021-05-04T10:54:00Z">
          <w:r w:rsidR="00E96761" w:rsidDel="004557BB">
            <w:rPr>
              <w:rFonts w:cs="Times New Roman"/>
            </w:rPr>
            <w:delText xml:space="preserve"> </w:delText>
          </w:r>
        </w:del>
      </w:ins>
      <w:ins w:id="1232" w:author="Bruno Eleres" w:date="2021-05-04T10:53:00Z">
        <w:r w:rsidR="00F75D8B">
          <w:rPr>
            <w:rFonts w:cs="Times New Roman"/>
          </w:rPr>
          <w:t xml:space="preserve"> as</w:t>
        </w:r>
      </w:ins>
      <w:ins w:id="1233" w:author="Aline Richter" w:date="2021-04-29T14:42:00Z">
        <w:del w:id="1234" w:author="Bruno Eleres" w:date="2021-05-04T10:53:00Z">
          <w:r w:rsidR="00E96761" w:rsidDel="00F75D8B">
            <w:rPr>
              <w:rFonts w:cs="Times New Roman"/>
            </w:rPr>
            <w:delText xml:space="preserve">in the output data </w:delText>
          </w:r>
        </w:del>
      </w:ins>
      <w:ins w:id="1235" w:author="Aline Richter" w:date="2021-04-29T14:43:00Z">
        <w:del w:id="1236" w:author="Bruno Eleres" w:date="2021-05-04T10:53:00Z">
          <w:r w:rsidR="00E96761" w:rsidDel="00F75D8B">
            <w:rPr>
              <w:rFonts w:cs="Times New Roman"/>
            </w:rPr>
            <w:delText>as</w:delText>
          </w:r>
        </w:del>
        <w:r w:rsidR="00E96761">
          <w:rPr>
            <w:rFonts w:cs="Times New Roman"/>
          </w:rPr>
          <w:t xml:space="preserve"> a Congeneric family-level insertion.</w:t>
        </w:r>
      </w:ins>
      <w:ins w:id="1237" w:author="Aline Richter" w:date="2021-04-29T16:13:00Z">
        <w:r w:rsidR="0013209E">
          <w:rPr>
            <w:rFonts w:cs="Times New Roman"/>
          </w:rPr>
          <w:t xml:space="preserve"> </w:t>
        </w:r>
      </w:ins>
      <w:ins w:id="1238" w:author="Bruno Eleres" w:date="2021-05-04T10:55:00Z">
        <w:r w:rsidR="004557BB">
          <w:rPr>
            <w:rFonts w:cs="Times New Roman"/>
          </w:rPr>
          <w:t xml:space="preserve">Fourth, </w:t>
        </w:r>
      </w:ins>
      <w:ins w:id="1239" w:author="Bruno Eleres" w:date="2021-05-04T10:56:00Z">
        <w:r w:rsidR="00833B08">
          <w:rPr>
            <w:rFonts w:cs="Times New Roman"/>
          </w:rPr>
          <w:t>remnant species</w:t>
        </w:r>
      </w:ins>
      <w:ins w:id="1240" w:author="Aline Richter" w:date="2021-04-29T16:13:00Z">
        <w:del w:id="1241" w:author="Bruno Eleres" w:date="2021-05-04T10:55:00Z">
          <w:r w:rsidR="0013209E" w:rsidDel="004557BB">
            <w:rPr>
              <w:rFonts w:cs="Times New Roman"/>
            </w:rPr>
            <w:delText>iv)</w:delText>
          </w:r>
        </w:del>
      </w:ins>
      <w:ins w:id="1242" w:author="Aline Richter" w:date="2021-04-29T16:14:00Z">
        <w:del w:id="1243" w:author="Bruno Eleres" w:date="2021-05-04T10:55:00Z">
          <w:r w:rsidR="0013209E" w:rsidDel="004557BB">
            <w:rPr>
              <w:rFonts w:cs="Times New Roman"/>
            </w:rPr>
            <w:delText xml:space="preserve"> </w:delText>
          </w:r>
        </w:del>
      </w:ins>
      <w:del w:id="1244" w:author="Aline Richter" w:date="2021-04-29T12:31:00Z">
        <w:r w:rsidR="00C16C1B" w:rsidDel="00F00C11">
          <w:rPr>
            <w:rFonts w:cs="Times New Roman"/>
          </w:rPr>
          <w:delText>In this round</w:delText>
        </w:r>
      </w:del>
      <w:del w:id="1245" w:author="Aline Richter" w:date="2021-04-29T12:58:00Z">
        <w:r w:rsidR="00B20160" w:rsidDel="00512BA3">
          <w:rPr>
            <w:rFonts w:cs="Times New Roman"/>
          </w:rPr>
          <w:delText>,</w:delText>
        </w:r>
        <w:r w:rsidR="00C16C1B" w:rsidDel="00512BA3">
          <w:rPr>
            <w:rFonts w:cs="Times New Roman"/>
          </w:rPr>
          <w:delText xml:space="preserve"> the user </w:delText>
        </w:r>
        <w:r w:rsidR="00681675" w:rsidDel="00512BA3">
          <w:rPr>
            <w:rFonts w:cs="Times New Roman"/>
          </w:rPr>
          <w:delText>has</w:delText>
        </w:r>
        <w:r w:rsidR="00C16C1B" w:rsidDel="00512BA3">
          <w:rPr>
            <w:rFonts w:cs="Times New Roman"/>
          </w:rPr>
          <w:delText xml:space="preserve"> three </w:delText>
        </w:r>
      </w:del>
      <w:del w:id="1246" w:author="Aline Richter" w:date="2021-04-29T12:31:00Z">
        <w:r w:rsidR="00965BAB" w:rsidDel="00F00C11">
          <w:rPr>
            <w:rFonts w:cs="Times New Roman"/>
          </w:rPr>
          <w:delText xml:space="preserve">insertion </w:delText>
        </w:r>
      </w:del>
      <w:del w:id="1247" w:author="Aline Richter" w:date="2021-04-29T12:58:00Z">
        <w:r w:rsidR="00965BAB" w:rsidDel="00512BA3">
          <w:rPr>
            <w:rFonts w:cs="Times New Roman"/>
          </w:rPr>
          <w:delText>options</w:delText>
        </w:r>
        <w:r w:rsidR="0097006A" w:rsidDel="00512BA3">
          <w:rPr>
            <w:rFonts w:cs="Times New Roman"/>
          </w:rPr>
          <w:delText xml:space="preserve">: 1- </w:delText>
        </w:r>
      </w:del>
      <w:del w:id="1248" w:author="Aline Richter" w:date="2021-04-29T12:32:00Z">
        <w:r w:rsidR="0097006A" w:rsidDel="00521ACF">
          <w:rPr>
            <w:rFonts w:cs="Times New Roman"/>
          </w:rPr>
          <w:delText xml:space="preserve">the </w:delText>
        </w:r>
      </w:del>
      <w:del w:id="1249" w:author="Aline Richter" w:date="2021-04-29T12:58:00Z">
        <w:r w:rsidR="0097006A" w:rsidDel="00512BA3">
          <w:rPr>
            <w:rFonts w:cs="Times New Roman"/>
          </w:rPr>
          <w:delText xml:space="preserve">species </w:delText>
        </w:r>
      </w:del>
      <w:del w:id="1250" w:author="Aline Richter" w:date="2021-04-29T12:32:00Z">
        <w:r w:rsidR="0097006A" w:rsidDel="00521ACF">
          <w:rPr>
            <w:rFonts w:cs="Times New Roman"/>
          </w:rPr>
          <w:delText xml:space="preserve">can be added </w:delText>
        </w:r>
      </w:del>
      <w:del w:id="1251" w:author="Aline Richter" w:date="2021-04-29T12:38:00Z">
        <w:r w:rsidR="00410D38" w:rsidDel="00521ACF">
          <w:rPr>
            <w:rFonts w:cs="Times New Roman"/>
          </w:rPr>
          <w:delText>near to a</w:delText>
        </w:r>
        <w:r w:rsidR="0097006A" w:rsidDel="00521ACF">
          <w:rPr>
            <w:rFonts w:cs="Times New Roman"/>
          </w:rPr>
          <w:delText xml:space="preserve"> genus</w:delText>
        </w:r>
      </w:del>
      <w:del w:id="1252" w:author="Aline Richter" w:date="2021-04-29T12:58:00Z">
        <w:r w:rsidR="0097006A" w:rsidDel="00512BA3">
          <w:rPr>
            <w:rFonts w:cs="Times New Roman"/>
          </w:rPr>
          <w:delText xml:space="preserve"> of the same family</w:delText>
        </w:r>
        <w:r w:rsidR="00642F54" w:rsidDel="00512BA3">
          <w:rPr>
            <w:rFonts w:cs="Times New Roman"/>
          </w:rPr>
          <w:delText xml:space="preserve">, by dividing the branch </w:delText>
        </w:r>
        <w:r w:rsidR="00E91FC8" w:rsidDel="00512BA3">
          <w:rPr>
            <w:rFonts w:cs="Times New Roman"/>
          </w:rPr>
          <w:delText xml:space="preserve">length that links all species in this genus by </w:delText>
        </w:r>
        <w:r w:rsidR="00563442" w:rsidDel="00512BA3">
          <w:rPr>
            <w:rFonts w:cs="Times New Roman"/>
          </w:rPr>
          <w:delText>two</w:delText>
        </w:r>
        <w:r w:rsidR="00271037" w:rsidDel="00512BA3">
          <w:rPr>
            <w:rFonts w:cs="Times New Roman"/>
          </w:rPr>
          <w:delText>; 2- the species can be added between two different genus of the same family</w:delText>
        </w:r>
        <w:r w:rsidR="00E91FC8" w:rsidDel="00512BA3">
          <w:rPr>
            <w:rFonts w:cs="Times New Roman"/>
          </w:rPr>
          <w:delText xml:space="preserve">, by adding a new node between these two genus </w:delText>
        </w:r>
        <w:r w:rsidR="00271037" w:rsidDel="00512BA3">
          <w:rPr>
            <w:rFonts w:cs="Times New Roman"/>
          </w:rPr>
          <w:delText>or 3- the species can be added in</w:delText>
        </w:r>
      </w:del>
      <w:del w:id="1253" w:author="Aline Richter" w:date="2021-04-29T12:39:00Z">
        <w:r w:rsidR="00271037" w:rsidDel="00521ACF">
          <w:rPr>
            <w:rFonts w:cs="Times New Roman"/>
          </w:rPr>
          <w:delText xml:space="preserve"> the node </w:delText>
        </w:r>
        <w:r w:rsidR="001B37D9" w:rsidDel="00521ACF">
          <w:rPr>
            <w:rFonts w:cs="Times New Roman"/>
          </w:rPr>
          <w:delText xml:space="preserve">that unites all genus of </w:delText>
        </w:r>
        <w:r w:rsidR="00271037" w:rsidDel="00521ACF">
          <w:rPr>
            <w:rFonts w:cs="Times New Roman"/>
          </w:rPr>
          <w:delText>the family</w:delText>
        </w:r>
        <w:r w:rsidR="001B37D9" w:rsidDel="00521ACF">
          <w:rPr>
            <w:rFonts w:cs="Times New Roman"/>
          </w:rPr>
          <w:delText xml:space="preserve"> (root family node)</w:delText>
        </w:r>
        <w:r w:rsidR="004757D1" w:rsidDel="00521ACF">
          <w:rPr>
            <w:rFonts w:cs="Times New Roman"/>
          </w:rPr>
          <w:delText xml:space="preserve"> by adding a new branch at the family node</w:delText>
        </w:r>
      </w:del>
      <w:del w:id="1254" w:author="Aline Richter" w:date="2021-04-29T12:58:00Z">
        <w:r w:rsidR="00271037" w:rsidDel="00512BA3">
          <w:rPr>
            <w:rFonts w:cs="Times New Roman"/>
          </w:rPr>
          <w:delText xml:space="preserve">. The user </w:delText>
        </w:r>
        <w:r w:rsidR="00B20160" w:rsidDel="00512BA3">
          <w:rPr>
            <w:rFonts w:cs="Times New Roman"/>
          </w:rPr>
          <w:delText>chooses</w:delText>
        </w:r>
        <w:r w:rsidR="00271037" w:rsidDel="00512BA3">
          <w:rPr>
            <w:rFonts w:cs="Times New Roman"/>
          </w:rPr>
          <w:delText xml:space="preserve"> one of these three options through a</w:delText>
        </w:r>
        <w:r w:rsidR="004757D1" w:rsidDel="00512BA3">
          <w:rPr>
            <w:rFonts w:cs="Times New Roman"/>
          </w:rPr>
          <w:delText>n</w:delText>
        </w:r>
        <w:r w:rsidR="00271037" w:rsidDel="00512BA3">
          <w:rPr>
            <w:rFonts w:cs="Times New Roman"/>
          </w:rPr>
          <w:delText xml:space="preserve"> interactive procedure, in which all the genus of the same family already present in tree are </w:delText>
        </w:r>
        <w:r w:rsidR="0058670D" w:rsidDel="00512BA3">
          <w:rPr>
            <w:rFonts w:cs="Times New Roman"/>
          </w:rPr>
          <w:delText xml:space="preserve">printed </w:delText>
        </w:r>
        <w:r w:rsidR="00271037" w:rsidDel="00512BA3">
          <w:rPr>
            <w:rFonts w:cs="Times New Roman"/>
          </w:rPr>
          <w:delText>in the console. The user must type the name of a given genus for the first option, the name of two genus separated by a blank space for the second option and the name of the family for the third option.</w:delText>
        </w:r>
        <w:r w:rsidR="00B96A84" w:rsidDel="00512BA3">
          <w:rPr>
            <w:rFonts w:cs="Times New Roman"/>
          </w:rPr>
          <w:delText xml:space="preserve"> </w:delText>
        </w:r>
      </w:del>
    </w:p>
    <w:p w14:paraId="0FC59510" w14:textId="43C44256" w:rsidR="001B144F" w:rsidRDefault="00B20160" w:rsidP="001B144F">
      <w:pPr>
        <w:ind w:firstLine="708"/>
        <w:rPr>
          <w:ins w:id="1255" w:author="Aline Richter" w:date="2021-04-29T16:29:00Z"/>
          <w:rFonts w:cs="Times New Roman"/>
        </w:rPr>
      </w:pPr>
      <w:del w:id="1256" w:author="Aline Richter" w:date="2021-04-29T16:15:00Z">
        <w:r w:rsidDel="0013209E">
          <w:rPr>
            <w:rFonts w:cs="Times New Roman"/>
          </w:rPr>
          <w:tab/>
          <w:delText>After</w:delText>
        </w:r>
        <w:r w:rsidR="00E84A61" w:rsidDel="0013209E">
          <w:rPr>
            <w:rFonts w:cs="Times New Roman"/>
          </w:rPr>
          <w:delText xml:space="preserve"> all species with representative Genus of their families be inserted</w:delText>
        </w:r>
        <w:r w:rsidDel="0013209E">
          <w:rPr>
            <w:rFonts w:cs="Times New Roman"/>
          </w:rPr>
          <w:delText xml:space="preserve">, </w:delText>
        </w:r>
      </w:del>
      <w:del w:id="1257" w:author="Bruno Eleres" w:date="2021-05-04T10:56:00Z">
        <w:r w:rsidDel="00833B08">
          <w:rPr>
            <w:rFonts w:cs="Times New Roman"/>
          </w:rPr>
          <w:delText>if any species rema</w:delText>
        </w:r>
      </w:del>
      <w:ins w:id="1258" w:author="Bruno Eleres" w:date="2021-05-04T10:57:00Z">
        <w:r w:rsidR="00213316">
          <w:rPr>
            <w:rFonts w:cs="Times New Roman"/>
          </w:rPr>
          <w:t xml:space="preserve"> are inserted at the order level </w:t>
        </w:r>
        <w:r w:rsidR="00534498">
          <w:rPr>
            <w:rFonts w:cs="Times New Roman"/>
          </w:rPr>
          <w:t>following similar to the second step</w:t>
        </w:r>
      </w:ins>
      <w:ins w:id="1259" w:author="Bruno Eleres" w:date="2021-05-04T10:58:00Z">
        <w:r w:rsidR="000E09F5">
          <w:rPr>
            <w:rFonts w:cs="Times New Roman"/>
          </w:rPr>
          <w:t xml:space="preserve"> by an interactive procedure using a returned list</w:t>
        </w:r>
      </w:ins>
      <w:del w:id="1260" w:author="Bruno Eleres" w:date="2021-05-04T10:58:00Z">
        <w:r w:rsidDel="000E09F5">
          <w:rPr>
            <w:rFonts w:cs="Times New Roman"/>
          </w:rPr>
          <w:delText>ins to be inserted in the tree</w:delText>
        </w:r>
      </w:del>
      <w:ins w:id="1261" w:author="Aline Richter" w:date="2021-04-29T16:15:00Z">
        <w:del w:id="1262" w:author="Bruno Eleres" w:date="2021-05-04T10:58:00Z">
          <w:r w:rsidR="0013209E" w:rsidDel="000E09F5">
            <w:rPr>
              <w:rFonts w:cs="Times New Roman"/>
            </w:rPr>
            <w:delText xml:space="preserve"> after the family-level insertion</w:delText>
          </w:r>
        </w:del>
      </w:ins>
      <w:del w:id="1263" w:author="Bruno Eleres" w:date="2021-05-04T10:58:00Z">
        <w:r w:rsidDel="000E09F5">
          <w:rPr>
            <w:rFonts w:cs="Times New Roman"/>
          </w:rPr>
          <w:delText xml:space="preserve">, </w:delText>
        </w:r>
      </w:del>
      <w:ins w:id="1264" w:author="Aline Richter" w:date="2021-04-29T16:22:00Z">
        <w:del w:id="1265" w:author="Bruno Eleres" w:date="2021-05-04T10:58:00Z">
          <w:r w:rsidR="001B144F" w:rsidDel="000E09F5">
            <w:rPr>
              <w:rFonts w:cs="Times New Roman"/>
            </w:rPr>
            <w:delText>the function works in a similar way</w:delText>
          </w:r>
        </w:del>
      </w:ins>
      <w:ins w:id="1266" w:author="Aline Richter" w:date="2021-04-29T16:18:00Z">
        <w:del w:id="1267" w:author="Bruno Eleres" w:date="2021-05-04T10:58:00Z">
          <w:r w:rsidR="0013209E" w:rsidDel="000E09F5">
            <w:rPr>
              <w:rFonts w:cs="Times New Roman"/>
            </w:rPr>
            <w:delText xml:space="preserve"> </w:delText>
          </w:r>
        </w:del>
      </w:ins>
      <w:ins w:id="1268" w:author="Aline Richter" w:date="2021-04-29T16:23:00Z">
        <w:del w:id="1269" w:author="Bruno Eleres" w:date="2021-05-04T10:58:00Z">
          <w:r w:rsidR="001B144F" w:rsidDel="000E09F5">
            <w:rPr>
              <w:rFonts w:cs="Times New Roman"/>
            </w:rPr>
            <w:delText>to that</w:delText>
          </w:r>
        </w:del>
      </w:ins>
      <w:ins w:id="1270" w:author="Aline Richter" w:date="2021-04-29T16:16:00Z">
        <w:del w:id="1271" w:author="Bruno Eleres" w:date="2021-05-04T10:58:00Z">
          <w:r w:rsidR="0013209E" w:rsidDel="000E09F5">
            <w:rPr>
              <w:rFonts w:cs="Times New Roman"/>
            </w:rPr>
            <w:delText xml:space="preserve"> already described in (ii), but instead a lis</w:delText>
          </w:r>
        </w:del>
      </w:ins>
      <w:ins w:id="1272" w:author="Aline Richter" w:date="2021-04-29T16:17:00Z">
        <w:del w:id="1273" w:author="Bruno Eleres" w:date="2021-05-04T10:58:00Z">
          <w:r w:rsidR="0013209E" w:rsidDel="000E09F5">
            <w:rPr>
              <w:rFonts w:cs="Times New Roman"/>
            </w:rPr>
            <w:delText xml:space="preserve">t of </w:delText>
          </w:r>
        </w:del>
      </w:ins>
      <w:ins w:id="1274" w:author="Aline Richter" w:date="2021-04-29T16:18:00Z">
        <w:del w:id="1275" w:author="Bruno Eleres" w:date="2021-05-04T10:58:00Z">
          <w:r w:rsidR="0013209E" w:rsidDel="000E09F5">
            <w:rPr>
              <w:rFonts w:cs="Times New Roman"/>
            </w:rPr>
            <w:delText>genera</w:delText>
          </w:r>
        </w:del>
      </w:ins>
      <w:ins w:id="1276" w:author="Aline Richter" w:date="2021-04-29T16:17:00Z">
        <w:del w:id="1277" w:author="Bruno Eleres" w:date="2021-05-04T10:58:00Z">
          <w:r w:rsidR="0013209E" w:rsidDel="000E09F5">
            <w:rPr>
              <w:rFonts w:cs="Times New Roman"/>
            </w:rPr>
            <w:delText>, a list</w:delText>
          </w:r>
        </w:del>
        <w:r w:rsidR="0013209E">
          <w:rPr>
            <w:rFonts w:cs="Times New Roman"/>
          </w:rPr>
          <w:t xml:space="preserve"> of </w:t>
        </w:r>
      </w:ins>
      <w:ins w:id="1278" w:author="Aline Richter" w:date="2021-04-29T16:18:00Z">
        <w:r w:rsidR="0013209E">
          <w:rPr>
            <w:rFonts w:cs="Times New Roman"/>
          </w:rPr>
          <w:t xml:space="preserve">all </w:t>
        </w:r>
      </w:ins>
      <w:ins w:id="1279" w:author="Bruno Eleres" w:date="2021-05-04T10:58:00Z">
        <w:r w:rsidR="000E09F5">
          <w:rPr>
            <w:rFonts w:cs="Times New Roman"/>
          </w:rPr>
          <w:t xml:space="preserve">the </w:t>
        </w:r>
      </w:ins>
      <w:ins w:id="1280" w:author="Aline Richter" w:date="2021-04-29T16:17:00Z">
        <w:r w:rsidR="0013209E">
          <w:rPr>
            <w:rFonts w:cs="Times New Roman"/>
          </w:rPr>
          <w:t xml:space="preserve">families </w:t>
        </w:r>
      </w:ins>
      <w:ins w:id="1281" w:author="Bruno Eleres" w:date="2021-05-04T10:58:00Z">
        <w:r w:rsidR="000E09F5">
          <w:rPr>
            <w:rFonts w:cs="Times New Roman"/>
          </w:rPr>
          <w:t xml:space="preserve">within </w:t>
        </w:r>
      </w:ins>
      <w:ins w:id="1282" w:author="Aline Richter" w:date="2021-04-29T16:18:00Z">
        <w:del w:id="1283" w:author="Bruno Eleres" w:date="2021-05-04T10:58:00Z">
          <w:r w:rsidR="0013209E" w:rsidDel="000E09F5">
            <w:rPr>
              <w:rFonts w:cs="Times New Roman"/>
            </w:rPr>
            <w:delText xml:space="preserve">of </w:delText>
          </w:r>
        </w:del>
        <w:r w:rsidR="0013209E">
          <w:rPr>
            <w:rFonts w:cs="Times New Roman"/>
          </w:rPr>
          <w:t xml:space="preserve">the order </w:t>
        </w:r>
      </w:ins>
      <w:ins w:id="1284" w:author="Bruno Eleres" w:date="2021-05-04T10:58:00Z">
        <w:r w:rsidR="005B3A8D">
          <w:rPr>
            <w:rFonts w:cs="Times New Roman"/>
          </w:rPr>
          <w:t xml:space="preserve">of the target </w:t>
        </w:r>
      </w:ins>
      <w:ins w:id="1285" w:author="Bruno Eleres" w:date="2021-05-04T12:18:00Z">
        <w:r w:rsidR="00324CBB">
          <w:rPr>
            <w:rFonts w:cs="Times New Roman"/>
          </w:rPr>
          <w:t>species</w:t>
        </w:r>
      </w:ins>
      <w:ins w:id="1286" w:author="Aline Richter" w:date="2021-04-29T16:19:00Z">
        <w:del w:id="1287" w:author="Bruno Eleres" w:date="2021-05-04T10:58:00Z">
          <w:r w:rsidR="0013209E" w:rsidDel="005B3A8D">
            <w:rPr>
              <w:rFonts w:cs="Times New Roman"/>
            </w:rPr>
            <w:delText xml:space="preserve">to </w:delText>
          </w:r>
        </w:del>
      </w:ins>
      <w:ins w:id="1288" w:author="Aline Richter" w:date="2021-04-29T16:18:00Z">
        <w:del w:id="1289" w:author="Bruno Eleres" w:date="2021-05-04T10:58:00Z">
          <w:r w:rsidR="0013209E" w:rsidDel="005B3A8D">
            <w:rPr>
              <w:rFonts w:cs="Times New Roman"/>
            </w:rPr>
            <w:delText>which the</w:delText>
          </w:r>
        </w:del>
      </w:ins>
      <w:ins w:id="1290" w:author="Aline Richter" w:date="2021-04-29T16:19:00Z">
        <w:del w:id="1291" w:author="Bruno Eleres" w:date="2021-05-04T10:58:00Z">
          <w:r w:rsidR="0013209E" w:rsidDel="005B3A8D">
            <w:rPr>
              <w:rFonts w:cs="Times New Roman"/>
            </w:rPr>
            <w:delText xml:space="preserve"> species belong</w:delText>
          </w:r>
        </w:del>
      </w:ins>
      <w:ins w:id="1292" w:author="Aline Richter" w:date="2021-04-29T16:18:00Z">
        <w:del w:id="1293" w:author="Bruno Eleres" w:date="2021-05-04T10:58:00Z">
          <w:r w:rsidR="0013209E" w:rsidDel="005B3A8D">
            <w:rPr>
              <w:rFonts w:cs="Times New Roman"/>
            </w:rPr>
            <w:delText xml:space="preserve"> </w:delText>
          </w:r>
        </w:del>
      </w:ins>
      <w:ins w:id="1294" w:author="Aline Richter" w:date="2021-04-29T16:17:00Z">
        <w:del w:id="1295" w:author="Bruno Eleres" w:date="2021-05-04T10:58:00Z">
          <w:r w:rsidR="0013209E" w:rsidDel="005B3A8D">
            <w:rPr>
              <w:rFonts w:cs="Times New Roman"/>
            </w:rPr>
            <w:delText>is printed to user</w:delText>
          </w:r>
        </w:del>
      </w:ins>
      <w:ins w:id="1296" w:author="Aline Richter" w:date="2021-04-29T16:19:00Z">
        <w:r w:rsidR="0013209E">
          <w:rPr>
            <w:rFonts w:cs="Times New Roman"/>
          </w:rPr>
          <w:t xml:space="preserve">. </w:t>
        </w:r>
        <w:del w:id="1297" w:author="Bruno Eleres" w:date="2021-05-04T11:00:00Z">
          <w:r w:rsidR="0013209E" w:rsidDel="00F13B05">
            <w:rPr>
              <w:rFonts w:cs="Times New Roman"/>
            </w:rPr>
            <w:delText>Thus</w:delText>
          </w:r>
        </w:del>
      </w:ins>
      <w:ins w:id="1298" w:author="Bruno Eleres" w:date="2021-05-04T11:00:00Z">
        <w:r w:rsidR="00F13B05">
          <w:rPr>
            <w:rFonts w:cs="Times New Roman"/>
          </w:rPr>
          <w:t>Hence</w:t>
        </w:r>
      </w:ins>
      <w:ins w:id="1299" w:author="Aline Richter" w:date="2021-04-29T16:19:00Z">
        <w:r w:rsidR="0013209E">
          <w:rPr>
            <w:rFonts w:cs="Times New Roman"/>
          </w:rPr>
          <w:t xml:space="preserve">, the user </w:t>
        </w:r>
      </w:ins>
      <w:ins w:id="1300" w:author="Bruno Eleres" w:date="2021-05-04T12:17:00Z">
        <w:r w:rsidR="00337257">
          <w:rPr>
            <w:rFonts w:cs="Times New Roman"/>
          </w:rPr>
          <w:t xml:space="preserve">may </w:t>
        </w:r>
      </w:ins>
      <w:ins w:id="1301" w:author="Bruno Eleres" w:date="2021-05-04T12:22:00Z">
        <w:r w:rsidR="00B33C29">
          <w:rPr>
            <w:rFonts w:cs="Times New Roman"/>
          </w:rPr>
          <w:t>specify</w:t>
        </w:r>
      </w:ins>
      <w:ins w:id="1302" w:author="Bruno Eleres" w:date="2021-05-04T12:17:00Z">
        <w:r w:rsidR="00337257">
          <w:rPr>
            <w:rFonts w:cs="Times New Roman"/>
          </w:rPr>
          <w:t xml:space="preserve"> </w:t>
        </w:r>
        <w:r w:rsidR="00324CBB">
          <w:rPr>
            <w:rFonts w:cs="Times New Roman"/>
          </w:rPr>
          <w:t xml:space="preserve">a family to insert </w:t>
        </w:r>
      </w:ins>
      <w:ins w:id="1303" w:author="Bruno Eleres" w:date="2021-05-04T12:22:00Z">
        <w:r w:rsidR="00B33C29">
          <w:rPr>
            <w:rFonts w:cs="Times New Roman"/>
          </w:rPr>
          <w:t>the target species</w:t>
        </w:r>
      </w:ins>
      <w:ins w:id="1304" w:author="Bruno Eleres" w:date="2021-05-04T12:18:00Z">
        <w:r w:rsidR="00D972C2">
          <w:rPr>
            <w:rFonts w:cs="Times New Roman"/>
          </w:rPr>
          <w:t xml:space="preserve"> as sister taxon (option 1), two families to insert it </w:t>
        </w:r>
        <w:r w:rsidR="00B14670">
          <w:rPr>
            <w:rFonts w:cs="Times New Roman"/>
          </w:rPr>
          <w:t>a</w:t>
        </w:r>
      </w:ins>
      <w:ins w:id="1305" w:author="Bruno Eleres" w:date="2021-05-04T12:19:00Z">
        <w:r w:rsidR="00B14670">
          <w:rPr>
            <w:rFonts w:cs="Times New Roman"/>
          </w:rPr>
          <w:t>s a polytomy a</w:t>
        </w:r>
      </w:ins>
      <w:ins w:id="1306" w:author="Bruno Eleres" w:date="2021-05-04T12:18:00Z">
        <w:r w:rsidR="00B14670">
          <w:rPr>
            <w:rFonts w:cs="Times New Roman"/>
          </w:rPr>
          <w:t>t the mo</w:t>
        </w:r>
      </w:ins>
      <w:ins w:id="1307" w:author="Bruno Eleres" w:date="2021-05-04T12:19:00Z">
        <w:r w:rsidR="00B14670">
          <w:rPr>
            <w:rFonts w:cs="Times New Roman"/>
          </w:rPr>
          <w:t>st recent node linking the</w:t>
        </w:r>
      </w:ins>
      <w:ins w:id="1308" w:author="Bruno Eleres" w:date="2021-05-04T12:23:00Z">
        <w:r w:rsidR="00A26D30">
          <w:rPr>
            <w:rFonts w:cs="Times New Roman"/>
          </w:rPr>
          <w:t>m</w:t>
        </w:r>
      </w:ins>
      <w:ins w:id="1309" w:author="Bruno Eleres" w:date="2021-05-04T12:19:00Z">
        <w:r w:rsidR="00B14670">
          <w:rPr>
            <w:rFonts w:cs="Times New Roman"/>
          </w:rPr>
          <w:t xml:space="preserve"> (option 2), or </w:t>
        </w:r>
      </w:ins>
      <w:ins w:id="1310" w:author="Bruno Eleres" w:date="2021-05-04T12:20:00Z">
        <w:r w:rsidR="00E03FF3">
          <w:rPr>
            <w:rFonts w:cs="Times New Roman"/>
          </w:rPr>
          <w:t xml:space="preserve">the </w:t>
        </w:r>
      </w:ins>
      <w:ins w:id="1311" w:author="Bruno Eleres" w:date="2021-05-04T12:19:00Z">
        <w:r w:rsidR="00ED20B1">
          <w:rPr>
            <w:rFonts w:cs="Times New Roman"/>
          </w:rPr>
          <w:t xml:space="preserve">order </w:t>
        </w:r>
      </w:ins>
      <w:ins w:id="1312" w:author="Bruno Eleres" w:date="2021-05-04T12:24:00Z">
        <w:r w:rsidR="006C648F">
          <w:rPr>
            <w:rFonts w:cs="Times New Roman"/>
          </w:rPr>
          <w:t xml:space="preserve">to insert it </w:t>
        </w:r>
      </w:ins>
      <w:ins w:id="1313" w:author="Bruno Eleres" w:date="2021-05-04T12:20:00Z">
        <w:r w:rsidR="00E03FF3">
          <w:rPr>
            <w:rFonts w:cs="Times New Roman"/>
          </w:rPr>
          <w:t>a</w:t>
        </w:r>
      </w:ins>
      <w:ins w:id="1314" w:author="Bruno Eleres" w:date="2021-05-04T12:21:00Z">
        <w:r w:rsidR="00B33C29">
          <w:rPr>
            <w:rFonts w:cs="Times New Roman"/>
          </w:rPr>
          <w:t xml:space="preserve">s a </w:t>
        </w:r>
      </w:ins>
      <w:ins w:id="1315" w:author="Bruno Eleres" w:date="2021-05-04T12:23:00Z">
        <w:r w:rsidR="006C648F">
          <w:rPr>
            <w:rFonts w:cs="Times New Roman"/>
          </w:rPr>
          <w:t>sister taxon</w:t>
        </w:r>
      </w:ins>
      <w:ins w:id="1316" w:author="Aline Richter" w:date="2021-04-29T16:19:00Z">
        <w:del w:id="1317" w:author="Bruno Eleres" w:date="2021-05-04T12:19:00Z">
          <w:r w:rsidR="0013209E" w:rsidDel="00ED20B1">
            <w:rPr>
              <w:rFonts w:cs="Times New Roman"/>
            </w:rPr>
            <w:delText>c</w:delText>
          </w:r>
        </w:del>
      </w:ins>
      <w:ins w:id="1318" w:author="Aline Richter" w:date="2021-04-29T16:20:00Z">
        <w:del w:id="1319" w:author="Bruno Eleres" w:date="2021-05-04T12:19:00Z">
          <w:r w:rsidR="0013209E" w:rsidDel="00ED20B1">
            <w:rPr>
              <w:rFonts w:cs="Times New Roman"/>
            </w:rPr>
            <w:delText xml:space="preserve">an </w:delText>
          </w:r>
        </w:del>
      </w:ins>
      <w:ins w:id="1320" w:author="Aline Richter" w:date="2021-04-29T16:21:00Z">
        <w:del w:id="1321" w:author="Bruno Eleres" w:date="2021-05-04T12:19:00Z">
          <w:r w:rsidR="0013209E" w:rsidDel="00ED20B1">
            <w:rPr>
              <w:rFonts w:cs="Times New Roman"/>
            </w:rPr>
            <w:delText>choose</w:delText>
          </w:r>
        </w:del>
      </w:ins>
      <w:ins w:id="1322" w:author="Aline Richter" w:date="2021-04-29T16:20:00Z">
        <w:del w:id="1323" w:author="Bruno Eleres" w:date="2021-05-04T12:19:00Z">
          <w:r w:rsidR="0013209E" w:rsidDel="00ED20B1">
            <w:rPr>
              <w:rFonts w:cs="Times New Roman"/>
            </w:rPr>
            <w:delText xml:space="preserve"> to insert the species 1 – near to a specified family, 2 </w:delText>
          </w:r>
        </w:del>
      </w:ins>
      <w:ins w:id="1324" w:author="Aline Richter" w:date="2021-04-29T16:21:00Z">
        <w:del w:id="1325" w:author="Bruno Eleres" w:date="2021-05-04T12:19:00Z">
          <w:r w:rsidR="0013209E" w:rsidDel="00ED20B1">
            <w:rPr>
              <w:rFonts w:cs="Times New Roman"/>
            </w:rPr>
            <w:delText>–</w:delText>
          </w:r>
        </w:del>
      </w:ins>
      <w:ins w:id="1326" w:author="Aline Richter" w:date="2021-04-29T16:20:00Z">
        <w:del w:id="1327" w:author="Bruno Eleres" w:date="2021-05-04T12:19:00Z">
          <w:r w:rsidR="0013209E" w:rsidDel="00ED20B1">
            <w:rPr>
              <w:rFonts w:cs="Times New Roman"/>
            </w:rPr>
            <w:delText xml:space="preserve"> b</w:delText>
          </w:r>
        </w:del>
      </w:ins>
      <w:ins w:id="1328" w:author="Aline Richter" w:date="2021-04-29T16:21:00Z">
        <w:del w:id="1329" w:author="Bruno Eleres" w:date="2021-05-04T12:19:00Z">
          <w:r w:rsidR="0013209E" w:rsidDel="00ED20B1">
            <w:rPr>
              <w:rFonts w:cs="Times New Roman"/>
            </w:rPr>
            <w:delText>etween two families or 3 – at the</w:delText>
          </w:r>
        </w:del>
        <w:del w:id="1330" w:author="Bruno Eleres" w:date="2021-05-04T12:23:00Z">
          <w:r w:rsidR="0013209E" w:rsidDel="006C648F">
            <w:rPr>
              <w:rFonts w:cs="Times New Roman"/>
            </w:rPr>
            <w:delText xml:space="preserve"> node</w:delText>
          </w:r>
        </w:del>
      </w:ins>
      <w:ins w:id="1331" w:author="Bruno Eleres" w:date="2021-05-04T12:21:00Z">
        <w:r w:rsidR="00B33C29">
          <w:rPr>
            <w:rFonts w:cs="Times New Roman"/>
          </w:rPr>
          <w:t xml:space="preserve"> (option 3).</w:t>
        </w:r>
      </w:ins>
      <w:ins w:id="1332" w:author="Aline Richter" w:date="2021-04-29T16:21:00Z">
        <w:del w:id="1333" w:author="Bruno Eleres" w:date="2021-05-04T12:21:00Z">
          <w:r w:rsidR="0013209E" w:rsidDel="00C07402">
            <w:rPr>
              <w:rFonts w:cs="Times New Roman"/>
            </w:rPr>
            <w:delText xml:space="preserve"> of</w:delText>
          </w:r>
          <w:r w:rsidR="0013209E" w:rsidDel="00B33C29">
            <w:rPr>
              <w:rFonts w:cs="Times New Roman"/>
            </w:rPr>
            <w:delText xml:space="preserve"> order.</w:delText>
          </w:r>
        </w:del>
        <w:r w:rsidR="0013209E">
          <w:rPr>
            <w:rFonts w:cs="Times New Roman"/>
          </w:rPr>
          <w:t xml:space="preserve"> </w:t>
        </w:r>
      </w:ins>
      <w:ins w:id="1334" w:author="Bruno Eleres" w:date="2021-05-04T12:29:00Z">
        <w:r w:rsidR="00214C21">
          <w:rPr>
            <w:rFonts w:cs="Times New Roman"/>
          </w:rPr>
          <w:t>The function will not insert the s</w:t>
        </w:r>
      </w:ins>
      <w:ins w:id="1335" w:author="Bruno Eleres" w:date="2021-05-04T12:28:00Z">
        <w:r w:rsidR="009641CF">
          <w:rPr>
            <w:rFonts w:cs="Times New Roman"/>
          </w:rPr>
          <w:t>pecies</w:t>
        </w:r>
        <w:r w:rsidR="00BF3857">
          <w:rPr>
            <w:rFonts w:cs="Times New Roman"/>
          </w:rPr>
          <w:t xml:space="preserve"> not inserted in the previous steps </w:t>
        </w:r>
      </w:ins>
      <w:ins w:id="1336" w:author="Bruno Eleres" w:date="2021-05-04T12:30:00Z">
        <w:r w:rsidR="007809A8">
          <w:rPr>
            <w:rFonts w:cs="Times New Roman"/>
          </w:rPr>
          <w:t xml:space="preserve">beyond the order level </w:t>
        </w:r>
      </w:ins>
      <w:ins w:id="1337" w:author="Bruno Eleres" w:date="2021-05-04T12:28:00Z">
        <w:r w:rsidR="00214C21">
          <w:rPr>
            <w:rFonts w:cs="Times New Roman"/>
          </w:rPr>
          <w:t xml:space="preserve">because </w:t>
        </w:r>
      </w:ins>
      <w:ins w:id="1338" w:author="Bruno Eleres" w:date="2021-05-04T12:29:00Z">
        <w:r w:rsidR="00733158">
          <w:rPr>
            <w:rFonts w:cs="Times New Roman"/>
          </w:rPr>
          <w:t>it</w:t>
        </w:r>
      </w:ins>
      <w:ins w:id="1339" w:author="Aline Richter" w:date="2021-04-29T16:25:00Z">
        <w:del w:id="1340" w:author="Bruno Eleres" w:date="2021-05-04T12:20:00Z">
          <w:r w:rsidR="001B144F" w:rsidDel="00E03FF3">
            <w:rPr>
              <w:rFonts w:cs="Times New Roman"/>
            </w:rPr>
            <w:delText>This is the step of Order insertion.</w:delText>
          </w:r>
        </w:del>
      </w:ins>
      <w:del w:id="1341" w:author="Bruno Eleres" w:date="2021-05-04T12:20:00Z">
        <w:r w:rsidDel="00E03FF3">
          <w:rPr>
            <w:rFonts w:cs="Times New Roman"/>
          </w:rPr>
          <w:delText xml:space="preserve">the function found for all families present in </w:delText>
        </w:r>
        <w:r w:rsidR="000869E4" w:rsidDel="00E03FF3">
          <w:rPr>
            <w:rFonts w:cs="Times New Roman"/>
          </w:rPr>
          <w:delText xml:space="preserve">the </w:delText>
        </w:r>
        <w:r w:rsidDel="00E03FF3">
          <w:rPr>
            <w:rFonts w:cs="Times New Roman"/>
          </w:rPr>
          <w:delText>tree</w:delText>
        </w:r>
        <w:r w:rsidR="000869E4" w:rsidDel="00E03FF3">
          <w:rPr>
            <w:rFonts w:cs="Times New Roman"/>
          </w:rPr>
          <w:delText xml:space="preserve"> that are of</w:delText>
        </w:r>
        <w:r w:rsidDel="00E03FF3">
          <w:rPr>
            <w:rFonts w:cs="Times New Roman"/>
          </w:rPr>
          <w:delText xml:space="preserve"> the same Order of </w:delText>
        </w:r>
        <w:r w:rsidR="00C6590F" w:rsidDel="00E03FF3">
          <w:rPr>
            <w:rFonts w:cs="Times New Roman"/>
          </w:rPr>
          <w:delText xml:space="preserve">the species that must be inserted, and an interactive procedure similar of that described previously for the family level </w:delText>
        </w:r>
        <w:r w:rsidR="00985BFB" w:rsidDel="00E03FF3">
          <w:rPr>
            <w:rFonts w:cs="Times New Roman"/>
          </w:rPr>
          <w:delText>is performed</w:delText>
        </w:r>
        <w:r w:rsidR="00092FD9" w:rsidDel="00E03FF3">
          <w:rPr>
            <w:rFonts w:cs="Times New Roman"/>
          </w:rPr>
          <w:delText xml:space="preserve">, but, instead to choose among Genus, </w:delText>
        </w:r>
        <w:r w:rsidR="0034217E" w:rsidDel="00E03FF3">
          <w:rPr>
            <w:rFonts w:cs="Times New Roman"/>
          </w:rPr>
          <w:delText xml:space="preserve">one of the </w:delText>
        </w:r>
        <w:r w:rsidR="00F543AA" w:rsidDel="00E03FF3">
          <w:rPr>
            <w:rFonts w:cs="Times New Roman"/>
          </w:rPr>
          <w:delText xml:space="preserve">same </w:delText>
        </w:r>
        <w:r w:rsidR="0034217E" w:rsidDel="00E03FF3">
          <w:rPr>
            <w:rFonts w:cs="Times New Roman"/>
          </w:rPr>
          <w:delText>three options</w:delText>
        </w:r>
        <w:r w:rsidR="00F543AA" w:rsidDel="00E03FF3">
          <w:rPr>
            <w:rFonts w:cs="Times New Roman"/>
          </w:rPr>
          <w:delText xml:space="preserve"> previously presented</w:delText>
        </w:r>
        <w:r w:rsidR="0034217E" w:rsidDel="00E03FF3">
          <w:rPr>
            <w:rFonts w:cs="Times New Roman"/>
          </w:rPr>
          <w:delText xml:space="preserve"> must be chosen by typing the families inside a given Order</w:delText>
        </w:r>
        <w:r w:rsidR="00F543AA" w:rsidDel="00E03FF3">
          <w:rPr>
            <w:rFonts w:cs="Times New Roman"/>
          </w:rPr>
          <w:delText xml:space="preserve">, </w:delText>
        </w:r>
        <w:r w:rsidR="00317262" w:rsidDel="00E03FF3">
          <w:rPr>
            <w:rFonts w:cs="Times New Roman"/>
          </w:rPr>
          <w:delText xml:space="preserve">or the name of the Order to insert </w:delText>
        </w:r>
        <w:r w:rsidR="00D16482" w:rsidDel="00E03FF3">
          <w:rPr>
            <w:rFonts w:cs="Times New Roman"/>
          </w:rPr>
          <w:delText>at the node that unites all families inside a given Order</w:delText>
        </w:r>
        <w:r w:rsidR="003B3BE5" w:rsidDel="00E03FF3">
          <w:rPr>
            <w:rFonts w:cs="Times New Roman"/>
          </w:rPr>
          <w:delText>.</w:delText>
        </w:r>
        <w:r w:rsidR="00282A14" w:rsidDel="00E03FF3">
          <w:rPr>
            <w:rFonts w:cs="Times New Roman"/>
          </w:rPr>
          <w:delText xml:space="preserve"> This level of insertion is called Order insertion </w:delText>
        </w:r>
        <w:r w:rsidR="006570B0" w:rsidDel="00E03FF3">
          <w:rPr>
            <w:rFonts w:cs="Times New Roman"/>
          </w:rPr>
          <w:delText>level.</w:delText>
        </w:r>
      </w:del>
      <w:ins w:id="1342" w:author="Aline Richter" w:date="2021-04-29T16:25:00Z">
        <w:del w:id="1343" w:author="Bruno Eleres" w:date="2021-05-04T12:20:00Z">
          <w:r w:rsidR="001B144F" w:rsidDel="00E03FF3">
            <w:rPr>
              <w:rFonts w:cs="Times New Roman"/>
            </w:rPr>
            <w:delText xml:space="preserve"> </w:delText>
          </w:r>
        </w:del>
      </w:ins>
      <w:ins w:id="1344" w:author="Aline Richter" w:date="2021-04-29T16:27:00Z">
        <w:del w:id="1345" w:author="Bruno Eleres" w:date="2021-05-04T12:28:00Z">
          <w:r w:rsidR="001B144F" w:rsidDel="00214C21">
            <w:rPr>
              <w:rFonts w:cs="Times New Roman"/>
            </w:rPr>
            <w:delText>If after th</w:delText>
          </w:r>
        </w:del>
        <w:del w:id="1346" w:author="Bruno Eleres" w:date="2021-05-04T10:48:00Z">
          <w:r w:rsidR="001B144F" w:rsidDel="007E277E">
            <w:rPr>
              <w:rFonts w:cs="Times New Roman"/>
            </w:rPr>
            <w:delText>is</w:delText>
          </w:r>
        </w:del>
        <w:del w:id="1347" w:author="Bruno Eleres" w:date="2021-05-04T12:28:00Z">
          <w:r w:rsidR="001B144F" w:rsidDel="00214C21">
            <w:rPr>
              <w:rFonts w:cs="Times New Roman"/>
            </w:rPr>
            <w:delText xml:space="preserve"> four ste</w:delText>
          </w:r>
        </w:del>
      </w:ins>
      <w:ins w:id="1348" w:author="Aline Richter" w:date="2021-04-29T16:28:00Z">
        <w:del w:id="1349" w:author="Bruno Eleres" w:date="2021-05-04T12:28:00Z">
          <w:r w:rsidR="001B144F" w:rsidDel="00214C21">
            <w:rPr>
              <w:rFonts w:cs="Times New Roman"/>
            </w:rPr>
            <w:delText xml:space="preserve">ps </w:delText>
          </w:r>
        </w:del>
      </w:ins>
      <w:ins w:id="1350" w:author="Aline Richter" w:date="2021-04-29T16:27:00Z">
        <w:del w:id="1351" w:author="Bruno Eleres" w:date="2021-05-04T12:28:00Z">
          <w:r w:rsidR="001B144F" w:rsidDel="00214C21">
            <w:rPr>
              <w:rFonts w:cs="Times New Roman"/>
            </w:rPr>
            <w:delText>there are still species to be inserted</w:delText>
          </w:r>
        </w:del>
      </w:ins>
      <w:del w:id="1352" w:author="Bruno Eleres" w:date="2021-05-04T12:28:00Z">
        <w:r w:rsidR="006570B0" w:rsidDel="00214C21">
          <w:rPr>
            <w:rFonts w:cs="Times New Roman"/>
          </w:rPr>
          <w:delText xml:space="preserve"> If any species remains to be inserted after these three levels, </w:delText>
        </w:r>
      </w:del>
      <w:ins w:id="1353" w:author="Aline Richter" w:date="2021-04-29T16:28:00Z">
        <w:del w:id="1354" w:author="Bruno Eleres" w:date="2021-05-04T12:28:00Z">
          <w:r w:rsidR="001B144F" w:rsidDel="00214C21">
            <w:rPr>
              <w:rFonts w:cs="Times New Roman"/>
            </w:rPr>
            <w:delText xml:space="preserve">, </w:delText>
          </w:r>
        </w:del>
      </w:ins>
      <w:del w:id="1355" w:author="Bruno Eleres" w:date="2021-05-04T12:28:00Z">
        <w:r w:rsidR="006570B0" w:rsidDel="00214C21">
          <w:rPr>
            <w:rFonts w:cs="Times New Roman"/>
          </w:rPr>
          <w:delText>the function will inform the user that the</w:delText>
        </w:r>
        <w:r w:rsidR="00C00CFA" w:rsidDel="00214C21">
          <w:rPr>
            <w:rFonts w:cs="Times New Roman"/>
          </w:rPr>
          <w:delText xml:space="preserve"> species was not inserted in the tree. </w:delText>
        </w:r>
      </w:del>
      <w:del w:id="1356" w:author="Bruno Eleres" w:date="2021-05-04T11:00:00Z">
        <w:r w:rsidR="00C00CFA" w:rsidDel="00A95620">
          <w:rPr>
            <w:rFonts w:cs="Times New Roman"/>
          </w:rPr>
          <w:delText>We adopt this decision since the i</w:delText>
        </w:r>
      </w:del>
      <w:del w:id="1357" w:author="Bruno Eleres" w:date="2021-05-04T12:29:00Z">
        <w:r w:rsidR="00C00CFA" w:rsidDel="00733158">
          <w:rPr>
            <w:rFonts w:cs="Times New Roman"/>
          </w:rPr>
          <w:delText xml:space="preserve">nsertions beyond </w:delText>
        </w:r>
      </w:del>
      <w:del w:id="1358" w:author="Bruno Eleres" w:date="2021-05-04T11:00:00Z">
        <w:r w:rsidR="00C00CFA" w:rsidDel="00A95620">
          <w:rPr>
            <w:rFonts w:cs="Times New Roman"/>
          </w:rPr>
          <w:delText xml:space="preserve">Order </w:delText>
        </w:r>
        <w:r w:rsidR="00FA7F5D" w:rsidDel="00A95620">
          <w:rPr>
            <w:rFonts w:cs="Times New Roman"/>
          </w:rPr>
          <w:delText>wi</w:delText>
        </w:r>
      </w:del>
      <w:del w:id="1359" w:author="Bruno Eleres" w:date="2021-05-04T11:01:00Z">
        <w:r w:rsidR="00FA7F5D" w:rsidDel="00A95620">
          <w:rPr>
            <w:rFonts w:cs="Times New Roman"/>
          </w:rPr>
          <w:delText>ll</w:delText>
        </w:r>
      </w:del>
      <w:r w:rsidR="00FA7F5D">
        <w:rPr>
          <w:rFonts w:cs="Times New Roman"/>
        </w:rPr>
        <w:t xml:space="preserve"> </w:t>
      </w:r>
      <w:ins w:id="1360" w:author="Bruno Eleres" w:date="2021-05-04T11:03:00Z">
        <w:r w:rsidR="00BA328B">
          <w:rPr>
            <w:rFonts w:cs="Times New Roman"/>
          </w:rPr>
          <w:t xml:space="preserve">would </w:t>
        </w:r>
      </w:ins>
      <w:ins w:id="1361" w:author="Bruno Eleres" w:date="2021-05-04T12:30:00Z">
        <w:r w:rsidR="000C1156">
          <w:rPr>
            <w:rFonts w:cs="Times New Roman"/>
          </w:rPr>
          <w:t>add</w:t>
        </w:r>
      </w:ins>
      <w:ins w:id="1362" w:author="Bruno Eleres" w:date="2021-05-04T11:03:00Z">
        <w:r w:rsidR="0000792E">
          <w:rPr>
            <w:rFonts w:cs="Times New Roman"/>
          </w:rPr>
          <w:t xml:space="preserve"> too</w:t>
        </w:r>
      </w:ins>
      <w:del w:id="1363" w:author="Bruno Eleres" w:date="2021-05-04T11:03:00Z">
        <w:r w:rsidR="00FA7F5D" w:rsidDel="0000792E">
          <w:rPr>
            <w:rFonts w:cs="Times New Roman"/>
          </w:rPr>
          <w:delText>carry</w:delText>
        </w:r>
      </w:del>
      <w:r w:rsidR="00FA7F5D">
        <w:rPr>
          <w:rFonts w:cs="Times New Roman"/>
        </w:rPr>
        <w:t xml:space="preserve"> </w:t>
      </w:r>
      <w:del w:id="1364" w:author="Bruno Eleres" w:date="2021-05-04T11:00:00Z">
        <w:r w:rsidR="00FA7F5D" w:rsidDel="00F13B05">
          <w:rPr>
            <w:rFonts w:cs="Times New Roman"/>
          </w:rPr>
          <w:delText>a lot of</w:delText>
        </w:r>
      </w:del>
      <w:ins w:id="1365" w:author="Bruno Eleres" w:date="2021-05-04T11:00:00Z">
        <w:r w:rsidR="00F13B05">
          <w:rPr>
            <w:rFonts w:cs="Times New Roman"/>
          </w:rPr>
          <w:t>much</w:t>
        </w:r>
      </w:ins>
      <w:r w:rsidR="00FA7F5D">
        <w:rPr>
          <w:rFonts w:cs="Times New Roman"/>
        </w:rPr>
        <w:t xml:space="preserve"> uncertainty </w:t>
      </w:r>
      <w:del w:id="1366" w:author="Bruno Eleres" w:date="2021-05-04T11:03:00Z">
        <w:r w:rsidR="00FA7F5D" w:rsidDel="003F0E85">
          <w:rPr>
            <w:rFonts w:cs="Times New Roman"/>
          </w:rPr>
          <w:delText xml:space="preserve">regarding </w:delText>
        </w:r>
      </w:del>
      <w:ins w:id="1367" w:author="Bruno Eleres" w:date="2021-05-04T11:03:00Z">
        <w:r w:rsidR="00BA328B">
          <w:rPr>
            <w:rFonts w:cs="Times New Roman"/>
          </w:rPr>
          <w:t>to</w:t>
        </w:r>
        <w:r w:rsidR="003F0E85">
          <w:rPr>
            <w:rFonts w:cs="Times New Roman"/>
          </w:rPr>
          <w:t xml:space="preserve"> </w:t>
        </w:r>
      </w:ins>
      <w:ins w:id="1368" w:author="Bruno Eleres" w:date="2021-05-04T11:01:00Z">
        <w:r w:rsidR="00A95620">
          <w:rPr>
            <w:rFonts w:cs="Times New Roman"/>
          </w:rPr>
          <w:t xml:space="preserve">the </w:t>
        </w:r>
      </w:ins>
      <w:ins w:id="1369" w:author="Bruno Eleres" w:date="2021-05-04T12:30:00Z">
        <w:r w:rsidR="000C1156">
          <w:rPr>
            <w:rFonts w:cs="Times New Roman"/>
          </w:rPr>
          <w:t>phylogenetic tree</w:t>
        </w:r>
      </w:ins>
      <w:del w:id="1370" w:author="Bruno Eleres" w:date="2021-05-04T11:01:00Z">
        <w:r w:rsidR="00FA7F5D" w:rsidDel="00A95620">
          <w:rPr>
            <w:rFonts w:cs="Times New Roman"/>
          </w:rPr>
          <w:delText xml:space="preserve">the </w:delText>
        </w:r>
      </w:del>
      <w:del w:id="1371" w:author="Bruno Eleres" w:date="2021-05-04T12:30:00Z">
        <w:r w:rsidR="00FA7F5D" w:rsidDel="000C1156">
          <w:rPr>
            <w:rFonts w:cs="Times New Roman"/>
          </w:rPr>
          <w:delText>phylogenetic position</w:delText>
        </w:r>
      </w:del>
      <w:del w:id="1372" w:author="Bruno Eleres" w:date="2021-05-04T11:01:00Z">
        <w:r w:rsidR="00FA7F5D" w:rsidDel="00A95620">
          <w:rPr>
            <w:rFonts w:cs="Times New Roman"/>
          </w:rPr>
          <w:delText xml:space="preserve"> of this species</w:delText>
        </w:r>
      </w:del>
      <w:r w:rsidR="00FA7F5D">
        <w:rPr>
          <w:rFonts w:cs="Times New Roman"/>
        </w:rPr>
        <w:t>.</w:t>
      </w:r>
      <w:del w:id="1373" w:author="Bruno Eleres" w:date="2021-05-04T12:49:00Z">
        <w:r w:rsidR="00F543AA" w:rsidDel="00D862C3">
          <w:rPr>
            <w:rFonts w:cs="Times New Roman"/>
          </w:rPr>
          <w:delText xml:space="preserve"> </w:delText>
        </w:r>
      </w:del>
    </w:p>
    <w:p w14:paraId="3A5AAF05" w14:textId="4B21007D" w:rsidR="001B144F" w:rsidRDefault="00CD10A7">
      <w:pPr>
        <w:ind w:firstLine="708"/>
        <w:rPr>
          <w:ins w:id="1374" w:author="Aline Richter" w:date="2021-04-29T16:31:00Z"/>
          <w:rFonts w:cs="Times New Roman"/>
        </w:rPr>
      </w:pPr>
      <w:ins w:id="1375" w:author="Aline Richter" w:date="2021-04-29T16:32:00Z">
        <w:del w:id="1376" w:author="Bruno Eleres" w:date="2021-05-04T12:31:00Z">
          <w:r w:rsidDel="00E25A53">
            <w:rPr>
              <w:rFonts w:cs="Times New Roman"/>
            </w:rPr>
            <w:delText>These steps</w:delText>
          </w:r>
        </w:del>
      </w:ins>
      <w:ins w:id="1377" w:author="Aline Richter" w:date="2021-04-29T16:31:00Z">
        <w:del w:id="1378" w:author="Bruno Eleres" w:date="2021-05-04T12:31:00Z">
          <w:r w:rsidR="001B144F" w:rsidDel="00E25A53">
            <w:rPr>
              <w:rFonts w:cs="Times New Roman"/>
            </w:rPr>
            <w:delText xml:space="preserve"> may be simplified if the user se</w:delText>
          </w:r>
        </w:del>
      </w:ins>
      <w:ins w:id="1379" w:author="Aline Richter" w:date="2021-04-29T16:32:00Z">
        <w:del w:id="1380" w:author="Bruno Eleres" w:date="2021-05-04T12:31:00Z">
          <w:r w:rsidR="001B144F" w:rsidDel="00E25A53">
            <w:rPr>
              <w:rFonts w:cs="Times New Roman"/>
            </w:rPr>
            <w:delText>t</w:delText>
          </w:r>
        </w:del>
        <w:del w:id="1381" w:author="Bruno Eleres" w:date="2021-05-04T10:49:00Z">
          <w:r w:rsidR="001B144F" w:rsidDel="007E277E">
            <w:rPr>
              <w:rFonts w:cs="Times New Roman"/>
            </w:rPr>
            <w:delText>ting</w:delText>
          </w:r>
        </w:del>
      </w:ins>
      <w:ins w:id="1382" w:author="Bruno Eleres" w:date="2021-05-04T12:31:00Z">
        <w:r w:rsidR="00E25A53">
          <w:rPr>
            <w:rFonts w:cs="Times New Roman"/>
          </w:rPr>
          <w:t>Setting</w:t>
        </w:r>
      </w:ins>
      <w:ins w:id="1383" w:author="Aline Richter" w:date="2021-04-29T16:32:00Z">
        <w:r w:rsidR="001B144F">
          <w:rPr>
            <w:rFonts w:cs="Times New Roman"/>
          </w:rPr>
          <w:t xml:space="preserve"> the argument </w:t>
        </w:r>
        <w:proofErr w:type="spellStart"/>
        <w:r>
          <w:rPr>
            <w:rFonts w:cs="Times New Roman"/>
          </w:rPr>
          <w:t>insert.base.node</w:t>
        </w:r>
        <w:proofErr w:type="spellEnd"/>
        <w:r>
          <w:rPr>
            <w:rFonts w:cs="Times New Roman"/>
          </w:rPr>
          <w:t xml:space="preserve"> </w:t>
        </w:r>
        <w:del w:id="1384" w:author="Bruno Eleres" w:date="2021-05-04T12:31:00Z">
          <w:r w:rsidDel="00E25A53">
            <w:rPr>
              <w:rFonts w:cs="Times New Roman"/>
            </w:rPr>
            <w:delText>=</w:delText>
          </w:r>
        </w:del>
      </w:ins>
      <w:ins w:id="1385" w:author="Bruno Eleres" w:date="2021-05-04T12:31:00Z">
        <w:r w:rsidR="00E25A53">
          <w:rPr>
            <w:rFonts w:cs="Times New Roman"/>
          </w:rPr>
          <w:t>as</w:t>
        </w:r>
      </w:ins>
      <w:ins w:id="1386" w:author="Aline Richter" w:date="2021-04-29T16:32:00Z">
        <w:r>
          <w:rPr>
            <w:rFonts w:cs="Times New Roman"/>
          </w:rPr>
          <w:t xml:space="preserve"> TRUE</w:t>
        </w:r>
      </w:ins>
      <w:ins w:id="1387" w:author="Bruno Eleres" w:date="2021-05-04T12:46:00Z">
        <w:r w:rsidR="000D6354">
          <w:rPr>
            <w:rFonts w:cs="Times New Roman"/>
          </w:rPr>
          <w:t xml:space="preserve"> </w:t>
        </w:r>
      </w:ins>
      <w:ins w:id="1388" w:author="Aline Richter" w:date="2021-04-29T16:32:00Z">
        <w:del w:id="1389" w:author="Bruno Eleres" w:date="2021-05-04T12:33:00Z">
          <w:r w:rsidDel="00E62C3B">
            <w:rPr>
              <w:rFonts w:cs="Times New Roman"/>
            </w:rPr>
            <w:delText>. This argument br</w:delText>
          </w:r>
        </w:del>
      </w:ins>
      <w:ins w:id="1390" w:author="Aline Richter" w:date="2021-04-29T16:33:00Z">
        <w:del w:id="1391" w:author="Bruno Eleres" w:date="2021-05-04T12:33:00Z">
          <w:r w:rsidDel="00E62C3B">
            <w:rPr>
              <w:rFonts w:cs="Times New Roman"/>
            </w:rPr>
            <w:delText>eaks</w:delText>
          </w:r>
          <w:r w:rsidDel="00572855">
            <w:rPr>
              <w:rFonts w:cs="Times New Roman"/>
            </w:rPr>
            <w:delText xml:space="preserve"> the interactive procedure (options 1</w:delText>
          </w:r>
        </w:del>
      </w:ins>
      <w:ins w:id="1392" w:author="Aline Richter" w:date="2021-04-29T16:34:00Z">
        <w:del w:id="1393" w:author="Bruno Eleres" w:date="2021-05-04T12:33:00Z">
          <w:r w:rsidDel="00572855">
            <w:rPr>
              <w:rFonts w:cs="Times New Roman"/>
            </w:rPr>
            <w:delText xml:space="preserve">, 2 and 3 for (ii) and (iv)) and </w:delText>
          </w:r>
        </w:del>
        <w:r>
          <w:rPr>
            <w:rFonts w:cs="Times New Roman"/>
          </w:rPr>
          <w:t>automatically insert</w:t>
        </w:r>
      </w:ins>
      <w:ins w:id="1394" w:author="Bruno Eleres" w:date="2021-05-04T12:46:00Z">
        <w:r w:rsidR="000D6354">
          <w:rPr>
            <w:rFonts w:cs="Times New Roman"/>
          </w:rPr>
          <w:t>s</w:t>
        </w:r>
      </w:ins>
      <w:ins w:id="1395" w:author="Aline Richter" w:date="2021-04-29T16:34:00Z">
        <w:r>
          <w:rPr>
            <w:rFonts w:cs="Times New Roman"/>
          </w:rPr>
          <w:t xml:space="preserve"> </w:t>
        </w:r>
        <w:del w:id="1396" w:author="Bruno Eleres" w:date="2021-05-04T12:49:00Z">
          <w:r w:rsidDel="00D862C3">
            <w:rPr>
              <w:rFonts w:cs="Times New Roman"/>
            </w:rPr>
            <w:delText>all</w:delText>
          </w:r>
        </w:del>
      </w:ins>
      <w:ins w:id="1397" w:author="Bruno Eleres" w:date="2021-05-04T12:48:00Z">
        <w:r w:rsidR="00884151">
          <w:rPr>
            <w:rFonts w:cs="Times New Roman"/>
          </w:rPr>
          <w:t>the</w:t>
        </w:r>
      </w:ins>
      <w:ins w:id="1398" w:author="Aline Richter" w:date="2021-04-29T16:34:00Z">
        <w:r>
          <w:rPr>
            <w:rFonts w:cs="Times New Roman"/>
          </w:rPr>
          <w:t xml:space="preserve"> </w:t>
        </w:r>
      </w:ins>
      <w:ins w:id="1399" w:author="Bruno Eleres" w:date="2021-05-04T12:49:00Z">
        <w:r w:rsidR="00D862C3">
          <w:rPr>
            <w:rFonts w:cs="Times New Roman"/>
          </w:rPr>
          <w:t xml:space="preserve">target </w:t>
        </w:r>
      </w:ins>
      <w:ins w:id="1400" w:author="Aline Richter" w:date="2021-04-29T16:34:00Z">
        <w:r>
          <w:rPr>
            <w:rFonts w:cs="Times New Roman"/>
          </w:rPr>
          <w:t xml:space="preserve">species </w:t>
        </w:r>
      </w:ins>
      <w:ins w:id="1401" w:author="Bruno Eleres" w:date="2021-05-04T12:49:00Z">
        <w:r w:rsidR="00D862C3">
          <w:rPr>
            <w:rFonts w:cs="Times New Roman"/>
          </w:rPr>
          <w:t>from</w:t>
        </w:r>
      </w:ins>
      <w:ins w:id="1402" w:author="Bruno Eleres" w:date="2021-05-04T12:48:00Z">
        <w:r w:rsidR="00884151">
          <w:rPr>
            <w:rFonts w:cs="Times New Roman"/>
          </w:rPr>
          <w:t xml:space="preserve"> the second and </w:t>
        </w:r>
        <w:r w:rsidR="00B8774E">
          <w:rPr>
            <w:rFonts w:cs="Times New Roman"/>
          </w:rPr>
          <w:t xml:space="preserve">fourth steps </w:t>
        </w:r>
      </w:ins>
      <w:ins w:id="1403" w:author="Aline Richter" w:date="2021-04-29T16:34:00Z">
        <w:del w:id="1404" w:author="Bruno Eleres" w:date="2021-05-04T12:49:00Z">
          <w:r w:rsidDel="00D862C3">
            <w:rPr>
              <w:rFonts w:cs="Times New Roman"/>
            </w:rPr>
            <w:delText>not find in the congeneric insertions (</w:delText>
          </w:r>
        </w:del>
      </w:ins>
      <w:ins w:id="1405" w:author="Aline Richter" w:date="2021-04-29T16:35:00Z">
        <w:del w:id="1406" w:author="Bruno Eleres" w:date="2021-05-04T12:49:00Z">
          <w:r w:rsidDel="00D862C3">
            <w:rPr>
              <w:rFonts w:cs="Times New Roman"/>
            </w:rPr>
            <w:delText xml:space="preserve">steps (i) and (iii)) </w:delText>
          </w:r>
        </w:del>
        <w:r>
          <w:rPr>
            <w:rFonts w:cs="Times New Roman"/>
          </w:rPr>
          <w:t xml:space="preserve">in the family </w:t>
        </w:r>
      </w:ins>
      <w:ins w:id="1407" w:author="Bruno Eleres" w:date="2021-05-04T12:49:00Z">
        <w:r w:rsidR="00D862C3">
          <w:rPr>
            <w:rFonts w:cs="Times New Roman"/>
          </w:rPr>
          <w:t>and</w:t>
        </w:r>
      </w:ins>
      <w:ins w:id="1408" w:author="Aline Richter" w:date="2021-04-29T16:35:00Z">
        <w:del w:id="1409" w:author="Bruno Eleres" w:date="2021-05-04T12:49:00Z">
          <w:r w:rsidDel="00D862C3">
            <w:rPr>
              <w:rFonts w:cs="Times New Roman"/>
            </w:rPr>
            <w:delText>or</w:delText>
          </w:r>
        </w:del>
        <w:r>
          <w:rPr>
            <w:rFonts w:cs="Times New Roman"/>
          </w:rPr>
          <w:t xml:space="preserve"> order nodes</w:t>
        </w:r>
      </w:ins>
      <w:ins w:id="1410" w:author="Bruno Eleres" w:date="2021-05-04T12:49:00Z">
        <w:r w:rsidR="00D862C3">
          <w:rPr>
            <w:rFonts w:cs="Times New Roman"/>
          </w:rPr>
          <w:t>, respectively</w:t>
        </w:r>
      </w:ins>
      <w:ins w:id="1411" w:author="Aline Richter" w:date="2021-04-29T16:35:00Z">
        <w:r>
          <w:rPr>
            <w:rFonts w:cs="Times New Roman"/>
          </w:rPr>
          <w:t xml:space="preserve">. This setting </w:t>
        </w:r>
      </w:ins>
      <w:ins w:id="1412" w:author="Bruno Eleres" w:date="2021-05-04T13:56:00Z">
        <w:r w:rsidR="006E7E4B">
          <w:rPr>
            <w:rFonts w:cs="Times New Roman"/>
          </w:rPr>
          <w:t>facilitates t</w:t>
        </w:r>
      </w:ins>
      <w:ins w:id="1413" w:author="Bruno Eleres" w:date="2021-05-04T13:57:00Z">
        <w:r w:rsidR="006E7E4B">
          <w:rPr>
            <w:rFonts w:cs="Times New Roman"/>
          </w:rPr>
          <w:t>he</w:t>
        </w:r>
      </w:ins>
      <w:ins w:id="1414" w:author="Bruno Eleres" w:date="2021-05-04T13:56:00Z">
        <w:r w:rsidR="006E7E4B">
          <w:rPr>
            <w:rFonts w:cs="Times New Roman"/>
          </w:rPr>
          <w:t xml:space="preserve"> insert</w:t>
        </w:r>
      </w:ins>
      <w:ins w:id="1415" w:author="Bruno Eleres" w:date="2021-05-04T13:57:00Z">
        <w:r w:rsidR="006E7E4B">
          <w:rPr>
            <w:rFonts w:cs="Times New Roman"/>
          </w:rPr>
          <w:t>ion</w:t>
        </w:r>
      </w:ins>
      <w:ins w:id="1416" w:author="Bruno Eleres" w:date="2021-05-04T13:56:00Z">
        <w:r w:rsidR="006E7E4B">
          <w:rPr>
            <w:rFonts w:cs="Times New Roman"/>
          </w:rPr>
          <w:t xml:space="preserve"> </w:t>
        </w:r>
      </w:ins>
      <w:ins w:id="1417" w:author="Bruno Eleres" w:date="2021-05-04T13:57:00Z">
        <w:r w:rsidR="006E7E4B">
          <w:rPr>
            <w:rFonts w:cs="Times New Roman"/>
          </w:rPr>
          <w:t xml:space="preserve">of </w:t>
        </w:r>
      </w:ins>
      <w:ins w:id="1418" w:author="Bruno Eleres" w:date="2021-05-04T13:56:00Z">
        <w:r w:rsidR="006E7E4B">
          <w:rPr>
            <w:rFonts w:cs="Times New Roman"/>
          </w:rPr>
          <w:t xml:space="preserve">a </w:t>
        </w:r>
      </w:ins>
      <w:ins w:id="1419" w:author="Aline Richter" w:date="2021-04-29T16:35:00Z">
        <w:del w:id="1420" w:author="Bruno Eleres" w:date="2021-05-04T13:56:00Z">
          <w:r w:rsidDel="006E7E4B">
            <w:rPr>
              <w:rFonts w:cs="Times New Roman"/>
            </w:rPr>
            <w:delText xml:space="preserve">is </w:delText>
          </w:r>
        </w:del>
      </w:ins>
      <w:ins w:id="1421" w:author="Aline Richter" w:date="2021-04-29T16:36:00Z">
        <w:del w:id="1422" w:author="Bruno Eleres" w:date="2021-05-04T12:35:00Z">
          <w:r w:rsidDel="000C5627">
            <w:rPr>
              <w:rFonts w:cs="Times New Roman"/>
            </w:rPr>
            <w:delText>recommendable</w:delText>
          </w:r>
        </w:del>
        <w:del w:id="1423" w:author="Bruno Eleres" w:date="2021-05-04T13:56:00Z">
          <w:r w:rsidDel="006E7E4B">
            <w:rPr>
              <w:rFonts w:cs="Times New Roman"/>
            </w:rPr>
            <w:delText xml:space="preserve"> if there are a </w:delText>
          </w:r>
        </w:del>
        <w:r>
          <w:rPr>
            <w:rFonts w:cs="Times New Roman"/>
          </w:rPr>
          <w:t xml:space="preserve">large number of species </w:t>
        </w:r>
        <w:del w:id="1424" w:author="Bruno Eleres" w:date="2021-05-04T13:56:00Z">
          <w:r w:rsidDel="006E7E4B">
            <w:rPr>
              <w:rFonts w:cs="Times New Roman"/>
            </w:rPr>
            <w:delText xml:space="preserve">that must be added </w:delText>
          </w:r>
        </w:del>
      </w:ins>
      <w:ins w:id="1425" w:author="Aline Richter" w:date="2021-04-29T16:37:00Z">
        <w:del w:id="1426" w:author="Bruno Eleres" w:date="2021-05-04T13:56:00Z">
          <w:r w:rsidDel="006E7E4B">
            <w:rPr>
              <w:rFonts w:cs="Times New Roman"/>
            </w:rPr>
            <w:delText>by user</w:delText>
          </w:r>
        </w:del>
      </w:ins>
      <w:ins w:id="1427" w:author="Aline Richter" w:date="2021-04-29T16:39:00Z">
        <w:del w:id="1428" w:author="Bruno Eleres" w:date="2021-05-04T13:56:00Z">
          <w:r w:rsidDel="006E7E4B">
            <w:rPr>
              <w:rFonts w:cs="Times New Roman"/>
            </w:rPr>
            <w:delText xml:space="preserve"> </w:delText>
          </w:r>
        </w:del>
        <w:r>
          <w:rPr>
            <w:rFonts w:cs="Times New Roman"/>
          </w:rPr>
          <w:t xml:space="preserve">or </w:t>
        </w:r>
        <w:del w:id="1429" w:author="Bruno Eleres" w:date="2021-05-04T13:57:00Z">
          <w:r w:rsidDel="006E7E4B">
            <w:rPr>
              <w:rFonts w:cs="Times New Roman"/>
            </w:rPr>
            <w:delText xml:space="preserve">if the position on tree of the </w:delText>
          </w:r>
        </w:del>
        <w:r>
          <w:rPr>
            <w:rFonts w:cs="Times New Roman"/>
          </w:rPr>
          <w:t xml:space="preserve">species </w:t>
        </w:r>
      </w:ins>
      <w:ins w:id="1430" w:author="Bruno Eleres" w:date="2021-05-04T13:57:00Z">
        <w:r w:rsidR="00EB16F4">
          <w:rPr>
            <w:rFonts w:cs="Times New Roman"/>
          </w:rPr>
          <w:t xml:space="preserve">with </w:t>
        </w:r>
      </w:ins>
      <w:ins w:id="1431" w:author="Bruno Eleres" w:date="2021-05-04T13:58:00Z">
        <w:r w:rsidR="00602F23">
          <w:rPr>
            <w:rFonts w:cs="Times New Roman"/>
          </w:rPr>
          <w:t xml:space="preserve">the </w:t>
        </w:r>
      </w:ins>
      <w:ins w:id="1432" w:author="Bruno Eleres" w:date="2021-05-04T13:57:00Z">
        <w:r w:rsidR="00EB16F4">
          <w:rPr>
            <w:rFonts w:cs="Times New Roman"/>
          </w:rPr>
          <w:t>phylogen</w:t>
        </w:r>
      </w:ins>
      <w:ins w:id="1433" w:author="Bruno Eleres" w:date="2021-05-04T13:58:00Z">
        <w:r w:rsidR="00EB16F4">
          <w:rPr>
            <w:rFonts w:cs="Times New Roman"/>
          </w:rPr>
          <w:t>e</w:t>
        </w:r>
      </w:ins>
      <w:ins w:id="1434" w:author="Bruno Eleres" w:date="2021-05-04T13:57:00Z">
        <w:r w:rsidR="00EB16F4">
          <w:rPr>
            <w:rFonts w:cs="Times New Roman"/>
          </w:rPr>
          <w:t>tic position</w:t>
        </w:r>
      </w:ins>
      <w:ins w:id="1435" w:author="Bruno Eleres" w:date="2021-05-04T13:58:00Z">
        <w:r w:rsidR="00602F23">
          <w:rPr>
            <w:rFonts w:cs="Times New Roman"/>
          </w:rPr>
          <w:t xml:space="preserve"> unknown</w:t>
        </w:r>
      </w:ins>
      <w:ins w:id="1436" w:author="Aline Richter" w:date="2021-04-29T16:39:00Z">
        <w:del w:id="1437" w:author="Bruno Eleres" w:date="2021-05-04T13:57:00Z">
          <w:r w:rsidDel="00EB16F4">
            <w:rPr>
              <w:rFonts w:cs="Times New Roman"/>
            </w:rPr>
            <w:delText>that</w:delText>
          </w:r>
        </w:del>
      </w:ins>
      <w:ins w:id="1438" w:author="Aline Richter" w:date="2021-04-29T16:40:00Z">
        <w:del w:id="1439" w:author="Bruno Eleres" w:date="2021-05-04T13:57:00Z">
          <w:r w:rsidDel="00EB16F4">
            <w:rPr>
              <w:rFonts w:cs="Times New Roman"/>
            </w:rPr>
            <w:delText xml:space="preserve"> must be inserted is unknown or difficult to access</w:delText>
          </w:r>
        </w:del>
      </w:ins>
      <w:ins w:id="1440" w:author="Bruno Eleres" w:date="2021-05-04T14:07:00Z">
        <w:r w:rsidR="00B724F7">
          <w:rPr>
            <w:rFonts w:cs="Times New Roman"/>
          </w:rPr>
          <w:t xml:space="preserve">. </w:t>
        </w:r>
      </w:ins>
      <w:ins w:id="1441" w:author="Aline Richter" w:date="2021-04-29T16:40:00Z">
        <w:del w:id="1442" w:author="Bruno Eleres" w:date="2021-05-04T14:07:00Z">
          <w:r w:rsidDel="00B724F7">
            <w:rPr>
              <w:rFonts w:cs="Times New Roman"/>
            </w:rPr>
            <w:delText>.</w:delText>
          </w:r>
        </w:del>
      </w:ins>
      <w:ins w:id="1443" w:author="Bruno Eleres" w:date="2021-05-04T14:08:00Z">
        <w:r w:rsidR="00305A79">
          <w:rPr>
            <w:rFonts w:cs="Times New Roman"/>
          </w:rPr>
          <w:t>The</w:t>
        </w:r>
      </w:ins>
      <w:ins w:id="1444" w:author="Bruno Eleres" w:date="2021-05-04T14:01:00Z">
        <w:r w:rsidR="000B58F4">
          <w:rPr>
            <w:rFonts w:cs="Times New Roman"/>
          </w:rPr>
          <w:t xml:space="preserve"> default output is a list with two objects</w:t>
        </w:r>
      </w:ins>
      <w:ins w:id="1445" w:author="Bruno Eleres" w:date="2021-05-04T14:02:00Z">
        <w:r w:rsidR="001544F4">
          <w:rPr>
            <w:rFonts w:cs="Times New Roman"/>
          </w:rPr>
          <w:t>: (</w:t>
        </w:r>
        <w:proofErr w:type="spellStart"/>
        <w:r w:rsidR="001544F4">
          <w:rPr>
            <w:rFonts w:cs="Times New Roman"/>
          </w:rPr>
          <w:t>i</w:t>
        </w:r>
        <w:proofErr w:type="spellEnd"/>
        <w:r w:rsidR="001544F4">
          <w:rPr>
            <w:rFonts w:cs="Times New Roman"/>
          </w:rPr>
          <w:t xml:space="preserve">) </w:t>
        </w:r>
      </w:ins>
      <w:ins w:id="1446" w:author="Bruno Eleres" w:date="2021-05-04T14:01:00Z">
        <w:r w:rsidR="000B58F4">
          <w:rPr>
            <w:rFonts w:cs="Times New Roman"/>
          </w:rPr>
          <w:t xml:space="preserve">the pruned tree </w:t>
        </w:r>
      </w:ins>
      <w:ins w:id="1447" w:author="Bruno Eleres" w:date="2021-05-04T14:02:00Z">
        <w:r w:rsidR="001544F4">
          <w:rPr>
            <w:rFonts w:cs="Times New Roman"/>
          </w:rPr>
          <w:t>including</w:t>
        </w:r>
      </w:ins>
      <w:ins w:id="1448" w:author="Bruno Eleres" w:date="2021-05-04T14:01:00Z">
        <w:r w:rsidR="000B58F4">
          <w:rPr>
            <w:rFonts w:cs="Times New Roman"/>
          </w:rPr>
          <w:t xml:space="preserve"> only </w:t>
        </w:r>
      </w:ins>
      <w:ins w:id="1449" w:author="Bruno Eleres" w:date="2021-05-04T14:02:00Z">
        <w:r w:rsidR="001544F4">
          <w:rPr>
            <w:rFonts w:cs="Times New Roman"/>
          </w:rPr>
          <w:t xml:space="preserve">the provided species list; (ii) </w:t>
        </w:r>
      </w:ins>
      <w:ins w:id="1450" w:author="Bruno Eleres" w:date="2021-05-04T14:03:00Z">
        <w:r w:rsidR="00E04926">
          <w:rPr>
            <w:rFonts w:cs="Times New Roman"/>
          </w:rPr>
          <w:t>a data</w:t>
        </w:r>
      </w:ins>
      <w:ins w:id="1451" w:author="Bruno Eleres" w:date="2021-05-04T14:04:00Z">
        <w:r w:rsidR="004D6232">
          <w:rPr>
            <w:rFonts w:cs="Times New Roman"/>
          </w:rPr>
          <w:t xml:space="preserve"> </w:t>
        </w:r>
      </w:ins>
      <w:ins w:id="1452" w:author="Bruno Eleres" w:date="2021-05-04T14:03:00Z">
        <w:r w:rsidR="00E04926">
          <w:rPr>
            <w:rFonts w:cs="Times New Roman"/>
          </w:rPr>
          <w:t xml:space="preserve">frame </w:t>
        </w:r>
      </w:ins>
      <w:ins w:id="1453" w:author="Bruno Eleres" w:date="2021-05-04T14:04:00Z">
        <w:r w:rsidR="004D6232">
          <w:rPr>
            <w:rFonts w:cs="Times New Roman"/>
          </w:rPr>
          <w:t>identifying if each provided species was</w:t>
        </w:r>
      </w:ins>
      <w:ins w:id="1454" w:author="Bruno Eleres" w:date="2021-05-04T14:01:00Z">
        <w:r w:rsidR="000B58F4">
          <w:rPr>
            <w:rFonts w:cs="Times New Roman"/>
          </w:rPr>
          <w:t xml:space="preserve"> </w:t>
        </w:r>
      </w:ins>
      <w:ins w:id="1455" w:author="Bruno Eleres" w:date="2021-05-04T14:05:00Z">
        <w:r w:rsidR="005D7733">
          <w:rPr>
            <w:rFonts w:cs="Times New Roman"/>
          </w:rPr>
          <w:t>initially</w:t>
        </w:r>
      </w:ins>
      <w:ins w:id="1456" w:author="Bruno Eleres" w:date="2021-05-04T14:01:00Z">
        <w:r w:rsidR="000B58F4">
          <w:rPr>
            <w:rFonts w:cs="Times New Roman"/>
          </w:rPr>
          <w:t xml:space="preserve"> present in the </w:t>
        </w:r>
      </w:ins>
      <w:ins w:id="1457" w:author="Bruno Eleres" w:date="2021-05-04T14:04:00Z">
        <w:r w:rsidR="004D6232">
          <w:rPr>
            <w:rFonts w:cs="Times New Roman"/>
          </w:rPr>
          <w:t xml:space="preserve">backbone </w:t>
        </w:r>
      </w:ins>
      <w:ins w:id="1458" w:author="Bruno Eleres" w:date="2021-05-04T14:01:00Z">
        <w:r w:rsidR="000B58F4">
          <w:rPr>
            <w:rFonts w:cs="Times New Roman"/>
          </w:rPr>
          <w:t>tree</w:t>
        </w:r>
      </w:ins>
      <w:ins w:id="1459" w:author="Bruno Eleres" w:date="2021-05-04T14:09:00Z">
        <w:r w:rsidR="00AC2E8E">
          <w:rPr>
            <w:rFonts w:cs="Times New Roman"/>
          </w:rPr>
          <w:t>,</w:t>
        </w:r>
      </w:ins>
      <w:ins w:id="1460" w:author="Bruno Eleres" w:date="2021-05-04T14:06:00Z">
        <w:r w:rsidR="005D7733">
          <w:rPr>
            <w:rFonts w:cs="Times New Roman"/>
          </w:rPr>
          <w:t xml:space="preserve"> in which step it was </w:t>
        </w:r>
      </w:ins>
      <w:ins w:id="1461" w:author="Bruno Eleres" w:date="2021-05-04T14:01:00Z">
        <w:r w:rsidR="000B58F4">
          <w:rPr>
            <w:rFonts w:cs="Times New Roman"/>
          </w:rPr>
          <w:t>inserted</w:t>
        </w:r>
      </w:ins>
      <w:ins w:id="1462" w:author="Bruno Eleres" w:date="2021-05-04T14:09:00Z">
        <w:r w:rsidR="00AC2E8E">
          <w:rPr>
            <w:rFonts w:cs="Times New Roman"/>
          </w:rPr>
          <w:t>, or not inserted at all</w:t>
        </w:r>
      </w:ins>
      <w:ins w:id="1463" w:author="Bruno Eleres" w:date="2021-05-04T14:01:00Z">
        <w:r w:rsidR="000B58F4">
          <w:rPr>
            <w:rFonts w:cs="Times New Roman"/>
          </w:rPr>
          <w:t>.</w:t>
        </w:r>
      </w:ins>
      <w:ins w:id="1464" w:author="Aline Richter" w:date="2021-04-29T16:40:00Z">
        <w:del w:id="1465" w:author="Bruno Eleres" w:date="2021-05-04T13:57:00Z">
          <w:r w:rsidDel="006E7E4B">
            <w:rPr>
              <w:rFonts w:cs="Times New Roman"/>
            </w:rPr>
            <w:delText xml:space="preserve"> </w:delText>
          </w:r>
        </w:del>
      </w:ins>
    </w:p>
    <w:p w14:paraId="59162DB8" w14:textId="67F2ABFA" w:rsidR="00120435" w:rsidDel="004B061B" w:rsidRDefault="00F543AA">
      <w:pPr>
        <w:ind w:firstLine="708"/>
        <w:rPr>
          <w:del w:id="1466" w:author="Aline Richter" w:date="2021-04-29T16:44:00Z"/>
          <w:rFonts w:cs="Times New Roman"/>
        </w:rPr>
        <w:pPrChange w:id="1467" w:author="Aline Richter" w:date="2021-04-29T16:29:00Z">
          <w:pPr/>
        </w:pPrChange>
      </w:pPr>
      <w:del w:id="1468" w:author="Aline Richter" w:date="2021-04-29T16:42:00Z">
        <w:r w:rsidDel="004B061B">
          <w:rPr>
            <w:rFonts w:cs="Times New Roman"/>
          </w:rPr>
          <w:delText xml:space="preserve">Finally, if the user do not want to realize the interactive procedure of insertion, for example, </w:delText>
        </w:r>
        <w:r w:rsidR="00D9580D" w:rsidDel="004B061B">
          <w:rPr>
            <w:rFonts w:cs="Times New Roman"/>
          </w:rPr>
          <w:delText>the case in which</w:delText>
        </w:r>
        <w:r w:rsidDel="004B061B">
          <w:rPr>
            <w:rFonts w:cs="Times New Roman"/>
          </w:rPr>
          <w:delText xml:space="preserve"> </w:delText>
        </w:r>
        <w:r w:rsidR="00D9580D" w:rsidDel="004B061B">
          <w:rPr>
            <w:rFonts w:cs="Times New Roman"/>
          </w:rPr>
          <w:delText xml:space="preserve">a great number of species that must be added, </w:delText>
        </w:r>
        <w:r w:rsidR="00063FE8" w:rsidDel="004B061B">
          <w:rPr>
            <w:rFonts w:cs="Times New Roman"/>
          </w:rPr>
          <w:delText>an automatic insertion at the family and order no</w:delText>
        </w:r>
      </w:del>
      <w:del w:id="1469" w:author="Aline Richter" w:date="2021-04-29T16:44:00Z">
        <w:r w:rsidR="00063FE8" w:rsidDel="004B061B">
          <w:rPr>
            <w:rFonts w:cs="Times New Roman"/>
          </w:rPr>
          <w:delText xml:space="preserve">des can be performed by setting the argument </w:delText>
        </w:r>
        <w:r w:rsidR="001230B0" w:rsidDel="004B061B">
          <w:rPr>
            <w:rFonts w:cs="Times New Roman"/>
          </w:rPr>
          <w:delText>insert.base.node equals TRUE.</w:delText>
        </w:r>
      </w:del>
    </w:p>
    <w:p w14:paraId="6F0EF427" w14:textId="294DD36B" w:rsidR="00EF6855" w:rsidDel="004B061B" w:rsidRDefault="00590C3E" w:rsidP="00254D59">
      <w:pPr>
        <w:rPr>
          <w:del w:id="1470" w:author="Aline Richter" w:date="2021-04-29T16:44:00Z"/>
          <w:rFonts w:cs="Times New Roman"/>
        </w:rPr>
      </w:pPr>
      <w:del w:id="1471" w:author="Aline Richter" w:date="2021-04-29T16:44:00Z">
        <w:r w:rsidDel="004B061B">
          <w:rPr>
            <w:rFonts w:cs="Times New Roman"/>
          </w:rPr>
          <w:tab/>
          <w:delText>Another point that is important to mention is that at each level of insertion a check</w:delText>
        </w:r>
        <w:r w:rsidR="001230B0" w:rsidDel="004B061B">
          <w:rPr>
            <w:rFonts w:cs="Times New Roman"/>
          </w:rPr>
          <w:delText>ing</w:delText>
        </w:r>
        <w:r w:rsidDel="004B061B">
          <w:rPr>
            <w:rFonts w:cs="Times New Roman"/>
          </w:rPr>
          <w:delText xml:space="preserve"> procedure is performed to </w:delText>
        </w:r>
        <w:r w:rsidR="00A3469A" w:rsidDel="004B061B">
          <w:rPr>
            <w:rFonts w:cs="Times New Roman"/>
          </w:rPr>
          <w:delText xml:space="preserve">check if any genus of </w:delText>
        </w:r>
        <w:r w:rsidR="004A6E59" w:rsidDel="004B061B">
          <w:rPr>
            <w:rFonts w:cs="Times New Roman"/>
          </w:rPr>
          <w:delText xml:space="preserve">the species that must be inserted was included in the tree. If this occur the species will be automatically inserted </w:delText>
        </w:r>
        <w:r w:rsidR="00C32D61" w:rsidDel="004B061B">
          <w:rPr>
            <w:rFonts w:cs="Times New Roman"/>
          </w:rPr>
          <w:delText xml:space="preserve">following the same procedure described in the Congeneric level of insertions. A scheme illustrating the whole procedure of insertions is showed in Figure </w:delText>
        </w:r>
        <w:r w:rsidR="003D4E45" w:rsidDel="004B061B">
          <w:rPr>
            <w:rFonts w:cs="Times New Roman"/>
          </w:rPr>
          <w:delText>1.</w:delText>
        </w:r>
      </w:del>
    </w:p>
    <w:p w14:paraId="2AB89BEA" w14:textId="77777777" w:rsidR="00EF6855" w:rsidRDefault="00EF6855">
      <w:pPr>
        <w:rPr>
          <w:rFonts w:cs="Times New Roman"/>
        </w:rPr>
        <w:pPrChange w:id="1472" w:author="Aline Richter" w:date="2021-04-29T16:44:00Z">
          <w:pPr>
            <w:spacing w:line="240" w:lineRule="auto"/>
          </w:pPr>
        </w:pPrChange>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5E0F28AD" w:rsidR="00E374DC" w:rsidRDefault="004065A4" w:rsidP="00B80C8B">
      <w:pPr>
        <w:rPr>
          <w:rFonts w:cs="Times New Roman"/>
        </w:rPr>
      </w:pPr>
      <w:r>
        <w:rPr>
          <w:rFonts w:cs="Times New Roman"/>
          <w:noProof/>
        </w:rPr>
        <w:lastRenderedPageBreak/>
        <w:drawing>
          <wp:inline distT="0" distB="0" distL="0" distR="0" wp14:anchorId="069862C5" wp14:editId="576FA543">
            <wp:extent cx="8839200" cy="5466475"/>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57218" cy="5477618"/>
                    </a:xfrm>
                    <a:prstGeom prst="rect">
                      <a:avLst/>
                    </a:prstGeom>
                  </pic:spPr>
                </pic:pic>
              </a:graphicData>
            </a:graphic>
          </wp:inline>
        </w:drawing>
      </w:r>
    </w:p>
    <w:p w14:paraId="69D014D3" w14:textId="2FBD7B33"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lastRenderedPageBreak/>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del w:id="1473" w:author="Bruno Eleres" w:date="2021-05-04T13:58:00Z">
        <w:r w:rsidR="00043814" w:rsidDel="00602F23">
          <w:rPr>
            <w:rFonts w:cs="Times New Roman"/>
          </w:rPr>
          <w:delText xml:space="preserve">realized </w:delText>
        </w:r>
        <w:r w:rsidR="008C4501" w:rsidDel="00602F23">
          <w:rPr>
            <w:rFonts w:cs="Times New Roman"/>
          </w:rPr>
          <w:delText>in</w:delText>
        </w:r>
      </w:del>
      <w:ins w:id="1474" w:author="Bruno Eleres" w:date="2021-05-04T13:58:00Z">
        <w:r w:rsidR="00602F23">
          <w:rPr>
            <w:rFonts w:cs="Times New Roman"/>
          </w:rPr>
          <w:t>performed by the</w:t>
        </w:r>
      </w:ins>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del w:id="1475" w:author="Bruno Eleres" w:date="2021-05-04T13:58:00Z">
        <w:r w:rsidR="00E06A63" w:rsidDel="00602F23">
          <w:rPr>
            <w:rFonts w:cs="Times New Roman"/>
          </w:rPr>
          <w:delText xml:space="preserve">only </w:delText>
        </w:r>
      </w:del>
      <w:del w:id="1476" w:author="Bruno Eleres" w:date="2021-05-03T22:27:00Z">
        <w:r w:rsidR="00365F69" w:rsidDel="003562B6">
          <w:rPr>
            <w:rFonts w:cs="Times New Roman"/>
          </w:rPr>
          <w:delText xml:space="preserve">10 </w:delText>
        </w:r>
      </w:del>
      <w:ins w:id="1477" w:author="Bruno Eleres" w:date="2021-05-03T22:27:00Z">
        <w:r w:rsidR="003562B6">
          <w:rPr>
            <w:rFonts w:cs="Times New Roman"/>
          </w:rPr>
          <w:t xml:space="preserve">ten </w:t>
        </w:r>
      </w:ins>
      <w:r w:rsidR="00365F69">
        <w:rPr>
          <w:rFonts w:cs="Times New Roman"/>
        </w:rPr>
        <w:t>species</w:t>
      </w:r>
      <w:r w:rsidR="00C33FB3">
        <w:rPr>
          <w:rFonts w:cs="Times New Roman"/>
        </w:rPr>
        <w:t xml:space="preserve"> and four families</w:t>
      </w:r>
      <w:r w:rsidR="00365F69">
        <w:rPr>
          <w:rFonts w:cs="Times New Roman"/>
        </w:rPr>
        <w:t xml:space="preserve"> as the backbone phylogeny</w:t>
      </w:r>
      <w:r w:rsidR="00C33FB3">
        <w:rPr>
          <w:rFonts w:cs="Times New Roman"/>
        </w:rPr>
        <w:t xml:space="preserve"> (A). </w:t>
      </w:r>
      <w:r w:rsidR="00805CC8">
        <w:rPr>
          <w:rFonts w:cs="Times New Roman"/>
        </w:rPr>
        <w:t xml:space="preserve">B represents the </w:t>
      </w:r>
      <w:del w:id="1478" w:author="Bruno Eleres" w:date="2021-05-04T14:00:00Z">
        <w:r w:rsidR="00805CC8" w:rsidDel="00081DE6">
          <w:rPr>
            <w:rFonts w:cs="Times New Roman"/>
          </w:rPr>
          <w:delText xml:space="preserve">Congeneric </w:delText>
        </w:r>
      </w:del>
      <w:ins w:id="1479" w:author="Bruno Eleres" w:date="2021-05-04T14:00:00Z">
        <w:r w:rsidR="00081DE6">
          <w:rPr>
            <w:rFonts w:cs="Times New Roman"/>
          </w:rPr>
          <w:t xml:space="preserve">congeneric </w:t>
        </w:r>
      </w:ins>
      <w:r w:rsidR="00805CC8">
        <w:rPr>
          <w:rFonts w:cs="Times New Roman"/>
        </w:rPr>
        <w:t>level of insertion. C represents the three options that the user may choose in the Family level round of insertions</w:t>
      </w:r>
      <w:r w:rsidR="00750E22">
        <w:rPr>
          <w:rFonts w:cs="Times New Roman"/>
        </w:rPr>
        <w:t xml:space="preserve"> (C1 </w:t>
      </w:r>
      <w:r w:rsidR="00B532B0">
        <w:rPr>
          <w:rFonts w:cs="Times New Roman"/>
        </w:rPr>
        <w:t>–</w:t>
      </w:r>
      <w:r w:rsidR="00750E22">
        <w:rPr>
          <w:rFonts w:cs="Times New Roman"/>
        </w:rPr>
        <w:t xml:space="preserve"> </w:t>
      </w:r>
      <w:r w:rsidR="00B532B0">
        <w:rPr>
          <w:rFonts w:cs="Times New Roman"/>
        </w:rPr>
        <w:t xml:space="preserve">at </w:t>
      </w:r>
      <w:ins w:id="1480" w:author="Bruno Eleres" w:date="2021-05-03T22:27:00Z">
        <w:r w:rsidR="003562B6">
          <w:rPr>
            <w:rFonts w:cs="Times New Roman"/>
          </w:rPr>
          <w:t xml:space="preserve">the </w:t>
        </w:r>
      </w:ins>
      <w:r w:rsidR="00B532B0">
        <w:rPr>
          <w:rFonts w:cs="Times New Roman"/>
        </w:rPr>
        <w:t xml:space="preserve">family node; C2 – near to a specific genus; C3 – between two </w:t>
      </w:r>
      <w:del w:id="1481" w:author="Bruno Eleres" w:date="2021-05-03T22:27:00Z">
        <w:r w:rsidR="00B532B0" w:rsidDel="003562B6">
          <w:rPr>
            <w:rFonts w:cs="Times New Roman"/>
          </w:rPr>
          <w:delText>genus</w:delText>
        </w:r>
      </w:del>
      <w:ins w:id="1482" w:author="Bruno Eleres" w:date="2021-05-03T22:27:00Z">
        <w:r w:rsidR="003562B6">
          <w:rPr>
            <w:rFonts w:cs="Times New Roman"/>
          </w:rPr>
          <w:t>genera</w:t>
        </w:r>
      </w:ins>
      <w:r w:rsidR="00750E22">
        <w:rPr>
          <w:rFonts w:cs="Times New Roman"/>
        </w:rPr>
        <w:t>)</w:t>
      </w:r>
      <w:r w:rsidR="00805CC8">
        <w:rPr>
          <w:rFonts w:cs="Times New Roman"/>
        </w:rPr>
        <w:t>.</w:t>
      </w:r>
      <w:r w:rsidR="001310BF">
        <w:rPr>
          <w:rFonts w:cs="Times New Roman"/>
        </w:rPr>
        <w:t xml:space="preserve"> </w:t>
      </w:r>
      <w:r w:rsidR="00EE6956">
        <w:rPr>
          <w:rFonts w:cs="Times New Roman"/>
        </w:rPr>
        <w:t xml:space="preserve">D represents the congeneric insertions at </w:t>
      </w:r>
      <w:ins w:id="1483" w:author="Bruno Eleres" w:date="2021-05-03T22:27:00Z">
        <w:r w:rsidR="003562B6">
          <w:rPr>
            <w:rFonts w:cs="Times New Roman"/>
          </w:rPr>
          <w:t xml:space="preserve">the </w:t>
        </w:r>
      </w:ins>
      <w:r w:rsidR="00EE6956">
        <w:rPr>
          <w:rFonts w:cs="Times New Roman"/>
        </w:rPr>
        <w:t>family level</w:t>
      </w:r>
      <w:ins w:id="1484" w:author="Bruno Eleres" w:date="2021-05-04T14:00:00Z">
        <w:r w:rsidR="00D24336">
          <w:rPr>
            <w:rFonts w:cs="Times New Roman"/>
          </w:rPr>
          <w:t>,</w:t>
        </w:r>
      </w:ins>
      <w:r w:rsidR="00EE6956">
        <w:rPr>
          <w:rFonts w:cs="Times New Roman"/>
        </w:rPr>
        <w:t xml:space="preserve"> and</w:t>
      </w:r>
      <w:ins w:id="1485" w:author="Bruno Eleres" w:date="2021-05-04T14:00:00Z">
        <w:r w:rsidR="00D24336">
          <w:rPr>
            <w:rFonts w:cs="Times New Roman"/>
          </w:rPr>
          <w:t>,</w:t>
        </w:r>
      </w:ins>
      <w:r w:rsidR="00EE6956">
        <w:rPr>
          <w:rFonts w:cs="Times New Roman"/>
        </w:rPr>
        <w:t xml:space="preserve"> finally, E represents the final </w:t>
      </w:r>
      <w:ins w:id="1486" w:author="Aline Richter" w:date="2021-04-28T18:04:00Z">
        <w:r w:rsidR="004C71E4">
          <w:rPr>
            <w:rFonts w:cs="Times New Roman"/>
          </w:rPr>
          <w:t xml:space="preserve">pruned </w:t>
        </w:r>
      </w:ins>
      <w:r w:rsidR="00EE6956">
        <w:rPr>
          <w:rFonts w:cs="Times New Roman"/>
        </w:rPr>
        <w:t>tree containing only the species of interest</w:t>
      </w:r>
      <w:ins w:id="1487" w:author="Aline Richter" w:date="2021-04-28T18:04:00Z">
        <w:r w:rsidR="004C71E4">
          <w:rPr>
            <w:rFonts w:cs="Times New Roman"/>
          </w:rPr>
          <w:t xml:space="preserve">. </w:t>
        </w:r>
      </w:ins>
    </w:p>
    <w:p w14:paraId="12807028" w14:textId="51826057" w:rsidR="00DD2C6B" w:rsidRDefault="00EC76A5" w:rsidP="00FA162C">
      <w:pPr>
        <w:rPr>
          <w:ins w:id="1488" w:author="Aline Richter" w:date="2021-04-29T17:27:00Z"/>
          <w:rFonts w:cs="Times New Roman"/>
        </w:rPr>
      </w:pPr>
      <w:del w:id="1489" w:author="Bruno Eleres" w:date="2021-05-04T14:01:00Z">
        <w:r w:rsidDel="000B58F4">
          <w:rPr>
            <w:rFonts w:cs="Times New Roman"/>
          </w:rPr>
          <w:lastRenderedPageBreak/>
          <w:tab/>
        </w:r>
      </w:del>
      <w:ins w:id="1490" w:author="Aline Richter" w:date="2021-04-29T16:50:00Z">
        <w:del w:id="1491" w:author="Bruno Eleres" w:date="2021-05-04T14:01:00Z">
          <w:r w:rsidR="004B061B" w:rsidDel="000B58F4">
            <w:rPr>
              <w:rFonts w:cs="Times New Roman"/>
            </w:rPr>
            <w:delText>By default, t</w:delText>
          </w:r>
        </w:del>
      </w:ins>
      <w:ins w:id="1492" w:author="Aline Richter" w:date="2021-04-29T16:45:00Z">
        <w:del w:id="1493" w:author="Bruno Eleres" w:date="2021-05-04T14:01:00Z">
          <w:r w:rsidR="004B061B" w:rsidDel="000B58F4">
            <w:rPr>
              <w:rFonts w:cs="Times New Roman"/>
            </w:rPr>
            <w:delText>he output of the FishPhyloM</w:delText>
          </w:r>
        </w:del>
      </w:ins>
      <w:ins w:id="1494" w:author="Aline Richter" w:date="2021-04-29T16:46:00Z">
        <w:del w:id="1495" w:author="Bruno Eleres" w:date="2021-05-04T14:01:00Z">
          <w:r w:rsidR="004B061B" w:rsidDel="000B58F4">
            <w:rPr>
              <w:rFonts w:cs="Times New Roman"/>
            </w:rPr>
            <w:delText xml:space="preserve">aker() function is </w:delText>
          </w:r>
        </w:del>
      </w:ins>
      <w:ins w:id="1496" w:author="Aline Richter" w:date="2021-04-29T16:50:00Z">
        <w:del w:id="1497" w:author="Bruno Eleres" w:date="2021-05-04T14:01:00Z">
          <w:r w:rsidR="004B061B" w:rsidDel="000B58F4">
            <w:rPr>
              <w:rFonts w:cs="Times New Roman"/>
            </w:rPr>
            <w:delText>a list with two objects</w:delText>
          </w:r>
        </w:del>
      </w:ins>
      <w:ins w:id="1498" w:author="Aline Richter" w:date="2021-04-29T16:52:00Z">
        <w:del w:id="1499" w:author="Bruno Eleres" w:date="2021-05-04T14:01:00Z">
          <w:r w:rsidR="004B061B" w:rsidDel="000B58F4">
            <w:rPr>
              <w:rFonts w:cs="Times New Roman"/>
            </w:rPr>
            <w:delText>. The first is the</w:delText>
          </w:r>
        </w:del>
      </w:ins>
      <w:ins w:id="1500" w:author="Aline Richter" w:date="2021-04-29T16:46:00Z">
        <w:del w:id="1501" w:author="Bruno Eleres" w:date="2021-05-04T14:01:00Z">
          <w:r w:rsidR="004B061B" w:rsidDel="000B58F4">
            <w:rPr>
              <w:rFonts w:cs="Times New Roman"/>
            </w:rPr>
            <w:delText xml:space="preserve"> pruned tree</w:delText>
          </w:r>
        </w:del>
      </w:ins>
      <w:ins w:id="1502" w:author="Aline Richter" w:date="2021-04-29T16:52:00Z">
        <w:del w:id="1503" w:author="Bruno Eleres" w:date="2021-05-04T12:36:00Z">
          <w:r w:rsidR="004B061B" w:rsidDel="00A525AE">
            <w:rPr>
              <w:rFonts w:cs="Times New Roman"/>
            </w:rPr>
            <w:delText>,</w:delText>
          </w:r>
        </w:del>
      </w:ins>
      <w:ins w:id="1504" w:author="Aline Richter" w:date="2021-04-29T16:46:00Z">
        <w:del w:id="1505" w:author="Bruno Eleres" w:date="2021-05-04T14:01:00Z">
          <w:r w:rsidR="004B061B" w:rsidDel="000B58F4">
            <w:rPr>
              <w:rFonts w:cs="Times New Roman"/>
            </w:rPr>
            <w:delText xml:space="preserve"> that </w:delText>
          </w:r>
        </w:del>
      </w:ins>
      <w:del w:id="1506" w:author="Bruno Eleres" w:date="2021-05-04T14:01:00Z">
        <w:r w:rsidDel="000B58F4">
          <w:rPr>
            <w:rFonts w:cs="Times New Roman"/>
          </w:rPr>
          <w:delText>The last step</w:delText>
        </w:r>
        <w:r w:rsidR="00CB1C61" w:rsidDel="000B58F4">
          <w:rPr>
            <w:rFonts w:cs="Times New Roman"/>
          </w:rPr>
          <w:delText xml:space="preserve"> (Figure 1 D colored lineages)</w:delText>
        </w:r>
        <w:r w:rsidDel="000B58F4">
          <w:rPr>
            <w:rFonts w:cs="Times New Roman"/>
          </w:rPr>
          <w:delText xml:space="preserve"> </w:delText>
        </w:r>
        <w:r w:rsidR="004F40FF" w:rsidDel="000B58F4">
          <w:rPr>
            <w:rFonts w:cs="Times New Roman"/>
          </w:rPr>
          <w:delText>consists</w:delText>
        </w:r>
        <w:r w:rsidDel="000B58F4">
          <w:rPr>
            <w:rFonts w:cs="Times New Roman"/>
          </w:rPr>
          <w:delText xml:space="preserve"> in subset the tree to maintain only those species of interesting of the user</w:delText>
        </w:r>
      </w:del>
      <w:ins w:id="1507" w:author="Aline Richter" w:date="2021-04-29T16:47:00Z">
        <w:del w:id="1508" w:author="Bruno Eleres" w:date="2021-05-04T14:01:00Z">
          <w:r w:rsidR="004B061B" w:rsidDel="000B58F4">
            <w:rPr>
              <w:rFonts w:cs="Times New Roman"/>
            </w:rPr>
            <w:delText>informed by user in the data argument</w:delText>
          </w:r>
        </w:del>
      </w:ins>
      <w:ins w:id="1509" w:author="Aline Richter" w:date="2021-04-29T16:52:00Z">
        <w:del w:id="1510" w:author="Bruno Eleres" w:date="2021-05-04T14:01:00Z">
          <w:r w:rsidR="00285EFD" w:rsidDel="000B58F4">
            <w:rPr>
              <w:rFonts w:cs="Times New Roman"/>
            </w:rPr>
            <w:delText>. The second is a</w:delText>
          </w:r>
        </w:del>
      </w:ins>
      <w:ins w:id="1511" w:author="Aline Richter" w:date="2021-04-29T16:51:00Z">
        <w:del w:id="1512" w:author="Bruno Eleres" w:date="2021-05-04T14:01:00Z">
          <w:r w:rsidR="004B061B" w:rsidDel="000B58F4">
            <w:rPr>
              <w:rFonts w:cs="Times New Roman"/>
            </w:rPr>
            <w:delText xml:space="preserve"> copy of the </w:delText>
          </w:r>
        </w:del>
      </w:ins>
      <w:ins w:id="1513" w:author="Aline Richter" w:date="2021-04-29T17:09:00Z">
        <w:del w:id="1514" w:author="Bruno Eleres" w:date="2021-05-04T14:01:00Z">
          <w:r w:rsidR="00CB409D" w:rsidDel="000B58F4">
            <w:rPr>
              <w:rFonts w:cs="Times New Roman"/>
            </w:rPr>
            <w:delText>informed</w:delText>
          </w:r>
        </w:del>
      </w:ins>
      <w:ins w:id="1515" w:author="Aline Richter" w:date="2021-04-29T17:08:00Z">
        <w:del w:id="1516" w:author="Bruno Eleres" w:date="2021-05-04T14:01:00Z">
          <w:r w:rsidR="00CB409D" w:rsidDel="000B58F4">
            <w:rPr>
              <w:rFonts w:cs="Times New Roman"/>
            </w:rPr>
            <w:delText xml:space="preserve"> </w:delText>
          </w:r>
        </w:del>
      </w:ins>
      <w:ins w:id="1517" w:author="Aline Richter" w:date="2021-04-29T16:51:00Z">
        <w:del w:id="1518" w:author="Bruno Eleres" w:date="2021-05-04T14:01:00Z">
          <w:r w:rsidR="004B061B" w:rsidDel="000B58F4">
            <w:rPr>
              <w:rFonts w:cs="Times New Roman"/>
            </w:rPr>
            <w:delText xml:space="preserve">data with </w:delText>
          </w:r>
        </w:del>
      </w:ins>
      <w:del w:id="1519" w:author="Bruno Eleres" w:date="2021-05-04T14:01:00Z">
        <w:r w:rsidDel="000B58F4">
          <w:rPr>
            <w:rFonts w:cs="Times New Roman"/>
          </w:rPr>
          <w:delText xml:space="preserve">. </w:delText>
        </w:r>
      </w:del>
      <w:ins w:id="1520" w:author="Aline Richter" w:date="2021-04-29T16:51:00Z">
        <w:del w:id="1521" w:author="Bruno Eleres" w:date="2021-05-04T14:01:00Z">
          <w:r w:rsidR="004B061B" w:rsidDel="000B58F4">
            <w:rPr>
              <w:rFonts w:cs="Times New Roman"/>
            </w:rPr>
            <w:delText>the addition of a new column th</w:delText>
          </w:r>
        </w:del>
      </w:ins>
      <w:ins w:id="1522" w:author="Aline Richter" w:date="2021-04-29T16:52:00Z">
        <w:del w:id="1523" w:author="Bruno Eleres" w:date="2021-05-04T14:01:00Z">
          <w:r w:rsidR="004B061B" w:rsidDel="000B58F4">
            <w:rPr>
              <w:rFonts w:cs="Times New Roman"/>
            </w:rPr>
            <w:delText xml:space="preserve">at discriminate for each species if </w:delText>
          </w:r>
        </w:del>
      </w:ins>
      <w:ins w:id="1524" w:author="Aline Richter" w:date="2021-04-29T17:14:00Z">
        <w:del w:id="1525" w:author="Bruno Eleres" w:date="2021-05-04T14:01:00Z">
          <w:r w:rsidR="00E5273A" w:rsidDel="000B58F4">
            <w:rPr>
              <w:rFonts w:cs="Times New Roman"/>
            </w:rPr>
            <w:delText>it</w:delText>
          </w:r>
        </w:del>
      </w:ins>
      <w:ins w:id="1526" w:author="Aline Richter" w:date="2021-04-29T16:53:00Z">
        <w:del w:id="1527" w:author="Bruno Eleres" w:date="2021-05-04T14:01:00Z">
          <w:r w:rsidR="00285EFD" w:rsidDel="000B58F4">
            <w:rPr>
              <w:rFonts w:cs="Times New Roman"/>
            </w:rPr>
            <w:delText xml:space="preserve"> is already present in the tree (Present_in_</w:delText>
          </w:r>
        </w:del>
      </w:ins>
      <w:ins w:id="1528" w:author="Aline Richter" w:date="2021-04-29T17:13:00Z">
        <w:del w:id="1529" w:author="Bruno Eleres" w:date="2021-05-04T14:01:00Z">
          <w:r w:rsidR="00CB409D" w:rsidDel="000B58F4">
            <w:rPr>
              <w:rFonts w:cs="Times New Roman"/>
            </w:rPr>
            <w:delText>T</w:delText>
          </w:r>
        </w:del>
      </w:ins>
      <w:ins w:id="1530" w:author="Aline Richter" w:date="2021-04-29T16:53:00Z">
        <w:del w:id="1531" w:author="Bruno Eleres" w:date="2021-05-04T14:01:00Z">
          <w:r w:rsidR="00285EFD" w:rsidDel="000B58F4">
            <w:rPr>
              <w:rFonts w:cs="Times New Roman"/>
            </w:rPr>
            <w:delText xml:space="preserve">ree), inserted </w:delText>
          </w:r>
        </w:del>
      </w:ins>
      <w:ins w:id="1532" w:author="Aline Richter" w:date="2021-04-29T17:22:00Z">
        <w:del w:id="1533" w:author="Bruno Eleres" w:date="2021-05-04T14:01:00Z">
          <w:r w:rsidR="00E5273A" w:rsidDel="000B58F4">
            <w:rPr>
              <w:rFonts w:cs="Times New Roman"/>
            </w:rPr>
            <w:delText xml:space="preserve">by step (i) </w:delText>
          </w:r>
        </w:del>
        <w:del w:id="1534" w:author="Bruno Eleres" w:date="2021-05-04T11:01:00Z">
          <w:r w:rsidR="00E5273A" w:rsidDel="00A95620">
            <w:rPr>
              <w:rFonts w:cs="Times New Roman"/>
            </w:rPr>
            <w:delText>“</w:delText>
          </w:r>
        </w:del>
      </w:ins>
      <w:ins w:id="1535" w:author="Aline Richter" w:date="2021-04-29T16:53:00Z">
        <w:del w:id="1536" w:author="Bruno Eleres" w:date="2021-05-04T14:01:00Z">
          <w:r w:rsidR="00285EFD" w:rsidDel="000B58F4">
            <w:rPr>
              <w:rFonts w:cs="Times New Roman"/>
            </w:rPr>
            <w:delText>Congeneric_inse</w:delText>
          </w:r>
        </w:del>
      </w:ins>
      <w:ins w:id="1537" w:author="Aline Richter" w:date="2021-04-29T16:54:00Z">
        <w:del w:id="1538" w:author="Bruno Eleres" w:date="2021-05-04T14:01:00Z">
          <w:r w:rsidR="00285EFD" w:rsidDel="000B58F4">
            <w:rPr>
              <w:rFonts w:cs="Times New Roman"/>
            </w:rPr>
            <w:delText>rtion</w:delText>
          </w:r>
        </w:del>
      </w:ins>
      <w:ins w:id="1539" w:author="Aline Richter" w:date="2021-04-29T17:23:00Z">
        <w:del w:id="1540" w:author="Bruno Eleres" w:date="2021-05-04T11:01:00Z">
          <w:r w:rsidR="00E5273A" w:rsidDel="00A95620">
            <w:rPr>
              <w:rFonts w:cs="Times New Roman"/>
            </w:rPr>
            <w:delText>”</w:delText>
          </w:r>
        </w:del>
        <w:del w:id="1541" w:author="Bruno Eleres" w:date="2021-05-04T14:01:00Z">
          <w:r w:rsidR="00E5273A" w:rsidDel="000B58F4">
            <w:rPr>
              <w:rFonts w:cs="Times New Roman"/>
            </w:rPr>
            <w:delText>, inserted in step (ii) by any choices</w:delText>
          </w:r>
          <w:r w:rsidR="00FA162C" w:rsidDel="000B58F4">
            <w:rPr>
              <w:rFonts w:cs="Times New Roman"/>
            </w:rPr>
            <w:delText xml:space="preserve"> </w:delText>
          </w:r>
        </w:del>
        <w:del w:id="1542" w:author="Bruno Eleres" w:date="2021-05-04T11:01:00Z">
          <w:r w:rsidR="00FA162C" w:rsidDel="00A95620">
            <w:rPr>
              <w:rFonts w:cs="Times New Roman"/>
            </w:rPr>
            <w:delText>“</w:delText>
          </w:r>
        </w:del>
        <w:del w:id="1543" w:author="Bruno Eleres" w:date="2021-05-04T14:01:00Z">
          <w:r w:rsidR="00FA162C" w:rsidDel="000B58F4">
            <w:rPr>
              <w:rFonts w:cs="Times New Roman"/>
            </w:rPr>
            <w:delText>Fami</w:delText>
          </w:r>
        </w:del>
      </w:ins>
      <w:ins w:id="1544" w:author="Aline Richter" w:date="2021-04-29T17:24:00Z">
        <w:del w:id="1545" w:author="Bruno Eleres" w:date="2021-05-04T14:01:00Z">
          <w:r w:rsidR="00FA162C" w:rsidDel="000B58F4">
            <w:rPr>
              <w:rFonts w:cs="Times New Roman"/>
            </w:rPr>
            <w:delText>ly_insertion</w:delText>
          </w:r>
        </w:del>
        <w:del w:id="1546" w:author="Bruno Eleres" w:date="2021-05-04T11:01:00Z">
          <w:r w:rsidR="00FA162C" w:rsidDel="00A95620">
            <w:rPr>
              <w:rFonts w:cs="Times New Roman"/>
            </w:rPr>
            <w:delText>”</w:delText>
          </w:r>
        </w:del>
        <w:del w:id="1547" w:author="Bruno Eleres" w:date="2021-05-04T14:01:00Z">
          <w:r w:rsidR="00FA162C" w:rsidDel="000B58F4">
            <w:rPr>
              <w:rFonts w:cs="Times New Roman"/>
            </w:rPr>
            <w:delText xml:space="preserve">, inserted in step (iii) </w:delText>
          </w:r>
        </w:del>
      </w:ins>
      <w:ins w:id="1548" w:author="Aline Richter" w:date="2021-04-29T17:23:00Z">
        <w:del w:id="1549" w:author="Bruno Eleres" w:date="2021-05-04T11:01:00Z">
          <w:r w:rsidR="00E5273A" w:rsidDel="00A95620">
            <w:rPr>
              <w:rFonts w:cs="Times New Roman"/>
            </w:rPr>
            <w:delText>“</w:delText>
          </w:r>
        </w:del>
      </w:ins>
      <w:ins w:id="1550" w:author="Aline Richter" w:date="2021-04-29T16:54:00Z">
        <w:del w:id="1551" w:author="Bruno Eleres" w:date="2021-05-04T14:01:00Z">
          <w:r w:rsidR="00285EFD" w:rsidDel="000B58F4">
            <w:rPr>
              <w:rFonts w:cs="Times New Roman"/>
            </w:rPr>
            <w:delText>Congeneric_</w:delText>
          </w:r>
        </w:del>
      </w:ins>
      <w:ins w:id="1552" w:author="Aline Richter" w:date="2021-04-29T17:13:00Z">
        <w:del w:id="1553" w:author="Bruno Eleres" w:date="2021-05-04T14:01:00Z">
          <w:r w:rsidR="00CB409D" w:rsidDel="000B58F4">
            <w:rPr>
              <w:rFonts w:cs="Times New Roman"/>
            </w:rPr>
            <w:delText>familiy_level</w:delText>
          </w:r>
        </w:del>
      </w:ins>
      <w:ins w:id="1554" w:author="Aline Richter" w:date="2021-04-29T17:23:00Z">
        <w:del w:id="1555" w:author="Bruno Eleres" w:date="2021-05-04T11:01:00Z">
          <w:r w:rsidR="00E5273A" w:rsidDel="00A95620">
            <w:rPr>
              <w:rFonts w:cs="Times New Roman"/>
            </w:rPr>
            <w:delText>”</w:delText>
          </w:r>
        </w:del>
      </w:ins>
      <w:ins w:id="1556" w:author="Aline Richter" w:date="2021-04-29T17:14:00Z">
        <w:del w:id="1557" w:author="Bruno Eleres" w:date="2021-05-04T14:01:00Z">
          <w:r w:rsidR="00E5273A" w:rsidDel="000B58F4">
            <w:rPr>
              <w:rFonts w:cs="Times New Roman"/>
            </w:rPr>
            <w:delText xml:space="preserve">, </w:delText>
          </w:r>
        </w:del>
      </w:ins>
      <w:ins w:id="1558" w:author="Aline Richter" w:date="2021-04-29T17:24:00Z">
        <w:del w:id="1559" w:author="Bruno Eleres" w:date="2021-05-04T14:01:00Z">
          <w:r w:rsidR="00FA162C" w:rsidDel="000B58F4">
            <w:rPr>
              <w:rFonts w:cs="Times New Roman"/>
            </w:rPr>
            <w:delText>or inserted</w:delText>
          </w:r>
        </w:del>
      </w:ins>
      <w:ins w:id="1560" w:author="Aline Richter" w:date="2021-04-29T17:25:00Z">
        <w:del w:id="1561" w:author="Bruno Eleres" w:date="2021-05-04T14:01:00Z">
          <w:r w:rsidR="00FA162C" w:rsidDel="000B58F4">
            <w:rPr>
              <w:rFonts w:cs="Times New Roman"/>
            </w:rPr>
            <w:delText xml:space="preserve"> in step (iv) </w:delText>
          </w:r>
        </w:del>
        <w:del w:id="1562" w:author="Bruno Eleres" w:date="2021-05-04T11:01:00Z">
          <w:r w:rsidR="00FA162C" w:rsidDel="00A95620">
            <w:rPr>
              <w:rFonts w:cs="Times New Roman"/>
            </w:rPr>
            <w:delText>“</w:delText>
          </w:r>
        </w:del>
        <w:del w:id="1563" w:author="Bruno Eleres" w:date="2021-05-04T14:01:00Z">
          <w:r w:rsidR="00FA162C" w:rsidDel="000B58F4">
            <w:rPr>
              <w:rFonts w:cs="Times New Roman"/>
            </w:rPr>
            <w:delText>Order_insertion</w:delText>
          </w:r>
        </w:del>
        <w:del w:id="1564" w:author="Bruno Eleres" w:date="2021-05-04T11:01:00Z">
          <w:r w:rsidR="00FA162C" w:rsidDel="00A95620">
            <w:rPr>
              <w:rFonts w:cs="Times New Roman"/>
            </w:rPr>
            <w:delText>”</w:delText>
          </w:r>
        </w:del>
        <w:del w:id="1565" w:author="Bruno Eleres" w:date="2021-05-04T14:01:00Z">
          <w:r w:rsidR="00FA162C" w:rsidDel="000B58F4">
            <w:rPr>
              <w:rFonts w:cs="Times New Roman"/>
            </w:rPr>
            <w:delText>.</w:delText>
          </w:r>
        </w:del>
      </w:ins>
      <w:del w:id="1566" w:author="Bruno Eleres" w:date="2021-05-04T14:01:00Z">
        <w:r w:rsidR="004F40FF" w:rsidDel="000B58F4">
          <w:rPr>
            <w:rFonts w:cs="Times New Roman"/>
          </w:rPr>
          <w:delText>This is done by dropping all species that are not present at the names informed by the user. This returns a dated phylogenetic tree, and, optionally, a data frame with the same format of that the user obtained with FishTaxaMaker</w:delText>
        </w:r>
        <w:r w:rsidR="006D5039" w:rsidDel="000B58F4">
          <w:rPr>
            <w:rFonts w:cs="Times New Roman"/>
          </w:rPr>
          <w:delText>()</w:delText>
        </w:r>
        <w:r w:rsidR="004F40FF" w:rsidDel="000B58F4">
          <w:rPr>
            <w:rFonts w:cs="Times New Roman"/>
          </w:rPr>
          <w:delText xml:space="preserve">, but with </w:delText>
        </w:r>
        <w:r w:rsidR="006D5039" w:rsidDel="000B58F4">
          <w:rPr>
            <w:rFonts w:cs="Times New Roman"/>
          </w:rPr>
          <w:delText xml:space="preserve">a new </w:delText>
        </w:r>
        <w:r w:rsidR="004F40FF" w:rsidDel="000B58F4">
          <w:rPr>
            <w:rFonts w:cs="Times New Roman"/>
          </w:rPr>
          <w:delText xml:space="preserve">column indicating at which </w:delText>
        </w:r>
        <w:r w:rsidR="006D5039" w:rsidDel="000B58F4">
          <w:rPr>
            <w:rFonts w:cs="Times New Roman"/>
          </w:rPr>
          <w:delText xml:space="preserve">level </w:delText>
        </w:r>
        <w:r w:rsidR="000E136B" w:rsidDel="000B58F4">
          <w:rPr>
            <w:rFonts w:cs="Times New Roman"/>
          </w:rPr>
          <w:delText xml:space="preserve">the species was added in the procedure. If the species was already present in the tree it will labeled with </w:delText>
        </w:r>
        <w:r w:rsidR="00340892" w:rsidDel="000B58F4">
          <w:rPr>
            <w:rFonts w:cs="Times New Roman"/>
          </w:rPr>
          <w:delText>“</w:delText>
        </w:r>
        <w:r w:rsidR="00014A5C" w:rsidDel="000B58F4">
          <w:rPr>
            <w:rFonts w:cs="Times New Roman"/>
          </w:rPr>
          <w:delText>Present_</w:delText>
        </w:r>
        <w:r w:rsidR="00B83CE4" w:rsidDel="000B58F4">
          <w:rPr>
            <w:rFonts w:cs="Times New Roman"/>
          </w:rPr>
          <w:delText>in_tree</w:delText>
        </w:r>
        <w:r w:rsidR="00340892" w:rsidDel="000B58F4">
          <w:rPr>
            <w:rFonts w:cs="Times New Roman"/>
          </w:rPr>
          <w:delText>”</w:delText>
        </w:r>
        <w:r w:rsidR="001317CC" w:rsidDel="000B58F4">
          <w:rPr>
            <w:rFonts w:cs="Times New Roman"/>
          </w:rPr>
          <w:delText xml:space="preserve"> label, if the species was added as a congeneric species </w:delText>
        </w:r>
        <w:r w:rsidR="00E20C42" w:rsidDel="000B58F4">
          <w:rPr>
            <w:rFonts w:cs="Times New Roman"/>
          </w:rPr>
          <w:delText xml:space="preserve">it will be labeled as </w:delText>
        </w:r>
        <w:r w:rsidR="00340892" w:rsidDel="000B58F4">
          <w:rPr>
            <w:rFonts w:cs="Times New Roman"/>
          </w:rPr>
          <w:delText>“</w:delText>
        </w:r>
        <w:r w:rsidR="00E20C42" w:rsidDel="000B58F4">
          <w:rPr>
            <w:rFonts w:cs="Times New Roman"/>
          </w:rPr>
          <w:delText>Congeneric_insertion</w:delText>
        </w:r>
        <w:r w:rsidR="00340892" w:rsidDel="000B58F4">
          <w:rPr>
            <w:rFonts w:cs="Times New Roman"/>
          </w:rPr>
          <w:delText>”</w:delText>
        </w:r>
        <w:r w:rsidR="00E20C42" w:rsidDel="000B58F4">
          <w:rPr>
            <w:rFonts w:cs="Times New Roman"/>
          </w:rPr>
          <w:delText xml:space="preserve">, </w:delText>
        </w:r>
        <w:r w:rsidR="0043772E" w:rsidDel="000B58F4">
          <w:rPr>
            <w:rFonts w:cs="Times New Roman"/>
          </w:rPr>
          <w:delText xml:space="preserve">if species was added in </w:delText>
        </w:r>
        <w:r w:rsidR="001F4311" w:rsidDel="000B58F4">
          <w:rPr>
            <w:rFonts w:cs="Times New Roman"/>
          </w:rPr>
          <w:delText>at</w:delText>
        </w:r>
        <w:r w:rsidR="006D5039" w:rsidDel="000B58F4">
          <w:rPr>
            <w:rFonts w:cs="Times New Roman"/>
          </w:rPr>
          <w:delText xml:space="preserve"> </w:delText>
        </w:r>
        <w:r w:rsidR="00340892" w:rsidDel="000B58F4">
          <w:rPr>
            <w:rFonts w:cs="Times New Roman"/>
          </w:rPr>
          <w:delText>Family level</w:delText>
        </w:r>
        <w:r w:rsidR="001F4311" w:rsidDel="000B58F4">
          <w:rPr>
            <w:rFonts w:cs="Times New Roman"/>
          </w:rPr>
          <w:delText xml:space="preserve"> be labeled as </w:delText>
        </w:r>
        <w:r w:rsidR="00340892" w:rsidDel="000B58F4">
          <w:rPr>
            <w:rFonts w:cs="Times New Roman"/>
          </w:rPr>
          <w:delText>“</w:delText>
        </w:r>
        <w:r w:rsidR="001F4311" w:rsidDel="000B58F4">
          <w:rPr>
            <w:rFonts w:cs="Times New Roman"/>
          </w:rPr>
          <w:delText>Family_insertion</w:delText>
        </w:r>
        <w:r w:rsidR="00340892" w:rsidDel="000B58F4">
          <w:rPr>
            <w:rFonts w:cs="Times New Roman"/>
          </w:rPr>
          <w:delText>”</w:delText>
        </w:r>
        <w:r w:rsidR="001F4311" w:rsidDel="000B58F4">
          <w:rPr>
            <w:rFonts w:cs="Times New Roman"/>
          </w:rPr>
          <w:delText xml:space="preserve">, if species was added </w:delText>
        </w:r>
        <w:r w:rsidR="00BA0D96" w:rsidDel="000B58F4">
          <w:rPr>
            <w:rFonts w:cs="Times New Roman"/>
          </w:rPr>
          <w:delText>near to a family in a given order</w:delText>
        </w:r>
        <w:r w:rsidR="00340892" w:rsidDel="000B58F4">
          <w:rPr>
            <w:rFonts w:cs="Times New Roman"/>
          </w:rPr>
          <w:delText>, i.e. Order insertion level,</w:delText>
        </w:r>
        <w:r w:rsidR="00BA0D96" w:rsidDel="000B58F4">
          <w:rPr>
            <w:rFonts w:cs="Times New Roman"/>
          </w:rPr>
          <w:delText xml:space="preserve"> the species will be labeled as </w:delText>
        </w:r>
        <w:r w:rsidR="00340892" w:rsidDel="000B58F4">
          <w:rPr>
            <w:rFonts w:cs="Times New Roman"/>
          </w:rPr>
          <w:delText>“</w:delText>
        </w:r>
        <w:r w:rsidR="00BA0D96" w:rsidDel="000B58F4">
          <w:rPr>
            <w:rFonts w:cs="Times New Roman"/>
          </w:rPr>
          <w:delText>Order_insertion</w:delText>
        </w:r>
        <w:r w:rsidR="00340892" w:rsidDel="000B58F4">
          <w:rPr>
            <w:rFonts w:cs="Times New Roman"/>
          </w:rPr>
          <w:delText>”</w:delText>
        </w:r>
        <w:r w:rsidR="00BA0D96" w:rsidDel="000B58F4">
          <w:rPr>
            <w:rFonts w:cs="Times New Roman"/>
          </w:rPr>
          <w:delText xml:space="preserve">, </w:delText>
        </w:r>
      </w:del>
      <w:ins w:id="1567" w:author="Aline Richter" w:date="2021-04-29T17:26:00Z">
        <w:del w:id="1568" w:author="Bruno Eleres" w:date="2021-05-04T14:01:00Z">
          <w:r w:rsidR="00FA162C" w:rsidDel="000B58F4">
            <w:rPr>
              <w:rFonts w:cs="Times New Roman"/>
            </w:rPr>
            <w:delText>A</w:delText>
          </w:r>
        </w:del>
      </w:ins>
      <w:del w:id="1569" w:author="Bruno Eleres" w:date="2021-05-04T14:01:00Z">
        <w:r w:rsidR="00BA0D96" w:rsidDel="000B58F4">
          <w:rPr>
            <w:rFonts w:cs="Times New Roman"/>
          </w:rPr>
          <w:delText>at last, if after all these steps the species was not added to the mega-tree</w:delText>
        </w:r>
      </w:del>
      <w:ins w:id="1570" w:author="Aline Richter" w:date="2021-04-29T17:26:00Z">
        <w:del w:id="1571" w:author="Bruno Eleres" w:date="2021-05-04T14:01:00Z">
          <w:r w:rsidR="00FA162C" w:rsidDel="000B58F4">
            <w:rPr>
              <w:rFonts w:cs="Times New Roman"/>
            </w:rPr>
            <w:delText>,</w:delText>
          </w:r>
        </w:del>
      </w:ins>
      <w:del w:id="1572" w:author="Bruno Eleres" w:date="2021-05-04T14:01:00Z">
        <w:r w:rsidR="00BA0D96" w:rsidDel="000B58F4">
          <w:rPr>
            <w:rFonts w:cs="Times New Roman"/>
          </w:rPr>
          <w:delText xml:space="preserve"> it will appear as </w:delText>
        </w:r>
      </w:del>
      <w:del w:id="1573" w:author="Bruno Eleres" w:date="2021-05-04T11:01:00Z">
        <w:r w:rsidR="00340892" w:rsidDel="00A95620">
          <w:rPr>
            <w:rFonts w:cs="Times New Roman"/>
          </w:rPr>
          <w:delText>“</w:delText>
        </w:r>
      </w:del>
      <w:del w:id="1574" w:author="Bruno Eleres" w:date="2021-05-04T14:01:00Z">
        <w:r w:rsidR="00BA0D96" w:rsidDel="000B58F4">
          <w:rPr>
            <w:rFonts w:cs="Times New Roman"/>
          </w:rPr>
          <w:delText>Not_</w:delText>
        </w:r>
        <w:r w:rsidR="00340892" w:rsidDel="000B58F4">
          <w:rPr>
            <w:rFonts w:cs="Times New Roman"/>
          </w:rPr>
          <w:delText>inserted</w:delText>
        </w:r>
      </w:del>
      <w:del w:id="1575" w:author="Bruno Eleres" w:date="2021-05-04T11:01:00Z">
        <w:r w:rsidR="00340892" w:rsidDel="00A95620">
          <w:rPr>
            <w:rFonts w:cs="Times New Roman"/>
          </w:rPr>
          <w:delText>”</w:delText>
        </w:r>
        <w:r w:rsidR="00BA0D96" w:rsidDel="00A95620">
          <w:rPr>
            <w:rFonts w:cs="Times New Roman"/>
          </w:rPr>
          <w:delText>.</w:delText>
        </w:r>
      </w:del>
    </w:p>
    <w:p w14:paraId="42C83629" w14:textId="53FB97C1" w:rsidR="00FA162C" w:rsidRPr="000B678A" w:rsidDel="007E4AA4" w:rsidRDefault="00FA162C">
      <w:pPr>
        <w:rPr>
          <w:del w:id="1576" w:author="Aline Richter" w:date="2021-04-29T17:40:00Z"/>
          <w:rFonts w:cs="Times New Roman"/>
          <w:b/>
          <w:bCs/>
        </w:rPr>
      </w:pPr>
    </w:p>
    <w:p w14:paraId="123BF180" w14:textId="4496EC40" w:rsidR="008C4854" w:rsidDel="007E4AA4" w:rsidRDefault="008C4854" w:rsidP="00B80C8B">
      <w:pPr>
        <w:rPr>
          <w:del w:id="1577" w:author="Aline Richter" w:date="2021-04-29T17:40:00Z"/>
          <w:rFonts w:cs="Times New Roman"/>
        </w:rPr>
      </w:pPr>
      <w:del w:id="1578" w:author="Aline Richter" w:date="2021-04-29T17:40:00Z">
        <w:r w:rsidDel="007E4AA4">
          <w:rPr>
            <w:rFonts w:cs="Times New Roman"/>
          </w:rPr>
          <w:tab/>
          <w:delText xml:space="preserve">The labels attributed to each species can give an idea </w:delText>
        </w:r>
        <w:r w:rsidR="00C1234F" w:rsidDel="007E4AA4">
          <w:rPr>
            <w:rFonts w:cs="Times New Roman"/>
          </w:rPr>
          <w:delText xml:space="preserve">of </w:delText>
        </w:r>
        <w:r w:rsidDel="007E4AA4">
          <w:rPr>
            <w:rFonts w:cs="Times New Roman"/>
          </w:rPr>
          <w:delText xml:space="preserve">the uncertainty </w:delText>
        </w:r>
        <w:r w:rsidR="00C1234F" w:rsidDel="007E4AA4">
          <w:rPr>
            <w:rFonts w:cs="Times New Roman"/>
          </w:rPr>
          <w:delText>in the</w:delText>
        </w:r>
        <w:r w:rsidDel="007E4AA4">
          <w:rPr>
            <w:rFonts w:cs="Times New Roman"/>
          </w:rPr>
          <w:delText xml:space="preserve"> insertion</w:delText>
        </w:r>
        <w:r w:rsidR="00C1234F" w:rsidDel="007E4AA4">
          <w:rPr>
            <w:rFonts w:cs="Times New Roman"/>
          </w:rPr>
          <w:delText xml:space="preserve"> process</w:delText>
        </w:r>
        <w:r w:rsidDel="007E4AA4">
          <w:rPr>
            <w:rFonts w:cs="Times New Roman"/>
          </w:rPr>
          <w:delText xml:space="preserve">. Species inserted </w:delText>
        </w:r>
        <w:r w:rsidR="00286219" w:rsidDel="007E4AA4">
          <w:rPr>
            <w:rFonts w:cs="Times New Roman"/>
          </w:rPr>
          <w:delText>in the Order level carry much more uncertainty regarding its phylogenetic position than species added as congeneric species</w:delText>
        </w:r>
        <w:r w:rsidR="00C1234F" w:rsidDel="007E4AA4">
          <w:rPr>
            <w:rFonts w:cs="Times New Roman"/>
          </w:rPr>
          <w:delText xml:space="preserve"> in the Congeneric level of insertions</w:delText>
        </w:r>
        <w:r w:rsidR="00286219" w:rsidDel="007E4AA4">
          <w:rPr>
            <w:rFonts w:cs="Times New Roman"/>
          </w:rPr>
          <w:delText>.</w:delText>
        </w:r>
      </w:del>
    </w:p>
    <w:p w14:paraId="7891C2CE" w14:textId="66CACDE0" w:rsidR="00EA79EC" w:rsidDel="007E4AA4" w:rsidRDefault="00EA79EC" w:rsidP="00B80C8B">
      <w:pPr>
        <w:rPr>
          <w:del w:id="1579" w:author="Aline Richter" w:date="2021-04-29T17:40:00Z"/>
          <w:rFonts w:cs="Times New Roman"/>
        </w:rPr>
      </w:pPr>
      <w:del w:id="1580" w:author="Aline Richter" w:date="2021-04-29T17:40:00Z">
        <w:r w:rsidDel="007E4AA4">
          <w:rPr>
            <w:rFonts w:cs="Times New Roman"/>
          </w:rPr>
          <w:tab/>
          <w:delText xml:space="preserve">It is worth to highlight that </w:delText>
        </w:r>
        <w:r w:rsidDel="007E4AA4">
          <w:delText xml:space="preserve">the insertion procedures in FishPhyloMaker package carry similarities with other well </w:delText>
        </w:r>
        <w:r w:rsidR="00547CFA" w:rsidDel="007E4AA4">
          <w:delText xml:space="preserve">accepted methodologies implemented for other groups, for example, Phylomatic </w:delText>
        </w:r>
        <w:r w:rsidR="00547CFA" w:rsidDel="007E4AA4">
          <w:fldChar w:fldCharType="begin" w:fldLock="1"/>
        </w:r>
        <w:r w:rsidR="00D51236" w:rsidDel="007E4AA4">
          <w:del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delInstrText>
        </w:r>
        <w:r w:rsidR="00547CFA" w:rsidDel="007E4AA4">
          <w:fldChar w:fldCharType="separate"/>
        </w:r>
        <w:r w:rsidR="00D51236" w:rsidRPr="00D51236" w:rsidDel="007E4AA4">
          <w:rPr>
            <w:noProof/>
          </w:rPr>
          <w:delText>(Webb &amp; Donoghue, 2005)</w:delText>
        </w:r>
        <w:r w:rsidR="00547CFA" w:rsidDel="007E4AA4">
          <w:fldChar w:fldCharType="end"/>
        </w:r>
        <w:r w:rsidR="00547CFA" w:rsidDel="007E4AA4">
          <w:delText xml:space="preserve"> software. </w:delText>
        </w:r>
        <w:r w:rsidR="009A1ABC" w:rsidDel="007E4AA4">
          <w:delText xml:space="preserve">The procedures </w:delText>
        </w:r>
        <w:r w:rsidR="000F089C" w:rsidDel="007E4AA4">
          <w:delText xml:space="preserve">are similar in </w:delText>
        </w:r>
        <w:r w:rsidR="009A1ABC" w:rsidDel="007E4AA4">
          <w:delText xml:space="preserve">Phylomatic and FishPhyloMaker, being that the last present more options regarding the </w:delText>
        </w:r>
        <w:r w:rsidR="001579DF" w:rsidDel="007E4AA4">
          <w:delText>insertion procedures that the former</w:delText>
        </w:r>
        <w:r w:rsidR="00C93B03" w:rsidDel="007E4AA4">
          <w:delText xml:space="preserve"> (insertion </w:delText>
        </w:r>
        <w:r w:rsidR="00D03CFB" w:rsidDel="007E4AA4">
          <w:delText>between</w:delText>
        </w:r>
        <w:r w:rsidR="00C93B03" w:rsidDel="007E4AA4">
          <w:delText xml:space="preserve"> genus and near to a specific genus, and insertion </w:delText>
        </w:r>
        <w:r w:rsidR="00D03CFB" w:rsidDel="007E4AA4">
          <w:delText>between families and near to a given family</w:delText>
        </w:r>
        <w:r w:rsidR="00C93B03" w:rsidDel="007E4AA4">
          <w:delText>)</w:delText>
        </w:r>
        <w:r w:rsidR="009E2314" w:rsidDel="007E4AA4">
          <w:delText>.</w:delText>
        </w:r>
      </w:del>
    </w:p>
    <w:p w14:paraId="0C6510E7" w14:textId="25D01B5B" w:rsidR="00E83EFD" w:rsidRDefault="00222AF9" w:rsidP="00286956">
      <w:pPr>
        <w:pStyle w:val="Ttulo1"/>
      </w:pPr>
      <w:r>
        <w:t xml:space="preserve">Example analysis </w:t>
      </w:r>
    </w:p>
    <w:p w14:paraId="535D3E97" w14:textId="6AFDBD62" w:rsidR="002224F6" w:rsidRDefault="00CA66D6" w:rsidP="00B80C8B">
      <w:pPr>
        <w:rPr>
          <w:rFonts w:cs="Times New Roman"/>
        </w:rPr>
      </w:pPr>
      <w:del w:id="1581" w:author="Bruno Eleres" w:date="2021-05-04T14:11:00Z">
        <w:r w:rsidDel="0053129B">
          <w:rPr>
            <w:rFonts w:cs="Times New Roman"/>
          </w:rPr>
          <w:delText>In order to</w:delText>
        </w:r>
      </w:del>
      <w:ins w:id="1582" w:author="Bruno Eleres" w:date="2021-05-04T14:11:00Z">
        <w:r w:rsidR="0053129B">
          <w:rPr>
            <w:rFonts w:cs="Times New Roman"/>
          </w:rPr>
          <w:t>We</w:t>
        </w:r>
      </w:ins>
      <w:r>
        <w:rPr>
          <w:rFonts w:cs="Times New Roman"/>
        </w:rPr>
        <w:t xml:space="preserve"> </w:t>
      </w:r>
      <w:ins w:id="1583" w:author="Bruno Eleres" w:date="2021-05-04T14:11:00Z">
        <w:r w:rsidR="00680A35">
          <w:rPr>
            <w:rFonts w:cs="Times New Roman"/>
          </w:rPr>
          <w:t xml:space="preserve">provide an example </w:t>
        </w:r>
      </w:ins>
      <w:ins w:id="1584" w:author="Bruno Eleres" w:date="2021-05-04T14:12:00Z">
        <w:r w:rsidR="00680A35">
          <w:rPr>
            <w:rFonts w:cs="Times New Roman"/>
          </w:rPr>
          <w:t xml:space="preserve">of the usage </w:t>
        </w:r>
      </w:ins>
      <w:del w:id="1585" w:author="Bruno Eleres" w:date="2021-05-04T14:12:00Z">
        <w:r w:rsidDel="00680A35">
          <w:rPr>
            <w:rFonts w:cs="Times New Roman"/>
          </w:rPr>
          <w:delText xml:space="preserve">show the functioning </w:delText>
        </w:r>
      </w:del>
      <w:r>
        <w:rPr>
          <w:rFonts w:cs="Times New Roman"/>
        </w:rPr>
        <w:t xml:space="preserve">of </w:t>
      </w:r>
      <w:ins w:id="1586" w:author="Bruno Eleres" w:date="2021-05-03T23:24:00Z">
        <w:r w:rsidR="00B03DBD">
          <w:rPr>
            <w:rFonts w:cs="Times New Roman"/>
          </w:rPr>
          <w:t xml:space="preserve">the </w:t>
        </w:r>
      </w:ins>
      <w:proofErr w:type="spellStart"/>
      <w:r>
        <w:rPr>
          <w:rFonts w:cs="Times New Roman"/>
        </w:rPr>
        <w:t>FishPhyloMaker</w:t>
      </w:r>
      <w:proofErr w:type="spellEnd"/>
      <w:r>
        <w:rPr>
          <w:rFonts w:cs="Times New Roman"/>
        </w:rPr>
        <w:t xml:space="preserve"> package</w:t>
      </w:r>
      <w:ins w:id="1587" w:author="Bruno Eleres" w:date="2021-05-04T14:12:00Z">
        <w:r w:rsidR="00680A35">
          <w:rPr>
            <w:rFonts w:cs="Times New Roman"/>
          </w:rPr>
          <w:t xml:space="preserve"> by creating</w:t>
        </w:r>
      </w:ins>
      <w:del w:id="1588" w:author="Bruno Eleres" w:date="2021-05-04T14:12:00Z">
        <w:r w:rsidDel="00680A35">
          <w:rPr>
            <w:rFonts w:cs="Times New Roman"/>
          </w:rPr>
          <w:delText xml:space="preserve"> we </w:delText>
        </w:r>
        <w:r w:rsidR="00CB6C19" w:rsidDel="00680A35">
          <w:rPr>
            <w:rFonts w:cs="Times New Roman"/>
          </w:rPr>
          <w:delText>provided</w:delText>
        </w:r>
        <w:r w:rsidR="000C7E84" w:rsidDel="00680A35">
          <w:rPr>
            <w:rFonts w:cs="Times New Roman"/>
          </w:rPr>
          <w:delText xml:space="preserve"> here</w:delText>
        </w:r>
        <w:r w:rsidDel="00680A35">
          <w:rPr>
            <w:rFonts w:cs="Times New Roman"/>
          </w:rPr>
          <w:delText xml:space="preserve"> an example of how to obtain</w:delText>
        </w:r>
      </w:del>
      <w:r>
        <w:rPr>
          <w:rFonts w:cs="Times New Roman"/>
        </w:rPr>
        <w:t xml:space="preserve"> a phylogenetic tree for </w:t>
      </w:r>
      <w:ins w:id="1589" w:author="Bruno Eleres" w:date="2021-05-04T14:13:00Z">
        <w:r w:rsidR="00816151">
          <w:rPr>
            <w:rFonts w:cs="Times New Roman"/>
          </w:rPr>
          <w:t>a global dataset of</w:t>
        </w:r>
        <w:r w:rsidR="00680A35">
          <w:rPr>
            <w:rFonts w:cs="Times New Roman"/>
          </w:rPr>
          <w:t xml:space="preserve"> </w:t>
        </w:r>
      </w:ins>
      <w:ins w:id="1590" w:author="Bruno Eleres" w:date="2021-05-04T14:12:00Z">
        <w:r w:rsidR="00680A35">
          <w:rPr>
            <w:rFonts w:cs="Times New Roman"/>
          </w:rPr>
          <w:t xml:space="preserve">freshwater </w:t>
        </w:r>
      </w:ins>
      <w:r w:rsidR="00A918A7">
        <w:rPr>
          <w:rFonts w:cs="Times New Roman"/>
        </w:rPr>
        <w:t>fish</w:t>
      </w:r>
      <w:ins w:id="1591" w:author="Bruno Eleres" w:date="2021-05-04T14:12:00Z">
        <w:r w:rsidR="00680A35">
          <w:rPr>
            <w:rFonts w:cs="Times New Roman"/>
          </w:rPr>
          <w:t>es</w:t>
        </w:r>
      </w:ins>
      <w:del w:id="1592" w:author="Bruno Eleres" w:date="2021-05-04T14:12:00Z">
        <w:r w:rsidR="00A918A7" w:rsidDel="00680A35">
          <w:rPr>
            <w:rFonts w:cs="Times New Roman"/>
          </w:rPr>
          <w:delText xml:space="preserve"> species</w:delText>
        </w:r>
      </w:del>
      <w:r w:rsidR="00A918A7">
        <w:rPr>
          <w:rFonts w:cs="Times New Roman"/>
        </w:rPr>
        <w:t xml:space="preserve"> in</w:t>
      </w:r>
      <w:ins w:id="1593" w:author="Bruno Eleres" w:date="2021-05-04T14:13:00Z">
        <w:r w:rsidR="00816151">
          <w:rPr>
            <w:rFonts w:cs="Times New Roman"/>
          </w:rPr>
          <w:t xml:space="preserve">habiting </w:t>
        </w:r>
      </w:ins>
      <w:del w:id="1594" w:author="Bruno Eleres" w:date="2021-05-04T14:13:00Z">
        <w:r w:rsidR="00A918A7" w:rsidDel="00816151">
          <w:rPr>
            <w:rFonts w:cs="Times New Roman"/>
          </w:rPr>
          <w:delText xml:space="preserve"> </w:delText>
        </w:r>
      </w:del>
      <w:del w:id="1595" w:author="Bruno Eleres" w:date="2021-05-04T14:12:00Z">
        <w:r w:rsidR="00A918A7" w:rsidDel="00680A35">
          <w:rPr>
            <w:rFonts w:cs="Times New Roman"/>
          </w:rPr>
          <w:delText>the</w:delText>
        </w:r>
        <w:r w:rsidR="001118CF" w:rsidDel="00680A35">
          <w:rPr>
            <w:rFonts w:cs="Times New Roman"/>
          </w:rPr>
          <w:delText xml:space="preserve"> </w:delText>
        </w:r>
      </w:del>
      <w:r w:rsidR="001118CF">
        <w:rPr>
          <w:rFonts w:cs="Times New Roman"/>
        </w:rPr>
        <w:t>four</w:t>
      </w:r>
      <w:del w:id="1596" w:author="Bruno Eleres" w:date="2021-05-04T14:12:00Z">
        <w:r w:rsidR="001118CF" w:rsidDel="00680A35">
          <w:rPr>
            <w:rFonts w:cs="Times New Roman"/>
          </w:rPr>
          <w:delText xml:space="preserve"> main</w:delText>
        </w:r>
      </w:del>
      <w:r w:rsidR="001118CF">
        <w:rPr>
          <w:rFonts w:cs="Times New Roman"/>
        </w:rPr>
        <w:t xml:space="preserve"> ecoregions</w:t>
      </w:r>
      <w:del w:id="1597" w:author="Bruno Eleres" w:date="2021-05-04T14:13:00Z">
        <w:r w:rsidR="007E7E87" w:rsidDel="00816151">
          <w:rPr>
            <w:rFonts w:cs="Times New Roman"/>
          </w:rPr>
          <w:delText xml:space="preserve"> of freshwater fishes</w:delText>
        </w:r>
      </w:del>
      <w:r w:rsidR="007E7E87">
        <w:rPr>
          <w:rFonts w:cs="Times New Roman"/>
        </w:rPr>
        <w:t>: Afrotropic, Indo-Malay, Near</w:t>
      </w:r>
      <w:ins w:id="1598" w:author="Bruno Eleres" w:date="2021-05-03T23:24:00Z">
        <w:r w:rsidR="00B03DBD">
          <w:rPr>
            <w:rFonts w:cs="Times New Roman"/>
          </w:rPr>
          <w:t>c</w:t>
        </w:r>
      </w:ins>
      <w:r w:rsidR="007E7E87">
        <w:rPr>
          <w:rFonts w:cs="Times New Roman"/>
        </w:rPr>
        <w:t>tic</w:t>
      </w:r>
      <w:ins w:id="1599" w:author="Bruno Eleres" w:date="2021-05-03T23:24:00Z">
        <w:r w:rsidR="00B03DBD">
          <w:rPr>
            <w:rFonts w:cs="Times New Roman"/>
          </w:rPr>
          <w:t>,</w:t>
        </w:r>
      </w:ins>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251934">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del w:id="1600" w:author="Bruno Eleres" w:date="2021-05-04T14:14:00Z">
        <w:r w:rsidR="00357038" w:rsidDel="00C6309A">
          <w:rPr>
            <w:rFonts w:cs="Times New Roman"/>
          </w:rPr>
          <w:delText xml:space="preserve">comprises </w:delText>
        </w:r>
      </w:del>
      <w:ins w:id="1601" w:author="Bruno Eleres" w:date="2021-05-04T14:14:00Z">
        <w:r w:rsidR="00C6309A">
          <w:rPr>
            <w:rFonts w:cs="Times New Roman"/>
          </w:rPr>
          <w:t xml:space="preserve">encompasses </w:t>
        </w:r>
      </w:ins>
      <w:del w:id="1602" w:author="Bruno Eleres" w:date="2021-05-04T14:14:00Z">
        <w:r w:rsidR="00357038" w:rsidDel="00C6309A">
          <w:rPr>
            <w:rFonts w:cs="Times New Roman"/>
          </w:rPr>
          <w:delText xml:space="preserve">the </w:delText>
        </w:r>
      </w:del>
      <w:del w:id="1603" w:author="Bruno Eleres" w:date="2021-05-04T14:13:00Z">
        <w:r w:rsidR="00357038" w:rsidDel="00816151">
          <w:rPr>
            <w:rFonts w:cs="Times New Roman"/>
          </w:rPr>
          <w:delText xml:space="preserve">biggest </w:delText>
        </w:r>
      </w:del>
      <w:ins w:id="1604" w:author="Bruno Eleres" w:date="2021-05-04T14:14:00Z">
        <w:r w:rsidR="00816151">
          <w:rPr>
            <w:rFonts w:cs="Times New Roman"/>
          </w:rPr>
          <w:t>extensive</w:t>
        </w:r>
      </w:ins>
      <w:ins w:id="1605" w:author="Bruno Eleres" w:date="2021-05-04T14:13:00Z">
        <w:r w:rsidR="00816151">
          <w:rPr>
            <w:rFonts w:cs="Times New Roman"/>
          </w:rPr>
          <w:t xml:space="preserve"> </w:t>
        </w:r>
      </w:ins>
      <w:r w:rsidR="00357038">
        <w:rPr>
          <w:rFonts w:cs="Times New Roman"/>
        </w:rPr>
        <w:t xml:space="preserve">occurrence data for freshwater species </w:t>
      </w:r>
      <w:del w:id="1606" w:author="Bruno Eleres" w:date="2021-05-04T14:15:00Z">
        <w:r w:rsidR="006D502F" w:rsidDel="00677E3E">
          <w:rPr>
            <w:rFonts w:cs="Times New Roman"/>
          </w:rPr>
          <w:delText>of the world</w:delText>
        </w:r>
      </w:del>
      <w:ins w:id="1607" w:author="Aline Richter" w:date="2021-04-29T17:52:00Z">
        <w:del w:id="1608" w:author="Bruno Eleres" w:date="2021-05-04T14:15:00Z">
          <w:r w:rsidR="004F607F" w:rsidDel="00F75EE9">
            <w:rPr>
              <w:rFonts w:cs="Times New Roman"/>
            </w:rPr>
            <w:delText>,</w:delText>
          </w:r>
        </w:del>
      </w:ins>
      <w:del w:id="1609" w:author="Bruno Eleres" w:date="2021-05-04T14:15:00Z">
        <w:r w:rsidR="006D502F" w:rsidDel="00F75EE9">
          <w:rPr>
            <w:rFonts w:cs="Times New Roman"/>
          </w:rPr>
          <w:delText xml:space="preserve"> </w:delText>
        </w:r>
      </w:del>
      <w:r w:rsidR="00F650A2">
        <w:rPr>
          <w:rFonts w:cs="Times New Roman"/>
        </w:rPr>
        <w:t xml:space="preserve">and </w:t>
      </w:r>
      <w:ins w:id="1610" w:author="Bruno Eleres" w:date="2021-05-04T14:15:00Z">
        <w:r w:rsidR="00F75EE9">
          <w:rPr>
            <w:rFonts w:cs="Times New Roman"/>
          </w:rPr>
          <w:t>al</w:t>
        </w:r>
      </w:ins>
      <w:ins w:id="1611" w:author="Bruno Eleres" w:date="2021-05-04T14:16:00Z">
        <w:r w:rsidR="00F75EE9">
          <w:rPr>
            <w:rFonts w:cs="Times New Roman"/>
          </w:rPr>
          <w:t>lowed in-depth investigation</w:t>
        </w:r>
      </w:ins>
      <w:del w:id="1612" w:author="Bruno Eleres" w:date="2021-05-04T14:16:00Z">
        <w:r w:rsidR="00F650A2" w:rsidDel="00F75EE9">
          <w:rPr>
            <w:rFonts w:cs="Times New Roman"/>
          </w:rPr>
          <w:delText>it has been</w:delText>
        </w:r>
        <w:r w:rsidR="006D502F" w:rsidDel="00F75EE9">
          <w:rPr>
            <w:rFonts w:cs="Times New Roman"/>
          </w:rPr>
          <w:delText xml:space="preserve"> widely</w:delText>
        </w:r>
        <w:r w:rsidR="00F650A2" w:rsidDel="00F75EE9">
          <w:rPr>
            <w:rFonts w:cs="Times New Roman"/>
          </w:rPr>
          <w:delText xml:space="preserve"> used for </w:delText>
        </w:r>
        <w:r w:rsidR="00DD44B9" w:rsidDel="00F75EE9">
          <w:rPr>
            <w:rFonts w:cs="Times New Roman"/>
          </w:rPr>
          <w:delText>investigating</w:delText>
        </w:r>
      </w:del>
      <w:ins w:id="1613" w:author="Bruno Eleres" w:date="2021-05-04T14:16:00Z">
        <w:r w:rsidR="00F75EE9">
          <w:rPr>
            <w:rFonts w:cs="Times New Roman"/>
          </w:rPr>
          <w:t xml:space="preserve"> on the</w:t>
        </w:r>
      </w:ins>
      <w:r w:rsidR="00F650A2">
        <w:rPr>
          <w:rFonts w:cs="Times New Roman"/>
        </w:rPr>
        <w:t xml:space="preserve"> global patterns of species distribution and </w:t>
      </w:r>
      <w:ins w:id="1614" w:author="Bruno Eleres" w:date="2021-05-04T14:16:00Z">
        <w:r w:rsidR="00F75EE9">
          <w:rPr>
            <w:rFonts w:cs="Times New Roman"/>
          </w:rPr>
          <w:t xml:space="preserve">their </w:t>
        </w:r>
      </w:ins>
      <w:r w:rsidR="00E82AB1">
        <w:rPr>
          <w:rFonts w:cs="Times New Roman"/>
        </w:rPr>
        <w:t xml:space="preserve">evolutionary </w:t>
      </w:r>
      <w:r w:rsidR="006D502F">
        <w:rPr>
          <w:rFonts w:cs="Times New Roman"/>
        </w:rPr>
        <w:t xml:space="preserve">determinants </w:t>
      </w:r>
      <w:del w:id="1615" w:author="Bruno Eleres" w:date="2021-05-04T14:16:00Z">
        <w:r w:rsidR="00D3768A" w:rsidDel="00F75EE9">
          <w:rPr>
            <w:rFonts w:cs="Times New Roman"/>
          </w:rPr>
          <w:delText>of</w:delText>
        </w:r>
        <w:r w:rsidR="00E82AB1" w:rsidDel="00F75EE9">
          <w:rPr>
            <w:rFonts w:cs="Times New Roman"/>
          </w:rPr>
          <w:delText xml:space="preserve"> freshwater fishes </w:delText>
        </w:r>
      </w:del>
      <w:r w:rsidR="00E82AB1">
        <w:rPr>
          <w:rFonts w:cs="Times New Roman"/>
        </w:rPr>
        <w:t>(e.g.</w:t>
      </w:r>
      <w:ins w:id="1616" w:author="Bruno Eleres" w:date="2021-05-03T23:24:00Z">
        <w:r w:rsidR="00B03DBD">
          <w:rPr>
            <w:rFonts w:cs="Times New Roman"/>
          </w:rPr>
          <w:t>,</w:t>
        </w:r>
      </w:ins>
      <w:r w:rsidR="00E82AB1">
        <w:rPr>
          <w:rFonts w:cs="Times New Roman"/>
        </w:rPr>
        <w:t xml:space="preserve"> </w:t>
      </w:r>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r w:rsidR="00701C0F">
        <w:rPr>
          <w:rFonts w:cs="Times New Roman"/>
        </w:rPr>
        <w:t>Garcia-Andrade et al</w:t>
      </w:r>
      <w:ins w:id="1617" w:author="Bruno Eleres" w:date="2021-05-04T14:10:00Z">
        <w:r w:rsidR="001D29AA">
          <w:rPr>
            <w:rFonts w:cs="Times New Roman"/>
          </w:rPr>
          <w:t>.</w:t>
        </w:r>
      </w:ins>
      <w:ins w:id="1618" w:author="Bruno Eleres" w:date="2021-05-04T15:35:00Z">
        <w:r w:rsidR="0028103F">
          <w:rPr>
            <w:rFonts w:cs="Times New Roman"/>
          </w:rPr>
          <w:t>,</w:t>
        </w:r>
      </w:ins>
      <w:r w:rsidR="006D502F">
        <w:rPr>
          <w:rFonts w:cs="Times New Roman"/>
        </w:rPr>
        <w:t xml:space="preserve"> 2021</w:t>
      </w:r>
      <w:r w:rsidR="00E82AB1">
        <w:rPr>
          <w:rFonts w:cs="Times New Roman"/>
        </w:rPr>
        <w:t>)</w:t>
      </w:r>
      <w:r w:rsidR="00BA194C">
        <w:rPr>
          <w:rFonts w:cs="Times New Roman"/>
        </w:rPr>
        <w:t>.</w:t>
      </w:r>
    </w:p>
    <w:p w14:paraId="3BB62709" w14:textId="562ADE08" w:rsidR="00DD5807" w:rsidDel="008D3215" w:rsidRDefault="00D976CA">
      <w:pPr>
        <w:ind w:firstLine="708"/>
        <w:rPr>
          <w:del w:id="1619" w:author="Aline Richter" w:date="2021-04-29T10:24:00Z"/>
          <w:rFonts w:cs="Times New Roman"/>
        </w:rPr>
      </w:pPr>
      <w:r>
        <w:rPr>
          <w:rFonts w:cs="Times New Roman"/>
        </w:rPr>
        <w:t xml:space="preserve">We </w:t>
      </w:r>
      <w:del w:id="1620" w:author="Bruno Eleres" w:date="2021-05-03T23:30:00Z">
        <w:r w:rsidDel="00A54F59">
          <w:rPr>
            <w:rFonts w:cs="Times New Roman"/>
          </w:rPr>
          <w:delText>first</w:delText>
        </w:r>
        <w:r w:rsidR="006567EF" w:rsidDel="00A54F59">
          <w:rPr>
            <w:rFonts w:cs="Times New Roman"/>
          </w:rPr>
          <w:delText xml:space="preserve"> </w:delText>
        </w:r>
        <w:r w:rsidDel="00A54F59">
          <w:rPr>
            <w:rFonts w:cs="Times New Roman"/>
          </w:rPr>
          <w:delText xml:space="preserve">checked and </w:delText>
        </w:r>
      </w:del>
      <w:r>
        <w:rPr>
          <w:rFonts w:cs="Times New Roman"/>
        </w:rPr>
        <w:t>prepared the occurrence data</w:t>
      </w:r>
      <w:r w:rsidR="00B6053F">
        <w:rPr>
          <w:rFonts w:cs="Times New Roman"/>
        </w:rPr>
        <w:t xml:space="preserve"> </w:t>
      </w:r>
      <w:r w:rsidR="006567EF">
        <w:rPr>
          <w:rFonts w:cs="Times New Roman"/>
        </w:rPr>
        <w:t xml:space="preserve">using </w:t>
      </w:r>
      <w:ins w:id="1621" w:author="Bruno Eleres" w:date="2021-05-03T23:30:00Z">
        <w:r w:rsidR="00DD2C6B">
          <w:rPr>
            <w:rFonts w:cs="Times New Roman"/>
          </w:rPr>
          <w:t xml:space="preserve">the </w:t>
        </w:r>
      </w:ins>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ins w:id="1622" w:author="Bruno Eleres" w:date="2021-05-04T14:18:00Z">
        <w:r w:rsidR="00454774">
          <w:rPr>
            <w:rFonts w:cs="Times New Roman"/>
          </w:rPr>
          <w:t xml:space="preserve">The occurrence matrix </w:t>
        </w:r>
      </w:ins>
      <w:ins w:id="1623" w:author="Bruno Eleres" w:date="2021-05-04T14:19:00Z">
        <w:r w:rsidR="00454774">
          <w:rPr>
            <w:rFonts w:cs="Times New Roman"/>
          </w:rPr>
          <w:t xml:space="preserve">encompassed </w:t>
        </w:r>
      </w:ins>
      <w:ins w:id="1624" w:author="Aline Richter" w:date="2021-04-29T17:51:00Z">
        <w:del w:id="1625" w:author="Bruno Eleres" w:date="2021-05-04T14:17:00Z">
          <w:r w:rsidR="004F607F" w:rsidDel="00924950">
            <w:rPr>
              <w:rFonts w:cs="Times New Roman"/>
            </w:rPr>
            <w:delText xml:space="preserve">For this dataset, </w:delText>
          </w:r>
        </w:del>
      </w:ins>
      <w:ins w:id="1626" w:author="Aline Richter" w:date="2021-04-29T17:53:00Z">
        <w:del w:id="1627" w:author="Bruno Eleres" w:date="2021-05-04T14:17:00Z">
          <w:r w:rsidR="004F607F" w:rsidDel="00924950">
            <w:rPr>
              <w:rFonts w:cs="Times New Roman"/>
            </w:rPr>
            <w:delText>f</w:delText>
          </w:r>
        </w:del>
        <w:del w:id="1628" w:author="Bruno Eleres" w:date="2021-05-04T14:19:00Z">
          <w:r w:rsidR="004F607F" w:rsidDel="00454774">
            <w:rPr>
              <w:rFonts w:cs="Times New Roman"/>
            </w:rPr>
            <w:delText xml:space="preserve">rom </w:delText>
          </w:r>
        </w:del>
        <w:r w:rsidR="004F607F" w:rsidRPr="00CB2AB3">
          <w:rPr>
            <w:rFonts w:cs="Times New Roman"/>
            <w:highlight w:val="yellow"/>
            <w:rPrChange w:id="1629" w:author="Bruno Eleres" w:date="2021-05-04T14:16:00Z">
              <w:rPr>
                <w:rFonts w:cs="Times New Roman"/>
              </w:rPr>
            </w:rPrChange>
          </w:rPr>
          <w:t>xx</w:t>
        </w:r>
        <w:r w:rsidR="004F607F">
          <w:rPr>
            <w:rFonts w:cs="Times New Roman"/>
          </w:rPr>
          <w:t xml:space="preserve"> </w:t>
        </w:r>
      </w:ins>
      <w:ins w:id="1630" w:author="Bruno Eleres" w:date="2021-05-04T14:16:00Z">
        <w:r w:rsidR="00CB2AB3">
          <w:rPr>
            <w:rFonts w:cs="Times New Roman"/>
          </w:rPr>
          <w:t>species</w:t>
        </w:r>
      </w:ins>
      <w:ins w:id="1631" w:author="Bruno Eleres" w:date="2021-05-04T14:19:00Z">
        <w:r w:rsidR="00454774">
          <w:rPr>
            <w:rFonts w:cs="Times New Roman"/>
          </w:rPr>
          <w:t>, from which</w:t>
        </w:r>
      </w:ins>
      <w:ins w:id="1632" w:author="Aline Richter" w:date="2021-04-29T17:53:00Z">
        <w:del w:id="1633" w:author="Bruno Eleres" w:date="2021-05-04T14:16:00Z">
          <w:r w:rsidR="004F607F" w:rsidDel="00CB2AB3">
            <w:rPr>
              <w:rFonts w:cs="Times New Roman"/>
            </w:rPr>
            <w:delText>names pro</w:delText>
          </w:r>
        </w:del>
        <w:del w:id="1634" w:author="Bruno Eleres" w:date="2021-05-04T14:17:00Z">
          <w:r w:rsidR="004F607F" w:rsidDel="00CB2AB3">
            <w:rPr>
              <w:rFonts w:cs="Times New Roman"/>
            </w:rPr>
            <w:delText>vided</w:delText>
          </w:r>
        </w:del>
        <w:del w:id="1635" w:author="Bruno Eleres" w:date="2021-05-04T14:19:00Z">
          <w:r w:rsidR="004F607F" w:rsidDel="00454774">
            <w:rPr>
              <w:rFonts w:cs="Times New Roman"/>
            </w:rPr>
            <w:delText xml:space="preserve"> in the occurrence matrix,</w:delText>
          </w:r>
        </w:del>
        <w:r w:rsidR="004F607F">
          <w:rPr>
            <w:rFonts w:cs="Times New Roman"/>
          </w:rPr>
          <w:t xml:space="preserve"> </w:t>
        </w:r>
      </w:ins>
      <w:ins w:id="1636" w:author="Aline Richter" w:date="2021-04-29T17:51:00Z">
        <w:r w:rsidR="004F607F" w:rsidRPr="00CB2AB3">
          <w:rPr>
            <w:rFonts w:cs="Times New Roman"/>
            <w:highlight w:val="yellow"/>
            <w:rPrChange w:id="1637" w:author="Bruno Eleres" w:date="2021-05-04T14:17:00Z">
              <w:rPr>
                <w:rFonts w:cs="Times New Roman"/>
              </w:rPr>
            </w:rPrChange>
          </w:rPr>
          <w:t>xx</w:t>
        </w:r>
        <w:r w:rsidR="004F607F">
          <w:rPr>
            <w:rFonts w:cs="Times New Roman"/>
          </w:rPr>
          <w:t xml:space="preserve"> </w:t>
        </w:r>
      </w:ins>
      <w:ins w:id="1638" w:author="Aline Richter" w:date="2021-04-29T17:53:00Z">
        <w:r w:rsidR="004F607F">
          <w:rPr>
            <w:rFonts w:cs="Times New Roman"/>
          </w:rPr>
          <w:t>w</w:t>
        </w:r>
        <w:del w:id="1639" w:author="Bruno Eleres" w:date="2021-05-04T14:09:00Z">
          <w:r w:rsidR="004F607F" w:rsidDel="001D29AA">
            <w:rPr>
              <w:rFonts w:cs="Times New Roman"/>
            </w:rPr>
            <w:delText>ere</w:delText>
          </w:r>
        </w:del>
      </w:ins>
      <w:ins w:id="1640" w:author="Bruno Eleres" w:date="2021-05-04T14:17:00Z">
        <w:r w:rsidR="00CB2AB3">
          <w:rPr>
            <w:rFonts w:cs="Times New Roman"/>
          </w:rPr>
          <w:t>ere</w:t>
        </w:r>
      </w:ins>
      <w:ins w:id="1641" w:author="Aline Richter" w:date="2021-04-29T17:53:00Z">
        <w:r w:rsidR="004F607F">
          <w:rPr>
            <w:rFonts w:cs="Times New Roman"/>
          </w:rPr>
          <w:t xml:space="preserve"> </w:t>
        </w:r>
      </w:ins>
      <w:ins w:id="1642" w:author="Aline Richter" w:date="2021-04-29T17:52:00Z">
        <w:r w:rsidR="004F607F">
          <w:rPr>
            <w:rFonts w:cs="Times New Roman"/>
          </w:rPr>
          <w:t>synonymies</w:t>
        </w:r>
      </w:ins>
      <w:ins w:id="1643" w:author="Bruno Eleres" w:date="2021-05-04T14:19:00Z">
        <w:r w:rsidR="00454774">
          <w:rPr>
            <w:rFonts w:cs="Times New Roman"/>
          </w:rPr>
          <w:t>,</w:t>
        </w:r>
      </w:ins>
      <w:ins w:id="1644" w:author="Bruno Eleres" w:date="2021-05-04T14:17:00Z">
        <w:r w:rsidR="00924950">
          <w:rPr>
            <w:rFonts w:cs="Times New Roman"/>
          </w:rPr>
          <w:t xml:space="preserve"> and </w:t>
        </w:r>
        <w:r w:rsidR="00924950" w:rsidRPr="00924950">
          <w:rPr>
            <w:rFonts w:cs="Times New Roman"/>
            <w:highlight w:val="yellow"/>
            <w:rPrChange w:id="1645" w:author="Bruno Eleres" w:date="2021-05-04T14:18:00Z">
              <w:rPr>
                <w:rFonts w:cs="Times New Roman"/>
              </w:rPr>
            </w:rPrChange>
          </w:rPr>
          <w:t>xx</w:t>
        </w:r>
      </w:ins>
      <w:ins w:id="1646" w:author="Aline Richter" w:date="2021-04-29T17:52:00Z">
        <w:del w:id="1647" w:author="Bruno Eleres" w:date="2021-05-04T14:18:00Z">
          <w:r w:rsidR="004F607F" w:rsidDel="00924950">
            <w:rPr>
              <w:rFonts w:cs="Times New Roman"/>
            </w:rPr>
            <w:delText>,</w:delText>
          </w:r>
        </w:del>
      </w:ins>
      <w:ins w:id="1648" w:author="Aline Richter" w:date="2021-04-29T17:55:00Z">
        <w:r w:rsidR="00076350">
          <w:rPr>
            <w:rFonts w:cs="Times New Roman"/>
          </w:rPr>
          <w:t xml:space="preserve"> </w:t>
        </w:r>
      </w:ins>
      <w:ins w:id="1649" w:author="Bruno Eleres" w:date="2021-05-04T14:18:00Z">
        <w:r w:rsidR="00924950">
          <w:rPr>
            <w:rFonts w:cs="Times New Roman"/>
          </w:rPr>
          <w:t>remained for further analysis</w:t>
        </w:r>
        <w:r w:rsidR="00F53618">
          <w:rPr>
            <w:rFonts w:cs="Times New Roman"/>
          </w:rPr>
          <w:t xml:space="preserve">. </w:t>
        </w:r>
      </w:ins>
      <w:ins w:id="1650" w:author="Aline Richter" w:date="2021-04-29T17:55:00Z">
        <w:del w:id="1651" w:author="Bruno Eleres" w:date="2021-05-04T14:18:00Z">
          <w:r w:rsidR="00076350" w:rsidDel="00F53618">
            <w:rPr>
              <w:rFonts w:cs="Times New Roman"/>
            </w:rPr>
            <w:delText xml:space="preserve">remaining xx species to perform </w:delText>
          </w:r>
        </w:del>
      </w:ins>
      <w:ins w:id="1652" w:author="Bruno Eleres" w:date="2021-05-04T14:20:00Z">
        <w:r w:rsidR="00E74946">
          <w:rPr>
            <w:rFonts w:cs="Times New Roman"/>
          </w:rPr>
          <w:t>W</w:t>
        </w:r>
      </w:ins>
      <w:ins w:id="1653" w:author="Aline Richter" w:date="2021-04-29T17:55:00Z">
        <w:del w:id="1654" w:author="Bruno Eleres" w:date="2021-05-04T14:18:00Z">
          <w:r w:rsidR="00076350" w:rsidDel="00F53618">
            <w:rPr>
              <w:rFonts w:cs="Times New Roman"/>
            </w:rPr>
            <w:delText>t</w:delText>
          </w:r>
        </w:del>
        <w:del w:id="1655" w:author="Bruno Eleres" w:date="2021-05-04T14:20:00Z">
          <w:r w:rsidR="00076350" w:rsidDel="00E74946">
            <w:rPr>
              <w:rFonts w:cs="Times New Roman"/>
            </w:rPr>
            <w:delText>he</w:delText>
          </w:r>
        </w:del>
      </w:ins>
      <w:ins w:id="1656" w:author="Bruno Eleres" w:date="2021-05-04T14:18:00Z">
        <w:r w:rsidR="00F53618">
          <w:rPr>
            <w:rFonts w:cs="Times New Roman"/>
          </w:rPr>
          <w:t>e applied the</w:t>
        </w:r>
      </w:ins>
      <w:ins w:id="1657" w:author="Aline Richter" w:date="2021-04-29T17:55:00Z">
        <w:r w:rsidR="00076350">
          <w:rPr>
            <w:rFonts w:cs="Times New Roman"/>
          </w:rPr>
          <w:t xml:space="preserve"> </w:t>
        </w:r>
        <w:proofErr w:type="spellStart"/>
        <w:r w:rsidR="00076350">
          <w:rPr>
            <w:rFonts w:cs="Times New Roman"/>
          </w:rPr>
          <w:t>FishPhyloMaker</w:t>
        </w:r>
        <w:proofErr w:type="spellEnd"/>
        <w:r w:rsidR="00076350">
          <w:rPr>
            <w:rFonts w:cs="Times New Roman"/>
          </w:rPr>
          <w:t xml:space="preserve"> function</w:t>
        </w:r>
        <w:del w:id="1658" w:author="Bruno Eleres" w:date="2021-05-04T14:18:00Z">
          <w:r w:rsidR="00076350" w:rsidDel="00F53618">
            <w:rPr>
              <w:rFonts w:cs="Times New Roman"/>
            </w:rPr>
            <w:delText>.</w:delText>
          </w:r>
        </w:del>
      </w:ins>
      <w:del w:id="1659" w:author="Aline Richter" w:date="2021-04-29T17:55:00Z">
        <w:r w:rsidR="00B6053F" w:rsidDel="00076350">
          <w:rPr>
            <w:rFonts w:cs="Times New Roman"/>
          </w:rPr>
          <w:delText>The FishTaxaMaker() function find for at least one valid name for all species in</w:delText>
        </w:r>
        <w:r w:rsidR="00180D16" w:rsidDel="00076350">
          <w:rPr>
            <w:rFonts w:cs="Times New Roman"/>
          </w:rPr>
          <w:delText xml:space="preserve"> </w:delText>
        </w:r>
        <w:r w:rsidR="00AB7BC6" w:rsidDel="00076350">
          <w:rPr>
            <w:rFonts w:cs="Times New Roman"/>
          </w:rPr>
          <w:delText>each of</w:delText>
        </w:r>
        <w:r w:rsidR="00B6053F" w:rsidDel="00076350">
          <w:rPr>
            <w:rFonts w:cs="Times New Roman"/>
          </w:rPr>
          <w:delText xml:space="preserve"> the ecoregions analyzed.</w:delText>
        </w:r>
      </w:del>
      <w:r w:rsidR="00B6053F">
        <w:rPr>
          <w:rFonts w:cs="Times New Roman"/>
        </w:rPr>
        <w:t xml:space="preserve"> </w:t>
      </w:r>
      <w:ins w:id="1660" w:author="Bruno Eleres" w:date="2021-05-04T14:23:00Z">
        <w:r w:rsidR="00301D52">
          <w:rPr>
            <w:rFonts w:cs="Times New Roman"/>
          </w:rPr>
          <w:t xml:space="preserve">separately </w:t>
        </w:r>
      </w:ins>
      <w:ins w:id="1661" w:author="Aline Richter" w:date="2021-04-29T17:56:00Z">
        <w:del w:id="1662" w:author="Bruno Eleres" w:date="2021-05-04T14:18:00Z">
          <w:r w:rsidR="00076350" w:rsidDel="00F53618">
            <w:rPr>
              <w:rFonts w:cs="Times New Roman"/>
            </w:rPr>
            <w:delText>F</w:delText>
          </w:r>
        </w:del>
      </w:ins>
      <w:ins w:id="1663" w:author="Bruno Eleres" w:date="2021-05-04T14:18:00Z">
        <w:r w:rsidR="00F53618">
          <w:rPr>
            <w:rFonts w:cs="Times New Roman"/>
          </w:rPr>
          <w:t>f</w:t>
        </w:r>
      </w:ins>
      <w:ins w:id="1664" w:author="Aline Richter" w:date="2021-04-29T17:56:00Z">
        <w:r w:rsidR="00076350">
          <w:rPr>
            <w:rFonts w:cs="Times New Roman"/>
          </w:rPr>
          <w:t xml:space="preserve">or </w:t>
        </w:r>
        <w:del w:id="1665" w:author="Bruno Eleres" w:date="2021-05-04T14:23:00Z">
          <w:r w:rsidR="00076350" w:rsidDel="00301D52">
            <w:rPr>
              <w:rFonts w:cs="Times New Roman"/>
            </w:rPr>
            <w:delText xml:space="preserve">each </w:delText>
          </w:r>
        </w:del>
        <w:r w:rsidR="00076350">
          <w:rPr>
            <w:rFonts w:cs="Times New Roman"/>
          </w:rPr>
          <w:t>ecoregion</w:t>
        </w:r>
      </w:ins>
      <w:ins w:id="1666" w:author="Bruno Eleres" w:date="2021-05-04T14:24:00Z">
        <w:r w:rsidR="00301D52">
          <w:rPr>
            <w:rFonts w:cs="Times New Roman"/>
          </w:rPr>
          <w:t>s</w:t>
        </w:r>
      </w:ins>
      <w:ins w:id="1667" w:author="Aline Richter" w:date="2021-04-29T17:57:00Z">
        <w:r w:rsidR="00076350">
          <w:rPr>
            <w:rFonts w:cs="Times New Roman"/>
          </w:rPr>
          <w:t xml:space="preserve">, </w:t>
        </w:r>
      </w:ins>
      <w:ins w:id="1668" w:author="Bruno Eleres" w:date="2021-05-04T14:24:00Z">
        <w:r w:rsidR="00301D52">
          <w:rPr>
            <w:rFonts w:cs="Times New Roman"/>
          </w:rPr>
          <w:t xml:space="preserve">thus </w:t>
        </w:r>
      </w:ins>
      <w:ins w:id="1669" w:author="Bruno Eleres" w:date="2021-05-04T14:20:00Z">
        <w:r w:rsidR="00E74946">
          <w:rPr>
            <w:rFonts w:cs="Times New Roman"/>
          </w:rPr>
          <w:t xml:space="preserve">building </w:t>
        </w:r>
      </w:ins>
      <w:ins w:id="1670" w:author="Aline Richter" w:date="2021-04-29T17:56:00Z">
        <w:r w:rsidR="00076350">
          <w:rPr>
            <w:rFonts w:cs="Times New Roman"/>
          </w:rPr>
          <w:t xml:space="preserve">one phylogenetic </w:t>
        </w:r>
      </w:ins>
      <w:ins w:id="1671" w:author="Aline Richter" w:date="2021-04-29T17:57:00Z">
        <w:r w:rsidR="00076350">
          <w:rPr>
            <w:rFonts w:cs="Times New Roman"/>
          </w:rPr>
          <w:t xml:space="preserve">tree </w:t>
        </w:r>
      </w:ins>
      <w:ins w:id="1672" w:author="Bruno Eleres" w:date="2021-05-04T14:20:00Z">
        <w:r w:rsidR="000046DC">
          <w:rPr>
            <w:rFonts w:cs="Times New Roman"/>
          </w:rPr>
          <w:t>for each</w:t>
        </w:r>
      </w:ins>
      <w:ins w:id="1673" w:author="Aline Richter" w:date="2021-04-29T17:57:00Z">
        <w:del w:id="1674" w:author="Bruno Eleres" w:date="2021-05-04T14:20:00Z">
          <w:r w:rsidR="00076350" w:rsidDel="000046DC">
            <w:rPr>
              <w:rFonts w:cs="Times New Roman"/>
            </w:rPr>
            <w:delText>was build</w:delText>
          </w:r>
        </w:del>
      </w:ins>
      <w:ins w:id="1675" w:author="Aline Richter" w:date="2021-04-29T17:58:00Z">
        <w:del w:id="1676" w:author="Bruno Eleres" w:date="2021-05-04T14:20:00Z">
          <w:r w:rsidR="00076350" w:rsidDel="000046DC">
            <w:rPr>
              <w:rFonts w:cs="Times New Roman"/>
            </w:rPr>
            <w:delText xml:space="preserve">, accounting </w:delText>
          </w:r>
        </w:del>
        <w:del w:id="1677" w:author="Bruno Eleres" w:date="2021-05-04T14:09:00Z">
          <w:r w:rsidR="00076350" w:rsidDel="001D29AA">
            <w:rPr>
              <w:rFonts w:cs="Times New Roman"/>
            </w:rPr>
            <w:delText>with</w:delText>
          </w:r>
        </w:del>
        <w:del w:id="1678" w:author="Bruno Eleres" w:date="2021-05-04T14:20:00Z">
          <w:r w:rsidR="00076350" w:rsidDel="000046DC">
            <w:rPr>
              <w:rFonts w:cs="Times New Roman"/>
            </w:rPr>
            <w:delText xml:space="preserve"> </w:delText>
          </w:r>
        </w:del>
        <w:del w:id="1679" w:author="Bruno Eleres" w:date="2021-05-03T23:30:00Z">
          <w:r w:rsidR="00076350" w:rsidDel="00A54F59">
            <w:rPr>
              <w:rFonts w:cs="Times New Roman"/>
            </w:rPr>
            <w:delText xml:space="preserve">the </w:delText>
          </w:r>
        </w:del>
      </w:ins>
      <w:ins w:id="1680" w:author="Aline Richter" w:date="2021-04-29T18:02:00Z">
        <w:del w:id="1681" w:author="Bruno Eleres" w:date="2021-05-04T14:20:00Z">
          <w:r w:rsidR="00076350" w:rsidDel="000046DC">
            <w:rPr>
              <w:rFonts w:cs="Times New Roman"/>
            </w:rPr>
            <w:delText xml:space="preserve">all </w:delText>
          </w:r>
        </w:del>
      </w:ins>
      <w:ins w:id="1682" w:author="Aline Richter" w:date="2021-04-29T17:59:00Z">
        <w:del w:id="1683" w:author="Bruno Eleres" w:date="2021-05-04T14:20:00Z">
          <w:r w:rsidR="00076350" w:rsidDel="000046DC">
            <w:rPr>
              <w:rFonts w:cs="Times New Roman"/>
            </w:rPr>
            <w:delText>species inserted</w:delText>
          </w:r>
        </w:del>
        <w:r w:rsidR="00076350">
          <w:rPr>
            <w:rFonts w:cs="Times New Roman"/>
          </w:rPr>
          <w:t xml:space="preserve"> </w:t>
        </w:r>
      </w:ins>
      <w:ins w:id="1684" w:author="Aline Richter" w:date="2021-04-29T17:57:00Z">
        <w:r w:rsidR="00076350">
          <w:rPr>
            <w:rFonts w:cs="Times New Roman"/>
          </w:rPr>
          <w:t>(F</w:t>
        </w:r>
      </w:ins>
      <w:ins w:id="1685" w:author="Aline Richter" w:date="2021-04-29T17:58:00Z">
        <w:r w:rsidR="00076350">
          <w:rPr>
            <w:rFonts w:cs="Times New Roman"/>
          </w:rPr>
          <w:t xml:space="preserve">igure 2). </w:t>
        </w:r>
      </w:ins>
    </w:p>
    <w:p w14:paraId="3FB77152" w14:textId="4EE7441A" w:rsidR="00DF3832" w:rsidDel="008D3215" w:rsidRDefault="00DF3832">
      <w:pPr>
        <w:ind w:firstLine="708"/>
        <w:rPr>
          <w:del w:id="1686" w:author="Aline Richter" w:date="2021-04-29T10:24:00Z"/>
          <w:rFonts w:cs="Times New Roman"/>
        </w:rPr>
      </w:pPr>
    </w:p>
    <w:p w14:paraId="5F267B04" w14:textId="192C87AB" w:rsidR="00012E14" w:rsidDel="008D3215" w:rsidRDefault="00012E14">
      <w:pPr>
        <w:ind w:firstLine="708"/>
        <w:rPr>
          <w:del w:id="1687" w:author="Aline Richter" w:date="2021-04-29T10:24:00Z"/>
          <w:rFonts w:cs="Times New Roman"/>
        </w:rPr>
        <w:pPrChange w:id="1688" w:author="Aline Richter" w:date="2021-04-29T17:59:00Z">
          <w:pPr/>
        </w:pPrChange>
      </w:pPr>
    </w:p>
    <w:p w14:paraId="1722B88A" w14:textId="5C5D6603" w:rsidR="00707730" w:rsidDel="008D3215" w:rsidRDefault="00707730">
      <w:pPr>
        <w:ind w:firstLine="708"/>
        <w:rPr>
          <w:del w:id="1689" w:author="Aline Richter" w:date="2021-04-29T10:24:00Z"/>
          <w:rFonts w:cs="Times New Roman"/>
        </w:rPr>
        <w:pPrChange w:id="1690" w:author="Aline Richter" w:date="2021-04-29T17:59:00Z">
          <w:pPr/>
        </w:pPrChange>
      </w:pPr>
    </w:p>
    <w:p w14:paraId="00AAB17E" w14:textId="061F7874" w:rsidR="00707730" w:rsidDel="008D3215" w:rsidRDefault="00707730">
      <w:pPr>
        <w:ind w:firstLine="708"/>
        <w:rPr>
          <w:del w:id="1691" w:author="Aline Richter" w:date="2021-04-29T10:24:00Z"/>
          <w:rFonts w:cs="Times New Roman"/>
        </w:rPr>
        <w:pPrChange w:id="1692" w:author="Aline Richter" w:date="2021-04-29T17:59:00Z">
          <w:pPr/>
        </w:pPrChange>
      </w:pPr>
    </w:p>
    <w:p w14:paraId="3E6B2DEB" w14:textId="005CBB2F" w:rsidR="00707730" w:rsidDel="008D3215" w:rsidRDefault="00707730">
      <w:pPr>
        <w:ind w:firstLine="708"/>
        <w:rPr>
          <w:del w:id="1693" w:author="Aline Richter" w:date="2021-04-29T10:24:00Z"/>
          <w:rFonts w:cs="Times New Roman"/>
        </w:rPr>
        <w:pPrChange w:id="1694" w:author="Aline Richter" w:date="2021-04-29T17:59:00Z">
          <w:pPr/>
        </w:pPrChange>
      </w:pPr>
    </w:p>
    <w:p w14:paraId="501941BA" w14:textId="0085A0AB" w:rsidR="00707730" w:rsidDel="008D3215" w:rsidRDefault="00707730">
      <w:pPr>
        <w:ind w:firstLine="708"/>
        <w:rPr>
          <w:del w:id="1695" w:author="Aline Richter" w:date="2021-04-29T10:24:00Z"/>
          <w:rFonts w:cs="Times New Roman"/>
        </w:rPr>
        <w:pPrChange w:id="1696" w:author="Aline Richter" w:date="2021-04-29T17:59:00Z">
          <w:pPr/>
        </w:pPrChange>
      </w:pPr>
    </w:p>
    <w:p w14:paraId="0B5A1564" w14:textId="21716224" w:rsidR="00707730" w:rsidDel="008D3215" w:rsidRDefault="00707730">
      <w:pPr>
        <w:ind w:firstLine="708"/>
        <w:rPr>
          <w:del w:id="1697" w:author="Aline Richter" w:date="2021-04-29T10:24:00Z"/>
          <w:rFonts w:cs="Times New Roman"/>
        </w:rPr>
        <w:pPrChange w:id="1698" w:author="Aline Richter" w:date="2021-04-29T17:59:00Z">
          <w:pPr/>
        </w:pPrChange>
      </w:pPr>
    </w:p>
    <w:p w14:paraId="2613C4A6" w14:textId="15CED2C3" w:rsidR="00707730" w:rsidDel="008D3215" w:rsidRDefault="00707730">
      <w:pPr>
        <w:ind w:firstLine="708"/>
        <w:rPr>
          <w:del w:id="1699" w:author="Aline Richter" w:date="2021-04-29T10:24:00Z"/>
          <w:rFonts w:cs="Times New Roman"/>
        </w:rPr>
        <w:pPrChange w:id="1700" w:author="Aline Richter" w:date="2021-04-29T17:59:00Z">
          <w:pPr/>
        </w:pPrChange>
      </w:pPr>
    </w:p>
    <w:p w14:paraId="474EB923" w14:textId="3A784D2B" w:rsidR="00707730" w:rsidDel="008D3215" w:rsidRDefault="00707730">
      <w:pPr>
        <w:ind w:firstLine="708"/>
        <w:rPr>
          <w:del w:id="1701" w:author="Aline Richter" w:date="2021-04-29T10:24:00Z"/>
          <w:rFonts w:cs="Times New Roman"/>
        </w:rPr>
        <w:pPrChange w:id="1702" w:author="Aline Richter" w:date="2021-04-29T17:59:00Z">
          <w:pPr/>
        </w:pPrChange>
      </w:pPr>
    </w:p>
    <w:p w14:paraId="4030AEB6" w14:textId="34354BA7" w:rsidR="00707730" w:rsidDel="008D3215" w:rsidRDefault="00707730">
      <w:pPr>
        <w:ind w:firstLine="708"/>
        <w:rPr>
          <w:del w:id="1703" w:author="Aline Richter" w:date="2021-04-29T10:24:00Z"/>
          <w:rFonts w:cs="Times New Roman"/>
        </w:rPr>
        <w:pPrChange w:id="1704" w:author="Aline Richter" w:date="2021-04-29T17:59:00Z">
          <w:pPr/>
        </w:pPrChange>
      </w:pPr>
    </w:p>
    <w:p w14:paraId="13DFC2C5" w14:textId="7BA4281F" w:rsidR="00707730" w:rsidDel="008D3215" w:rsidRDefault="00707730">
      <w:pPr>
        <w:ind w:firstLine="708"/>
        <w:rPr>
          <w:del w:id="1705" w:author="Aline Richter" w:date="2021-04-29T10:24:00Z"/>
          <w:rFonts w:cs="Times New Roman"/>
        </w:rPr>
        <w:pPrChange w:id="1706" w:author="Aline Richter" w:date="2021-04-29T17:59:00Z">
          <w:pPr/>
        </w:pPrChange>
      </w:pPr>
    </w:p>
    <w:p w14:paraId="47C78A0C" w14:textId="63A42106" w:rsidR="00707730" w:rsidDel="008D3215" w:rsidRDefault="00707730">
      <w:pPr>
        <w:ind w:firstLine="708"/>
        <w:rPr>
          <w:del w:id="1707" w:author="Aline Richter" w:date="2021-04-29T10:24:00Z"/>
          <w:rFonts w:cs="Times New Roman"/>
        </w:rPr>
        <w:pPrChange w:id="1708" w:author="Aline Richter" w:date="2021-04-29T17:59:00Z">
          <w:pPr/>
        </w:pPrChange>
      </w:pPr>
    </w:p>
    <w:p w14:paraId="4121C0F9" w14:textId="2A93D572" w:rsidR="00707730" w:rsidDel="008D3215" w:rsidRDefault="00707730">
      <w:pPr>
        <w:ind w:firstLine="708"/>
        <w:rPr>
          <w:del w:id="1709" w:author="Aline Richter" w:date="2021-04-29T10:24:00Z"/>
          <w:rFonts w:cs="Times New Roman"/>
        </w:rPr>
        <w:pPrChange w:id="1710" w:author="Aline Richter" w:date="2021-04-29T17:59:00Z">
          <w:pPr/>
        </w:pPrChange>
      </w:pPr>
    </w:p>
    <w:p w14:paraId="3B23CA6C" w14:textId="04705055" w:rsidR="00707730" w:rsidDel="008D3215" w:rsidRDefault="00707730">
      <w:pPr>
        <w:ind w:firstLine="708"/>
        <w:rPr>
          <w:del w:id="1711" w:author="Aline Richter" w:date="2021-04-29T10:24:00Z"/>
          <w:rFonts w:cs="Times New Roman"/>
        </w:rPr>
        <w:pPrChange w:id="1712" w:author="Aline Richter" w:date="2021-04-29T17:59:00Z">
          <w:pPr/>
        </w:pPrChange>
      </w:pPr>
    </w:p>
    <w:p w14:paraId="5486D113" w14:textId="63C67F27" w:rsidR="00707730" w:rsidDel="008D3215" w:rsidRDefault="00707730">
      <w:pPr>
        <w:ind w:firstLine="708"/>
        <w:rPr>
          <w:del w:id="1713" w:author="Aline Richter" w:date="2021-04-29T10:24:00Z"/>
          <w:rFonts w:cs="Times New Roman"/>
        </w:rPr>
        <w:pPrChange w:id="1714" w:author="Aline Richter" w:date="2021-04-29T17:59:00Z">
          <w:pPr/>
        </w:pPrChange>
      </w:pPr>
    </w:p>
    <w:p w14:paraId="1AB1FF37" w14:textId="5108F6CD" w:rsidR="00707730" w:rsidDel="008D3215" w:rsidRDefault="00707730">
      <w:pPr>
        <w:ind w:firstLine="708"/>
        <w:rPr>
          <w:del w:id="1715" w:author="Aline Richter" w:date="2021-04-29T10:24:00Z"/>
          <w:rFonts w:cs="Times New Roman"/>
        </w:rPr>
        <w:pPrChange w:id="1716" w:author="Aline Richter" w:date="2021-04-29T17:59:00Z">
          <w:pPr/>
        </w:pPrChange>
      </w:pPr>
    </w:p>
    <w:p w14:paraId="2D44E106" w14:textId="5FF0E512" w:rsidR="00707730" w:rsidDel="008D3215" w:rsidRDefault="00707730">
      <w:pPr>
        <w:ind w:firstLine="708"/>
        <w:rPr>
          <w:del w:id="1717" w:author="Aline Richter" w:date="2021-04-29T10:24:00Z"/>
          <w:rFonts w:cs="Times New Roman"/>
        </w:rPr>
        <w:pPrChange w:id="1718" w:author="Aline Richter" w:date="2021-04-29T17:59:00Z">
          <w:pPr/>
        </w:pPrChange>
      </w:pPr>
    </w:p>
    <w:p w14:paraId="3A03A56D" w14:textId="45DBA08C" w:rsidR="00707730" w:rsidDel="008D3215" w:rsidRDefault="00707730">
      <w:pPr>
        <w:ind w:firstLine="708"/>
        <w:rPr>
          <w:del w:id="1719" w:author="Aline Richter" w:date="2021-04-29T10:25:00Z"/>
          <w:rFonts w:cs="Times New Roman"/>
        </w:rPr>
        <w:pPrChange w:id="1720" w:author="Aline Richter" w:date="2021-04-29T17:59:00Z">
          <w:pPr/>
        </w:pPrChange>
      </w:pPr>
    </w:p>
    <w:p w14:paraId="3078DBCA" w14:textId="5C024329" w:rsidR="00AF499A" w:rsidRDefault="00AB7BC6" w:rsidP="00AF499A">
      <w:pPr>
        <w:rPr>
          <w:ins w:id="1721" w:author="Bruno Eleres" w:date="2021-05-04T14:27:00Z"/>
          <w:rFonts w:cs="Times New Roman"/>
        </w:rPr>
      </w:pPr>
      <w:del w:id="1722" w:author="Aline Richter" w:date="2021-04-29T10:25:00Z">
        <w:r w:rsidDel="008D3215">
          <w:rPr>
            <w:rFonts w:cs="Times New Roman"/>
          </w:rPr>
          <w:delText>From data returned from FishTaxaMaker w</w:delText>
        </w:r>
      </w:del>
      <w:del w:id="1723" w:author="Aline Richter" w:date="2021-04-29T17:59:00Z">
        <w:r w:rsidR="00707730" w:rsidDel="00076350">
          <w:rPr>
            <w:rFonts w:cs="Times New Roman"/>
          </w:rPr>
          <w:delText xml:space="preserve">e used FishPhyloMaker() function to generated the phylogenies </w:delText>
        </w:r>
        <w:r w:rsidR="00F456D2" w:rsidDel="00076350">
          <w:rPr>
            <w:rFonts w:cs="Times New Roman"/>
          </w:rPr>
          <w:delText xml:space="preserve">for each ecoregion, </w:delText>
        </w:r>
        <w:r w:rsidR="00707730" w:rsidDel="00076350">
          <w:rPr>
            <w:rFonts w:cs="Times New Roman"/>
          </w:rPr>
          <w:delText xml:space="preserve">including </w:delText>
        </w:r>
        <w:r w:rsidR="00F456D2" w:rsidDel="00076350">
          <w:rPr>
            <w:rFonts w:cs="Times New Roman"/>
          </w:rPr>
          <w:delText xml:space="preserve">all </w:delText>
        </w:r>
        <w:r w:rsidR="00707730" w:rsidDel="00076350">
          <w:rPr>
            <w:rFonts w:cs="Times New Roman"/>
          </w:rPr>
          <w:delText xml:space="preserve">the species that lack the </w:delText>
        </w:r>
        <w:r w:rsidR="00F14B83" w:rsidDel="00076350">
          <w:rPr>
            <w:rFonts w:cs="Times New Roman"/>
          </w:rPr>
          <w:delText xml:space="preserve">phylogenetic position for each ecoregion. </w:delText>
        </w:r>
      </w:del>
      <w:r w:rsidR="00F14B83">
        <w:rPr>
          <w:rFonts w:cs="Times New Roman"/>
        </w:rPr>
        <w:t>For</w:t>
      </w:r>
      <w:ins w:id="1724" w:author="Bruno Eleres" w:date="2021-05-04T14:10:00Z">
        <w:r w:rsidR="001D29AA">
          <w:rPr>
            <w:rFonts w:cs="Times New Roman"/>
          </w:rPr>
          <w:t xml:space="preserve"> </w:t>
        </w:r>
      </w:ins>
      <w:del w:id="1725" w:author="Bruno Eleres" w:date="2021-05-04T14:24:00Z">
        <w:r w:rsidR="00F14B83" w:rsidDel="00020E7E">
          <w:rPr>
            <w:rFonts w:cs="Times New Roman"/>
          </w:rPr>
          <w:delText xml:space="preserve"> sake of </w:delText>
        </w:r>
      </w:del>
      <w:r w:rsidR="00F14B83">
        <w:rPr>
          <w:rFonts w:cs="Times New Roman"/>
        </w:rPr>
        <w:t>simplicity</w:t>
      </w:r>
      <w:ins w:id="1726" w:author="Bruno Eleres" w:date="2021-05-04T14:26:00Z">
        <w:r w:rsidR="00AF499A">
          <w:rPr>
            <w:rFonts w:cs="Times New Roman"/>
          </w:rPr>
          <w:t xml:space="preserve"> in this illustration</w:t>
        </w:r>
      </w:ins>
      <w:del w:id="1727" w:author="Bruno Eleres" w:date="2021-05-04T14:25:00Z">
        <w:r w:rsidR="00F14B83" w:rsidDel="00020E7E">
          <w:rPr>
            <w:rFonts w:cs="Times New Roman"/>
          </w:rPr>
          <w:delText xml:space="preserve"> and illustration</w:delText>
        </w:r>
      </w:del>
      <w:ins w:id="1728" w:author="Aline Richter" w:date="2021-04-29T17:59:00Z">
        <w:r w:rsidR="00076350">
          <w:rPr>
            <w:rFonts w:cs="Times New Roman"/>
          </w:rPr>
          <w:t>,</w:t>
        </w:r>
      </w:ins>
      <w:r w:rsidR="00F14B83">
        <w:rPr>
          <w:rFonts w:cs="Times New Roman"/>
        </w:rPr>
        <w:t xml:space="preserve"> we </w:t>
      </w:r>
      <w:del w:id="1729" w:author="Bruno Eleres" w:date="2021-05-04T14:25:00Z">
        <w:r w:rsidR="00F14B83" w:rsidDel="00020E7E">
          <w:rPr>
            <w:rFonts w:cs="Times New Roman"/>
          </w:rPr>
          <w:delText xml:space="preserve">opt to </w:delText>
        </w:r>
      </w:del>
      <w:del w:id="1730" w:author="Bruno Eleres" w:date="2021-05-04T14:26:00Z">
        <w:r w:rsidR="00257393" w:rsidDel="00793621">
          <w:rPr>
            <w:rFonts w:cs="Times New Roman"/>
          </w:rPr>
          <w:delText>insert</w:delText>
        </w:r>
        <w:r w:rsidR="006A42FC" w:rsidDel="00793621">
          <w:rPr>
            <w:rFonts w:cs="Times New Roman"/>
          </w:rPr>
          <w:delText xml:space="preserve"> s</w:delText>
        </w:r>
        <w:r w:rsidR="00257393" w:rsidDel="00793621">
          <w:rPr>
            <w:rFonts w:cs="Times New Roman"/>
          </w:rPr>
          <w:delText xml:space="preserve">pecies that </w:delText>
        </w:r>
      </w:del>
      <w:ins w:id="1731" w:author="Aline Richter" w:date="2021-04-29T18:00:00Z">
        <w:del w:id="1732" w:author="Bruno Eleres" w:date="2021-05-04T14:26:00Z">
          <w:r w:rsidR="00076350" w:rsidDel="00793621">
            <w:rPr>
              <w:rFonts w:cs="Times New Roman"/>
            </w:rPr>
            <w:delText xml:space="preserve">are </w:delText>
          </w:r>
        </w:del>
      </w:ins>
      <w:del w:id="1733" w:author="Bruno Eleres" w:date="2021-05-04T14:26:00Z">
        <w:r w:rsidR="00257393" w:rsidDel="00793621">
          <w:rPr>
            <w:rFonts w:cs="Times New Roman"/>
          </w:rPr>
          <w:delText xml:space="preserve">lack </w:delText>
        </w:r>
      </w:del>
      <w:ins w:id="1734" w:author="Aline Richter" w:date="2021-04-29T17:59:00Z">
        <w:del w:id="1735" w:author="Bruno Eleres" w:date="2021-05-04T14:26:00Z">
          <w:r w:rsidR="00076350" w:rsidDel="00793621">
            <w:rPr>
              <w:rFonts w:cs="Times New Roman"/>
            </w:rPr>
            <w:delText xml:space="preserve">not inserted at </w:delText>
          </w:r>
        </w:del>
      </w:ins>
      <w:del w:id="1736" w:author="Bruno Eleres" w:date="2021-05-04T14:26:00Z">
        <w:r w:rsidR="00257393" w:rsidDel="00793621">
          <w:rPr>
            <w:rFonts w:cs="Times New Roman"/>
          </w:rPr>
          <w:delText>congeneric</w:delText>
        </w:r>
      </w:del>
      <w:ins w:id="1737" w:author="Aline Richter" w:date="2021-04-29T17:59:00Z">
        <w:del w:id="1738" w:author="Bruno Eleres" w:date="2021-05-04T14:26:00Z">
          <w:r w:rsidR="00076350" w:rsidDel="00793621">
            <w:rPr>
              <w:rFonts w:cs="Times New Roman"/>
            </w:rPr>
            <w:delText xml:space="preserve"> level (</w:delText>
          </w:r>
        </w:del>
      </w:ins>
      <w:ins w:id="1739" w:author="Aline Richter" w:date="2021-04-29T18:00:00Z">
        <w:del w:id="1740" w:author="Bruno Eleres" w:date="2021-05-04T14:26:00Z">
          <w:r w:rsidR="00076350" w:rsidDel="00793621">
            <w:rPr>
              <w:rFonts w:cs="Times New Roman"/>
            </w:rPr>
            <w:delText>step</w:delText>
          </w:r>
        </w:del>
      </w:ins>
      <w:ins w:id="1741" w:author="Aline Richter" w:date="2021-04-29T18:02:00Z">
        <w:del w:id="1742" w:author="Bruno Eleres" w:date="2021-05-04T14:26:00Z">
          <w:r w:rsidR="00076350" w:rsidDel="00793621">
            <w:rPr>
              <w:rFonts w:cs="Times New Roman"/>
            </w:rPr>
            <w:delText>s (</w:delText>
          </w:r>
        </w:del>
      </w:ins>
      <w:ins w:id="1743" w:author="Aline Richter" w:date="2021-04-29T18:00:00Z">
        <w:del w:id="1744" w:author="Bruno Eleres" w:date="2021-05-04T14:26:00Z">
          <w:r w:rsidR="00076350" w:rsidDel="00793621">
            <w:rPr>
              <w:rFonts w:cs="Times New Roman"/>
            </w:rPr>
            <w:delText>ii</w:delText>
          </w:r>
        </w:del>
      </w:ins>
      <w:ins w:id="1745" w:author="Aline Richter" w:date="2021-04-29T18:02:00Z">
        <w:del w:id="1746" w:author="Bruno Eleres" w:date="2021-05-04T14:26:00Z">
          <w:r w:rsidR="00076350" w:rsidDel="00793621">
            <w:rPr>
              <w:rFonts w:cs="Times New Roman"/>
            </w:rPr>
            <w:delText>)</w:delText>
          </w:r>
        </w:del>
      </w:ins>
      <w:ins w:id="1747" w:author="Aline Richter" w:date="2021-04-29T18:00:00Z">
        <w:del w:id="1748" w:author="Bruno Eleres" w:date="2021-05-04T14:26:00Z">
          <w:r w:rsidR="00076350" w:rsidDel="00793621">
            <w:rPr>
              <w:rFonts w:cs="Times New Roman"/>
            </w:rPr>
            <w:delText xml:space="preserve"> or </w:delText>
          </w:r>
        </w:del>
      </w:ins>
      <w:ins w:id="1749" w:author="Aline Richter" w:date="2021-04-29T18:02:00Z">
        <w:del w:id="1750" w:author="Bruno Eleres" w:date="2021-05-04T14:26:00Z">
          <w:r w:rsidR="00076350" w:rsidDel="00793621">
            <w:rPr>
              <w:rFonts w:cs="Times New Roman"/>
            </w:rPr>
            <w:delText>(</w:delText>
          </w:r>
        </w:del>
      </w:ins>
      <w:ins w:id="1751" w:author="Aline Richter" w:date="2021-04-29T18:00:00Z">
        <w:del w:id="1752" w:author="Bruno Eleres" w:date="2021-05-04T14:26:00Z">
          <w:r w:rsidR="00076350" w:rsidDel="00793621">
            <w:rPr>
              <w:rFonts w:cs="Times New Roman"/>
            </w:rPr>
            <w:delText>iii</w:delText>
          </w:r>
        </w:del>
      </w:ins>
      <w:ins w:id="1753" w:author="Aline Richter" w:date="2021-04-29T18:02:00Z">
        <w:del w:id="1754" w:author="Bruno Eleres" w:date="2021-05-04T14:26:00Z">
          <w:r w:rsidR="00076350" w:rsidDel="00793621">
            <w:rPr>
              <w:rFonts w:cs="Times New Roman"/>
            </w:rPr>
            <w:delText>)</w:delText>
          </w:r>
        </w:del>
      </w:ins>
      <w:ins w:id="1755" w:author="Aline Richter" w:date="2021-04-29T17:59:00Z">
        <w:del w:id="1756" w:author="Bruno Eleres" w:date="2021-05-04T14:26:00Z">
          <w:r w:rsidR="00076350" w:rsidDel="00793621">
            <w:rPr>
              <w:rFonts w:cs="Times New Roman"/>
            </w:rPr>
            <w:delText>)</w:delText>
          </w:r>
        </w:del>
      </w:ins>
      <w:del w:id="1757" w:author="Bruno Eleres" w:date="2021-05-04T14:26:00Z">
        <w:r w:rsidR="00257393" w:rsidDel="00793621">
          <w:rPr>
            <w:rFonts w:cs="Times New Roman"/>
          </w:rPr>
          <w:delText xml:space="preserve"> species in the Rabosky´s phylogeny at the bas</w:delText>
        </w:r>
      </w:del>
      <w:ins w:id="1758" w:author="Aline Richter" w:date="2021-04-29T18:02:00Z">
        <w:del w:id="1759" w:author="Bruno Eleres" w:date="2021-05-04T14:26:00Z">
          <w:r w:rsidR="00076350" w:rsidDel="00793621">
            <w:rPr>
              <w:rFonts w:cs="Times New Roman"/>
            </w:rPr>
            <w:delText>al</w:delText>
          </w:r>
        </w:del>
      </w:ins>
      <w:del w:id="1760" w:author="Bruno Eleres" w:date="2021-05-04T14:26:00Z">
        <w:r w:rsidR="00257393" w:rsidDel="00793621">
          <w:rPr>
            <w:rFonts w:cs="Times New Roman"/>
          </w:rPr>
          <w:delText xml:space="preserve">e node of the family or the order (when the species did not </w:delText>
        </w:r>
        <w:r w:rsidR="00430AF7" w:rsidDel="00793621">
          <w:rPr>
            <w:rFonts w:cs="Times New Roman"/>
          </w:rPr>
          <w:delText>present</w:delText>
        </w:r>
        <w:r w:rsidR="00257393" w:rsidDel="00793621">
          <w:rPr>
            <w:rFonts w:cs="Times New Roman"/>
          </w:rPr>
          <w:delText xml:space="preserve"> any </w:delText>
        </w:r>
        <w:r w:rsidR="006A42FC" w:rsidDel="00793621">
          <w:rPr>
            <w:rFonts w:cs="Times New Roman"/>
          </w:rPr>
          <w:delText xml:space="preserve">representative </w:delText>
        </w:r>
        <w:r w:rsidR="00257393" w:rsidDel="00793621">
          <w:rPr>
            <w:rFonts w:cs="Times New Roman"/>
          </w:rPr>
          <w:delText>species from the same family)</w:delText>
        </w:r>
        <w:r w:rsidR="00305401" w:rsidDel="00793621">
          <w:rPr>
            <w:rFonts w:cs="Times New Roman"/>
          </w:rPr>
          <w:delText>, by setting</w:delText>
        </w:r>
      </w:del>
      <w:ins w:id="1761" w:author="Bruno Eleres" w:date="2021-05-04T14:26:00Z">
        <w:r w:rsidR="00793621">
          <w:rPr>
            <w:rFonts w:cs="Times New Roman"/>
          </w:rPr>
          <w:t>set the</w:t>
        </w:r>
      </w:ins>
      <w:r w:rsidR="00305401">
        <w:rPr>
          <w:rFonts w:cs="Times New Roman"/>
        </w:rPr>
        <w:t xml:space="preserve"> argument </w:t>
      </w:r>
      <w:proofErr w:type="spellStart"/>
      <w:ins w:id="1762" w:author="Aline Richter" w:date="2021-04-29T18:01:00Z">
        <w:r w:rsidR="00076350" w:rsidRPr="00076350">
          <w:rPr>
            <w:rFonts w:cs="Times New Roman"/>
          </w:rPr>
          <w:t>insert.base.node</w:t>
        </w:r>
        <w:proofErr w:type="spellEnd"/>
        <w:r w:rsidR="00076350" w:rsidRPr="00076350" w:rsidDel="00076350">
          <w:rPr>
            <w:rFonts w:cs="Times New Roman"/>
          </w:rPr>
          <w:t xml:space="preserve"> </w:t>
        </w:r>
      </w:ins>
      <w:del w:id="1763" w:author="Aline Richter" w:date="2021-04-29T18:01:00Z">
        <w:r w:rsidR="00305401" w:rsidDel="00076350">
          <w:rPr>
            <w:rFonts w:cs="Times New Roman"/>
          </w:rPr>
          <w:delText>return.insertions</w:delText>
        </w:r>
      </w:del>
      <w:del w:id="1764" w:author="Bruno Eleres" w:date="2021-05-04T14:26:00Z">
        <w:r w:rsidR="00305401" w:rsidDel="00793621">
          <w:rPr>
            <w:rFonts w:cs="Times New Roman"/>
          </w:rPr>
          <w:delText xml:space="preserve"> =</w:delText>
        </w:r>
      </w:del>
      <w:ins w:id="1765" w:author="Bruno Eleres" w:date="2021-05-04T14:26:00Z">
        <w:r w:rsidR="00793621">
          <w:rPr>
            <w:rFonts w:cs="Times New Roman"/>
          </w:rPr>
          <w:t>as</w:t>
        </w:r>
      </w:ins>
      <w:r w:rsidR="00305401">
        <w:rPr>
          <w:rFonts w:cs="Times New Roman"/>
        </w:rPr>
        <w:t xml:space="preserve"> TRUE</w:t>
      </w:r>
      <w:ins w:id="1766" w:author="Bruno Eleres" w:date="2021-05-04T14:26:00Z">
        <w:r w:rsidR="00AF499A">
          <w:rPr>
            <w:rFonts w:cs="Times New Roman"/>
          </w:rPr>
          <w:t xml:space="preserve"> to reduce manual labor.</w:t>
        </w:r>
      </w:ins>
      <w:ins w:id="1767" w:author="Bruno Eleres" w:date="2021-05-04T14:27:00Z">
        <w:r w:rsidR="00AF499A" w:rsidRPr="00AF499A">
          <w:rPr>
            <w:rFonts w:cs="Times New Roman"/>
          </w:rPr>
          <w:t xml:space="preserve"> </w:t>
        </w:r>
        <w:r w:rsidR="00AF499A">
          <w:rPr>
            <w:rFonts w:cs="Times New Roman"/>
          </w:rPr>
          <w:t xml:space="preserve">The </w:t>
        </w:r>
      </w:ins>
      <w:ins w:id="1768" w:author="Bruno Eleres" w:date="2021-05-04T14:28:00Z">
        <w:r w:rsidR="002B586B">
          <w:rPr>
            <w:rFonts w:cs="Times New Roman"/>
          </w:rPr>
          <w:t xml:space="preserve">entire insertion </w:t>
        </w:r>
      </w:ins>
      <w:ins w:id="1769" w:author="Bruno Eleres" w:date="2021-05-04T14:27:00Z">
        <w:r w:rsidR="00AF499A">
          <w:rPr>
            <w:rFonts w:cs="Times New Roman"/>
          </w:rPr>
          <w:t xml:space="preserve">procedure </w:t>
        </w:r>
      </w:ins>
      <w:ins w:id="1770" w:author="Bruno Eleres" w:date="2021-05-04T14:29:00Z">
        <w:r w:rsidR="00BD50DC">
          <w:rPr>
            <w:rFonts w:cs="Times New Roman"/>
          </w:rPr>
          <w:t>(running the function for each</w:t>
        </w:r>
      </w:ins>
      <w:ins w:id="1771" w:author="Bruno Eleres" w:date="2021-05-04T14:27:00Z">
        <w:r w:rsidR="00AF499A">
          <w:rPr>
            <w:rFonts w:cs="Times New Roman"/>
          </w:rPr>
          <w:t xml:space="preserve"> ecoregion</w:t>
        </w:r>
      </w:ins>
      <w:ins w:id="1772" w:author="Bruno Eleres" w:date="2021-05-04T14:29:00Z">
        <w:r w:rsidR="00BD50DC">
          <w:rPr>
            <w:rFonts w:cs="Times New Roman"/>
          </w:rPr>
          <w:t>) spent</w:t>
        </w:r>
      </w:ins>
      <w:ins w:id="1773" w:author="Bruno Eleres" w:date="2021-05-04T14:27:00Z">
        <w:r w:rsidR="00AF499A">
          <w:rPr>
            <w:rFonts w:cs="Times New Roman"/>
          </w:rPr>
          <w:t xml:space="preserve"> approximately two hours using one core </w:t>
        </w:r>
      </w:ins>
      <w:ins w:id="1774" w:author="Bruno Eleres" w:date="2021-05-04T14:30:00Z">
        <w:r w:rsidR="00B725CF">
          <w:rPr>
            <w:rFonts w:cs="Times New Roman"/>
          </w:rPr>
          <w:t>from</w:t>
        </w:r>
      </w:ins>
      <w:ins w:id="1775" w:author="Bruno Eleres" w:date="2021-05-04T14:27:00Z">
        <w:r w:rsidR="00AF499A">
          <w:rPr>
            <w:rFonts w:cs="Times New Roman"/>
          </w:rPr>
          <w:t xml:space="preserve"> a machine with </w:t>
        </w:r>
      </w:ins>
      <w:ins w:id="1776" w:author="Bruno Eleres" w:date="2021-05-04T14:28:00Z">
        <w:r w:rsidR="00B337F6">
          <w:rPr>
            <w:rFonts w:cs="Times New Roman"/>
          </w:rPr>
          <w:t xml:space="preserve">an </w:t>
        </w:r>
      </w:ins>
      <w:ins w:id="1777" w:author="Bruno Eleres" w:date="2021-05-04T14:27:00Z">
        <w:r w:rsidR="00AF499A">
          <w:rPr>
            <w:rFonts w:cs="Times New Roman"/>
          </w:rPr>
          <w:t xml:space="preserve">i7 processor. </w:t>
        </w:r>
        <w:commentRangeStart w:id="1778"/>
        <w:r w:rsidR="00AF499A">
          <w:rPr>
            <w:rFonts w:cs="Times New Roman"/>
          </w:rPr>
          <w:t xml:space="preserve">A total of </w:t>
        </w:r>
        <w:r w:rsidR="00AF499A" w:rsidRPr="00B725CF">
          <w:rPr>
            <w:rFonts w:cs="Times New Roman"/>
            <w:highlight w:val="yellow"/>
            <w:rPrChange w:id="1779" w:author="Bruno Eleres" w:date="2021-05-04T14:30:00Z">
              <w:rPr>
                <w:rFonts w:cs="Times New Roman"/>
              </w:rPr>
            </w:rPrChange>
          </w:rPr>
          <w:t>XXX</w:t>
        </w:r>
        <w:r w:rsidR="00AF499A">
          <w:rPr>
            <w:rFonts w:cs="Times New Roman"/>
          </w:rPr>
          <w:t xml:space="preserve"> species </w:t>
        </w:r>
      </w:ins>
      <w:ins w:id="1780" w:author="Bruno Eleres" w:date="2021-05-04T14:30:00Z">
        <w:r w:rsidR="00B725CF">
          <w:rPr>
            <w:rFonts w:cs="Times New Roman"/>
          </w:rPr>
          <w:t>were</w:t>
        </w:r>
      </w:ins>
      <w:ins w:id="1781" w:author="Bruno Eleres" w:date="2021-05-04T14:27:00Z">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being the region that presented the greater number of insertions (</w:t>
        </w:r>
        <w:r w:rsidR="00AF499A" w:rsidRPr="00787CA0">
          <w:rPr>
            <w:rFonts w:cs="Times New Roman"/>
            <w:highlight w:val="yellow"/>
            <w:rPrChange w:id="1782" w:author="Bruno Eleres" w:date="2021-05-04T14:33:00Z">
              <w:rPr>
                <w:rFonts w:cs="Times New Roman"/>
              </w:rPr>
            </w:rPrChange>
          </w:rPr>
          <w:t>XXXX</w:t>
        </w:r>
        <w:r w:rsidR="00AF499A">
          <w:rPr>
            <w:rFonts w:cs="Times New Roman"/>
          </w:rPr>
          <w:t>).</w:t>
        </w:r>
      </w:ins>
      <w:commentRangeEnd w:id="1778"/>
      <w:ins w:id="1783" w:author="Bruno Eleres" w:date="2021-05-04T14:33:00Z">
        <w:r w:rsidR="00787CA0">
          <w:rPr>
            <w:rStyle w:val="Refdecomentrio"/>
          </w:rPr>
          <w:commentReference w:id="1778"/>
        </w:r>
      </w:ins>
    </w:p>
    <w:p w14:paraId="2794925A" w14:textId="280A37B2" w:rsidR="00AF499A" w:rsidRDefault="00B725CF" w:rsidP="00AF499A">
      <w:pPr>
        <w:ind w:firstLine="708"/>
        <w:rPr>
          <w:ins w:id="1784" w:author="Bruno Eleres" w:date="2021-05-04T14:27:00Z"/>
          <w:rFonts w:cs="Times New Roman"/>
        </w:rPr>
      </w:pPr>
      <w:ins w:id="1785" w:author="Bruno Eleres" w:date="2021-05-04T14:31:00Z">
        <w:r>
          <w:rPr>
            <w:rFonts w:cs="Times New Roman"/>
          </w:rPr>
          <w:t xml:space="preserve">Coding to </w:t>
        </w:r>
      </w:ins>
      <w:ins w:id="1786" w:author="Bruno Eleres" w:date="2021-05-04T14:30:00Z">
        <w:r>
          <w:rPr>
            <w:rFonts w:cs="Times New Roman"/>
          </w:rPr>
          <w:t xml:space="preserve">reproduce this phylogenetic tree </w:t>
        </w:r>
      </w:ins>
      <w:ins w:id="1787" w:author="Bruno Eleres" w:date="2021-05-04T14:27:00Z">
        <w:r w:rsidR="00AF499A">
          <w:rPr>
            <w:rFonts w:cs="Times New Roman"/>
          </w:rPr>
          <w:t xml:space="preserve">is provided at </w:t>
        </w:r>
      </w:ins>
      <w:ins w:id="1788" w:author="Bruno Eleres" w:date="2021-05-04T14:30:00Z">
        <w:r>
          <w:rPr>
            <w:rFonts w:cs="Times New Roman"/>
          </w:rPr>
          <w:t xml:space="preserve">GitHub </w:t>
        </w:r>
      </w:ins>
      <w:ins w:id="1789" w:author="Bruno Eleres" w:date="2021-05-04T14:27:00Z">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ins>
      <w:ins w:id="1790" w:author="Bruno Eleres" w:date="2021-05-04T14:32:00Z">
        <w:r w:rsidR="00787CA0">
          <w:rPr>
            <w:rFonts w:cs="Times New Roman"/>
          </w:rPr>
          <w:t xml:space="preserve">is available </w:t>
        </w:r>
      </w:ins>
      <w:ins w:id="1791" w:author="Bruno Eleres" w:date="2021-05-04T14:27:00Z">
        <w:r w:rsidR="00AF499A">
          <w:rPr>
            <w:rFonts w:cs="Times New Roman"/>
          </w:rPr>
          <w:t xml:space="preserve">at </w:t>
        </w:r>
      </w:ins>
      <w:ins w:id="1792" w:author="Bruno Eleres" w:date="2021-05-04T14:31:00Z">
        <w:r>
          <w:rPr>
            <w:rFonts w:cs="Times New Roman"/>
          </w:rPr>
          <w:fldChar w:fldCharType="begin"/>
        </w:r>
        <w:r>
          <w:rPr>
            <w:rFonts w:cs="Times New Roman"/>
          </w:rPr>
          <w:instrText xml:space="preserve"> HYPERLINK "</w:instrText>
        </w:r>
      </w:ins>
      <w:ins w:id="1793" w:author="Bruno Eleres" w:date="2021-05-04T14:27:00Z">
        <w:r w:rsidRPr="00B725CF">
          <w:rPr>
            <w:rPrChange w:id="1794" w:author="Bruno Eleres" w:date="2021-05-04T14:31:00Z">
              <w:rPr>
                <w:rStyle w:val="Hyperlink"/>
                <w:rFonts w:cs="Times New Roman"/>
              </w:rPr>
            </w:rPrChange>
          </w:rPr>
          <w:instrText>https://gabrielnakamura.github.io/FishPhyloMaker/index.html</w:instrText>
        </w:r>
      </w:ins>
      <w:ins w:id="1795" w:author="Bruno Eleres" w:date="2021-05-04T14:31:00Z">
        <w:r>
          <w:rPr>
            <w:rFonts w:cs="Times New Roman"/>
          </w:rPr>
          <w:instrText xml:space="preserve">" </w:instrText>
        </w:r>
        <w:r>
          <w:rPr>
            <w:rFonts w:cs="Times New Roman"/>
          </w:rPr>
          <w:fldChar w:fldCharType="separate"/>
        </w:r>
      </w:ins>
      <w:ins w:id="1796" w:author="Bruno Eleres" w:date="2021-05-04T14:27:00Z">
        <w:r w:rsidRPr="00B90713">
          <w:rPr>
            <w:rStyle w:val="Hyperlink"/>
            <w:rFonts w:cs="Times New Roman"/>
          </w:rPr>
          <w:t>https://gabrielnakamura.github.io/FishPhyloMaker/index.html</w:t>
        </w:r>
      </w:ins>
      <w:ins w:id="1797" w:author="Bruno Eleres" w:date="2021-05-04T14:31:00Z">
        <w:r>
          <w:rPr>
            <w:rFonts w:cs="Times New Roman"/>
          </w:rPr>
          <w:fldChar w:fldCharType="end"/>
        </w:r>
      </w:ins>
      <w:ins w:id="1798" w:author="Bruno Eleres" w:date="2021-05-04T14:27:00Z">
        <w:r w:rsidR="00AF499A">
          <w:rPr>
            <w:rFonts w:cs="Times New Roman"/>
          </w:rPr>
          <w:t>.</w:t>
        </w:r>
      </w:ins>
    </w:p>
    <w:p w14:paraId="2D6B99B2" w14:textId="09BF427E" w:rsidR="00707730" w:rsidRDefault="00257393">
      <w:pPr>
        <w:ind w:firstLine="708"/>
        <w:rPr>
          <w:rFonts w:cs="Times New Roman"/>
        </w:rPr>
      </w:pPr>
      <w:del w:id="1799" w:author="Bruno Eleres" w:date="2021-05-04T14:26:00Z">
        <w:r w:rsidDel="00AF499A">
          <w:rPr>
            <w:rFonts w:cs="Times New Roman"/>
          </w:rPr>
          <w:delText xml:space="preserve">. However, as </w:delText>
        </w:r>
        <w:r w:rsidR="00430AF7" w:rsidDel="00AF499A">
          <w:rPr>
            <w:rFonts w:cs="Times New Roman"/>
          </w:rPr>
          <w:delText>highlighted earlier, the user can opt for manual insertions.</w:delText>
        </w:r>
      </w:del>
      <w:del w:id="1800" w:author="Bruno Eleres" w:date="2021-05-04T14:22:00Z">
        <w:r w:rsidR="00AA275E" w:rsidDel="00301D52">
          <w:rPr>
            <w:rFonts w:cs="Times New Roman"/>
          </w:rPr>
          <w:delText xml:space="preserve"> </w:delText>
        </w:r>
      </w:del>
      <w:del w:id="1801" w:author="Aline Richter" w:date="2021-04-29T18:01:00Z">
        <w:r w:rsidR="00AA275E" w:rsidDel="00076350">
          <w:rPr>
            <w:rFonts w:cs="Times New Roman"/>
          </w:rPr>
          <w:delText>The complete phylogenetic tree containing all the insertions returned from FishPhyloMaker()are showed in Figure 2.</w:delText>
        </w:r>
      </w:del>
    </w:p>
    <w:p w14:paraId="1E4E823B" w14:textId="77777777" w:rsidR="00AA275E" w:rsidRDefault="00AA275E" w:rsidP="0083528E">
      <w:pPr>
        <w:ind w:firstLine="708"/>
        <w:rPr>
          <w:rFonts w:cs="Times New Roman"/>
        </w:rPr>
      </w:pPr>
    </w:p>
    <w:p w14:paraId="5093EE9C" w14:textId="4528E366" w:rsidR="00012E14" w:rsidRDefault="008852AD" w:rsidP="00B80C8B">
      <w:pPr>
        <w:rPr>
          <w:rFonts w:cs="Times New Roman"/>
        </w:rPr>
      </w:pPr>
      <w:r>
        <w:rPr>
          <w:rFonts w:cs="Times New Roman"/>
          <w:noProof/>
        </w:rPr>
        <w:lastRenderedPageBreak/>
        <w:drawing>
          <wp:inline distT="0" distB="0" distL="0" distR="0" wp14:anchorId="22CE1AE9" wp14:editId="5F00046B">
            <wp:extent cx="5731510" cy="57315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4E908D19" w:rsidR="00F2589A" w:rsidRDefault="00DD5807" w:rsidP="00B80C8B">
      <w:pPr>
        <w:rPr>
          <w:ins w:id="1802" w:author="Bruno Eleres" w:date="2021-05-03T23:31:00Z"/>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ins w:id="1803" w:author="Bruno Eleres" w:date="2021-05-04T14:38:00Z">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ins>
      <w:del w:id="1804" w:author="Bruno Eleres" w:date="2021-05-04T14:38:00Z">
        <w:r w:rsidR="0083285F" w:rsidDel="008E696A">
          <w:rPr>
            <w:rFonts w:cs="Times New Roman"/>
          </w:rPr>
          <w:delText>generated with FishPhyloMaker</w:delText>
        </w:r>
        <w:r w:rsidR="002224F6" w:rsidDel="008E696A">
          <w:rPr>
            <w:rFonts w:cs="Times New Roman"/>
          </w:rPr>
          <w:delText xml:space="preserve"> package</w:delText>
        </w:r>
      </w:del>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ins w:id="1805" w:author="Bruno Eleres" w:date="2021-05-04T14:36:00Z">
        <w:r w:rsidR="0086306F">
          <w:rPr>
            <w:rFonts w:cs="Times New Roman"/>
          </w:rPr>
          <w:t>indicate if species were present in the backbone tree (</w:t>
        </w:r>
        <w:proofErr w:type="spellStart"/>
        <w:r w:rsidR="0086306F">
          <w:rPr>
            <w:rFonts w:cs="Times New Roman"/>
          </w:rPr>
          <w:t>Present_</w:t>
        </w:r>
      </w:ins>
      <w:ins w:id="1806" w:author="Bruno Eleres" w:date="2021-05-04T14:37:00Z">
        <w:r w:rsidR="0086306F">
          <w:rPr>
            <w:rFonts w:cs="Times New Roman"/>
          </w:rPr>
          <w:t>in_Tree</w:t>
        </w:r>
        <w:proofErr w:type="spellEnd"/>
        <w:r w:rsidR="0086306F">
          <w:rPr>
            <w:rFonts w:cs="Times New Roman"/>
          </w:rPr>
          <w:t>)</w:t>
        </w:r>
        <w:r w:rsidR="00B86A5F">
          <w:rPr>
            <w:rFonts w:cs="Times New Roman"/>
          </w:rPr>
          <w:t xml:space="preserve"> or at which level they were inserted</w:t>
        </w:r>
      </w:ins>
      <w:del w:id="1807" w:author="Bruno Eleres" w:date="2021-05-04T14:37:00Z">
        <w:r w:rsidR="001D2BE2" w:rsidDel="00B86A5F">
          <w:rPr>
            <w:rFonts w:cs="Times New Roman"/>
          </w:rPr>
          <w:delText>show</w:delText>
        </w:r>
        <w:r w:rsidR="00DF3832" w:rsidDel="00B86A5F">
          <w:rPr>
            <w:rFonts w:cs="Times New Roman"/>
          </w:rPr>
          <w:delText xml:space="preserve"> the </w:delText>
        </w:r>
        <w:r w:rsidR="000E4BB9" w:rsidDel="00B86A5F">
          <w:rPr>
            <w:rFonts w:cs="Times New Roman"/>
          </w:rPr>
          <w:delText xml:space="preserve">level of insertion </w:delText>
        </w:r>
        <w:r w:rsidR="008824D8" w:rsidDel="00B86A5F">
          <w:rPr>
            <w:rFonts w:cs="Times New Roman"/>
          </w:rPr>
          <w:delText>at</w:delText>
        </w:r>
        <w:r w:rsidR="000E4BB9" w:rsidDel="00B86A5F">
          <w:rPr>
            <w:rFonts w:cs="Times New Roman"/>
          </w:rPr>
          <w:delText xml:space="preserve"> which each species was inserted and correspond to the codes described in the main text</w:delText>
        </w:r>
      </w:del>
      <w:r w:rsidR="00D30B6C">
        <w:rPr>
          <w:rFonts w:cs="Times New Roman"/>
        </w:rPr>
        <w:t>.</w:t>
      </w:r>
      <w:del w:id="1808" w:author="Bruno Eleres" w:date="2021-05-04T14:39:00Z">
        <w:r w:rsidR="000E4BB9" w:rsidDel="008E696A">
          <w:rPr>
            <w:rFonts w:cs="Times New Roman"/>
          </w:rPr>
          <w:delText xml:space="preserve"> We generated phylogenetic trees for the four </w:delText>
        </w:r>
        <w:r w:rsidR="004131DD" w:rsidDel="008E696A">
          <w:rPr>
            <w:rFonts w:cs="Times New Roman"/>
          </w:rPr>
          <w:delText>principal</w:delText>
        </w:r>
      </w:del>
      <w:del w:id="1809" w:author="Bruno Eleres" w:date="2021-05-04T14:38:00Z">
        <w:r w:rsidR="004131DD" w:rsidDel="008E696A">
          <w:rPr>
            <w:rFonts w:cs="Times New Roman"/>
          </w:rPr>
          <w:delText xml:space="preserve"> ecoregions in the world (Afrotropics, Indo-Malay, Neartic and Neotropic)</w:delText>
        </w:r>
      </w:del>
      <w:del w:id="1810" w:author="Bruno Eleres" w:date="2021-05-04T14:39:00Z">
        <w:r w:rsidR="00B526FF" w:rsidDel="008E696A">
          <w:rPr>
            <w:rFonts w:cs="Times New Roman"/>
          </w:rPr>
          <w:delText>.</w:delText>
        </w:r>
      </w:del>
    </w:p>
    <w:p w14:paraId="3FADEBFA" w14:textId="7A5F2E1C" w:rsidR="005B0870" w:rsidDel="00AF499A" w:rsidRDefault="005B0870" w:rsidP="00B80C8B">
      <w:pPr>
        <w:rPr>
          <w:del w:id="1811" w:author="Bruno Eleres" w:date="2021-05-04T14:27:00Z"/>
          <w:rFonts w:cs="Times New Roman"/>
        </w:rPr>
      </w:pPr>
    </w:p>
    <w:p w14:paraId="485A5964" w14:textId="4BC6BE8A" w:rsidR="00D8586E" w:rsidDel="00AF499A" w:rsidRDefault="00F2589A" w:rsidP="00B80C8B">
      <w:pPr>
        <w:rPr>
          <w:del w:id="1812" w:author="Bruno Eleres" w:date="2021-05-04T14:27:00Z"/>
          <w:rFonts w:cs="Times New Roman"/>
        </w:rPr>
      </w:pPr>
      <w:del w:id="1813" w:author="Bruno Eleres" w:date="2021-05-04T14:27:00Z">
        <w:r w:rsidDel="00AF499A">
          <w:rPr>
            <w:rFonts w:cs="Times New Roman"/>
          </w:rPr>
          <w:tab/>
          <w:delText xml:space="preserve">The whole procedure to insert all absent species in </w:delText>
        </w:r>
        <w:r w:rsidR="00EF547B" w:rsidDel="00AF499A">
          <w:rPr>
            <w:rFonts w:cs="Times New Roman"/>
          </w:rPr>
          <w:delText>the Rabosky</w:delText>
        </w:r>
      </w:del>
      <w:del w:id="1814" w:author="Bruno Eleres" w:date="2021-05-04T11:01:00Z">
        <w:r w:rsidR="00EF547B" w:rsidDel="00A95620">
          <w:rPr>
            <w:rFonts w:cs="Times New Roman"/>
          </w:rPr>
          <w:delText>´</w:delText>
        </w:r>
      </w:del>
      <w:del w:id="1815" w:author="Bruno Eleres" w:date="2021-05-04T14:27:00Z">
        <w:r w:rsidR="00EF547B" w:rsidDel="00AF499A">
          <w:rPr>
            <w:rFonts w:cs="Times New Roman"/>
          </w:rPr>
          <w:delText xml:space="preserve">s phylogeny, considering the four ecoregions, spend approximately </w:delText>
        </w:r>
        <w:r w:rsidR="002A1071" w:rsidDel="00AF499A">
          <w:rPr>
            <w:rFonts w:cs="Times New Roman"/>
          </w:rPr>
          <w:delText xml:space="preserve">two hours (using one core </w:delText>
        </w:r>
        <w:r w:rsidR="00D93842" w:rsidDel="00AF499A">
          <w:rPr>
            <w:rFonts w:cs="Times New Roman"/>
          </w:rPr>
          <w:delText>in a machine with i7 processor</w:delText>
        </w:r>
        <w:r w:rsidR="002A1071" w:rsidDel="00AF499A">
          <w:rPr>
            <w:rFonts w:cs="Times New Roman"/>
          </w:rPr>
          <w:delText>).</w:delText>
        </w:r>
        <w:r w:rsidR="00D93842" w:rsidDel="00AF499A">
          <w:rPr>
            <w:rFonts w:cs="Times New Roman"/>
          </w:rPr>
          <w:delText xml:space="preserve"> A total of XXX species was inserted, with the Afrotropics being the region that presented the </w:delText>
        </w:r>
        <w:r w:rsidR="00DB5D88" w:rsidDel="00AF499A">
          <w:rPr>
            <w:rFonts w:cs="Times New Roman"/>
          </w:rPr>
          <w:delText>greater number of insertions (XXXX).</w:delText>
        </w:r>
      </w:del>
    </w:p>
    <w:p w14:paraId="2FAA3472" w14:textId="75668DEA" w:rsidR="005B0870" w:rsidRDefault="0005529E" w:rsidP="00CA0420">
      <w:pPr>
        <w:ind w:firstLine="708"/>
        <w:rPr>
          <w:rFonts w:cs="Times New Roman"/>
        </w:rPr>
      </w:pPr>
      <w:del w:id="1816" w:author="Bruno Eleres" w:date="2021-05-04T14:27:00Z">
        <w:r w:rsidDel="00AF499A">
          <w:rPr>
            <w:rFonts w:cs="Times New Roman"/>
          </w:rPr>
          <w:delText>All the code needed to</w:delText>
        </w:r>
        <w:r w:rsidR="00EF24C3" w:rsidDel="00AF499A">
          <w:rPr>
            <w:rFonts w:cs="Times New Roman"/>
          </w:rPr>
          <w:delText xml:space="preserve"> fully</w:delText>
        </w:r>
        <w:r w:rsidDel="00AF499A">
          <w:rPr>
            <w:rFonts w:cs="Times New Roman"/>
          </w:rPr>
          <w:delText xml:space="preserve"> reproduce this </w:delText>
        </w:r>
        <w:r w:rsidR="00EF24C3" w:rsidDel="00AF499A">
          <w:rPr>
            <w:rFonts w:cs="Times New Roman"/>
          </w:rPr>
          <w:delText>phylogenetic tree is provided at (</w:delText>
        </w:r>
        <w:r w:rsidR="00BF36D0" w:rsidRPr="00BF36D0" w:rsidDel="00AF499A">
          <w:delText>https://github.com/GabrielNakamura/MS_FishPhyloMaker</w:delText>
        </w:r>
        <w:r w:rsidR="00EF24C3" w:rsidDel="00AF499A">
          <w:rPr>
            <w:rFonts w:cs="Times New Roman"/>
          </w:rPr>
          <w:delText>)</w:delText>
        </w:r>
        <w:r w:rsidR="008317F8" w:rsidDel="00AF499A">
          <w:rPr>
            <w:rFonts w:cs="Times New Roman"/>
          </w:rPr>
          <w:delText>.</w:delText>
        </w:r>
        <w:r w:rsidR="00195A9C" w:rsidDel="00AF499A">
          <w:rPr>
            <w:rFonts w:cs="Times New Roman"/>
          </w:rPr>
          <w:delText xml:space="preserve"> </w:delText>
        </w:r>
        <w:r w:rsidR="00003737" w:rsidDel="00AF499A">
          <w:rPr>
            <w:rFonts w:cs="Times New Roman"/>
          </w:rPr>
          <w:delText>Further</w:delText>
        </w:r>
        <w:r w:rsidR="00195A9C" w:rsidDel="00AF499A">
          <w:rPr>
            <w:rFonts w:cs="Times New Roman"/>
          </w:rPr>
          <w:delText xml:space="preserve"> analysis exploring the potential of FishPhyloMaker package </w:delText>
        </w:r>
        <w:r w:rsidR="00003737" w:rsidDel="00AF499A">
          <w:rPr>
            <w:rFonts w:cs="Times New Roman"/>
          </w:rPr>
          <w:delText>can be accessed at .</w:delText>
        </w:r>
      </w:del>
    </w:p>
    <w:p w14:paraId="5F6C87F8" w14:textId="1AFE68F0" w:rsidR="00E86775" w:rsidRDefault="00414696" w:rsidP="002E3A5A">
      <w:pPr>
        <w:pStyle w:val="Ttulo1"/>
      </w:pPr>
      <w:r>
        <w:t xml:space="preserve">Similarity </w:t>
      </w:r>
      <w:ins w:id="1817" w:author="Aline Richter" w:date="2021-04-29T18:07:00Z">
        <w:r w:rsidR="005544FA">
          <w:t>and advances in relation with</w:t>
        </w:r>
      </w:ins>
      <w:del w:id="1818" w:author="Aline Richter" w:date="2021-04-29T18:07:00Z">
        <w:r w:rsidDel="005544FA">
          <w:delText>with</w:delText>
        </w:r>
      </w:del>
      <w:r>
        <w:t xml:space="preserve"> other approaches</w:t>
      </w:r>
      <w:del w:id="1819" w:author="Aline Richter" w:date="2021-04-29T18:07:00Z">
        <w:r w:rsidDel="005544FA">
          <w:delText>, f</w:delText>
        </w:r>
        <w:r w:rsidR="00DD5807" w:rsidDel="005544FA">
          <w:delText>uture development</w:delText>
        </w:r>
        <w:r w:rsidR="002E3A5A" w:rsidDel="005544FA">
          <w:delText>s</w:delText>
        </w:r>
        <w:r w:rsidR="00515FA8" w:rsidDel="005544FA">
          <w:delText xml:space="preserve"> and possible applications</w:delText>
        </w:r>
      </w:del>
    </w:p>
    <w:p w14:paraId="5FE74EE7" w14:textId="1E6C5731" w:rsidR="00414696" w:rsidRDefault="0061436C" w:rsidP="0083528E">
      <w:pPr>
        <w:rPr>
          <w:ins w:id="1820" w:author="Bruno Eleres" w:date="2021-05-03T23:31:00Z"/>
        </w:rPr>
      </w:pPr>
      <w:ins w:id="1821" w:author="Bruno Eleres" w:date="2021-05-04T14:59:00Z">
        <w:r>
          <w:t>We provided a</w:t>
        </w:r>
        <w:r w:rsidR="009C1144">
          <w:t xml:space="preserve"> </w:t>
        </w:r>
      </w:ins>
      <w:ins w:id="1822" w:author="Bruno Eleres" w:date="2021-05-04T15:01:00Z">
        <w:r w:rsidR="001139D1">
          <w:t>user-friendly</w:t>
        </w:r>
      </w:ins>
      <w:ins w:id="1823" w:author="Bruno Eleres" w:date="2021-05-04T14:59:00Z">
        <w:r w:rsidR="009C1144">
          <w:t xml:space="preserve"> and</w:t>
        </w:r>
        <w:r>
          <w:t xml:space="preserve"> reproducible way to construct a phylogenetic tree for a megadiverse group</w:t>
        </w:r>
        <w:r w:rsidR="009C1144">
          <w:t xml:space="preserve"> (Actinopterygii)</w:t>
        </w:r>
        <w:r>
          <w:t xml:space="preserve">. </w:t>
        </w:r>
      </w:ins>
      <w:r w:rsidR="00A03DFD">
        <w:t xml:space="preserve">The </w:t>
      </w:r>
      <w:del w:id="1824" w:author="Bruno Eleres" w:date="2021-05-04T14:52:00Z">
        <w:r w:rsidR="00A03DFD" w:rsidDel="00EF4A99">
          <w:delText xml:space="preserve">functionalities implemented in </w:delText>
        </w:r>
      </w:del>
      <w:proofErr w:type="spellStart"/>
      <w:r w:rsidR="00A03DFD">
        <w:t>FishPhyloMaker</w:t>
      </w:r>
      <w:proofErr w:type="spellEnd"/>
      <w:r w:rsidR="00A03DFD">
        <w:t xml:space="preserve"> package </w:t>
      </w:r>
      <w:ins w:id="1825" w:author="Bruno Eleres" w:date="2021-05-04T14:52:00Z">
        <w:r w:rsidR="00EF4A99">
          <w:t>is</w:t>
        </w:r>
        <w:r w:rsidR="00E57C4B">
          <w:t xml:space="preserve"> in line with tools</w:t>
        </w:r>
      </w:ins>
      <w:del w:id="1826" w:author="Bruno Eleres" w:date="2021-05-04T14:52:00Z">
        <w:r w:rsidR="00A03DFD" w:rsidDel="00E57C4B">
          <w:delText xml:space="preserve">has </w:delText>
        </w:r>
        <w:r w:rsidR="00AA7F4D" w:rsidDel="00E57C4B">
          <w:delText>consonance with other procedure</w:delText>
        </w:r>
      </w:del>
      <w:r w:rsidR="00AA7F4D">
        <w:t xml:space="preserve"> </w:t>
      </w:r>
      <w:r w:rsidR="00AA7F4D">
        <w:lastRenderedPageBreak/>
        <w:t>developed for plant</w:t>
      </w:r>
      <w:del w:id="1827" w:author="Bruno Eleres" w:date="2021-05-04T14:50:00Z">
        <w:r w:rsidR="00AA7F4D" w:rsidDel="00477C29">
          <w:delText xml:space="preserve"> specie</w:delText>
        </w:r>
      </w:del>
      <w:r w:rsidR="00AA7F4D">
        <w:t>s</w:t>
      </w:r>
      <w:r w:rsidR="00A1639E">
        <w:t xml:space="preserve">, </w:t>
      </w:r>
      <w:del w:id="1828" w:author="Bruno Eleres" w:date="2021-05-04T14:53:00Z">
        <w:r w:rsidR="00A1639E" w:rsidDel="00E57C4B">
          <w:delText xml:space="preserve">like </w:delText>
        </w:r>
      </w:del>
      <w:ins w:id="1829" w:author="Bruno Eleres" w:date="2021-05-04T14:53:00Z">
        <w:r w:rsidR="00E57C4B">
          <w:t xml:space="preserve">such as </w:t>
        </w:r>
      </w:ins>
      <w:proofErr w:type="spellStart"/>
      <w:r w:rsidR="00A1639E">
        <w:t>Phylomatic</w:t>
      </w:r>
      <w:proofErr w:type="spellEnd"/>
      <w:r w:rsidR="00BE04FD">
        <w:t xml:space="preserve"> (C++ a</w:t>
      </w:r>
      <w:ins w:id="1830" w:author="Bruno Eleres" w:date="2021-05-04T14:39:00Z">
        <w:r w:rsidR="008E696A">
          <w:t>p</w:t>
        </w:r>
      </w:ins>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ins w:id="1831" w:author="Bruno Eleres" w:date="2021-05-04T14:55:00Z">
        <w:r w:rsidR="008F38F8">
          <w:t xml:space="preserve">, but </w:t>
        </w:r>
      </w:ins>
      <w:ins w:id="1832" w:author="Bruno Eleres" w:date="2021-05-04T14:56:00Z">
        <w:r w:rsidR="008F38F8">
          <w:t>include</w:t>
        </w:r>
      </w:ins>
      <w:ins w:id="1833" w:author="Bruno Eleres" w:date="2021-05-04T15:01:00Z">
        <w:r w:rsidR="001139D1">
          <w:t>s</w:t>
        </w:r>
      </w:ins>
      <w:ins w:id="1834" w:author="Bruno Eleres" w:date="2021-05-04T14:56:00Z">
        <w:r w:rsidR="008966C7">
          <w:t xml:space="preserve"> different features</w:t>
        </w:r>
      </w:ins>
      <w:ins w:id="1835" w:author="Bruno Eleres" w:date="2021-05-04T15:00:00Z">
        <w:r w:rsidR="003C25AC">
          <w:t>, such as new insertion options and</w:t>
        </w:r>
      </w:ins>
      <w:ins w:id="1836" w:author="Bruno Eleres" w:date="2021-05-04T15:01:00Z">
        <w:r w:rsidR="001139D1">
          <w:t xml:space="preserve"> </w:t>
        </w:r>
        <w:r w:rsidR="00E55697">
          <w:t>record</w:t>
        </w:r>
      </w:ins>
      <w:ins w:id="1837" w:author="Bruno Eleres" w:date="2021-05-04T15:02:00Z">
        <w:r w:rsidR="00E55697">
          <w:t>s</w:t>
        </w:r>
      </w:ins>
      <w:ins w:id="1838" w:author="Bruno Eleres" w:date="2021-05-04T15:01:00Z">
        <w:r w:rsidR="00E55697">
          <w:t xml:space="preserve"> </w:t>
        </w:r>
      </w:ins>
      <w:ins w:id="1839" w:author="Bruno Eleres" w:date="2021-05-04T15:02:00Z">
        <w:r w:rsidR="0073216B">
          <w:t>of performed insertions</w:t>
        </w:r>
      </w:ins>
      <w:ins w:id="1840" w:author="Aline Richter" w:date="2021-04-29T18:09:00Z">
        <w:del w:id="1841" w:author="Bruno Eleres" w:date="2021-05-04T14:56:00Z">
          <w:r w:rsidR="005544FA" w:rsidDel="008966C7">
            <w:delText>. Beside the focal groups, there are</w:delText>
          </w:r>
        </w:del>
      </w:ins>
      <w:del w:id="1842" w:author="Bruno Eleres" w:date="2021-05-04T14:56:00Z">
        <w:r w:rsidR="00A1639E" w:rsidDel="008966C7">
          <w:delText xml:space="preserve">. </w:delText>
        </w:r>
        <w:r w:rsidR="00BE04FD" w:rsidDel="008966C7">
          <w:delText>S</w:delText>
        </w:r>
      </w:del>
      <w:ins w:id="1843" w:author="Aline Richter" w:date="2021-04-29T18:09:00Z">
        <w:del w:id="1844" w:author="Bruno Eleres" w:date="2021-05-04T14:56:00Z">
          <w:r w:rsidR="005544FA" w:rsidDel="008966C7">
            <w:delText xml:space="preserve"> s</w:delText>
          </w:r>
        </w:del>
      </w:ins>
      <w:del w:id="1845" w:author="Bruno Eleres" w:date="2021-05-04T14:56:00Z">
        <w:r w:rsidR="00BE04FD" w:rsidDel="008966C7">
          <w:delText xml:space="preserve">ome important differences here </w:delText>
        </w:r>
      </w:del>
      <w:ins w:id="1846" w:author="Aline Richter" w:date="2021-04-29T18:10:00Z">
        <w:del w:id="1847" w:author="Bruno Eleres" w:date="2021-05-04T14:56:00Z">
          <w:r w:rsidR="005544FA" w:rsidDel="008966C7">
            <w:delText xml:space="preserve">in the </w:delText>
          </w:r>
        </w:del>
      </w:ins>
      <w:del w:id="1848" w:author="Bruno Eleres" w:date="2021-05-04T14:56:00Z">
        <w:r w:rsidR="00BE04FD" w:rsidDel="008966C7">
          <w:delText xml:space="preserve">relative to these programs is that FishPhyloMaker </w:delText>
        </w:r>
      </w:del>
      <w:ins w:id="1849" w:author="Aline Richter" w:date="2021-04-29T18:10:00Z">
        <w:del w:id="1850" w:author="Bruno Eleres" w:date="2021-05-04T14:56:00Z">
          <w:r w:rsidR="005544FA" w:rsidDel="008966C7">
            <w:delText xml:space="preserve">relative to </w:delText>
          </w:r>
        </w:del>
      </w:ins>
      <w:ins w:id="1851" w:author="Aline Richter" w:date="2021-04-29T18:11:00Z">
        <w:del w:id="1852" w:author="Bruno Eleres" w:date="2021-05-04T14:56:00Z">
          <w:r w:rsidR="005544FA" w:rsidDel="008966C7">
            <w:delText>these programs</w:delText>
          </w:r>
        </w:del>
      </w:ins>
      <w:ins w:id="1853" w:author="Aline Richter" w:date="2021-04-29T18:10:00Z">
        <w:del w:id="1854" w:author="Bruno Eleres" w:date="2021-05-04T15:00:00Z">
          <w:r w:rsidR="005544FA" w:rsidDel="003C25AC">
            <w:delText>. First</w:delText>
          </w:r>
        </w:del>
      </w:ins>
      <w:ins w:id="1855" w:author="Aline Richter" w:date="2021-04-29T18:11:00Z">
        <w:del w:id="1856" w:author="Bruno Eleres" w:date="2021-05-04T15:00:00Z">
          <w:r w:rsidR="005544FA" w:rsidDel="003C25AC">
            <w:delText>,</w:delText>
          </w:r>
        </w:del>
      </w:ins>
      <w:ins w:id="1857" w:author="Aline Richter" w:date="2021-04-29T18:10:00Z">
        <w:del w:id="1858" w:author="Bruno Eleres" w:date="2021-05-04T15:00:00Z">
          <w:r w:rsidR="005544FA" w:rsidDel="003C25AC">
            <w:delText xml:space="preserve"> </w:delText>
          </w:r>
        </w:del>
      </w:ins>
      <w:ins w:id="1859" w:author="Aline Richter" w:date="2021-04-29T18:11:00Z">
        <w:del w:id="1860" w:author="Bruno Eleres" w:date="2021-05-04T15:00:00Z">
          <w:r w:rsidR="005544FA" w:rsidDel="003C25AC">
            <w:delText>we</w:delText>
          </w:r>
        </w:del>
        <w:del w:id="1861" w:author="Bruno Eleres" w:date="2021-05-04T15:01:00Z">
          <w:r w:rsidR="005544FA" w:rsidDel="00E55697">
            <w:delText xml:space="preserve"> </w:delText>
          </w:r>
        </w:del>
      </w:ins>
      <w:del w:id="1862" w:author="Bruno Eleres" w:date="2021-05-04T15:01:00Z">
        <w:r w:rsidR="00AE5537" w:rsidDel="00E55697">
          <w:delText>expan</w:delText>
        </w:r>
      </w:del>
      <w:del w:id="1863" w:author="Bruno Eleres" w:date="2021-05-04T15:00:00Z">
        <w:r w:rsidR="00AE5537" w:rsidDel="003C25AC">
          <w:delText>ded the</w:delText>
        </w:r>
      </w:del>
      <w:del w:id="1864" w:author="Bruno Eleres" w:date="2021-05-04T15:01:00Z">
        <w:r w:rsidR="00AE5537" w:rsidDel="00E55697">
          <w:delText xml:space="preserve"> insertion options </w:delText>
        </w:r>
      </w:del>
      <w:del w:id="1865" w:author="Bruno Eleres" w:date="2021-05-04T14:57:00Z">
        <w:r w:rsidR="00AE5537" w:rsidDel="00F774B4">
          <w:delText xml:space="preserve">that the user can </w:delText>
        </w:r>
      </w:del>
      <w:del w:id="1866" w:author="Bruno Eleres" w:date="2021-05-04T14:40:00Z">
        <w:r w:rsidR="00BF36D0" w:rsidDel="00564A4B">
          <w:delText>made</w:delText>
        </w:r>
      </w:del>
      <w:del w:id="1867" w:author="Bruno Eleres" w:date="2021-05-04T14:57:00Z">
        <w:r w:rsidR="00AE5537" w:rsidDel="00F774B4">
          <w:delText>, at the same time that preserve</w:delText>
        </w:r>
      </w:del>
      <w:del w:id="1868" w:author="Bruno Eleres" w:date="2021-05-04T15:01:00Z">
        <w:r w:rsidR="00AE5537" w:rsidDel="00E55697">
          <w:delText xml:space="preserve"> </w:delText>
        </w:r>
        <w:r w:rsidR="00DD60CB" w:rsidDel="00E55697">
          <w:delText xml:space="preserve">the </w:delText>
        </w:r>
      </w:del>
      <w:del w:id="1869" w:author="Bruno Eleres" w:date="2021-05-04T14:40:00Z">
        <w:r w:rsidR="00DD60CB" w:rsidDel="00564A4B">
          <w:delText xml:space="preserve">user </w:delText>
        </w:r>
      </w:del>
      <w:del w:id="1870" w:author="Bruno Eleres" w:date="2021-05-04T15:01:00Z">
        <w:r w:rsidR="00DD60CB" w:rsidDel="00E55697">
          <w:delText xml:space="preserve">friendliness </w:delText>
        </w:r>
      </w:del>
      <w:del w:id="1871" w:author="Bruno Eleres" w:date="2021-05-04T14:57:00Z">
        <w:r w:rsidR="00DD60CB" w:rsidDel="00F774B4">
          <w:delText xml:space="preserve">by </w:delText>
        </w:r>
      </w:del>
      <w:del w:id="1872" w:author="Bruno Eleres" w:date="2021-05-04T15:01:00Z">
        <w:r w:rsidR="00DD60CB" w:rsidDel="00E55697">
          <w:delText>non-specialists</w:delText>
        </w:r>
      </w:del>
      <w:del w:id="1873" w:author="Bruno Eleres" w:date="2021-05-04T14:57:00Z">
        <w:r w:rsidR="00DD60CB" w:rsidDel="00F774B4">
          <w:delText xml:space="preserve"> in the group</w:delText>
        </w:r>
      </w:del>
      <w:r w:rsidR="00DD60CB">
        <w:t>.</w:t>
      </w:r>
      <w:ins w:id="1874" w:author="Aline Richter" w:date="2021-04-29T18:07:00Z">
        <w:del w:id="1875" w:author="Bruno Eleres" w:date="2021-05-04T15:01:00Z">
          <w:r w:rsidR="005544FA" w:rsidDel="00E55697">
            <w:delText xml:space="preserve"> </w:delText>
          </w:r>
        </w:del>
      </w:ins>
      <w:ins w:id="1876" w:author="Aline Richter" w:date="2021-04-29T18:08:00Z">
        <w:del w:id="1877" w:author="Bruno Eleres" w:date="2021-05-04T15:01:00Z">
          <w:r w:rsidR="005544FA" w:rsidDel="00E55697">
            <w:delText xml:space="preserve">Further, </w:delText>
          </w:r>
        </w:del>
      </w:ins>
      <w:ins w:id="1878" w:author="Aline Richter" w:date="2021-04-29T18:11:00Z">
        <w:del w:id="1879" w:author="Bruno Eleres" w:date="2021-05-04T14:59:00Z">
          <w:r w:rsidR="005544FA" w:rsidDel="0061436C">
            <w:delText>we provide a reproduc</w:delText>
          </w:r>
        </w:del>
        <w:del w:id="1880" w:author="Bruno Eleres" w:date="2021-05-04T14:40:00Z">
          <w:r w:rsidR="005544FA" w:rsidDel="00564A4B">
            <w:delText>t</w:delText>
          </w:r>
        </w:del>
        <w:del w:id="1881" w:author="Bruno Eleres" w:date="2021-05-04T14:59:00Z">
          <w:r w:rsidR="005544FA" w:rsidDel="0061436C">
            <w:delText xml:space="preserve">ible </w:delText>
          </w:r>
        </w:del>
      </w:ins>
      <w:ins w:id="1882" w:author="Aline Richter" w:date="2021-04-29T18:13:00Z">
        <w:del w:id="1883" w:author="Bruno Eleres" w:date="2021-05-04T14:59:00Z">
          <w:r w:rsidR="005544FA" w:rsidDel="0061436C">
            <w:delText xml:space="preserve">way to construct phylogenetic tree for </w:delText>
          </w:r>
        </w:del>
      </w:ins>
      <w:ins w:id="1884" w:author="Aline Richter" w:date="2021-04-29T18:14:00Z">
        <w:del w:id="1885" w:author="Bruno Eleres" w:date="2021-05-04T14:59:00Z">
          <w:r w:rsidR="005544FA" w:rsidDel="0061436C">
            <w:delText>megadiverse group</w:delText>
          </w:r>
        </w:del>
        <w:del w:id="1886" w:author="Bruno Eleres" w:date="2021-05-04T14:58:00Z">
          <w:r w:rsidR="005544FA" w:rsidDel="00F774B4">
            <w:delText>, like fishes</w:delText>
          </w:r>
        </w:del>
        <w:del w:id="1887" w:author="Bruno Eleres" w:date="2021-05-04T14:59:00Z">
          <w:r w:rsidR="005544FA" w:rsidDel="0061436C">
            <w:delText>.</w:delText>
          </w:r>
        </w:del>
      </w:ins>
    </w:p>
    <w:p w14:paraId="56A6A843" w14:textId="77777777" w:rsidR="005B0870" w:rsidRDefault="005B0870" w:rsidP="0083528E">
      <w:pPr>
        <w:rPr>
          <w:ins w:id="1888" w:author="Aline Richter" w:date="2021-04-29T18:16:00Z"/>
        </w:rPr>
      </w:pPr>
    </w:p>
    <w:p w14:paraId="4DBF0DA8" w14:textId="4518F7AF" w:rsidR="00C432B3" w:rsidRPr="00C432B3" w:rsidRDefault="00C432B3" w:rsidP="0083528E">
      <w:pPr>
        <w:rPr>
          <w:b/>
          <w:bCs/>
          <w:rPrChange w:id="1889" w:author="Aline Richter" w:date="2021-04-29T18:17:00Z">
            <w:rPr/>
          </w:rPrChange>
        </w:rPr>
      </w:pPr>
      <w:ins w:id="1890" w:author="Aline Richter" w:date="2021-04-29T18:20:00Z">
        <w:r>
          <w:rPr>
            <w:b/>
            <w:bCs/>
          </w:rPr>
          <w:t>Limitations</w:t>
        </w:r>
      </w:ins>
      <w:ins w:id="1891" w:author="Aline Richter" w:date="2021-04-29T18:16:00Z">
        <w:r w:rsidRPr="00C432B3">
          <w:rPr>
            <w:b/>
            <w:bCs/>
            <w:rPrChange w:id="1892" w:author="Aline Richter" w:date="2021-04-29T18:17:00Z">
              <w:rPr/>
            </w:rPrChange>
          </w:rPr>
          <w:t xml:space="preserve"> and possible applications</w:t>
        </w:r>
      </w:ins>
    </w:p>
    <w:p w14:paraId="1B944597" w14:textId="1AF84945" w:rsidR="00866C9A" w:rsidRDefault="00C01EC1" w:rsidP="0083528E">
      <w:pPr>
        <w:ind w:firstLine="708"/>
      </w:pPr>
      <w:r>
        <w:t xml:space="preserve">Future developments of </w:t>
      </w:r>
      <w:ins w:id="1893" w:author="Bruno Eleres" w:date="2021-05-04T14:41:00Z">
        <w:r w:rsidR="00B83D21">
          <w:t xml:space="preserve">the </w:t>
        </w:r>
      </w:ins>
      <w:proofErr w:type="spellStart"/>
      <w:r>
        <w:t>FishPhyloMaker</w:t>
      </w:r>
      <w:proofErr w:type="spellEnd"/>
      <w:r>
        <w:t xml:space="preserve"> package </w:t>
      </w:r>
      <w:ins w:id="1894" w:author="Bruno Eleres" w:date="2021-05-04T15:03:00Z">
        <w:r w:rsidR="00433665">
          <w:t>should consider</w:t>
        </w:r>
      </w:ins>
      <w:del w:id="1895" w:author="Bruno Eleres" w:date="2021-05-04T15:03:00Z">
        <w:r w:rsidDel="00433665">
          <w:delText xml:space="preserve">consist </w:delText>
        </w:r>
      </w:del>
      <w:del w:id="1896" w:author="Bruno Eleres" w:date="2021-05-04T14:41:00Z">
        <w:r w:rsidDel="00B83D21">
          <w:delText xml:space="preserve">in </w:delText>
        </w:r>
      </w:del>
      <w:del w:id="1897" w:author="Bruno Eleres" w:date="2021-05-04T15:03:00Z">
        <w:r w:rsidR="00672A85" w:rsidDel="00433665">
          <w:delText>the inclusion of</w:delText>
        </w:r>
      </w:del>
      <w:r>
        <w:t xml:space="preserve"> </w:t>
      </w:r>
      <w:ins w:id="1898" w:author="Bruno Eleres" w:date="2021-05-04T15:14:00Z">
        <w:r w:rsidR="00181086">
          <w:t xml:space="preserve">the Catalog of Fishes (Fricke and </w:t>
        </w:r>
        <w:proofErr w:type="spellStart"/>
        <w:r w:rsidR="00181086">
          <w:t>Eschemeyer</w:t>
        </w:r>
        <w:proofErr w:type="spellEnd"/>
        <w:r w:rsidR="00181086">
          <w:t>, 2021)</w:t>
        </w:r>
      </w:ins>
      <w:del w:id="1899" w:author="Bruno Eleres" w:date="2021-05-04T15:14:00Z">
        <w:r w:rsidR="002424DD" w:rsidDel="00181086">
          <w:delText>other</w:delText>
        </w:r>
        <w:r w:rsidR="008317F8" w:rsidDel="00181086">
          <w:delText xml:space="preserve"> </w:delText>
        </w:r>
      </w:del>
      <w:del w:id="1900" w:author="Bruno Eleres" w:date="2021-05-04T15:03:00Z">
        <w:r w:rsidR="008317F8" w:rsidDel="008D3DC9">
          <w:delText>online</w:delText>
        </w:r>
        <w:r w:rsidR="002424DD" w:rsidDel="008D3DC9">
          <w:delText xml:space="preserve"> </w:delText>
        </w:r>
      </w:del>
      <w:del w:id="1901" w:author="Bruno Eleres" w:date="2021-05-04T15:14:00Z">
        <w:r w:rsidR="002424DD" w:rsidDel="00181086">
          <w:delText>data bases</w:delText>
        </w:r>
      </w:del>
      <w:r w:rsidR="002424DD">
        <w:t xml:space="preserve"> in the </w:t>
      </w:r>
      <w:del w:id="1902" w:author="Aline Richter" w:date="2021-04-29T18:17:00Z">
        <w:r w:rsidR="002424DD" w:rsidDel="00C432B3">
          <w:delText>functions that check for the names of species</w:delText>
        </w:r>
      </w:del>
      <w:proofErr w:type="spellStart"/>
      <w:ins w:id="1903" w:author="Aline Richter" w:date="2021-04-29T18:17:00Z">
        <w:r w:rsidR="00C432B3">
          <w:t>FishTaxaMaker</w:t>
        </w:r>
        <w:proofErr w:type="spellEnd"/>
        <w:r w:rsidR="00C432B3">
          <w:t xml:space="preserve"> function</w:t>
        </w:r>
      </w:ins>
      <w:ins w:id="1904" w:author="Bruno Eleres" w:date="2021-05-04T15:03:00Z">
        <w:r w:rsidR="00433665">
          <w:t xml:space="preserve"> </w:t>
        </w:r>
      </w:ins>
      <w:ins w:id="1905" w:author="Aline Richter" w:date="2021-04-29T18:18:00Z">
        <w:del w:id="1906" w:author="Bruno Eleres" w:date="2021-05-04T15:03:00Z">
          <w:r w:rsidR="00C432B3" w:rsidDel="00433665">
            <w:delText xml:space="preserve">, aiming </w:delText>
          </w:r>
        </w:del>
        <w:r w:rsidR="00C432B3">
          <w:t>to improve the nomenclature checking</w:t>
        </w:r>
      </w:ins>
      <w:ins w:id="1907" w:author="Bruno Eleres" w:date="2021-05-04T15:03:00Z">
        <w:r w:rsidR="00433665">
          <w:t xml:space="preserve"> procedures</w:t>
        </w:r>
      </w:ins>
      <w:r w:rsidR="00C90E2E">
        <w:t>. Despite Fishbase be</w:t>
      </w:r>
      <w:ins w:id="1908" w:author="Bruno Eleres" w:date="2021-05-04T15:03:00Z">
        <w:r w:rsidR="00433665">
          <w:t>ing</w:t>
        </w:r>
      </w:ins>
      <w:r w:rsidR="00C90E2E">
        <w:t xml:space="preserve"> </w:t>
      </w:r>
      <w:ins w:id="1909" w:author="Bruno Eleres" w:date="2021-05-04T15:11:00Z">
        <w:r w:rsidR="00152AE8">
          <w:t>a widely</w:t>
        </w:r>
      </w:ins>
      <w:del w:id="1910" w:author="Bruno Eleres" w:date="2021-05-04T15:11:00Z">
        <w:r w:rsidR="00C90E2E" w:rsidDel="00152AE8">
          <w:delText>the most</w:delText>
        </w:r>
      </w:del>
      <w:r w:rsidR="00C90E2E">
        <w:t xml:space="preserve"> used </w:t>
      </w:r>
      <w:del w:id="1911" w:author="Bruno Eleres" w:date="2021-05-04T15:11:00Z">
        <w:r w:rsidR="00C90E2E" w:rsidDel="00152AE8">
          <w:delText xml:space="preserve">online </w:delText>
        </w:r>
      </w:del>
      <w:r w:rsidR="00C90E2E">
        <w:t>database</w:t>
      </w:r>
      <w:del w:id="1912" w:author="Bruno Eleres" w:date="2021-05-04T14:47:00Z">
        <w:r w:rsidR="00C90E2E" w:rsidDel="0041781D">
          <w:delText>s</w:delText>
        </w:r>
      </w:del>
      <w:r w:rsidR="00C90E2E">
        <w:t xml:space="preserve"> to check for </w:t>
      </w:r>
      <w:ins w:id="1913" w:author="Bruno Eleres" w:date="2021-05-04T14:47:00Z">
        <w:r w:rsidR="0041781D">
          <w:t xml:space="preserve">the </w:t>
        </w:r>
      </w:ins>
      <w:r w:rsidR="003C637E">
        <w:t xml:space="preserve">taxonomic classification of fishes, </w:t>
      </w:r>
      <w:ins w:id="1914" w:author="Bruno Eleres" w:date="2021-05-04T15:12:00Z">
        <w:r w:rsidR="00152AE8">
          <w:t>it</w:t>
        </w:r>
        <w:r w:rsidR="004A4616">
          <w:t xml:space="preserve"> may </w:t>
        </w:r>
      </w:ins>
      <w:ins w:id="1915" w:author="Bruno Eleres" w:date="2021-05-04T15:13:00Z">
        <w:r w:rsidR="001537B9">
          <w:t xml:space="preserve">present delays in updating taxonomic information because it is not its </w:t>
        </w:r>
        <w:r w:rsidR="00181086">
          <w:t>primary purpose</w:t>
        </w:r>
      </w:ins>
      <w:del w:id="1916" w:author="Bruno Eleres" w:date="2021-05-04T15:13:00Z">
        <w:r w:rsidR="003C637E" w:rsidDel="00181086">
          <w:delText xml:space="preserve">other </w:delText>
        </w:r>
      </w:del>
      <w:del w:id="1917" w:author="Bruno Eleres" w:date="2021-05-04T15:05:00Z">
        <w:r w:rsidR="003C637E" w:rsidDel="006F77BE">
          <w:delText xml:space="preserve">important </w:delText>
        </w:r>
      </w:del>
      <w:del w:id="1918" w:author="Bruno Eleres" w:date="2021-05-04T15:13:00Z">
        <w:r w:rsidR="003C637E" w:rsidDel="00181086">
          <w:delText xml:space="preserve">sources </w:delText>
        </w:r>
      </w:del>
      <w:del w:id="1919" w:author="Bruno Eleres" w:date="2021-05-04T15:05:00Z">
        <w:r w:rsidR="003C637E" w:rsidDel="00143D1B">
          <w:delText xml:space="preserve">were not contemplated in this version of the package, for example, the Catalog of Fishes </w:delText>
        </w:r>
        <w:r w:rsidR="0084405D" w:rsidDel="00143D1B">
          <w:delText>(Fricke</w:delText>
        </w:r>
        <w:r w:rsidR="00762872" w:rsidDel="00143D1B">
          <w:delText xml:space="preserve"> and Eschemeyer</w:delText>
        </w:r>
        <w:r w:rsidR="00CE2C83" w:rsidDel="00143D1B">
          <w:delText>, 2021</w:delText>
        </w:r>
        <w:r w:rsidR="0084405D" w:rsidDel="00143D1B">
          <w:delText>)</w:delText>
        </w:r>
      </w:del>
      <w:r w:rsidR="00D85332">
        <w:t>.</w:t>
      </w:r>
      <w:ins w:id="1920" w:author="Bruno Eleres" w:date="2021-05-04T15:15:00Z">
        <w:r w:rsidR="006E10FB">
          <w:t xml:space="preserve"> Inversely, the Catalog of Fishes </w:t>
        </w:r>
        <w:r w:rsidR="004C776A">
          <w:t xml:space="preserve">is an authoritative taxonomic list </w:t>
        </w:r>
      </w:ins>
      <w:ins w:id="1921" w:author="Bruno Eleres" w:date="2021-05-04T15:16:00Z">
        <w:r w:rsidR="007370F6">
          <w:t>focused on updating taxonomic information of fishes.</w:t>
        </w:r>
      </w:ins>
      <w:del w:id="1922" w:author="Bruno Eleres" w:date="2021-05-04T15:06:00Z">
        <w:r w:rsidR="00D85332" w:rsidDel="00143D1B">
          <w:delText xml:space="preserve"> </w:delText>
        </w:r>
      </w:del>
      <w:del w:id="1923" w:author="Aline Richter" w:date="2021-04-29T18:18:00Z">
        <w:r w:rsidR="00D85332" w:rsidDel="00C432B3">
          <w:delText xml:space="preserve">We hope that in future versions this data base can be included, improving the </w:delText>
        </w:r>
        <w:r w:rsidR="00E42F7B" w:rsidDel="00C432B3">
          <w:delText>scope of FishPhyloMaker package</w:delText>
        </w:r>
        <w:r w:rsidR="00866C9A" w:rsidDel="00C432B3">
          <w:delText xml:space="preserve"> in taxonomic nomenclature checking</w:delText>
        </w:r>
        <w:r w:rsidR="00E42F7B" w:rsidDel="00C432B3">
          <w:delText>.</w:delText>
        </w:r>
      </w:del>
    </w:p>
    <w:p w14:paraId="122A91F6" w14:textId="0CFE2FEF" w:rsidR="002E3A5A" w:rsidRDefault="00C432B3" w:rsidP="0083528E">
      <w:pPr>
        <w:ind w:firstLine="708"/>
      </w:pPr>
      <w:ins w:id="1924" w:author="Aline Richter" w:date="2021-04-29T18:21:00Z">
        <w:r>
          <w:t>A</w:t>
        </w:r>
      </w:ins>
      <w:ins w:id="1925" w:author="Aline Richter" w:date="2021-04-29T18:22:00Z">
        <w:r>
          <w:t xml:space="preserve">n inherent limitation </w:t>
        </w:r>
      </w:ins>
      <w:ins w:id="1926" w:author="Aline Richter" w:date="2021-04-29T18:27:00Z">
        <w:r w:rsidR="00404DED">
          <w:t xml:space="preserve">of the </w:t>
        </w:r>
      </w:ins>
      <w:ins w:id="1927" w:author="Aline Richter" w:date="2021-04-29T18:28:00Z">
        <w:r w:rsidR="00404DED">
          <w:t xml:space="preserve">phylogenetic hypothesis </w:t>
        </w:r>
      </w:ins>
      <w:ins w:id="1928" w:author="Aline Richter" w:date="2021-04-29T18:27:00Z">
        <w:r w:rsidR="00404DED">
          <w:t>produced by</w:t>
        </w:r>
      </w:ins>
      <w:del w:id="1929" w:author="Aline Richter" w:date="2021-04-29T18:22:00Z">
        <w:r w:rsidR="00CC1295" w:rsidDel="00C432B3">
          <w:delText xml:space="preserve">Another possible drawback </w:delText>
        </w:r>
      </w:del>
      <w:ins w:id="1930" w:author="Aline Richter" w:date="2021-04-29T18:27:00Z">
        <w:r w:rsidR="00404DED">
          <w:t xml:space="preserve"> </w:t>
        </w:r>
      </w:ins>
      <w:del w:id="1931" w:author="Aline Richter" w:date="2021-04-29T18:27:00Z">
        <w:r w:rsidR="00CC1295" w:rsidDel="00404DED">
          <w:delText xml:space="preserve">is </w:delText>
        </w:r>
      </w:del>
      <w:proofErr w:type="spellStart"/>
      <w:ins w:id="1932" w:author="Aline Richter" w:date="2021-04-29T18:27:00Z">
        <w:r w:rsidR="00404DED">
          <w:t>FishPhyloMaker</w:t>
        </w:r>
        <w:proofErr w:type="spellEnd"/>
        <w:r w:rsidR="00404DED">
          <w:t xml:space="preserve"> </w:t>
        </w:r>
      </w:ins>
      <w:ins w:id="1933" w:author="Aline Richter" w:date="2021-04-29T18:28:00Z">
        <w:r w:rsidR="00404DED">
          <w:t xml:space="preserve">is </w:t>
        </w:r>
        <w:del w:id="1934" w:author="Bruno Eleres" w:date="2021-05-03T23:32:00Z">
          <w:r w:rsidR="00404DED" w:rsidDel="005739F1">
            <w:delText>the</w:delText>
          </w:r>
        </w:del>
      </w:ins>
      <w:ins w:id="1935" w:author="Bruno Eleres" w:date="2021-05-04T15:16:00Z">
        <w:r w:rsidR="00F15298">
          <w:t>the</w:t>
        </w:r>
      </w:ins>
      <w:ins w:id="1936" w:author="Aline Richter" w:date="2021-04-29T18:28:00Z">
        <w:r w:rsidR="00404DED">
          <w:t xml:space="preserve"> large number of </w:t>
        </w:r>
      </w:ins>
      <w:del w:id="1937" w:author="Aline Richter" w:date="2021-04-29T18:28:00Z">
        <w:r w:rsidR="00CC1295" w:rsidDel="00404DED">
          <w:delText xml:space="preserve">that the phylogenetic hypothesis generated through </w:delText>
        </w:r>
      </w:del>
      <w:del w:id="1938" w:author="Aline Richter" w:date="2021-04-29T18:27:00Z">
        <w:r w:rsidR="00CC1295" w:rsidDel="00404DED">
          <w:delText xml:space="preserve">FishPhyloMaker </w:delText>
        </w:r>
      </w:del>
      <w:del w:id="1939" w:author="Aline Richter" w:date="2021-04-29T18:28:00Z">
        <w:r w:rsidR="00CC1295" w:rsidDel="00404DED">
          <w:delText>may pres</w:delText>
        </w:r>
      </w:del>
      <w:del w:id="1940" w:author="Aline Richter" w:date="2021-04-29T18:29:00Z">
        <w:r w:rsidR="00CC1295" w:rsidDel="00404DED">
          <w:delText>ent</w:delText>
        </w:r>
        <w:r w:rsidR="00166617" w:rsidDel="00404DED">
          <w:delText xml:space="preserve"> many </w:delText>
        </w:r>
      </w:del>
      <w:r w:rsidR="00166617">
        <w:t>polytomies</w:t>
      </w:r>
      <w:ins w:id="1941" w:author="Aline Richter" w:date="2021-04-29T18:30:00Z">
        <w:del w:id="1942" w:author="Bruno Eleres" w:date="2021-05-03T23:32:00Z">
          <w:r w:rsidR="00404DED" w:rsidDel="005739F1">
            <w:delText>,</w:delText>
          </w:r>
        </w:del>
      </w:ins>
      <w:ins w:id="1943" w:author="Aline Richter" w:date="2021-04-29T18:29:00Z">
        <w:r w:rsidR="00404DED">
          <w:t xml:space="preserve"> </w:t>
        </w:r>
      </w:ins>
      <w:ins w:id="1944" w:author="Bruno Eleres" w:date="2021-05-04T15:16:00Z">
        <w:r w:rsidR="00F15298">
          <w:t>resul</w:t>
        </w:r>
      </w:ins>
      <w:ins w:id="1945" w:author="Bruno Eleres" w:date="2021-05-04T15:17:00Z">
        <w:r w:rsidR="00F15298">
          <w:t>ting from the insertion procedures</w:t>
        </w:r>
      </w:ins>
      <w:ins w:id="1946" w:author="Aline Richter" w:date="2021-04-29T18:29:00Z">
        <w:del w:id="1947" w:author="Bruno Eleres" w:date="2021-05-04T15:17:00Z">
          <w:r w:rsidR="00404DED" w:rsidDel="00F15298">
            <w:delText>in some cases</w:delText>
          </w:r>
        </w:del>
      </w:ins>
      <w:del w:id="1948" w:author="Bruno Eleres" w:date="2021-05-04T15:16:00Z">
        <w:r w:rsidR="00166617" w:rsidDel="007370F6">
          <w:delText xml:space="preserve"> (</w:delText>
        </w:r>
        <w:r w:rsidR="002362A6" w:rsidDel="007370F6">
          <w:delText>for example</w:delText>
        </w:r>
        <w:r w:rsidR="00166617" w:rsidDel="007370F6">
          <w:delText xml:space="preserve"> Figure 2</w:delText>
        </w:r>
        <w:r w:rsidR="00BF36D0" w:rsidDel="007370F6">
          <w:delText>, particularly in Afrotro</w:delText>
        </w:r>
        <w:r w:rsidR="002362A6" w:rsidDel="007370F6">
          <w:delText>pics</w:delText>
        </w:r>
        <w:r w:rsidR="00166617" w:rsidDel="007370F6">
          <w:delText>)</w:delText>
        </w:r>
      </w:del>
      <w:r w:rsidR="00166617">
        <w:t xml:space="preserve">. </w:t>
      </w:r>
      <w:ins w:id="1949" w:author="Bruno Eleres" w:date="2021-05-04T15:17:00Z">
        <w:r w:rsidR="00290AC0">
          <w:t xml:space="preserve">We recommend that users directly assess </w:t>
        </w:r>
      </w:ins>
      <w:ins w:id="1950" w:author="Bruno Eleres" w:date="2021-05-04T15:18:00Z">
        <w:r w:rsidR="00B94B70">
          <w:t>how the phylogenetic uncertainty affect</w:t>
        </w:r>
        <w:r w:rsidR="007C4074">
          <w:t>s</w:t>
        </w:r>
        <w:r w:rsidR="00B94B70">
          <w:t xml:space="preserve"> </w:t>
        </w:r>
      </w:ins>
      <w:ins w:id="1951" w:author="Bruno Eleres" w:date="2021-05-04T15:19:00Z">
        <w:r w:rsidR="009B19C4">
          <w:t>further</w:t>
        </w:r>
      </w:ins>
      <w:ins w:id="1952" w:author="Bruno Eleres" w:date="2021-05-04T15:18:00Z">
        <w:r w:rsidR="00B94B70">
          <w:t xml:space="preserve"> analysis when not </w:t>
        </w:r>
      </w:ins>
      <w:ins w:id="1953" w:author="Bruno Eleres" w:date="2021-05-04T15:19:00Z">
        <w:r w:rsidR="009B19C4">
          <w:t xml:space="preserve">using a </w:t>
        </w:r>
      </w:ins>
      <w:ins w:id="1954" w:author="Bruno Eleres" w:date="2021-05-04T15:18:00Z">
        <w:r w:rsidR="00B94B70">
          <w:t>fully solved phylogenetic tree (</w:t>
        </w:r>
      </w:ins>
      <w:del w:id="1955" w:author="Bruno Eleres" w:date="2021-05-04T15:17:00Z">
        <w:r w:rsidR="00166617" w:rsidDel="00290AC0">
          <w:delText>To overcome this drawback</w:delText>
        </w:r>
      </w:del>
      <w:ins w:id="1956" w:author="Aline Richter" w:date="2021-04-29T18:22:00Z">
        <w:del w:id="1957" w:author="Bruno Eleres" w:date="2021-05-04T15:17:00Z">
          <w:r w:rsidDel="00290AC0">
            <w:delText>,</w:delText>
          </w:r>
        </w:del>
      </w:ins>
      <w:del w:id="1958" w:author="Bruno Eleres" w:date="2021-05-04T15:17:00Z">
        <w:r w:rsidR="00166617" w:rsidDel="00290AC0">
          <w:delText xml:space="preserve"> we suggest that the phylogenetic tree be </w:delText>
        </w:r>
        <w:r w:rsidR="00E16F95" w:rsidDel="00290AC0">
          <w:delText xml:space="preserve">submitted to a </w:delText>
        </w:r>
      </w:del>
      <w:del w:id="1959" w:author="Bruno Eleres" w:date="2021-05-04T15:18:00Z">
        <w:r w:rsidR="00E16F95" w:rsidDel="00B94B70">
          <w:delText xml:space="preserve">procedure like </w:delText>
        </w:r>
      </w:del>
      <w:del w:id="1960" w:author="Bruno Eleres" w:date="2021-05-04T15:17:00Z">
        <w:r w:rsidR="00E16F95" w:rsidDel="00290AC0">
          <w:delText>that</w:delText>
        </w:r>
      </w:del>
      <w:del w:id="1961" w:author="Bruno Eleres" w:date="2021-05-04T15:18:00Z">
        <w:r w:rsidR="00E16F95" w:rsidDel="00B94B70">
          <w:delText xml:space="preserve"> proposed by </w:delText>
        </w:r>
      </w:del>
      <w:r w:rsidR="00E16F95">
        <w:fldChar w:fldCharType="begin" w:fldLock="1"/>
      </w:r>
      <w:r w:rsidR="00D51236">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 xml:space="preserve">Martins et al. </w:t>
      </w:r>
      <w:del w:id="1962" w:author="Bruno Eleres" w:date="2021-05-04T15:18:00Z">
        <w:r w:rsidR="001F4D7C" w:rsidDel="00B94B70">
          <w:rPr>
            <w:noProof/>
          </w:rPr>
          <w:delText>(</w:delText>
        </w:r>
      </w:del>
      <w:r w:rsidR="00E16F95" w:rsidRPr="00E16F95">
        <w:rPr>
          <w:noProof/>
        </w:rPr>
        <w:t>2013</w:t>
      </w:r>
      <w:del w:id="1963" w:author="Bruno Eleres" w:date="2021-05-04T15:18:00Z">
        <w:r w:rsidR="00E16F95" w:rsidRPr="00E16F95" w:rsidDel="00B94B70">
          <w:rPr>
            <w:noProof/>
          </w:rPr>
          <w:delText>)</w:delText>
        </w:r>
      </w:del>
      <w:r w:rsidR="00E16F95">
        <w:fldChar w:fldCharType="end"/>
      </w:r>
      <w:ins w:id="1964" w:author="Bruno Eleres" w:date="2021-05-04T15:18:00Z">
        <w:r w:rsidR="00B94B70">
          <w:t xml:space="preserve">; </w:t>
        </w:r>
      </w:ins>
      <w:del w:id="1965" w:author="Bruno Eleres" w:date="2021-05-04T15:18:00Z">
        <w:r w:rsidR="001F4D7C" w:rsidDel="00B94B70">
          <w:delText xml:space="preserve"> in order to </w:delText>
        </w:r>
        <w:r w:rsidR="00866C9A" w:rsidDel="00B94B70">
          <w:delText xml:space="preserve">assess </w:delText>
        </w:r>
        <w:r w:rsidR="001F4D7C" w:rsidDel="00B94B70">
          <w:delText>how the phylogenetic uncertainty may affect downstream analysis</w:delText>
        </w:r>
      </w:del>
      <w:ins w:id="1966" w:author="Aline Richter" w:date="2021-04-29T18:23:00Z">
        <w:del w:id="1967" w:author="Bruno Eleres" w:date="2021-05-04T14:41:00Z">
          <w:r w:rsidDel="00B83D21">
            <w:delText>,</w:delText>
          </w:r>
        </w:del>
        <w:del w:id="1968" w:author="Bruno Eleres" w:date="2021-05-04T15:18:00Z">
          <w:r w:rsidDel="00B94B70">
            <w:delText xml:space="preserve"> when</w:delText>
          </w:r>
        </w:del>
      </w:ins>
      <w:del w:id="1969" w:author="Bruno Eleres" w:date="2021-05-04T15:18:00Z">
        <w:r w:rsidR="001F4D7C" w:rsidDel="00B94B70">
          <w:delText xml:space="preserve"> that use</w:delText>
        </w:r>
      </w:del>
      <w:ins w:id="1970" w:author="Aline Richter" w:date="2021-04-29T18:23:00Z">
        <w:del w:id="1971" w:author="Bruno Eleres" w:date="2021-05-04T15:18:00Z">
          <w:r w:rsidDel="00B94B70">
            <w:delText xml:space="preserve"> a</w:delText>
          </w:r>
        </w:del>
      </w:ins>
      <w:del w:id="1972" w:author="Bruno Eleres" w:date="2021-05-04T15:18:00Z">
        <w:r w:rsidR="001F4D7C" w:rsidDel="00B94B70">
          <w:delText xml:space="preserve"> not fully solved phylogenetic tree</w:delText>
        </w:r>
      </w:del>
      <w:ins w:id="1973" w:author="Aline Richter" w:date="2021-04-29T18:24:00Z">
        <w:del w:id="1974" w:author="Bruno Eleres" w:date="2021-05-04T15:18:00Z">
          <w:r w:rsidDel="00B94B70">
            <w:delText xml:space="preserve"> is used</w:delText>
          </w:r>
        </w:del>
      </w:ins>
      <w:del w:id="1975" w:author="Bruno Eleres" w:date="2021-05-04T15:18:00Z">
        <w:r w:rsidR="001F4D7C" w:rsidDel="00B94B70">
          <w:delText xml:space="preserve"> (e.g.</w:delText>
        </w:r>
        <w:r w:rsidR="00412C28" w:rsidDel="00B94B70">
          <w:delText xml:space="preserve"> </w:delText>
        </w:r>
      </w:del>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15F53EB8" w14:textId="253446C1" w:rsidR="00A6144C" w:rsidDel="00161FAC" w:rsidRDefault="00404DED">
      <w:pPr>
        <w:rPr>
          <w:del w:id="1976" w:author="Aline Richter" w:date="2021-04-29T19:06:00Z"/>
        </w:rPr>
      </w:pPr>
      <w:ins w:id="1977" w:author="Aline Richter" w:date="2021-04-29T18:32:00Z">
        <w:del w:id="1978" w:author="Bruno Eleres" w:date="2021-05-04T15:31:00Z">
          <w:r w:rsidDel="00746997">
            <w:tab/>
          </w:r>
        </w:del>
        <w:r>
          <w:t xml:space="preserve">However, </w:t>
        </w:r>
      </w:ins>
      <w:ins w:id="1979" w:author="Aline Richter" w:date="2021-04-29T18:49:00Z">
        <w:r w:rsidR="00D02733">
          <w:t>these limitations</w:t>
        </w:r>
      </w:ins>
      <w:ins w:id="1980" w:author="Aline Richter" w:date="2021-04-29T18:32:00Z">
        <w:r>
          <w:t xml:space="preserve"> do not </w:t>
        </w:r>
      </w:ins>
      <w:ins w:id="1981" w:author="Aline Richter" w:date="2021-04-29T18:35:00Z">
        <w:r>
          <w:t>preclude</w:t>
        </w:r>
      </w:ins>
      <w:ins w:id="1982" w:author="Aline Richter" w:date="2021-04-29T18:33:00Z">
        <w:r>
          <w:t xml:space="preserve"> the </w:t>
        </w:r>
      </w:ins>
      <w:ins w:id="1983" w:author="Aline Richter" w:date="2021-04-29T18:35:00Z">
        <w:r w:rsidR="00343501">
          <w:t xml:space="preserve">package </w:t>
        </w:r>
      </w:ins>
      <w:ins w:id="1984" w:author="Aline Richter" w:date="2021-04-29T18:38:00Z">
        <w:r w:rsidR="00343501">
          <w:t>functioning</w:t>
        </w:r>
      </w:ins>
      <w:ins w:id="1985" w:author="Aline Richter" w:date="2021-04-29T18:46:00Z">
        <w:r w:rsidR="00D02733">
          <w:t xml:space="preserve"> or </w:t>
        </w:r>
      </w:ins>
      <w:ins w:id="1986" w:author="Aline Richter" w:date="2021-04-29T18:48:00Z">
        <w:r w:rsidR="00D02733">
          <w:t>its</w:t>
        </w:r>
      </w:ins>
      <w:ins w:id="1987" w:author="Aline Richter" w:date="2021-04-29T18:46:00Z">
        <w:r w:rsidR="00D02733">
          <w:t xml:space="preserve"> </w:t>
        </w:r>
      </w:ins>
      <w:ins w:id="1988" w:author="Aline Richter" w:date="2021-04-29T18:47:00Z">
        <w:r w:rsidR="00D02733">
          <w:t>applicability for studies in phylogenetic community ecology</w:t>
        </w:r>
      </w:ins>
      <w:ins w:id="1989" w:author="Aline Richter" w:date="2021-04-29T18:48:00Z">
        <w:r w:rsidR="00D02733">
          <w:t>.</w:t>
        </w:r>
      </w:ins>
      <w:ins w:id="1990" w:author="Aline Richter" w:date="2021-04-29T18:45:00Z">
        <w:r w:rsidR="00343501">
          <w:t xml:space="preserve"> </w:t>
        </w:r>
      </w:ins>
      <w:ins w:id="1991" w:author="Aline Richter" w:date="2021-04-29T18:52:00Z">
        <w:r w:rsidR="00D02733">
          <w:t>Moreover</w:t>
        </w:r>
      </w:ins>
      <w:ins w:id="1992" w:author="Aline Richter" w:date="2021-04-29T18:48:00Z">
        <w:del w:id="1993" w:author="Bruno Eleres" w:date="2021-05-04T15:20:00Z">
          <w:r w:rsidR="00D02733" w:rsidDel="009B19C4">
            <w:delText xml:space="preserve">, until </w:delText>
          </w:r>
        </w:del>
      </w:ins>
      <w:ins w:id="1994" w:author="Aline Richter" w:date="2021-04-29T18:49:00Z">
        <w:del w:id="1995" w:author="Bruno Eleres" w:date="2021-05-04T15:20:00Z">
          <w:r w:rsidR="00D02733" w:rsidDel="009B19C4">
            <w:delText>now</w:delText>
          </w:r>
        </w:del>
        <w:r w:rsidR="00D02733">
          <w:t xml:space="preserve">, this is the </w:t>
        </w:r>
        <w:del w:id="1996" w:author="Bruno Eleres" w:date="2021-05-04T15:20:00Z">
          <w:r w:rsidR="00D02733" w:rsidDel="009B19C4">
            <w:delText>unique</w:delText>
          </w:r>
        </w:del>
      </w:ins>
      <w:ins w:id="1997" w:author="Bruno Eleres" w:date="2021-05-04T15:20:00Z">
        <w:r w:rsidR="009B19C4">
          <w:t>only</w:t>
        </w:r>
      </w:ins>
      <w:ins w:id="1998" w:author="Aline Richter" w:date="2021-04-29T18:49:00Z">
        <w:r w:rsidR="00D02733">
          <w:t xml:space="preserve"> </w:t>
        </w:r>
      </w:ins>
      <w:ins w:id="1999" w:author="Bruno Eleres" w:date="2021-05-04T15:21:00Z">
        <w:r w:rsidR="004C7FE5">
          <w:t>automated</w:t>
        </w:r>
      </w:ins>
      <w:ins w:id="2000" w:author="Bruno Eleres" w:date="2021-05-04T15:20:00Z">
        <w:r w:rsidR="004C7FE5">
          <w:t xml:space="preserve"> </w:t>
        </w:r>
      </w:ins>
      <w:ins w:id="2001" w:author="Aline Richter" w:date="2021-04-29T18:49:00Z">
        <w:r w:rsidR="00D02733">
          <w:t xml:space="preserve">tool able to provide a complete </w:t>
        </w:r>
      </w:ins>
      <w:ins w:id="2002" w:author="Aline Richter" w:date="2021-04-29T18:52:00Z">
        <w:r w:rsidR="00D02733">
          <w:t xml:space="preserve">phylogenetic </w:t>
        </w:r>
      </w:ins>
      <w:ins w:id="2003" w:author="Aline Richter" w:date="2021-04-29T18:49:00Z">
        <w:r w:rsidR="00D02733">
          <w:t>tree</w:t>
        </w:r>
      </w:ins>
      <w:ins w:id="2004" w:author="Aline Richter" w:date="2021-04-29T18:50:00Z">
        <w:r w:rsidR="00D02733">
          <w:t xml:space="preserve"> that </w:t>
        </w:r>
        <w:del w:id="2005" w:author="Bruno Eleres" w:date="2021-05-04T15:21:00Z">
          <w:r w:rsidR="00D02733" w:rsidDel="004C7FE5">
            <w:delText xml:space="preserve">is </w:delText>
          </w:r>
        </w:del>
        <w:del w:id="2006" w:author="Bruno Eleres" w:date="2021-05-04T15:20:00Z">
          <w:r w:rsidR="00D02733" w:rsidDel="004C7FE5">
            <w:delText>totally automated</w:delText>
          </w:r>
        </w:del>
      </w:ins>
      <w:ins w:id="2007" w:author="Aline Richter" w:date="2021-04-29T18:51:00Z">
        <w:del w:id="2008" w:author="Bruno Eleres" w:date="2021-05-04T14:41:00Z">
          <w:r w:rsidR="00D02733" w:rsidDel="00B83D21">
            <w:delText>,</w:delText>
          </w:r>
        </w:del>
        <w:del w:id="2009" w:author="Bruno Eleres" w:date="2021-05-04T15:21:00Z">
          <w:r w:rsidR="00D02733" w:rsidDel="004C7FE5">
            <w:delText xml:space="preserve"> and </w:delText>
          </w:r>
        </w:del>
        <w:del w:id="2010" w:author="Bruno Eleres" w:date="2021-05-04T15:20:00Z">
          <w:r w:rsidR="00D02733" w:rsidDel="004C7FE5">
            <w:delText xml:space="preserve">that </w:delText>
          </w:r>
        </w:del>
        <w:r w:rsidR="00D02733">
          <w:t xml:space="preserve">can </w:t>
        </w:r>
        <w:del w:id="2011" w:author="Bruno Eleres" w:date="2021-05-04T15:07:00Z">
          <w:r w:rsidR="00D02733" w:rsidDel="0000617C">
            <w:delText>handle easily</w:delText>
          </w:r>
        </w:del>
      </w:ins>
      <w:ins w:id="2012" w:author="Bruno Eleres" w:date="2021-05-04T15:07:00Z">
        <w:r w:rsidR="0000617C">
          <w:t>easily handle</w:t>
        </w:r>
      </w:ins>
      <w:ins w:id="2013" w:author="Aline Richter" w:date="2021-04-29T18:51:00Z">
        <w:r w:rsidR="00D02733">
          <w:t xml:space="preserve"> </w:t>
        </w:r>
      </w:ins>
      <w:ins w:id="2014" w:author="Aline Richter" w:date="2021-04-29T18:49:00Z">
        <w:del w:id="2015" w:author="Bruno Eleres" w:date="2021-05-04T15:07:00Z">
          <w:r w:rsidR="00D02733" w:rsidDel="00010C20">
            <w:delText>for</w:delText>
          </w:r>
        </w:del>
      </w:ins>
      <w:ins w:id="2016" w:author="Aline Richter" w:date="2021-04-29T18:51:00Z">
        <w:del w:id="2017" w:author="Bruno Eleres" w:date="2021-05-04T15:07:00Z">
          <w:r w:rsidR="00D02733" w:rsidDel="00010C20">
            <w:delText xml:space="preserve"> </w:delText>
          </w:r>
        </w:del>
        <w:r w:rsidR="00D02733">
          <w:t>large datasets.</w:t>
        </w:r>
      </w:ins>
      <w:ins w:id="2018" w:author="Aline Richter" w:date="2021-04-29T18:54:00Z">
        <w:r w:rsidR="00D02733">
          <w:t xml:space="preserve"> </w:t>
        </w:r>
      </w:ins>
      <w:ins w:id="2019" w:author="Aline Richter" w:date="2021-04-29T18:57:00Z">
        <w:r w:rsidR="00437024">
          <w:t>The</w:t>
        </w:r>
      </w:ins>
      <w:ins w:id="2020" w:author="Aline Richter" w:date="2021-04-29T18:59:00Z">
        <w:r w:rsidR="00437024">
          <w:t xml:space="preserve"> use of the</w:t>
        </w:r>
      </w:ins>
      <w:ins w:id="2021" w:author="Aline Richter" w:date="2021-04-29T18:57:00Z">
        <w:r w:rsidR="00437024">
          <w:t xml:space="preserve"> </w:t>
        </w:r>
        <w:proofErr w:type="spellStart"/>
        <w:r w:rsidR="00437024">
          <w:t>FishPhyloMaker</w:t>
        </w:r>
        <w:proofErr w:type="spellEnd"/>
        <w:r w:rsidR="00437024">
          <w:t xml:space="preserve"> can be </w:t>
        </w:r>
      </w:ins>
      <w:ins w:id="2022" w:author="Aline Richter" w:date="2021-04-29T18:59:00Z">
        <w:r w:rsidR="00437024">
          <w:t>relevant</w:t>
        </w:r>
      </w:ins>
      <w:ins w:id="2023" w:author="Aline Richter" w:date="2021-04-29T19:00:00Z">
        <w:r w:rsidR="00437024">
          <w:t xml:space="preserve"> for </w:t>
        </w:r>
      </w:ins>
      <w:ins w:id="2024" w:author="Bruno Eleres" w:date="2021-05-04T15:21:00Z">
        <w:r w:rsidR="004C7FE5">
          <w:t>addressing</w:t>
        </w:r>
      </w:ins>
      <w:ins w:id="2025" w:author="Aline Richter" w:date="2021-04-29T19:00:00Z">
        <w:del w:id="2026" w:author="Bruno Eleres" w:date="2021-05-04T15:21:00Z">
          <w:r w:rsidR="00437024" w:rsidDel="004C7FE5">
            <w:delText>accessing</w:delText>
          </w:r>
        </w:del>
        <w:r w:rsidR="00437024">
          <w:t xml:space="preserve"> several </w:t>
        </w:r>
      </w:ins>
      <w:ins w:id="2027" w:author="Bruno Eleres" w:date="2021-05-04T15:21:00Z">
        <w:r w:rsidR="004C7FE5">
          <w:t>critical questions</w:t>
        </w:r>
      </w:ins>
      <w:ins w:id="2028" w:author="Aline Richter" w:date="2021-04-29T19:00:00Z">
        <w:del w:id="2029" w:author="Bruno Eleres" w:date="2021-05-04T15:21:00Z">
          <w:r w:rsidR="00437024" w:rsidDel="004C7FE5">
            <w:delText>important issues</w:delText>
          </w:r>
        </w:del>
        <w:r w:rsidR="00437024">
          <w:t xml:space="preserve"> in ecology and evolution.</w:t>
        </w:r>
      </w:ins>
      <w:ins w:id="2030" w:author="Aline Richter" w:date="2021-04-29T19:01:00Z">
        <w:r w:rsidR="00437024">
          <w:t xml:space="preserve"> </w:t>
        </w:r>
      </w:ins>
      <w:ins w:id="2031" w:author="Bruno Eleres" w:date="2021-05-04T15:23:00Z">
        <w:r w:rsidR="009D2C48">
          <w:t>T</w:t>
        </w:r>
      </w:ins>
      <w:ins w:id="2032" w:author="Aline Richter" w:date="2021-04-29T19:01:00Z">
        <w:del w:id="2033" w:author="Bruno Eleres" w:date="2021-05-04T14:41:00Z">
          <w:r w:rsidR="00437024" w:rsidDel="00B83D21">
            <w:delText>I</w:delText>
          </w:r>
        </w:del>
        <w:del w:id="2034" w:author="Bruno Eleres" w:date="2021-05-04T15:22:00Z">
          <w:r w:rsidR="00437024" w:rsidDel="009D2C48">
            <w:delText xml:space="preserve">n </w:delText>
          </w:r>
        </w:del>
      </w:ins>
      <w:ins w:id="2035" w:author="Aline Richter" w:date="2021-04-29T19:02:00Z">
        <w:del w:id="2036" w:author="Bruno Eleres" w:date="2021-05-04T15:22:00Z">
          <w:r w:rsidR="00437024" w:rsidDel="009D2C48">
            <w:delText>a</w:delText>
          </w:r>
        </w:del>
        <w:del w:id="2037" w:author="Bruno Eleres" w:date="2021-05-04T15:23:00Z">
          <w:r w:rsidR="00437024" w:rsidDel="009D2C48">
            <w:delText xml:space="preserve"> local</w:delText>
          </w:r>
        </w:del>
        <w:del w:id="2038" w:author="Bruno Eleres" w:date="2021-05-04T15:07:00Z">
          <w:r w:rsidR="00437024" w:rsidDel="0000617C">
            <w:delText>-</w:delText>
          </w:r>
        </w:del>
        <w:del w:id="2039" w:author="Bruno Eleres" w:date="2021-05-04T15:23:00Z">
          <w:r w:rsidR="00437024" w:rsidDel="009D2C48">
            <w:delText>scale, t</w:delText>
          </w:r>
        </w:del>
        <w:r w:rsidR="00437024">
          <w:t>he</w:t>
        </w:r>
      </w:ins>
      <w:ins w:id="2040" w:author="Aline Richter" w:date="2021-04-29T19:01:00Z">
        <w:r w:rsidR="00437024">
          <w:t xml:space="preserve"> </w:t>
        </w:r>
        <w:proofErr w:type="spellStart"/>
        <w:r w:rsidR="00437024">
          <w:t>F</w:t>
        </w:r>
      </w:ins>
      <w:del w:id="2041" w:author="Aline Richter" w:date="2021-04-29T18:32:00Z">
        <w:r w:rsidR="00240A32" w:rsidDel="00404DED">
          <w:tab/>
        </w:r>
      </w:del>
      <w:del w:id="2042" w:author="Aline Richter" w:date="2021-04-29T19:01:00Z">
        <w:r w:rsidR="00914E53" w:rsidDel="00437024">
          <w:delText>P</w:delText>
        </w:r>
      </w:del>
      <w:r w:rsidR="00914E53">
        <w:t>hyloFishMaker</w:t>
      </w:r>
      <w:proofErr w:type="spellEnd"/>
      <w:r w:rsidR="00914E53">
        <w:t xml:space="preserve"> </w:t>
      </w:r>
      <w:del w:id="2043" w:author="Aline Richter" w:date="2021-04-29T19:02:00Z">
        <w:r w:rsidR="00914E53" w:rsidDel="00437024">
          <w:delText xml:space="preserve">will </w:delText>
        </w:r>
      </w:del>
      <w:ins w:id="2044" w:author="Aline Richter" w:date="2021-04-29T19:02:00Z">
        <w:del w:id="2045" w:author="Bruno Eleres" w:date="2021-05-04T15:23:00Z">
          <w:r w:rsidR="00437024" w:rsidDel="009D2C48">
            <w:delText xml:space="preserve">could </w:delText>
          </w:r>
        </w:del>
      </w:ins>
      <w:r w:rsidR="00914E53">
        <w:t>facilitate</w:t>
      </w:r>
      <w:ins w:id="2046" w:author="Bruno Eleres" w:date="2021-05-04T15:23:00Z">
        <w:r w:rsidR="009D2C48">
          <w:t>s</w:t>
        </w:r>
      </w:ins>
      <w:r w:rsidR="00914E53">
        <w:t xml:space="preserve"> the obtention of phylogenetic </w:t>
      </w:r>
      <w:del w:id="2047" w:author="Bruno Eleres" w:date="2021-05-04T15:21:00Z">
        <w:r w:rsidR="00914E53" w:rsidDel="004C7FE5">
          <w:delText xml:space="preserve">hypothesis </w:delText>
        </w:r>
      </w:del>
      <w:ins w:id="2048" w:author="Bruno Eleres" w:date="2021-05-04T15:21:00Z">
        <w:r w:rsidR="004C7FE5">
          <w:t xml:space="preserve">hypotheses </w:t>
        </w:r>
      </w:ins>
      <w:r w:rsidR="00417616">
        <w:t>for</w:t>
      </w:r>
      <w:r w:rsidR="0018151C">
        <w:t xml:space="preserve"> local</w:t>
      </w:r>
      <w:r w:rsidR="00417616">
        <w:t xml:space="preserve"> pool</w:t>
      </w:r>
      <w:ins w:id="2049" w:author="Bruno Eleres" w:date="2021-05-04T15:23:00Z">
        <w:r w:rsidR="009D2C48">
          <w:t>s</w:t>
        </w:r>
      </w:ins>
      <w:r w:rsidR="00417616">
        <w:t xml:space="preserve"> of </w:t>
      </w:r>
      <w:ins w:id="2050" w:author="Bruno Eleres" w:date="2021-05-04T15:21:00Z">
        <w:r w:rsidR="004C7FE5">
          <w:t>ray-</w:t>
        </w:r>
      </w:ins>
      <w:r w:rsidR="00D7326C">
        <w:t>finned</w:t>
      </w:r>
      <w:del w:id="2051" w:author="Bruno Eleres" w:date="2021-05-04T15:21:00Z">
        <w:r w:rsidR="00D7326C" w:rsidDel="004C7FE5">
          <w:delText>-ray</w:delText>
        </w:r>
      </w:del>
      <w:r w:rsidR="00D7326C">
        <w:t xml:space="preserve"> </w:t>
      </w:r>
      <w:r w:rsidR="00417616">
        <w:t>fish</w:t>
      </w:r>
      <w:r w:rsidR="00D7326C">
        <w:t>es</w:t>
      </w:r>
      <w:r w:rsidR="00417616">
        <w:t xml:space="preserve">, </w:t>
      </w:r>
      <w:ins w:id="2052" w:author="Bruno Eleres" w:date="2021-05-04T15:23:00Z">
        <w:r w:rsidR="004154AF">
          <w:t xml:space="preserve">which can be especially important for regions </w:t>
        </w:r>
      </w:ins>
      <w:ins w:id="2053" w:author="Bruno Eleres" w:date="2021-05-04T15:24:00Z">
        <w:r w:rsidR="00143CA3">
          <w:t>with a</w:t>
        </w:r>
      </w:ins>
      <w:ins w:id="2054" w:author="Bruno Eleres" w:date="2021-05-04T15:23:00Z">
        <w:r w:rsidR="004154AF">
          <w:t xml:space="preserve"> large gap </w:t>
        </w:r>
      </w:ins>
      <w:ins w:id="2055" w:author="Bruno Eleres" w:date="2021-05-04T15:24:00Z">
        <w:r w:rsidR="00143CA3">
          <w:t>i</w:t>
        </w:r>
      </w:ins>
      <w:ins w:id="2056" w:author="Bruno Eleres" w:date="2021-05-04T15:23:00Z">
        <w:r w:rsidR="004154AF">
          <w:t xml:space="preserve">n the </w:t>
        </w:r>
      </w:ins>
      <w:ins w:id="2057" w:author="Bruno Eleres" w:date="2021-05-04T15:24:00Z">
        <w:r w:rsidR="00143CA3">
          <w:t xml:space="preserve">phylogenetic </w:t>
        </w:r>
      </w:ins>
      <w:ins w:id="2058" w:author="Bruno Eleres" w:date="2021-05-04T15:23:00Z">
        <w:r w:rsidR="004154AF">
          <w:t xml:space="preserve">knowledge of </w:t>
        </w:r>
      </w:ins>
      <w:ins w:id="2059" w:author="Bruno Eleres" w:date="2021-05-04T15:24:00Z">
        <w:r w:rsidR="00143CA3">
          <w:t>fishes, such as</w:t>
        </w:r>
      </w:ins>
      <w:del w:id="2060" w:author="Bruno Eleres" w:date="2021-05-04T15:24:00Z">
        <w:r w:rsidR="00417616" w:rsidDel="00143CA3">
          <w:delText xml:space="preserve">mainly in </w:delText>
        </w:r>
      </w:del>
      <w:ins w:id="2061" w:author="Bruno Eleres" w:date="2021-05-04T15:24:00Z">
        <w:r w:rsidR="00143CA3">
          <w:t xml:space="preserve"> </w:t>
        </w:r>
      </w:ins>
      <w:ins w:id="2062" w:author="Bruno Eleres" w:date="2021-05-04T15:07:00Z">
        <w:r w:rsidR="0000617C">
          <w:t xml:space="preserve">the </w:t>
        </w:r>
      </w:ins>
      <w:r w:rsidR="00417616">
        <w:t>Neotropical region</w:t>
      </w:r>
      <w:del w:id="2063" w:author="Bruno Eleres" w:date="2021-05-04T15:24:00Z">
        <w:r w:rsidR="00417616" w:rsidDel="00143CA3">
          <w:delText xml:space="preserve">, </w:delText>
        </w:r>
      </w:del>
      <w:del w:id="2064" w:author="Bruno Eleres" w:date="2021-05-03T23:24:00Z">
        <w:r w:rsidR="00417616" w:rsidDel="000615CF">
          <w:delText xml:space="preserve">that </w:delText>
        </w:r>
      </w:del>
      <w:del w:id="2065" w:author="Bruno Eleres" w:date="2021-05-04T15:24:00Z">
        <w:r w:rsidR="00200AA5" w:rsidDel="00143CA3">
          <w:delText>probably is the region that present the</w:delText>
        </w:r>
      </w:del>
      <w:r w:rsidR="00200AA5">
        <w:t xml:space="preserve"> </w:t>
      </w:r>
      <w:del w:id="2066" w:author="Bruno Eleres" w:date="2021-05-04T15:23:00Z">
        <w:r w:rsidR="00200AA5" w:rsidDel="004154AF">
          <w:delText>major gap regarding the</w:delText>
        </w:r>
        <w:r w:rsidR="00B8605F" w:rsidDel="004154AF">
          <w:delText xml:space="preserve"> knowledge of</w:delText>
        </w:r>
        <w:r w:rsidR="00200AA5" w:rsidDel="004154AF">
          <w:delText xml:space="preserve"> phylogenetic </w:delText>
        </w:r>
        <w:r w:rsidR="00B8605F" w:rsidDel="004154AF">
          <w:delText xml:space="preserve">position </w:delText>
        </w:r>
        <w:r w:rsidR="00380AC3" w:rsidDel="004154AF">
          <w:delText>of species</w:delText>
        </w:r>
        <w:r w:rsidR="0018151C" w:rsidDel="004154AF">
          <w:delText xml:space="preserve"> </w:delText>
        </w:r>
      </w:del>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ins w:id="2067" w:author="Aline Richter" w:date="2021-04-29T19:04:00Z">
        <w:r w:rsidR="00437024">
          <w:t xml:space="preserve">Such phylogenetic hypothesis </w:t>
        </w:r>
        <w:del w:id="2068" w:author="Bruno Eleres" w:date="2021-05-04T15:25:00Z">
          <w:r w:rsidR="00437024" w:rsidDel="00B04AF8">
            <w:delText xml:space="preserve">comprising all species </w:delText>
          </w:r>
        </w:del>
      </w:ins>
      <w:del w:id="2069" w:author="Aline Richter" w:date="2021-04-29T19:03:00Z">
        <w:r w:rsidR="00380AC3" w:rsidDel="00437024">
          <w:delText xml:space="preserve">The ease </w:delText>
        </w:r>
        <w:r w:rsidR="00B8605F" w:rsidDel="00437024">
          <w:delText xml:space="preserve">to produce </w:delText>
        </w:r>
        <w:r w:rsidR="005471D4" w:rsidDel="00437024">
          <w:delText>local</w:delText>
        </w:r>
        <w:r w:rsidR="00380AC3" w:rsidDel="00437024">
          <w:delText xml:space="preserve"> fish phylogenies </w:delText>
        </w:r>
        <w:r w:rsidR="00785968" w:rsidDel="00437024">
          <w:delText>with all s</w:delText>
        </w:r>
      </w:del>
      <w:del w:id="2070" w:author="Aline Richter" w:date="2021-04-29T19:04:00Z">
        <w:r w:rsidR="00785968" w:rsidDel="00437024">
          <w:delText xml:space="preserve">pecies </w:delText>
        </w:r>
        <w:r w:rsidR="00380AC3" w:rsidDel="00437024">
          <w:delText xml:space="preserve">will </w:delText>
        </w:r>
      </w:del>
      <w:r w:rsidR="00380AC3">
        <w:t>allow</w:t>
      </w:r>
      <w:ins w:id="2071" w:author="Bruno Eleres" w:date="2021-05-04T15:07:00Z">
        <w:r w:rsidR="0000617C">
          <w:t>s</w:t>
        </w:r>
      </w:ins>
      <w:r w:rsidR="00380AC3">
        <w:t xml:space="preserve"> </w:t>
      </w:r>
      <w:del w:id="2072" w:author="Bruno Eleres" w:date="2021-05-04T15:07:00Z">
        <w:r w:rsidR="00380AC3" w:rsidDel="0000617C">
          <w:delText>to better understand</w:delText>
        </w:r>
      </w:del>
      <w:ins w:id="2073" w:author="Bruno Eleres" w:date="2021-05-04T15:07:00Z">
        <w:r w:rsidR="0000617C">
          <w:t xml:space="preserve">understanding </w:t>
        </w:r>
      </w:ins>
      <w:del w:id="2074" w:author="Bruno Eleres" w:date="2021-05-04T15:25:00Z">
        <w:r w:rsidR="00380AC3" w:rsidDel="00B04AF8">
          <w:delText xml:space="preserve"> </w:delText>
        </w:r>
      </w:del>
      <w:r w:rsidR="00380AC3">
        <w:t xml:space="preserve">how </w:t>
      </w:r>
      <w:del w:id="2075" w:author="Bruno Eleres" w:date="2021-05-04T15:25:00Z">
        <w:r w:rsidR="00380AC3" w:rsidDel="00B04AF8">
          <w:delText xml:space="preserve">fish </w:delText>
        </w:r>
      </w:del>
      <w:ins w:id="2076" w:author="Bruno Eleres" w:date="2021-05-04T15:25:00Z">
        <w:r w:rsidR="00B04AF8">
          <w:t xml:space="preserve">ecological </w:t>
        </w:r>
      </w:ins>
      <w:r w:rsidR="00380AC3">
        <w:t>traits evolved</w:t>
      </w:r>
      <w:ins w:id="2077" w:author="Aline Richter" w:date="2021-04-29T19:09:00Z">
        <w:r w:rsidR="00161FAC">
          <w:t xml:space="preserve"> or</w:t>
        </w:r>
      </w:ins>
      <w:del w:id="2078" w:author="Aline Richter" w:date="2021-04-29T19:09:00Z">
        <w:r w:rsidR="00623DA9" w:rsidDel="00161FAC">
          <w:delText>,</w:delText>
        </w:r>
      </w:del>
      <w:r w:rsidR="00623DA9">
        <w:t xml:space="preserve"> how the current and past environmental conditions selected the lineages </w:t>
      </w:r>
      <w:del w:id="2079" w:author="Bruno Eleres" w:date="2021-05-04T15:25:00Z">
        <w:r w:rsidR="00623DA9" w:rsidDel="00E64347">
          <w:delText xml:space="preserve">through </w:delText>
        </w:r>
      </w:del>
      <w:ins w:id="2080" w:author="Bruno Eleres" w:date="2021-05-04T15:25:00Z">
        <w:r w:rsidR="00E64347">
          <w:t xml:space="preserve">in </w:t>
        </w:r>
      </w:ins>
      <w:r w:rsidR="00623DA9">
        <w:t xml:space="preserve">different </w:t>
      </w:r>
      <w:del w:id="2081" w:author="Bruno Eleres" w:date="2021-05-04T15:25:00Z">
        <w:r w:rsidR="00623DA9" w:rsidDel="00B04AF8">
          <w:delText>Basins</w:delText>
        </w:r>
      </w:del>
      <w:ins w:id="2082" w:author="Bruno Eleres" w:date="2021-05-04T15:25:00Z">
        <w:r w:rsidR="00B04AF8">
          <w:t>areas</w:t>
        </w:r>
      </w:ins>
      <w:del w:id="2083" w:author="Aline Richter" w:date="2021-04-29T19:05:00Z">
        <w:r w:rsidR="004C4551" w:rsidDel="00437024">
          <w:delText xml:space="preserve">, boosting our understanding of patterns of </w:delText>
        </w:r>
        <w:r w:rsidR="00CC1295" w:rsidDel="00437024">
          <w:delText>evolution of bony fish assemblages and species.</w:delText>
        </w:r>
      </w:del>
      <w:ins w:id="2084" w:author="Aline Richter" w:date="2021-04-29T19:05:00Z">
        <w:r w:rsidR="00437024">
          <w:t>.</w:t>
        </w:r>
      </w:ins>
      <w:ins w:id="2085" w:author="Bruno Eleres" w:date="2021-05-04T15:26:00Z">
        <w:r w:rsidR="00EB6BD9">
          <w:t xml:space="preserve"> At larger</w:t>
        </w:r>
      </w:ins>
      <w:ins w:id="2086" w:author="Bruno Eleres" w:date="2021-05-04T15:27:00Z">
        <w:r w:rsidR="00EB6BD9">
          <w:t xml:space="preserve"> scales</w:t>
        </w:r>
      </w:ins>
      <w:ins w:id="2087" w:author="Aline Richter" w:date="2021-04-29T19:05:00Z">
        <w:del w:id="2088" w:author="Bruno Eleres" w:date="2021-05-04T15:26:00Z">
          <w:r w:rsidR="00437024" w:rsidDel="00E64347">
            <w:delText xml:space="preserve"> </w:delText>
          </w:r>
        </w:del>
      </w:ins>
      <w:ins w:id="2089" w:author="Aline Richter" w:date="2021-04-29T19:09:00Z">
        <w:del w:id="2090" w:author="Bruno Eleres" w:date="2021-05-04T15:27:00Z">
          <w:r w:rsidR="00161FAC" w:rsidDel="005A63D3">
            <w:delText>On the other hand, l</w:delText>
          </w:r>
        </w:del>
      </w:ins>
      <w:ins w:id="2091" w:author="Aline Richter" w:date="2021-04-29T19:05:00Z">
        <w:del w:id="2092" w:author="Bruno Eleres" w:date="2021-05-04T15:27:00Z">
          <w:r w:rsidR="00437024" w:rsidDel="005A63D3">
            <w:delText>arge-scale studies</w:delText>
          </w:r>
        </w:del>
      </w:ins>
      <w:ins w:id="2093" w:author="Aline Richter" w:date="2021-04-29T19:06:00Z">
        <w:del w:id="2094" w:author="Bruno Eleres" w:date="2021-05-04T15:27:00Z">
          <w:r w:rsidR="00161FAC" w:rsidDel="005A63D3">
            <w:delText xml:space="preserve"> with fishes</w:delText>
          </w:r>
        </w:del>
      </w:ins>
      <w:ins w:id="2095" w:author="Aline Richter" w:date="2021-04-29T19:05:00Z">
        <w:del w:id="2096" w:author="Bruno Eleres" w:date="2021-05-04T15:27:00Z">
          <w:r w:rsidR="00437024" w:rsidDel="005A63D3">
            <w:delText xml:space="preserve">, </w:delText>
          </w:r>
        </w:del>
      </w:ins>
      <w:ins w:id="2097" w:author="Aline Richter" w:date="2021-04-29T19:07:00Z">
        <w:del w:id="2098" w:author="Bruno Eleres" w:date="2021-05-04T15:27:00Z">
          <w:r w:rsidR="00161FAC" w:rsidDel="005A63D3">
            <w:delText>as the</w:delText>
          </w:r>
        </w:del>
      </w:ins>
      <w:ins w:id="2099" w:author="Bruno Eleres" w:date="2021-05-04T15:27:00Z">
        <w:r w:rsidR="005A63D3">
          <w:t>,</w:t>
        </w:r>
      </w:ins>
      <w:ins w:id="2100" w:author="Aline Richter" w:date="2021-04-29T19:07:00Z">
        <w:r w:rsidR="00161FAC">
          <w:t xml:space="preserve"> </w:t>
        </w:r>
      </w:ins>
    </w:p>
    <w:p w14:paraId="767B93BC" w14:textId="606DBFF3" w:rsidR="007E4AA4" w:rsidRDefault="00FD32D6">
      <w:pPr>
        <w:ind w:firstLine="708"/>
        <w:rPr>
          <w:ins w:id="2101" w:author="Aline Richter" w:date="2021-04-29T17:41:00Z"/>
          <w:rFonts w:cs="Times New Roman"/>
          <w:b/>
          <w:bCs/>
        </w:rPr>
        <w:pPrChange w:id="2102" w:author="Bruno Eleres" w:date="2021-05-04T15:26:00Z">
          <w:pPr/>
        </w:pPrChange>
      </w:pPr>
      <w:del w:id="2103" w:author="Aline Richter" w:date="2021-04-29T19:06:00Z">
        <w:r w:rsidDel="00161FAC">
          <w:delText xml:space="preserve">Much of the </w:delText>
        </w:r>
      </w:del>
      <w:r w:rsidR="006E03C5">
        <w:t>biogeographical studies</w:t>
      </w:r>
      <w:ins w:id="2104" w:author="Aline Richter" w:date="2021-04-29T19:07:00Z">
        <w:del w:id="2105" w:author="Bruno Eleres" w:date="2021-05-04T15:27:00Z">
          <w:r w:rsidR="00161FAC" w:rsidDel="005A63D3">
            <w:delText>,</w:delText>
          </w:r>
        </w:del>
        <w:r w:rsidR="00161FAC">
          <w:t xml:space="preserve"> are</w:t>
        </w:r>
      </w:ins>
      <w:del w:id="2106" w:author="Aline Richter" w:date="2021-04-29T19:07:00Z">
        <w:r w:rsidR="006E03C5" w:rsidDel="00161FAC">
          <w:delText xml:space="preserve"> using fishes are</w:delText>
        </w:r>
      </w:del>
      <w:r w:rsidR="006E03C5">
        <w:t xml:space="preserve"> </w:t>
      </w:r>
      <w:ins w:id="2107" w:author="Bruno Eleres" w:date="2021-05-04T15:27:00Z">
        <w:r w:rsidR="005A63D3">
          <w:t xml:space="preserve">usually </w:t>
        </w:r>
      </w:ins>
      <w:r w:rsidR="006E03C5">
        <w:t xml:space="preserve">restricted </w:t>
      </w:r>
      <w:ins w:id="2108" w:author="Aline Richter" w:date="2021-04-29T19:08:00Z">
        <w:r w:rsidR="00161FAC">
          <w:t xml:space="preserve">to one or </w:t>
        </w:r>
      </w:ins>
      <w:ins w:id="2109" w:author="Bruno Eleres" w:date="2021-05-04T15:27:00Z">
        <w:r w:rsidR="005A63D3">
          <w:t xml:space="preserve">a </w:t>
        </w:r>
      </w:ins>
      <w:ins w:id="2110" w:author="Aline Richter" w:date="2021-04-29T19:08:00Z">
        <w:del w:id="2111" w:author="Bruno Eleres" w:date="2021-05-04T15:27:00Z">
          <w:r w:rsidR="00161FAC" w:rsidDel="005A63D3">
            <w:delText xml:space="preserve">a </w:delText>
          </w:r>
        </w:del>
        <w:r w:rsidR="00161FAC">
          <w:t xml:space="preserve">few </w:t>
        </w:r>
      </w:ins>
      <w:del w:id="2112" w:author="Aline Richter" w:date="2021-04-29T19:08:00Z">
        <w:r w:rsidR="006E03C5" w:rsidDel="00161FAC">
          <w:delText xml:space="preserve">only to a </w:delText>
        </w:r>
      </w:del>
      <w:del w:id="2113" w:author="Bruno Eleres" w:date="2021-05-04T15:27:00Z">
        <w:r w:rsidR="006E03C5" w:rsidDel="005A63D3">
          <w:delText xml:space="preserve">specific </w:delText>
        </w:r>
      </w:del>
      <w:ins w:id="2114" w:author="Bruno Eleres" w:date="2021-05-04T15:27:00Z">
        <w:r w:rsidR="005A63D3">
          <w:t>lineages</w:t>
        </w:r>
      </w:ins>
      <w:del w:id="2115" w:author="Bruno Eleres" w:date="2021-05-04T15:27:00Z">
        <w:r w:rsidR="006E03C5" w:rsidDel="005A63D3">
          <w:delText>families</w:delText>
        </w:r>
      </w:del>
      <w:ins w:id="2116" w:author="Aline Richter" w:date="2021-04-29T19:08:00Z">
        <w:del w:id="2117" w:author="Bruno Eleres" w:date="2021-05-04T12:40:00Z">
          <w:r w:rsidR="00161FAC" w:rsidDel="00C51E67">
            <w:delText>,</w:delText>
          </w:r>
        </w:del>
        <w:r w:rsidR="00161FAC">
          <w:t xml:space="preserve"> due</w:t>
        </w:r>
      </w:ins>
      <w:ins w:id="2118" w:author="Bruno Eleres" w:date="2021-05-04T12:40:00Z">
        <w:r w:rsidR="00C51E67">
          <w:t xml:space="preserve"> to</w:t>
        </w:r>
      </w:ins>
      <w:ins w:id="2119" w:author="Aline Richter" w:date="2021-04-29T19:08:00Z">
        <w:r w:rsidR="00161FAC">
          <w:t xml:space="preserve"> the</w:t>
        </w:r>
      </w:ins>
      <w:del w:id="2120" w:author="Aline Richter" w:date="2021-04-29T19:08:00Z">
        <w:r w:rsidR="006E03C5" w:rsidDel="00161FAC">
          <w:delText xml:space="preserve"> that present</w:delText>
        </w:r>
      </w:del>
      <w:ins w:id="2121" w:author="Aline Richter" w:date="2021-04-29T19:08:00Z">
        <w:r w:rsidR="00161FAC">
          <w:t xml:space="preserve"> </w:t>
        </w:r>
        <w:r w:rsidR="00161FAC">
          <w:lastRenderedPageBreak/>
          <w:t>availability of</w:t>
        </w:r>
      </w:ins>
      <w:r w:rsidR="006E03C5">
        <w:t xml:space="preserve"> molecular phylogenies</w:t>
      </w:r>
      <w:ins w:id="2122" w:author="Aline Richter" w:date="2021-04-29T19:08:00Z">
        <w:r w:rsidR="00161FAC">
          <w:t>.</w:t>
        </w:r>
      </w:ins>
      <w:del w:id="2123" w:author="Aline Richter" w:date="2021-04-29T19:08:00Z">
        <w:r w:rsidR="006E03C5" w:rsidDel="00161FAC">
          <w:delText>,</w:delText>
        </w:r>
      </w:del>
      <w:r w:rsidR="006E03C5">
        <w:t xml:space="preserve"> </w:t>
      </w:r>
      <w:ins w:id="2124" w:author="Aline Richter" w:date="2021-04-29T19:10:00Z">
        <w:del w:id="2125" w:author="Bruno Eleres" w:date="2021-05-04T15:27:00Z">
          <w:r w:rsidR="00161FAC" w:rsidDel="005A63D3">
            <w:delText>With t</w:delText>
          </w:r>
        </w:del>
      </w:ins>
      <w:ins w:id="2126" w:author="Bruno Eleres" w:date="2021-05-04T15:27:00Z">
        <w:r w:rsidR="005A63D3">
          <w:t>T</w:t>
        </w:r>
      </w:ins>
      <w:ins w:id="2127" w:author="Aline Richter" w:date="2021-04-29T19:10:00Z">
        <w:r w:rsidR="00161FAC">
          <w:t xml:space="preserve">he </w:t>
        </w:r>
      </w:ins>
      <w:proofErr w:type="spellStart"/>
      <w:r w:rsidR="006E03C5">
        <w:t>FishPhyloMaker</w:t>
      </w:r>
      <w:proofErr w:type="spellEnd"/>
      <w:ins w:id="2128" w:author="Bruno Eleres" w:date="2021-05-04T15:27:00Z">
        <w:r w:rsidR="005A63D3">
          <w:t xml:space="preserve"> package </w:t>
        </w:r>
      </w:ins>
      <w:ins w:id="2129" w:author="Bruno Eleres" w:date="2021-05-04T15:29:00Z">
        <w:r w:rsidR="004C6CAF">
          <w:t xml:space="preserve">facilitates large-scale </w:t>
        </w:r>
        <w:r w:rsidR="00733EB0">
          <w:t>investigation</w:t>
        </w:r>
        <w:r w:rsidR="004C6CAF">
          <w:t>s</w:t>
        </w:r>
        <w:r w:rsidR="00733EB0">
          <w:t xml:space="preserve"> on</w:t>
        </w:r>
      </w:ins>
      <w:ins w:id="2130" w:author="Aline Richter" w:date="2021-04-29T19:10:00Z">
        <w:del w:id="2131" w:author="Bruno Eleres" w:date="2021-05-04T15:28:00Z">
          <w:r w:rsidR="00161FAC" w:rsidDel="005D4C58">
            <w:delText xml:space="preserve">, </w:delText>
          </w:r>
        </w:del>
      </w:ins>
      <w:ins w:id="2132" w:author="Aline Richter" w:date="2021-04-29T19:11:00Z">
        <w:del w:id="2133" w:author="Bruno Eleres" w:date="2021-05-04T15:28:00Z">
          <w:r w:rsidR="00161FAC" w:rsidDel="005D4C58">
            <w:delText>all lineages can be used to evaluate</w:delText>
          </w:r>
        </w:del>
        <w:r w:rsidR="00161FAC">
          <w:t xml:space="preserve"> the biogeographic h</w:t>
        </w:r>
      </w:ins>
      <w:ins w:id="2134" w:author="Aline Richter" w:date="2021-04-29T19:12:00Z">
        <w:r w:rsidR="00161FAC">
          <w:t>istory of the</w:t>
        </w:r>
      </w:ins>
      <w:r w:rsidR="006E03C5">
        <w:t xml:space="preserve"> </w:t>
      </w:r>
      <w:del w:id="2135" w:author="Aline Richter" w:date="2021-04-29T19:12:00Z">
        <w:r w:rsidR="006E03C5" w:rsidDel="00161FAC">
          <w:delText xml:space="preserve">will facilitate the obtention of </w:delText>
        </w:r>
        <w:r w:rsidR="00901147" w:rsidDel="00161FAC">
          <w:delText xml:space="preserve">phylogenetic information for </w:delText>
        </w:r>
        <w:r w:rsidR="008D1616" w:rsidDel="00161FAC">
          <w:delText xml:space="preserve">local communities that generally involves a great number of fish </w:delText>
        </w:r>
        <w:r w:rsidR="0018151C" w:rsidDel="00161FAC">
          <w:delText>lineages</w:delText>
        </w:r>
        <w:r w:rsidR="008D1616" w:rsidDel="00161FAC">
          <w:delText xml:space="preserve">, </w:delText>
        </w:r>
        <w:r w:rsidR="008C2CC4" w:rsidDel="00161FAC">
          <w:delText>especially</w:delText>
        </w:r>
        <w:r w:rsidR="008D1616" w:rsidDel="00161FAC">
          <w:delText xml:space="preserve"> in Neotropical region </w:delText>
        </w:r>
        <w:r w:rsidR="008D1616" w:rsidDel="00161FAC">
          <w:fldChar w:fldCharType="begin" w:fldLock="1"/>
        </w:r>
        <w:r w:rsidR="00D51236" w:rsidDel="00161FAC">
          <w:del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delInstrText>
        </w:r>
        <w:r w:rsidR="008D1616" w:rsidDel="00161FAC">
          <w:fldChar w:fldCharType="separate"/>
        </w:r>
        <w:r w:rsidR="00D51236" w:rsidRPr="00D51236" w:rsidDel="00161FAC">
          <w:rPr>
            <w:noProof/>
          </w:rPr>
          <w:delText>(Albert et al., 2020)</w:delText>
        </w:r>
        <w:r w:rsidR="008D1616" w:rsidDel="00161FAC">
          <w:fldChar w:fldCharType="end"/>
        </w:r>
        <w:r w:rsidR="00C55B83" w:rsidDel="00161FAC">
          <w:delText xml:space="preserve">. This will allow to amplify the investigations of historical biogeography studies that uses Neotropical fishes as models, </w:delText>
        </w:r>
        <w:r w:rsidR="004C49E1" w:rsidDel="00161FAC">
          <w:delText xml:space="preserve">allowing for broaden the knowledge regarding the biogeographical </w:delText>
        </w:r>
        <w:r w:rsidR="00AC3D4E" w:rsidDel="00161FAC">
          <w:delText xml:space="preserve">understanding of the </w:delText>
        </w:r>
      </w:del>
      <w:r w:rsidR="00AC3D4E">
        <w:t xml:space="preserve">most diverse group of </w:t>
      </w:r>
      <w:r w:rsidR="00F769E5">
        <w:t>vertebrates</w:t>
      </w:r>
      <w:r w:rsidR="00AC3D4E">
        <w:t xml:space="preserve"> on </w:t>
      </w:r>
      <w:ins w:id="2136" w:author="Bruno Eleres" w:date="2021-05-04T15:29:00Z">
        <w:r w:rsidR="00733EB0">
          <w:t>E</w:t>
        </w:r>
      </w:ins>
      <w:del w:id="2137" w:author="Bruno Eleres" w:date="2021-05-04T15:29:00Z">
        <w:r w:rsidR="00AC3D4E" w:rsidDel="00733EB0">
          <w:delText>e</w:delText>
        </w:r>
      </w:del>
      <w:r w:rsidR="00AC3D4E">
        <w:t>arth</w:t>
      </w:r>
      <w:ins w:id="2138" w:author="Bruno Eleres" w:date="2021-05-04T15:29:00Z">
        <w:r w:rsidR="004C6CAF">
          <w:t xml:space="preserve">, </w:t>
        </w:r>
      </w:ins>
      <w:ins w:id="2139" w:author="Bruno Eleres" w:date="2021-05-04T15:30:00Z">
        <w:r w:rsidR="004C6CAF">
          <w:t xml:space="preserve">the </w:t>
        </w:r>
      </w:ins>
      <w:ins w:id="2140" w:author="Bruno Eleres" w:date="2021-05-04T15:29:00Z">
        <w:r w:rsidR="004C6CAF">
          <w:t>A</w:t>
        </w:r>
      </w:ins>
      <w:ins w:id="2141" w:author="Bruno Eleres" w:date="2021-05-04T15:30:00Z">
        <w:r w:rsidR="004C6CAF">
          <w:t>ctinopterygians,</w:t>
        </w:r>
      </w:ins>
      <w:ins w:id="2142" w:author="Aline Richter" w:date="2021-04-29T19:13:00Z">
        <w:del w:id="2143" w:author="Bruno Eleres" w:date="2021-05-04T12:40:00Z">
          <w:r w:rsidR="00161FAC" w:rsidDel="00C51E67">
            <w:delText>,</w:delText>
          </w:r>
        </w:del>
        <w:r w:rsidR="00161FAC">
          <w:t xml:space="preserve"> </w:t>
        </w:r>
        <w:del w:id="2144" w:author="Bruno Eleres" w:date="2021-05-04T15:30:00Z">
          <w:r w:rsidR="00161FAC" w:rsidDel="00DF1C8D">
            <w:delText xml:space="preserve">and </w:delText>
          </w:r>
        </w:del>
        <w:r w:rsidR="00161FAC">
          <w:t>help</w:t>
        </w:r>
      </w:ins>
      <w:ins w:id="2145" w:author="Bruno Eleres" w:date="2021-05-04T15:30:00Z">
        <w:r w:rsidR="00DF1C8D">
          <w:t>ing</w:t>
        </w:r>
      </w:ins>
      <w:ins w:id="2146" w:author="Aline Richter" w:date="2021-04-29T19:13:00Z">
        <w:r w:rsidR="00161FAC">
          <w:t xml:space="preserve"> us </w:t>
        </w:r>
        <w:del w:id="2147" w:author="Bruno Eleres" w:date="2021-05-04T15:30:00Z">
          <w:r w:rsidR="00161FAC" w:rsidDel="00DF1C8D">
            <w:delText xml:space="preserve">to </w:delText>
          </w:r>
        </w:del>
        <w:r w:rsidR="00161FAC">
          <w:t>understand the processes that drive this high diversit</w:t>
        </w:r>
      </w:ins>
      <w:ins w:id="2148" w:author="Aline Richter" w:date="2021-04-29T19:14:00Z">
        <w:r w:rsidR="00161FAC">
          <w:t>y</w:t>
        </w:r>
      </w:ins>
      <w:r w:rsidR="00AC3D4E">
        <w:t>.</w:t>
      </w:r>
      <w:ins w:id="2149" w:author="Bruno Eleres" w:date="2021-05-04T15:33:00Z">
        <w:r w:rsidR="006B158F">
          <w:t xml:space="preserve"> </w:t>
        </w:r>
      </w:ins>
      <w:del w:id="2150" w:author="Bruno Eleres" w:date="2021-05-04T15:26:00Z">
        <w:r w:rsidR="00F769E5" w:rsidDel="00EB6BD9">
          <w:delText xml:space="preserve"> </w:delText>
        </w:r>
      </w:del>
      <w:ins w:id="2151" w:author="Aline Richter" w:date="2021-04-29T19:15:00Z">
        <w:del w:id="2152" w:author="Bruno Eleres" w:date="2021-05-04T15:30:00Z">
          <w:r w:rsidR="00161FAC" w:rsidDel="00DF1C8D">
            <w:delText>Also</w:delText>
          </w:r>
        </w:del>
      </w:ins>
      <w:ins w:id="2153" w:author="Bruno Eleres" w:date="2021-05-04T15:30:00Z">
        <w:r w:rsidR="00DF1C8D">
          <w:t>Finally</w:t>
        </w:r>
      </w:ins>
      <w:ins w:id="2154" w:author="Aline Richter" w:date="2021-04-29T19:15:00Z">
        <w:r w:rsidR="00161FAC">
          <w:t xml:space="preserve">, we can </w:t>
        </w:r>
      </w:ins>
      <w:ins w:id="2155" w:author="Aline Richter" w:date="2021-04-29T19:19:00Z">
        <w:r w:rsidR="00A555E4">
          <w:t>map</w:t>
        </w:r>
        <w:del w:id="2156" w:author="Bruno Eleres" w:date="2021-05-04T12:39:00Z">
          <w:r w:rsidR="00A555E4" w:rsidDel="00C51E67">
            <w:delText>ping</w:delText>
          </w:r>
        </w:del>
        <w:r w:rsidR="00A555E4">
          <w:t xml:space="preserve"> </w:t>
        </w:r>
        <w:r w:rsidR="00A555E4" w:rsidRPr="00A555E4">
          <w:t xml:space="preserve">where the lack of phylogenetic information is </w:t>
        </w:r>
      </w:ins>
      <w:ins w:id="2157" w:author="Bruno Eleres" w:date="2021-05-04T15:32:00Z">
        <w:r w:rsidR="00746997">
          <w:t xml:space="preserve">the </w:t>
        </w:r>
      </w:ins>
      <w:ins w:id="2158" w:author="Aline Richter" w:date="2021-04-29T19:19:00Z">
        <w:r w:rsidR="00A555E4" w:rsidRPr="00A555E4">
          <w:t>most critical</w:t>
        </w:r>
        <w:del w:id="2159" w:author="Bruno Eleres" w:date="2021-05-04T12:40:00Z">
          <w:r w:rsidR="00A555E4" w:rsidDel="00C51E67">
            <w:delText>,</w:delText>
          </w:r>
        </w:del>
        <w:r w:rsidR="00A555E4">
          <w:t xml:space="preserve"> once th</w:t>
        </w:r>
      </w:ins>
      <w:ins w:id="2160" w:author="Bruno Eleres" w:date="2021-05-04T15:32:00Z">
        <w:r w:rsidR="00746997">
          <w:t>e</w:t>
        </w:r>
      </w:ins>
      <w:ins w:id="2161" w:author="Aline Richter" w:date="2021-04-29T19:19:00Z">
        <w:del w:id="2162" w:author="Bruno Eleres" w:date="2021-05-04T15:32:00Z">
          <w:r w:rsidR="00A555E4" w:rsidDel="00746997">
            <w:delText>at</w:delText>
          </w:r>
        </w:del>
        <w:r w:rsidR="00A555E4">
          <w:t xml:space="preserve"> function returns the insertion-level of species. This </w:t>
        </w:r>
      </w:ins>
      <w:ins w:id="2163" w:author="Bruno Eleres" w:date="2021-05-04T15:32:00Z">
        <w:r w:rsidR="00FF6E7C">
          <w:t xml:space="preserve">information </w:t>
        </w:r>
      </w:ins>
      <w:ins w:id="2164" w:author="Aline Richter" w:date="2021-04-29T19:19:00Z">
        <w:r w:rsidR="00A555E4">
          <w:t>c</w:t>
        </w:r>
      </w:ins>
      <w:ins w:id="2165" w:author="Bruno Eleres" w:date="2021-05-04T15:32:00Z">
        <w:r w:rsidR="00FF6E7C">
          <w:t>an</w:t>
        </w:r>
      </w:ins>
      <w:ins w:id="2166" w:author="Aline Richter" w:date="2021-04-29T19:19:00Z">
        <w:del w:id="2167" w:author="Bruno Eleres" w:date="2021-05-04T15:32:00Z">
          <w:r w:rsidR="00A555E4" w:rsidDel="00FF6E7C">
            <w:delText xml:space="preserve">ould be very </w:delText>
          </w:r>
        </w:del>
      </w:ins>
      <w:ins w:id="2168" w:author="Aline Richter" w:date="2021-04-29T19:20:00Z">
        <w:del w:id="2169" w:author="Bruno Eleres" w:date="2021-05-04T15:32:00Z">
          <w:r w:rsidR="00A555E4" w:rsidDel="00FF6E7C">
            <w:delText>helpful to</w:delText>
          </w:r>
        </w:del>
        <w:r w:rsidR="00A555E4">
          <w:t xml:space="preserve"> </w:t>
        </w:r>
      </w:ins>
      <w:ins w:id="2170" w:author="Bruno Eleres" w:date="2021-05-04T15:32:00Z">
        <w:r w:rsidR="00FF6E7C">
          <w:t xml:space="preserve">directly </w:t>
        </w:r>
      </w:ins>
      <w:ins w:id="2171" w:author="Aline Richter" w:date="2021-04-29T19:20:00Z">
        <w:r w:rsidR="00A555E4">
          <w:t xml:space="preserve">elucidate </w:t>
        </w:r>
        <w:del w:id="2172" w:author="Bruno Eleres" w:date="2021-05-04T15:33:00Z">
          <w:r w:rsidR="00A555E4" w:rsidDel="006B158F">
            <w:delText>questions</w:delText>
          </w:r>
        </w:del>
      </w:ins>
      <w:ins w:id="2173" w:author="Aline Richter" w:date="2021-04-29T19:21:00Z">
        <w:del w:id="2174" w:author="Bruno Eleres" w:date="2021-05-04T15:33:00Z">
          <w:r w:rsidR="00A555E4" w:rsidDel="006B158F">
            <w:delText xml:space="preserve"> as</w:delText>
          </w:r>
        </w:del>
      </w:ins>
      <w:ins w:id="2175" w:author="Bruno Eleres" w:date="2021-05-04T15:33:00Z">
        <w:r w:rsidR="006B158F">
          <w:t>the patterns of</w:t>
        </w:r>
      </w:ins>
      <w:ins w:id="2176" w:author="Aline Richter" w:date="2021-04-29T19:21:00Z">
        <w:r w:rsidR="00A555E4">
          <w:t xml:space="preserve"> the Darwinian shortfalls</w:t>
        </w:r>
      </w:ins>
      <w:ins w:id="2177" w:author="Bruno Eleres" w:date="2021-05-04T15:33:00Z">
        <w:r w:rsidR="006B158F">
          <w:t xml:space="preserve"> for ray-finned fishes</w:t>
        </w:r>
      </w:ins>
      <w:ins w:id="2178" w:author="Aline Richter" w:date="2021-04-29T19:21:00Z">
        <w:r w:rsidR="00A555E4">
          <w:t>.</w:t>
        </w:r>
      </w:ins>
      <w:ins w:id="2179" w:author="Gabriel Nakamura" w:date="2021-04-29T20:23:00Z">
        <w:r w:rsidR="00C7743A">
          <w:t xml:space="preserve"> </w:t>
        </w:r>
      </w:ins>
      <w:r w:rsidR="00F769E5">
        <w:t xml:space="preserve">Therefore, we expect that </w:t>
      </w:r>
      <w:ins w:id="2180" w:author="Bruno Eleres" w:date="2021-05-04T15:33:00Z">
        <w:r w:rsidR="006B158F">
          <w:t xml:space="preserve">the </w:t>
        </w:r>
      </w:ins>
      <w:proofErr w:type="spellStart"/>
      <w:r w:rsidR="00F769E5">
        <w:t>FishPhyloMaker</w:t>
      </w:r>
      <w:proofErr w:type="spellEnd"/>
      <w:r w:rsidR="00F769E5">
        <w:t xml:space="preserve"> </w:t>
      </w:r>
      <w:ins w:id="2181" w:author="Bruno Eleres" w:date="2021-05-04T15:33:00Z">
        <w:r w:rsidR="006B158F">
          <w:t xml:space="preserve">package </w:t>
        </w:r>
      </w:ins>
      <w:r w:rsidR="00F769E5">
        <w:t>reduce</w:t>
      </w:r>
      <w:ins w:id="2182" w:author="Bruno Eleres" w:date="2021-05-04T12:40:00Z">
        <w:r w:rsidR="00C51E67">
          <w:t>s</w:t>
        </w:r>
      </w:ins>
      <w:r w:rsidR="00F769E5">
        <w:t xml:space="preserve"> the gaps and barriers</w:t>
      </w:r>
      <w:ins w:id="2183" w:author="Bruno Eleres" w:date="2021-05-04T15:34:00Z">
        <w:r w:rsidR="00AE266E">
          <w:t xml:space="preserve"> to addressing</w:t>
        </w:r>
      </w:ins>
      <w:del w:id="2184" w:author="Bruno Eleres" w:date="2021-05-04T15:34:00Z">
        <w:r w:rsidR="00F769E5" w:rsidDel="00AE266E">
          <w:delText xml:space="preserve"> found in</w:delText>
        </w:r>
      </w:del>
      <w:ins w:id="2185" w:author="Bruno Eleres" w:date="2021-05-04T15:34:00Z">
        <w:r w:rsidR="00AE266E">
          <w:t xml:space="preserve"> ecological and</w:t>
        </w:r>
      </w:ins>
      <w:r w:rsidR="00F769E5">
        <w:t xml:space="preserve"> evolutionary </w:t>
      </w:r>
      <w:ins w:id="2186" w:author="Bruno Eleres" w:date="2021-05-04T15:34:00Z">
        <w:r w:rsidR="00AE266E">
          <w:t xml:space="preserve">questions </w:t>
        </w:r>
      </w:ins>
      <w:del w:id="2187" w:author="Bruno Eleres" w:date="2021-05-04T15:34:00Z">
        <w:r w:rsidR="00F769E5" w:rsidDel="006F257A">
          <w:delText xml:space="preserve">and ecological studies </w:delText>
        </w:r>
      </w:del>
      <w:r w:rsidR="00F769E5">
        <w:t xml:space="preserve">due to the difficulty or </w:t>
      </w:r>
      <w:del w:id="2188" w:author="Bruno Eleres" w:date="2021-05-04T15:34:00Z">
        <w:r w:rsidR="00F769E5" w:rsidDel="006F257A">
          <w:delText xml:space="preserve">absence </w:delText>
        </w:r>
      </w:del>
      <w:ins w:id="2189" w:author="Bruno Eleres" w:date="2021-05-04T15:34:00Z">
        <w:r w:rsidR="006F257A">
          <w:t xml:space="preserve">lack </w:t>
        </w:r>
      </w:ins>
      <w:r w:rsidR="00F769E5">
        <w:t xml:space="preserve">of a reliable phylogenetic hypothesis for </w:t>
      </w:r>
      <w:ins w:id="2190" w:author="Bruno Eleres" w:date="2021-05-04T15:34:00Z">
        <w:r w:rsidR="006F257A">
          <w:t>local and regional pools of ray-</w:t>
        </w:r>
      </w:ins>
      <w:del w:id="2191" w:author="Aline Richter" w:date="2021-04-29T19:14:00Z">
        <w:r w:rsidR="00F769E5" w:rsidDel="00161FAC">
          <w:delText xml:space="preserve">bony </w:delText>
        </w:r>
      </w:del>
      <w:ins w:id="2192" w:author="Aline Richter" w:date="2021-04-29T19:14:00Z">
        <w:r w:rsidR="00161FAC">
          <w:t>finned</w:t>
        </w:r>
        <w:del w:id="2193" w:author="Bruno Eleres" w:date="2021-05-04T15:35:00Z">
          <w:r w:rsidR="00161FAC" w:rsidDel="006F257A">
            <w:delText>-ray</w:delText>
          </w:r>
        </w:del>
        <w:r w:rsidR="00161FAC">
          <w:t xml:space="preserve"> </w:t>
        </w:r>
      </w:ins>
      <w:r w:rsidR="00F769E5">
        <w:t>fishes.</w:t>
      </w:r>
      <w:ins w:id="2194" w:author="Aline Richter" w:date="2021-04-29T17:41:00Z">
        <w:del w:id="2195" w:author="Bruno Eleres" w:date="2021-05-04T15:30:00Z">
          <w:r w:rsidR="007E4AA4" w:rsidRPr="007E4AA4" w:rsidDel="00DF1C8D">
            <w:rPr>
              <w:rFonts w:cs="Times New Roman"/>
              <w:b/>
              <w:bCs/>
            </w:rPr>
            <w:delText xml:space="preserve"> </w:delText>
          </w:r>
        </w:del>
      </w:ins>
    </w:p>
    <w:p w14:paraId="123A69FB" w14:textId="128AE619" w:rsidR="001936A0" w:rsidRDefault="001936A0" w:rsidP="0083528E">
      <w:pPr>
        <w:ind w:firstLine="708"/>
      </w:pPr>
      <w:r>
        <w:br w:type="page"/>
      </w:r>
    </w:p>
    <w:p w14:paraId="3C245541" w14:textId="5231FA7D" w:rsidR="001936A0" w:rsidRPr="00727D48" w:rsidRDefault="001936A0" w:rsidP="001936A0">
      <w:pPr>
        <w:pStyle w:val="Ttulo1"/>
        <w:rPr>
          <w:lang w:val="pt-BR"/>
          <w:rPrChange w:id="2196" w:author="Aline Richter" w:date="2021-04-28T14:59:00Z">
            <w:rPr/>
          </w:rPrChange>
        </w:rPr>
      </w:pPr>
      <w:proofErr w:type="spellStart"/>
      <w:r w:rsidRPr="00727D48">
        <w:rPr>
          <w:lang w:val="pt-BR"/>
          <w:rPrChange w:id="2197" w:author="Aline Richter" w:date="2021-04-28T14:59:00Z">
            <w:rPr/>
          </w:rPrChange>
        </w:rPr>
        <w:lastRenderedPageBreak/>
        <w:t>References</w:t>
      </w:r>
      <w:proofErr w:type="spellEnd"/>
    </w:p>
    <w:p w14:paraId="3A6EBDDB" w14:textId="0D6D3563" w:rsidR="00251934" w:rsidRPr="00727D48" w:rsidRDefault="001936A0" w:rsidP="00251934">
      <w:pPr>
        <w:widowControl w:val="0"/>
        <w:autoSpaceDE w:val="0"/>
        <w:autoSpaceDN w:val="0"/>
        <w:adjustRightInd w:val="0"/>
        <w:ind w:left="480" w:hanging="480"/>
        <w:rPr>
          <w:rFonts w:cs="Times New Roman"/>
          <w:noProof/>
          <w:rPrChange w:id="2198" w:author="Aline Richter" w:date="2021-04-28T14:59:00Z">
            <w:rPr>
              <w:rFonts w:cs="Times New Roman"/>
              <w:noProof/>
              <w:lang w:val="pt-BR"/>
            </w:rPr>
          </w:rPrChange>
        </w:rPr>
      </w:pPr>
      <w:r>
        <w:fldChar w:fldCharType="begin" w:fldLock="1"/>
      </w:r>
      <w:r w:rsidRPr="00727D48">
        <w:rPr>
          <w:lang w:val="pt-BR"/>
          <w:rPrChange w:id="2199" w:author="Aline Richter" w:date="2021-04-28T14:59:00Z">
            <w:rPr/>
          </w:rPrChange>
        </w:rPr>
        <w:instrText xml:space="preserve">ADDIN Mendeley Bibliography CSL_BIBLIOGRAPHY </w:instrText>
      </w:r>
      <w:r>
        <w:fldChar w:fldCharType="separate"/>
      </w:r>
      <w:r w:rsidR="00251934" w:rsidRPr="00251934">
        <w:rPr>
          <w:rFonts w:cs="Times New Roman"/>
          <w:noProof/>
          <w:lang w:val="pt-BR"/>
        </w:rPr>
        <w:t xml:space="preserve">Albert, J. S., Tagliacollo, V. A., &amp; Dagosta, F. (2020). </w:t>
      </w:r>
      <w:r w:rsidR="00251934" w:rsidRPr="00727D48">
        <w:rPr>
          <w:rFonts w:cs="Times New Roman"/>
          <w:noProof/>
          <w:rPrChange w:id="2200" w:author="Aline Richter" w:date="2021-04-28T14:59:00Z">
            <w:rPr>
              <w:rFonts w:cs="Times New Roman"/>
              <w:noProof/>
              <w:lang w:val="pt-BR"/>
            </w:rPr>
          </w:rPrChange>
        </w:rPr>
        <w:t xml:space="preserve">Diversification of Neotropical Freshwater Fishes. </w:t>
      </w:r>
      <w:r w:rsidR="00251934" w:rsidRPr="00727D48">
        <w:rPr>
          <w:rFonts w:cs="Times New Roman"/>
          <w:i/>
          <w:iCs/>
          <w:noProof/>
          <w:rPrChange w:id="2201" w:author="Aline Richter" w:date="2021-04-28T14:59:00Z">
            <w:rPr>
              <w:rFonts w:cs="Times New Roman"/>
              <w:i/>
              <w:iCs/>
              <w:noProof/>
              <w:lang w:val="pt-BR"/>
            </w:rPr>
          </w:rPrChange>
        </w:rPr>
        <w:t>Annual Review of Ecology, Evolution, and Systematics</w:t>
      </w:r>
      <w:r w:rsidR="00251934" w:rsidRPr="00727D48">
        <w:rPr>
          <w:rFonts w:cs="Times New Roman"/>
          <w:noProof/>
          <w:rPrChange w:id="2202" w:author="Aline Richter" w:date="2021-04-28T14:59:00Z">
            <w:rPr>
              <w:rFonts w:cs="Times New Roman"/>
              <w:noProof/>
              <w:lang w:val="pt-BR"/>
            </w:rPr>
          </w:rPrChange>
        </w:rPr>
        <w:t xml:space="preserve">, </w:t>
      </w:r>
      <w:r w:rsidR="00251934" w:rsidRPr="00727D48">
        <w:rPr>
          <w:rFonts w:cs="Times New Roman"/>
          <w:i/>
          <w:iCs/>
          <w:noProof/>
          <w:rPrChange w:id="2203" w:author="Aline Richter" w:date="2021-04-28T14:59:00Z">
            <w:rPr>
              <w:rFonts w:cs="Times New Roman"/>
              <w:i/>
              <w:iCs/>
              <w:noProof/>
              <w:lang w:val="pt-BR"/>
            </w:rPr>
          </w:rPrChange>
        </w:rPr>
        <w:t>51</w:t>
      </w:r>
      <w:r w:rsidR="00251934" w:rsidRPr="00727D48">
        <w:rPr>
          <w:rFonts w:cs="Times New Roman"/>
          <w:noProof/>
          <w:rPrChange w:id="2204" w:author="Aline Richter" w:date="2021-04-28T14:59:00Z">
            <w:rPr>
              <w:rFonts w:cs="Times New Roman"/>
              <w:noProof/>
              <w:lang w:val="pt-BR"/>
            </w:rPr>
          </w:rPrChange>
        </w:rPr>
        <w:t>(1), 27–53. doi:10.1146/annurev-ecolsys-011620-031032</w:t>
      </w:r>
    </w:p>
    <w:p w14:paraId="45765539" w14:textId="77777777" w:rsidR="00251934" w:rsidRPr="00727D48" w:rsidRDefault="00251934" w:rsidP="00251934">
      <w:pPr>
        <w:widowControl w:val="0"/>
        <w:autoSpaceDE w:val="0"/>
        <w:autoSpaceDN w:val="0"/>
        <w:adjustRightInd w:val="0"/>
        <w:ind w:left="480" w:hanging="480"/>
        <w:rPr>
          <w:rFonts w:cs="Times New Roman"/>
          <w:noProof/>
          <w:rPrChange w:id="2205" w:author="Aline Richter" w:date="2021-04-28T14:59:00Z">
            <w:rPr>
              <w:rFonts w:cs="Times New Roman"/>
              <w:noProof/>
              <w:lang w:val="pt-BR"/>
            </w:rPr>
          </w:rPrChange>
        </w:rPr>
      </w:pPr>
      <w:r w:rsidRPr="00251934">
        <w:rPr>
          <w:rFonts w:cs="Times New Roman"/>
          <w:noProof/>
          <w:lang w:val="pt-BR"/>
        </w:rPr>
        <w:t xml:space="preserve">Betancur, R. R., Wiley, E. O., Arratia, G., Acero, A., Bailly, N., Miya, M., … </w:t>
      </w:r>
      <w:r w:rsidRPr="00727D48">
        <w:rPr>
          <w:rFonts w:cs="Times New Roman"/>
          <w:noProof/>
          <w:rPrChange w:id="2206" w:author="Aline Richter" w:date="2021-04-28T14:59:00Z">
            <w:rPr>
              <w:rFonts w:cs="Times New Roman"/>
              <w:noProof/>
              <w:lang w:val="pt-BR"/>
            </w:rPr>
          </w:rPrChange>
        </w:rPr>
        <w:t xml:space="preserve">Ortí, G. (2017). Phylogenetic classification of bony fishes. </w:t>
      </w:r>
      <w:r w:rsidRPr="00727D48">
        <w:rPr>
          <w:rFonts w:cs="Times New Roman"/>
          <w:i/>
          <w:iCs/>
          <w:noProof/>
          <w:rPrChange w:id="2207" w:author="Aline Richter" w:date="2021-04-28T14:59:00Z">
            <w:rPr>
              <w:rFonts w:cs="Times New Roman"/>
              <w:i/>
              <w:iCs/>
              <w:noProof/>
              <w:lang w:val="pt-BR"/>
            </w:rPr>
          </w:rPrChange>
        </w:rPr>
        <w:t>BMC Evolutionary Biology</w:t>
      </w:r>
      <w:r w:rsidRPr="00727D48">
        <w:rPr>
          <w:rFonts w:cs="Times New Roman"/>
          <w:noProof/>
          <w:rPrChange w:id="2208" w:author="Aline Richter" w:date="2021-04-28T14:59:00Z">
            <w:rPr>
              <w:rFonts w:cs="Times New Roman"/>
              <w:noProof/>
              <w:lang w:val="pt-BR"/>
            </w:rPr>
          </w:rPrChange>
        </w:rPr>
        <w:t xml:space="preserve">, </w:t>
      </w:r>
      <w:r w:rsidRPr="00727D48">
        <w:rPr>
          <w:rFonts w:cs="Times New Roman"/>
          <w:i/>
          <w:iCs/>
          <w:noProof/>
          <w:rPrChange w:id="2209" w:author="Aline Richter" w:date="2021-04-28T14:59:00Z">
            <w:rPr>
              <w:rFonts w:cs="Times New Roman"/>
              <w:i/>
              <w:iCs/>
              <w:noProof/>
              <w:lang w:val="pt-BR"/>
            </w:rPr>
          </w:rPrChange>
        </w:rPr>
        <w:t>17</w:t>
      </w:r>
      <w:r w:rsidRPr="00727D48">
        <w:rPr>
          <w:rFonts w:cs="Times New Roman"/>
          <w:noProof/>
          <w:rPrChange w:id="2210" w:author="Aline Richter" w:date="2021-04-28T14:59:00Z">
            <w:rPr>
              <w:rFonts w:cs="Times New Roman"/>
              <w:noProof/>
              <w:lang w:val="pt-BR"/>
            </w:rPr>
          </w:rPrChange>
        </w:rPr>
        <w:t>(1), 1–40. doi:10.1186/s12862-017-0958-3</w:t>
      </w:r>
    </w:p>
    <w:p w14:paraId="67B03D4D" w14:textId="77777777" w:rsidR="00251934" w:rsidRPr="00727D48" w:rsidRDefault="00251934" w:rsidP="00251934">
      <w:pPr>
        <w:widowControl w:val="0"/>
        <w:autoSpaceDE w:val="0"/>
        <w:autoSpaceDN w:val="0"/>
        <w:adjustRightInd w:val="0"/>
        <w:ind w:left="480" w:hanging="480"/>
        <w:rPr>
          <w:rFonts w:cs="Times New Roman"/>
          <w:noProof/>
          <w:rPrChange w:id="2211" w:author="Aline Richter" w:date="2021-04-28T14:59:00Z">
            <w:rPr>
              <w:rFonts w:cs="Times New Roman"/>
              <w:noProof/>
              <w:lang w:val="pt-BR"/>
            </w:rPr>
          </w:rPrChange>
        </w:rPr>
      </w:pPr>
      <w:r w:rsidRPr="00727D48">
        <w:rPr>
          <w:rFonts w:cs="Times New Roman"/>
          <w:noProof/>
          <w:rPrChange w:id="2212" w:author="Aline Richter" w:date="2021-04-28T14:59:00Z">
            <w:rPr>
              <w:rFonts w:cs="Times New Roman"/>
              <w:noProof/>
              <w:lang w:val="pt-BR"/>
            </w:rPr>
          </w:rPrChange>
        </w:rPr>
        <w:t xml:space="preserve">Boettiger, C., Coop, G., &amp; Ralph, P. (2012). Is your phylogeny informative? Measuring the power of comparative methods. </w:t>
      </w:r>
      <w:r w:rsidRPr="00727D48">
        <w:rPr>
          <w:rFonts w:cs="Times New Roman"/>
          <w:i/>
          <w:iCs/>
          <w:noProof/>
          <w:rPrChange w:id="2213" w:author="Aline Richter" w:date="2021-04-28T14:59:00Z">
            <w:rPr>
              <w:rFonts w:cs="Times New Roman"/>
              <w:i/>
              <w:iCs/>
              <w:noProof/>
              <w:lang w:val="pt-BR"/>
            </w:rPr>
          </w:rPrChange>
        </w:rPr>
        <w:t>Evolution</w:t>
      </w:r>
      <w:r w:rsidRPr="00727D48">
        <w:rPr>
          <w:rFonts w:cs="Times New Roman"/>
          <w:noProof/>
          <w:rPrChange w:id="2214" w:author="Aline Richter" w:date="2021-04-28T14:59:00Z">
            <w:rPr>
              <w:rFonts w:cs="Times New Roman"/>
              <w:noProof/>
              <w:lang w:val="pt-BR"/>
            </w:rPr>
          </w:rPrChange>
        </w:rPr>
        <w:t xml:space="preserve">, </w:t>
      </w:r>
      <w:r w:rsidRPr="00727D48">
        <w:rPr>
          <w:rFonts w:cs="Times New Roman"/>
          <w:i/>
          <w:iCs/>
          <w:noProof/>
          <w:rPrChange w:id="2215" w:author="Aline Richter" w:date="2021-04-28T14:59:00Z">
            <w:rPr>
              <w:rFonts w:cs="Times New Roman"/>
              <w:i/>
              <w:iCs/>
              <w:noProof/>
              <w:lang w:val="pt-BR"/>
            </w:rPr>
          </w:rPrChange>
        </w:rPr>
        <w:t>66</w:t>
      </w:r>
      <w:r w:rsidRPr="00727D48">
        <w:rPr>
          <w:rFonts w:cs="Times New Roman"/>
          <w:noProof/>
          <w:rPrChange w:id="2216" w:author="Aline Richter" w:date="2021-04-28T14:59:00Z">
            <w:rPr>
              <w:rFonts w:cs="Times New Roman"/>
              <w:noProof/>
              <w:lang w:val="pt-BR"/>
            </w:rPr>
          </w:rPrChange>
        </w:rPr>
        <w:t>(7), 2240–2251. doi:10.1111/j.1558-5646.2011.01574.x</w:t>
      </w:r>
    </w:p>
    <w:p w14:paraId="6F2CABC1" w14:textId="77777777" w:rsidR="00251934" w:rsidRPr="00727D48" w:rsidRDefault="00251934" w:rsidP="00251934">
      <w:pPr>
        <w:widowControl w:val="0"/>
        <w:autoSpaceDE w:val="0"/>
        <w:autoSpaceDN w:val="0"/>
        <w:adjustRightInd w:val="0"/>
        <w:ind w:left="480" w:hanging="480"/>
        <w:rPr>
          <w:rFonts w:cs="Times New Roman"/>
          <w:noProof/>
          <w:rPrChange w:id="2217" w:author="Aline Richter" w:date="2021-04-28T14:59:00Z">
            <w:rPr>
              <w:rFonts w:cs="Times New Roman"/>
              <w:noProof/>
              <w:lang w:val="pt-BR"/>
            </w:rPr>
          </w:rPrChange>
        </w:rPr>
      </w:pPr>
      <w:r w:rsidRPr="00727D48">
        <w:rPr>
          <w:rFonts w:cs="Times New Roman"/>
          <w:noProof/>
          <w:rPrChange w:id="2218" w:author="Aline Richter" w:date="2021-04-28T14:59:00Z">
            <w:rPr>
              <w:rFonts w:cs="Times New Roman"/>
              <w:noProof/>
              <w:lang w:val="pt-BR"/>
            </w:rPr>
          </w:rPrChange>
        </w:rPr>
        <w:t xml:space="preserve">Chang, J., Rabosky, D. L., Smith, S. A., &amp; Alfaro, M. E. (2019). An r package and online resource for macroevolutionary studies using the ray-finned fish tree of life. </w:t>
      </w:r>
      <w:r w:rsidRPr="00727D48">
        <w:rPr>
          <w:rFonts w:cs="Times New Roman"/>
          <w:i/>
          <w:iCs/>
          <w:noProof/>
          <w:rPrChange w:id="2219" w:author="Aline Richter" w:date="2021-04-28T14:59:00Z">
            <w:rPr>
              <w:rFonts w:cs="Times New Roman"/>
              <w:i/>
              <w:iCs/>
              <w:noProof/>
              <w:lang w:val="pt-BR"/>
            </w:rPr>
          </w:rPrChange>
        </w:rPr>
        <w:t>Methods in Ecology and Evolution</w:t>
      </w:r>
      <w:r w:rsidRPr="00727D48">
        <w:rPr>
          <w:rFonts w:cs="Times New Roman"/>
          <w:noProof/>
          <w:rPrChange w:id="2220" w:author="Aline Richter" w:date="2021-04-28T14:59:00Z">
            <w:rPr>
              <w:rFonts w:cs="Times New Roman"/>
              <w:noProof/>
              <w:lang w:val="pt-BR"/>
            </w:rPr>
          </w:rPrChange>
        </w:rPr>
        <w:t xml:space="preserve">, </w:t>
      </w:r>
      <w:r w:rsidRPr="00727D48">
        <w:rPr>
          <w:rFonts w:cs="Times New Roman"/>
          <w:i/>
          <w:iCs/>
          <w:noProof/>
          <w:rPrChange w:id="2221" w:author="Aline Richter" w:date="2021-04-28T14:59:00Z">
            <w:rPr>
              <w:rFonts w:cs="Times New Roman"/>
              <w:i/>
              <w:iCs/>
              <w:noProof/>
              <w:lang w:val="pt-BR"/>
            </w:rPr>
          </w:rPrChange>
        </w:rPr>
        <w:t>10</w:t>
      </w:r>
      <w:r w:rsidRPr="00727D48">
        <w:rPr>
          <w:rFonts w:cs="Times New Roman"/>
          <w:noProof/>
          <w:rPrChange w:id="2222" w:author="Aline Richter" w:date="2021-04-28T14:59:00Z">
            <w:rPr>
              <w:rFonts w:cs="Times New Roman"/>
              <w:noProof/>
              <w:lang w:val="pt-BR"/>
            </w:rPr>
          </w:rPrChange>
        </w:rPr>
        <w:t>(7), 1118–1124. doi:10.1111/2041-210X.13182</w:t>
      </w:r>
    </w:p>
    <w:p w14:paraId="1FC603D3" w14:textId="77777777" w:rsidR="00251934" w:rsidRPr="00727D48" w:rsidRDefault="00251934" w:rsidP="00251934">
      <w:pPr>
        <w:widowControl w:val="0"/>
        <w:autoSpaceDE w:val="0"/>
        <w:autoSpaceDN w:val="0"/>
        <w:adjustRightInd w:val="0"/>
        <w:ind w:left="480" w:hanging="480"/>
        <w:rPr>
          <w:rFonts w:cs="Times New Roman"/>
          <w:noProof/>
          <w:rPrChange w:id="2223" w:author="Aline Richter" w:date="2021-04-28T14:59:00Z">
            <w:rPr>
              <w:rFonts w:cs="Times New Roman"/>
              <w:noProof/>
              <w:lang w:val="pt-BR"/>
            </w:rPr>
          </w:rPrChange>
        </w:rPr>
      </w:pPr>
      <w:r w:rsidRPr="00727D48">
        <w:rPr>
          <w:rFonts w:cs="Times New Roman"/>
          <w:noProof/>
          <w:rPrChange w:id="2224" w:author="Aline Richter" w:date="2021-04-28T14:59:00Z">
            <w:rPr>
              <w:rFonts w:cs="Times New Roman"/>
              <w:noProof/>
              <w:lang w:val="pt-BR"/>
            </w:rPr>
          </w:rPrChange>
        </w:rPr>
        <w:t xml:space="preserve">Chazot, N., Willmott, K. R., Lamas, G., Freitas, A. V. L., Piron-Prunier, F., Arias, C. F., … Elias, M. (2019). Renewed diversification following Miocene landscape turnover in a Neotropical butterfly radiation. </w:t>
      </w:r>
      <w:r w:rsidRPr="00727D48">
        <w:rPr>
          <w:rFonts w:cs="Times New Roman"/>
          <w:i/>
          <w:iCs/>
          <w:noProof/>
          <w:rPrChange w:id="2225" w:author="Aline Richter" w:date="2021-04-28T14:59:00Z">
            <w:rPr>
              <w:rFonts w:cs="Times New Roman"/>
              <w:i/>
              <w:iCs/>
              <w:noProof/>
              <w:lang w:val="pt-BR"/>
            </w:rPr>
          </w:rPrChange>
        </w:rPr>
        <w:t>Global Ecology and Biogeography</w:t>
      </w:r>
      <w:r w:rsidRPr="00727D48">
        <w:rPr>
          <w:rFonts w:cs="Times New Roman"/>
          <w:noProof/>
          <w:rPrChange w:id="2226" w:author="Aline Richter" w:date="2021-04-28T14:59:00Z">
            <w:rPr>
              <w:rFonts w:cs="Times New Roman"/>
              <w:noProof/>
              <w:lang w:val="pt-BR"/>
            </w:rPr>
          </w:rPrChange>
        </w:rPr>
        <w:t xml:space="preserve">, </w:t>
      </w:r>
      <w:r w:rsidRPr="00727D48">
        <w:rPr>
          <w:rFonts w:cs="Times New Roman"/>
          <w:i/>
          <w:iCs/>
          <w:noProof/>
          <w:rPrChange w:id="2227" w:author="Aline Richter" w:date="2021-04-28T14:59:00Z">
            <w:rPr>
              <w:rFonts w:cs="Times New Roman"/>
              <w:i/>
              <w:iCs/>
              <w:noProof/>
              <w:lang w:val="pt-BR"/>
            </w:rPr>
          </w:rPrChange>
        </w:rPr>
        <w:t>28</w:t>
      </w:r>
      <w:r w:rsidRPr="00727D48">
        <w:rPr>
          <w:rFonts w:cs="Times New Roman"/>
          <w:noProof/>
          <w:rPrChange w:id="2228" w:author="Aline Richter" w:date="2021-04-28T14:59:00Z">
            <w:rPr>
              <w:rFonts w:cs="Times New Roman"/>
              <w:noProof/>
              <w:lang w:val="pt-BR"/>
            </w:rPr>
          </w:rPrChange>
        </w:rPr>
        <w:t>(8), 1118–1132. doi:10.1111/geb.12919</w:t>
      </w:r>
    </w:p>
    <w:p w14:paraId="0A8D811C" w14:textId="77777777" w:rsidR="00251934" w:rsidRPr="00727D48" w:rsidRDefault="00251934" w:rsidP="00251934">
      <w:pPr>
        <w:widowControl w:val="0"/>
        <w:autoSpaceDE w:val="0"/>
        <w:autoSpaceDN w:val="0"/>
        <w:adjustRightInd w:val="0"/>
        <w:ind w:left="480" w:hanging="480"/>
        <w:rPr>
          <w:rFonts w:cs="Times New Roman"/>
          <w:noProof/>
          <w:rPrChange w:id="2229" w:author="Aline Richter" w:date="2021-04-28T14:59:00Z">
            <w:rPr>
              <w:rFonts w:cs="Times New Roman"/>
              <w:noProof/>
              <w:lang w:val="pt-BR"/>
            </w:rPr>
          </w:rPrChange>
        </w:rPr>
      </w:pPr>
      <w:r w:rsidRPr="00727D48">
        <w:rPr>
          <w:rFonts w:cs="Times New Roman"/>
          <w:noProof/>
          <w:rPrChange w:id="2230" w:author="Aline Richter" w:date="2021-04-28T14:59:00Z">
            <w:rPr>
              <w:rFonts w:cs="Times New Roman"/>
              <w:noProof/>
              <w:lang w:val="pt-BR"/>
            </w:rPr>
          </w:rPrChange>
        </w:rPr>
        <w:t xml:space="preserve">Diniz-Filho, J. A. F., Loyola, R. D., Raia, P., Mooers, A. O., &amp; Bini, L. M. (2013). Darwinian shortfalls in biodiversity conservation. </w:t>
      </w:r>
      <w:r w:rsidRPr="00727D48">
        <w:rPr>
          <w:rFonts w:cs="Times New Roman"/>
          <w:i/>
          <w:iCs/>
          <w:noProof/>
          <w:rPrChange w:id="2231" w:author="Aline Richter" w:date="2021-04-28T14:59:00Z">
            <w:rPr>
              <w:rFonts w:cs="Times New Roman"/>
              <w:i/>
              <w:iCs/>
              <w:noProof/>
              <w:lang w:val="pt-BR"/>
            </w:rPr>
          </w:rPrChange>
        </w:rPr>
        <w:t>Trends in Ecology and Evolution</w:t>
      </w:r>
      <w:r w:rsidRPr="00727D48">
        <w:rPr>
          <w:rFonts w:cs="Times New Roman"/>
          <w:noProof/>
          <w:rPrChange w:id="2232" w:author="Aline Richter" w:date="2021-04-28T14:59:00Z">
            <w:rPr>
              <w:rFonts w:cs="Times New Roman"/>
              <w:noProof/>
              <w:lang w:val="pt-BR"/>
            </w:rPr>
          </w:rPrChange>
        </w:rPr>
        <w:t xml:space="preserve">, </w:t>
      </w:r>
      <w:r w:rsidRPr="00727D48">
        <w:rPr>
          <w:rFonts w:cs="Times New Roman"/>
          <w:i/>
          <w:iCs/>
          <w:noProof/>
          <w:rPrChange w:id="2233" w:author="Aline Richter" w:date="2021-04-28T14:59:00Z">
            <w:rPr>
              <w:rFonts w:cs="Times New Roman"/>
              <w:i/>
              <w:iCs/>
              <w:noProof/>
              <w:lang w:val="pt-BR"/>
            </w:rPr>
          </w:rPrChange>
        </w:rPr>
        <w:t>28</w:t>
      </w:r>
      <w:r w:rsidRPr="00727D48">
        <w:rPr>
          <w:rFonts w:cs="Times New Roman"/>
          <w:noProof/>
          <w:rPrChange w:id="2234" w:author="Aline Richter" w:date="2021-04-28T14:59:00Z">
            <w:rPr>
              <w:rFonts w:cs="Times New Roman"/>
              <w:noProof/>
              <w:lang w:val="pt-BR"/>
            </w:rPr>
          </w:rPrChange>
        </w:rPr>
        <w:t>(12), 689–695. doi:10.1016/j.tree.2013.09.003</w:t>
      </w:r>
    </w:p>
    <w:p w14:paraId="719EBF46" w14:textId="77777777" w:rsidR="00251934" w:rsidRPr="00727D48" w:rsidRDefault="00251934" w:rsidP="00251934">
      <w:pPr>
        <w:widowControl w:val="0"/>
        <w:autoSpaceDE w:val="0"/>
        <w:autoSpaceDN w:val="0"/>
        <w:adjustRightInd w:val="0"/>
        <w:ind w:left="480" w:hanging="480"/>
        <w:rPr>
          <w:rFonts w:cs="Times New Roman"/>
          <w:noProof/>
          <w:rPrChange w:id="2235" w:author="Aline Richter" w:date="2021-04-28T14:59:00Z">
            <w:rPr>
              <w:rFonts w:cs="Times New Roman"/>
              <w:noProof/>
              <w:lang w:val="pt-BR"/>
            </w:rPr>
          </w:rPrChange>
        </w:rPr>
      </w:pPr>
      <w:r w:rsidRPr="00727D48">
        <w:rPr>
          <w:rFonts w:cs="Times New Roman"/>
          <w:noProof/>
          <w:rPrChange w:id="2236" w:author="Aline Richter" w:date="2021-04-28T14:59:00Z">
            <w:rPr>
              <w:rFonts w:cs="Times New Roman"/>
              <w:noProof/>
              <w:lang w:val="pt-BR"/>
            </w:rPr>
          </w:rPrChange>
        </w:rPr>
        <w:t xml:space="preserve">Faith, D. P. (1992). Conservation evaluation and phylogenetic diversity. </w:t>
      </w:r>
      <w:r w:rsidRPr="00727D48">
        <w:rPr>
          <w:rFonts w:cs="Times New Roman"/>
          <w:i/>
          <w:iCs/>
          <w:noProof/>
          <w:rPrChange w:id="2237" w:author="Aline Richter" w:date="2021-04-28T14:59:00Z">
            <w:rPr>
              <w:rFonts w:cs="Times New Roman"/>
              <w:i/>
              <w:iCs/>
              <w:noProof/>
              <w:lang w:val="pt-BR"/>
            </w:rPr>
          </w:rPrChange>
        </w:rPr>
        <w:t>Biological Conservation</w:t>
      </w:r>
      <w:r w:rsidRPr="00727D48">
        <w:rPr>
          <w:rFonts w:cs="Times New Roman"/>
          <w:noProof/>
          <w:rPrChange w:id="2238" w:author="Aline Richter" w:date="2021-04-28T14:59:00Z">
            <w:rPr>
              <w:rFonts w:cs="Times New Roman"/>
              <w:noProof/>
              <w:lang w:val="pt-BR"/>
            </w:rPr>
          </w:rPrChange>
        </w:rPr>
        <w:t xml:space="preserve">, </w:t>
      </w:r>
      <w:r w:rsidRPr="00727D48">
        <w:rPr>
          <w:rFonts w:cs="Times New Roman"/>
          <w:i/>
          <w:iCs/>
          <w:noProof/>
          <w:rPrChange w:id="2239" w:author="Aline Richter" w:date="2021-04-28T14:59:00Z">
            <w:rPr>
              <w:rFonts w:cs="Times New Roman"/>
              <w:i/>
              <w:iCs/>
              <w:noProof/>
              <w:lang w:val="pt-BR"/>
            </w:rPr>
          </w:rPrChange>
        </w:rPr>
        <w:t>61</w:t>
      </w:r>
      <w:r w:rsidRPr="00727D48">
        <w:rPr>
          <w:rFonts w:cs="Times New Roman"/>
          <w:noProof/>
          <w:rPrChange w:id="2240" w:author="Aline Richter" w:date="2021-04-28T14:59:00Z">
            <w:rPr>
              <w:rFonts w:cs="Times New Roman"/>
              <w:noProof/>
              <w:lang w:val="pt-BR"/>
            </w:rPr>
          </w:rPrChange>
        </w:rPr>
        <w:t>, 1–10. doi:10.1016/0006-3207(92)91201-3</w:t>
      </w:r>
    </w:p>
    <w:p w14:paraId="721CD1CB"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2241" w:author="Aline Richter" w:date="2021-04-28T14:59:00Z">
            <w:rPr>
              <w:rFonts w:cs="Times New Roman"/>
              <w:noProof/>
              <w:lang w:val="pt-BR"/>
            </w:rPr>
          </w:rPrChange>
        </w:rPr>
        <w:t xml:space="preserve">Felsenstein, J. (1985). Phylogenies and the comparative method. </w:t>
      </w:r>
      <w:r w:rsidRPr="00251934">
        <w:rPr>
          <w:rFonts w:cs="Times New Roman"/>
          <w:i/>
          <w:iCs/>
          <w:noProof/>
          <w:lang w:val="pt-BR"/>
        </w:rPr>
        <w:t>The American Naturalist</w:t>
      </w:r>
      <w:r w:rsidRPr="00251934">
        <w:rPr>
          <w:rFonts w:cs="Times New Roman"/>
          <w:noProof/>
          <w:lang w:val="pt-BR"/>
        </w:rPr>
        <w:t xml:space="preserve">, </w:t>
      </w:r>
      <w:r w:rsidRPr="00251934">
        <w:rPr>
          <w:rFonts w:cs="Times New Roman"/>
          <w:i/>
          <w:iCs/>
          <w:noProof/>
          <w:lang w:val="pt-BR"/>
        </w:rPr>
        <w:t>125</w:t>
      </w:r>
      <w:r w:rsidRPr="00251934">
        <w:rPr>
          <w:rFonts w:cs="Times New Roman"/>
          <w:noProof/>
          <w:lang w:val="pt-BR"/>
        </w:rPr>
        <w:t>(1), 1–15. doi:0003-0147/85/2501-0001</w:t>
      </w:r>
    </w:p>
    <w:p w14:paraId="56A95234" w14:textId="77777777" w:rsidR="00251934" w:rsidRPr="00727D48" w:rsidRDefault="00251934" w:rsidP="00251934">
      <w:pPr>
        <w:widowControl w:val="0"/>
        <w:autoSpaceDE w:val="0"/>
        <w:autoSpaceDN w:val="0"/>
        <w:adjustRightInd w:val="0"/>
        <w:ind w:left="480" w:hanging="480"/>
        <w:rPr>
          <w:rFonts w:cs="Times New Roman"/>
          <w:noProof/>
          <w:rPrChange w:id="2242" w:author="Aline Richter" w:date="2021-04-28T14:59:00Z">
            <w:rPr>
              <w:rFonts w:cs="Times New Roman"/>
              <w:noProof/>
              <w:lang w:val="pt-BR"/>
            </w:rPr>
          </w:rPrChange>
        </w:rPr>
      </w:pPr>
      <w:r w:rsidRPr="00251934">
        <w:rPr>
          <w:rFonts w:cs="Times New Roman"/>
          <w:noProof/>
          <w:lang w:val="pt-BR"/>
        </w:rPr>
        <w:t xml:space="preserve">Freitas, T. M. da S., Stropp, J., Calegari, B. B., Calatayud, J., De Marco, P., Montag, L. F. de </w:t>
      </w:r>
      <w:r w:rsidRPr="00251934">
        <w:rPr>
          <w:rFonts w:cs="Times New Roman"/>
          <w:noProof/>
          <w:lang w:val="pt-BR"/>
        </w:rPr>
        <w:lastRenderedPageBreak/>
        <w:t xml:space="preserve">A., &amp; Hortal, J. (2021). </w:t>
      </w:r>
      <w:r w:rsidRPr="00727D48">
        <w:rPr>
          <w:rFonts w:cs="Times New Roman"/>
          <w:noProof/>
          <w:rPrChange w:id="2243" w:author="Aline Richter" w:date="2021-04-28T14:59:00Z">
            <w:rPr>
              <w:rFonts w:cs="Times New Roman"/>
              <w:noProof/>
              <w:lang w:val="pt-BR"/>
            </w:rPr>
          </w:rPrChange>
        </w:rPr>
        <w:t xml:space="preserve">Quantifying shortfalls in the knowledge on Neotropical Auchenipteridae fishes. </w:t>
      </w:r>
      <w:r w:rsidRPr="00727D48">
        <w:rPr>
          <w:rFonts w:cs="Times New Roman"/>
          <w:i/>
          <w:iCs/>
          <w:noProof/>
          <w:rPrChange w:id="2244" w:author="Aline Richter" w:date="2021-04-28T14:59:00Z">
            <w:rPr>
              <w:rFonts w:cs="Times New Roman"/>
              <w:i/>
              <w:iCs/>
              <w:noProof/>
              <w:lang w:val="pt-BR"/>
            </w:rPr>
          </w:rPrChange>
        </w:rPr>
        <w:t>Fish and Fisheries</w:t>
      </w:r>
      <w:r w:rsidRPr="00727D48">
        <w:rPr>
          <w:rFonts w:cs="Times New Roman"/>
          <w:noProof/>
          <w:rPrChange w:id="2245" w:author="Aline Richter" w:date="2021-04-28T14:59:00Z">
            <w:rPr>
              <w:rFonts w:cs="Times New Roman"/>
              <w:noProof/>
              <w:lang w:val="pt-BR"/>
            </w:rPr>
          </w:rPrChange>
        </w:rPr>
        <w:t xml:space="preserve">, </w:t>
      </w:r>
      <w:r w:rsidRPr="00727D48">
        <w:rPr>
          <w:rFonts w:cs="Times New Roman"/>
          <w:i/>
          <w:iCs/>
          <w:noProof/>
          <w:rPrChange w:id="2246" w:author="Aline Richter" w:date="2021-04-28T14:59:00Z">
            <w:rPr>
              <w:rFonts w:cs="Times New Roman"/>
              <w:i/>
              <w:iCs/>
              <w:noProof/>
              <w:lang w:val="pt-BR"/>
            </w:rPr>
          </w:rPrChange>
        </w:rPr>
        <w:t>22</w:t>
      </w:r>
      <w:r w:rsidRPr="00727D48">
        <w:rPr>
          <w:rFonts w:cs="Times New Roman"/>
          <w:noProof/>
          <w:rPrChange w:id="2247" w:author="Aline Richter" w:date="2021-04-28T14:59:00Z">
            <w:rPr>
              <w:rFonts w:cs="Times New Roman"/>
              <w:noProof/>
              <w:lang w:val="pt-BR"/>
            </w:rPr>
          </w:rPrChange>
        </w:rPr>
        <w:t>(1), 87–104. doi:10.1111/faf.12507</w:t>
      </w:r>
    </w:p>
    <w:p w14:paraId="38C37FAA" w14:textId="77777777" w:rsidR="00251934" w:rsidRPr="00727D48" w:rsidRDefault="00251934" w:rsidP="00251934">
      <w:pPr>
        <w:widowControl w:val="0"/>
        <w:autoSpaceDE w:val="0"/>
        <w:autoSpaceDN w:val="0"/>
        <w:adjustRightInd w:val="0"/>
        <w:ind w:left="480" w:hanging="480"/>
        <w:rPr>
          <w:rFonts w:cs="Times New Roman"/>
          <w:noProof/>
          <w:rPrChange w:id="2248" w:author="Aline Richter" w:date="2021-04-28T14:59:00Z">
            <w:rPr>
              <w:rFonts w:cs="Times New Roman"/>
              <w:noProof/>
              <w:lang w:val="pt-BR"/>
            </w:rPr>
          </w:rPrChange>
        </w:rPr>
      </w:pPr>
      <w:r w:rsidRPr="00727D48">
        <w:rPr>
          <w:rFonts w:cs="Times New Roman"/>
          <w:noProof/>
          <w:rPrChange w:id="2249" w:author="Aline Richter" w:date="2021-04-28T14:59:00Z">
            <w:rPr>
              <w:rFonts w:cs="Times New Roman"/>
              <w:noProof/>
              <w:lang w:val="pt-BR"/>
            </w:rPr>
          </w:rPrChange>
        </w:rPr>
        <w:t xml:space="preserve">Jetz, W., Thomas, G. H., Joy, J. B., Hartmann, K., &amp; Mooers, A. O. (2012a). The global diversity of birds in space and time. </w:t>
      </w:r>
      <w:r w:rsidRPr="00727D48">
        <w:rPr>
          <w:rFonts w:cs="Times New Roman"/>
          <w:i/>
          <w:iCs/>
          <w:noProof/>
          <w:rPrChange w:id="2250" w:author="Aline Richter" w:date="2021-04-28T14:59:00Z">
            <w:rPr>
              <w:rFonts w:cs="Times New Roman"/>
              <w:i/>
              <w:iCs/>
              <w:noProof/>
              <w:lang w:val="pt-BR"/>
            </w:rPr>
          </w:rPrChange>
        </w:rPr>
        <w:t>Nature</w:t>
      </w:r>
      <w:r w:rsidRPr="00727D48">
        <w:rPr>
          <w:rFonts w:cs="Times New Roman"/>
          <w:noProof/>
          <w:rPrChange w:id="2251" w:author="Aline Richter" w:date="2021-04-28T14:59:00Z">
            <w:rPr>
              <w:rFonts w:cs="Times New Roman"/>
              <w:noProof/>
              <w:lang w:val="pt-BR"/>
            </w:rPr>
          </w:rPrChange>
        </w:rPr>
        <w:t xml:space="preserve">, </w:t>
      </w:r>
      <w:r w:rsidRPr="00727D48">
        <w:rPr>
          <w:rFonts w:cs="Times New Roman"/>
          <w:i/>
          <w:iCs/>
          <w:noProof/>
          <w:rPrChange w:id="2252" w:author="Aline Richter" w:date="2021-04-28T14:59:00Z">
            <w:rPr>
              <w:rFonts w:cs="Times New Roman"/>
              <w:i/>
              <w:iCs/>
              <w:noProof/>
              <w:lang w:val="pt-BR"/>
            </w:rPr>
          </w:rPrChange>
        </w:rPr>
        <w:t>491</w:t>
      </w:r>
      <w:r w:rsidRPr="00727D48">
        <w:rPr>
          <w:rFonts w:cs="Times New Roman"/>
          <w:noProof/>
          <w:rPrChange w:id="2253" w:author="Aline Richter" w:date="2021-04-28T14:59:00Z">
            <w:rPr>
              <w:rFonts w:cs="Times New Roman"/>
              <w:noProof/>
              <w:lang w:val="pt-BR"/>
            </w:rPr>
          </w:rPrChange>
        </w:rPr>
        <w:t>(7424), 444–448. doi:10.1038/nature11631</w:t>
      </w:r>
    </w:p>
    <w:p w14:paraId="3F057061" w14:textId="77777777" w:rsidR="00251934" w:rsidRPr="00727D48" w:rsidRDefault="00251934" w:rsidP="00251934">
      <w:pPr>
        <w:widowControl w:val="0"/>
        <w:autoSpaceDE w:val="0"/>
        <w:autoSpaceDN w:val="0"/>
        <w:adjustRightInd w:val="0"/>
        <w:ind w:left="480" w:hanging="480"/>
        <w:rPr>
          <w:rFonts w:cs="Times New Roman"/>
          <w:noProof/>
          <w:rPrChange w:id="2254" w:author="Aline Richter" w:date="2021-04-28T14:59:00Z">
            <w:rPr>
              <w:rFonts w:cs="Times New Roman"/>
              <w:noProof/>
              <w:lang w:val="pt-BR"/>
            </w:rPr>
          </w:rPrChange>
        </w:rPr>
      </w:pPr>
      <w:r w:rsidRPr="00727D48">
        <w:rPr>
          <w:rFonts w:cs="Times New Roman"/>
          <w:noProof/>
          <w:rPrChange w:id="2255" w:author="Aline Richter" w:date="2021-04-28T14:59:00Z">
            <w:rPr>
              <w:rFonts w:cs="Times New Roman"/>
              <w:noProof/>
              <w:lang w:val="pt-BR"/>
            </w:rPr>
          </w:rPrChange>
        </w:rPr>
        <w:t xml:space="preserve">Jetz, W., Thomas, G. H., Joy, J. B., Hartmann, K., &amp; Mooers, A. O. (2012b). The global diversity of birds in space and time. </w:t>
      </w:r>
      <w:r w:rsidRPr="00727D48">
        <w:rPr>
          <w:rFonts w:cs="Times New Roman"/>
          <w:i/>
          <w:iCs/>
          <w:noProof/>
          <w:rPrChange w:id="2256" w:author="Aline Richter" w:date="2021-04-28T14:59:00Z">
            <w:rPr>
              <w:rFonts w:cs="Times New Roman"/>
              <w:i/>
              <w:iCs/>
              <w:noProof/>
              <w:lang w:val="pt-BR"/>
            </w:rPr>
          </w:rPrChange>
        </w:rPr>
        <w:t>Nature</w:t>
      </w:r>
      <w:r w:rsidRPr="00727D48">
        <w:rPr>
          <w:rFonts w:cs="Times New Roman"/>
          <w:noProof/>
          <w:rPrChange w:id="2257" w:author="Aline Richter" w:date="2021-04-28T14:59:00Z">
            <w:rPr>
              <w:rFonts w:cs="Times New Roman"/>
              <w:noProof/>
              <w:lang w:val="pt-BR"/>
            </w:rPr>
          </w:rPrChange>
        </w:rPr>
        <w:t xml:space="preserve">, </w:t>
      </w:r>
      <w:r w:rsidRPr="00727D48">
        <w:rPr>
          <w:rFonts w:cs="Times New Roman"/>
          <w:i/>
          <w:iCs/>
          <w:noProof/>
          <w:rPrChange w:id="2258" w:author="Aline Richter" w:date="2021-04-28T14:59:00Z">
            <w:rPr>
              <w:rFonts w:cs="Times New Roman"/>
              <w:i/>
              <w:iCs/>
              <w:noProof/>
              <w:lang w:val="pt-BR"/>
            </w:rPr>
          </w:rPrChange>
        </w:rPr>
        <w:t>491</w:t>
      </w:r>
      <w:r w:rsidRPr="00727D48">
        <w:rPr>
          <w:rFonts w:cs="Times New Roman"/>
          <w:noProof/>
          <w:rPrChange w:id="2259" w:author="Aline Richter" w:date="2021-04-28T14:59:00Z">
            <w:rPr>
              <w:rFonts w:cs="Times New Roman"/>
              <w:noProof/>
              <w:lang w:val="pt-BR"/>
            </w:rPr>
          </w:rPrChange>
        </w:rPr>
        <w:t>(7424), 444–448. doi:10.1038/nature11631</w:t>
      </w:r>
    </w:p>
    <w:p w14:paraId="4EB507FD"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2260" w:author="Aline Richter" w:date="2021-04-28T14:59:00Z">
            <w:rPr>
              <w:rFonts w:cs="Times New Roman"/>
              <w:noProof/>
              <w:lang w:val="pt-BR"/>
            </w:rPr>
          </w:rPrChange>
        </w:rPr>
        <w:t xml:space="preserve">Jin, Y., &amp; Qian, H. (2019). V.PhyloMaker: an R package that can generate very large phylogenies for vascular plants.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42</w:t>
      </w:r>
      <w:r w:rsidRPr="00251934">
        <w:rPr>
          <w:rFonts w:cs="Times New Roman"/>
          <w:noProof/>
          <w:lang w:val="pt-BR"/>
        </w:rPr>
        <w:t>(8), 1353–1359. doi:10.1111/ecog.04434</w:t>
      </w:r>
    </w:p>
    <w:p w14:paraId="12004B15" w14:textId="77777777" w:rsidR="00251934" w:rsidRPr="00727D48" w:rsidRDefault="00251934" w:rsidP="00251934">
      <w:pPr>
        <w:widowControl w:val="0"/>
        <w:autoSpaceDE w:val="0"/>
        <w:autoSpaceDN w:val="0"/>
        <w:adjustRightInd w:val="0"/>
        <w:ind w:left="480" w:hanging="480"/>
        <w:rPr>
          <w:rFonts w:cs="Times New Roman"/>
          <w:noProof/>
          <w:rPrChange w:id="2261" w:author="Aline Richter" w:date="2021-04-28T14:59:00Z">
            <w:rPr>
              <w:rFonts w:cs="Times New Roman"/>
              <w:noProof/>
              <w:lang w:val="pt-BR"/>
            </w:rPr>
          </w:rPrChange>
        </w:rPr>
      </w:pPr>
      <w:r w:rsidRPr="00251934">
        <w:rPr>
          <w:rFonts w:cs="Times New Roman"/>
          <w:noProof/>
          <w:lang w:val="pt-BR"/>
        </w:rPr>
        <w:t xml:space="preserve">Maestri, R., Monteiro, L. R., Fornel, R., Upham, N. S., Patterson, B. D., &amp; de Freitas, T. R. O. (2017). </w:t>
      </w:r>
      <w:r w:rsidRPr="00727D48">
        <w:rPr>
          <w:rFonts w:cs="Times New Roman"/>
          <w:noProof/>
          <w:rPrChange w:id="2262" w:author="Aline Richter" w:date="2021-04-28T14:59:00Z">
            <w:rPr>
              <w:rFonts w:cs="Times New Roman"/>
              <w:noProof/>
              <w:lang w:val="pt-BR"/>
            </w:rPr>
          </w:rPrChange>
        </w:rPr>
        <w:t xml:space="preserve">The ecology of a continental evolutionary radiation: Is the radiation of sigmodontine rodents adaptive? </w:t>
      </w:r>
      <w:r w:rsidRPr="00727D48">
        <w:rPr>
          <w:rFonts w:cs="Times New Roman"/>
          <w:i/>
          <w:iCs/>
          <w:noProof/>
          <w:rPrChange w:id="2263" w:author="Aline Richter" w:date="2021-04-28T14:59:00Z">
            <w:rPr>
              <w:rFonts w:cs="Times New Roman"/>
              <w:i/>
              <w:iCs/>
              <w:noProof/>
              <w:lang w:val="pt-BR"/>
            </w:rPr>
          </w:rPrChange>
        </w:rPr>
        <w:t>Evolution</w:t>
      </w:r>
      <w:r w:rsidRPr="00727D48">
        <w:rPr>
          <w:rFonts w:cs="Times New Roman"/>
          <w:noProof/>
          <w:rPrChange w:id="2264" w:author="Aline Richter" w:date="2021-04-28T14:59:00Z">
            <w:rPr>
              <w:rFonts w:cs="Times New Roman"/>
              <w:noProof/>
              <w:lang w:val="pt-BR"/>
            </w:rPr>
          </w:rPrChange>
        </w:rPr>
        <w:t xml:space="preserve">, </w:t>
      </w:r>
      <w:r w:rsidRPr="00727D48">
        <w:rPr>
          <w:rFonts w:cs="Times New Roman"/>
          <w:i/>
          <w:iCs/>
          <w:noProof/>
          <w:rPrChange w:id="2265" w:author="Aline Richter" w:date="2021-04-28T14:59:00Z">
            <w:rPr>
              <w:rFonts w:cs="Times New Roman"/>
              <w:i/>
              <w:iCs/>
              <w:noProof/>
              <w:lang w:val="pt-BR"/>
            </w:rPr>
          </w:rPrChange>
        </w:rPr>
        <w:t>71</w:t>
      </w:r>
      <w:r w:rsidRPr="00727D48">
        <w:rPr>
          <w:rFonts w:cs="Times New Roman"/>
          <w:noProof/>
          <w:rPrChange w:id="2266" w:author="Aline Richter" w:date="2021-04-28T14:59:00Z">
            <w:rPr>
              <w:rFonts w:cs="Times New Roman"/>
              <w:noProof/>
              <w:lang w:val="pt-BR"/>
            </w:rPr>
          </w:rPrChange>
        </w:rPr>
        <w:t>(3), 610–632. doi:10.1111/evo.13155</w:t>
      </w:r>
    </w:p>
    <w:p w14:paraId="304D13C3"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2267" w:author="Aline Richter" w:date="2021-04-28T14:59:00Z">
            <w:rPr>
              <w:rFonts w:cs="Times New Roman"/>
              <w:noProof/>
              <w:lang w:val="pt-BR"/>
            </w:rPr>
          </w:rPrChange>
        </w:rPr>
        <w:t xml:space="preserve">Magallón, S., Gómez-Acevedo, S., Sánchez-Reyes, L. L., &amp; Hernández-Hernández, T. (2015). A metacalibrated time-tree documents the early rise of flowering plant phylogenetic diversity. </w:t>
      </w:r>
      <w:r w:rsidRPr="00251934">
        <w:rPr>
          <w:rFonts w:cs="Times New Roman"/>
          <w:i/>
          <w:iCs/>
          <w:noProof/>
          <w:lang w:val="pt-BR"/>
        </w:rPr>
        <w:t>New Phytologist</w:t>
      </w:r>
      <w:r w:rsidRPr="00251934">
        <w:rPr>
          <w:rFonts w:cs="Times New Roman"/>
          <w:noProof/>
          <w:lang w:val="pt-BR"/>
        </w:rPr>
        <w:t xml:space="preserve">, </w:t>
      </w:r>
      <w:r w:rsidRPr="00251934">
        <w:rPr>
          <w:rFonts w:cs="Times New Roman"/>
          <w:i/>
          <w:iCs/>
          <w:noProof/>
          <w:lang w:val="pt-BR"/>
        </w:rPr>
        <w:t>207</w:t>
      </w:r>
      <w:r w:rsidRPr="00251934">
        <w:rPr>
          <w:rFonts w:cs="Times New Roman"/>
          <w:noProof/>
          <w:lang w:val="pt-BR"/>
        </w:rPr>
        <w:t>(2), 437–453. doi:10.1111/nph.13264</w:t>
      </w:r>
    </w:p>
    <w:p w14:paraId="17FBDCFC" w14:textId="77777777" w:rsidR="00251934" w:rsidRPr="00727D48" w:rsidRDefault="00251934" w:rsidP="00251934">
      <w:pPr>
        <w:widowControl w:val="0"/>
        <w:autoSpaceDE w:val="0"/>
        <w:autoSpaceDN w:val="0"/>
        <w:adjustRightInd w:val="0"/>
        <w:ind w:left="480" w:hanging="480"/>
        <w:rPr>
          <w:rFonts w:cs="Times New Roman"/>
          <w:noProof/>
          <w:rPrChange w:id="2268" w:author="Aline Richter" w:date="2021-04-28T14:59:00Z">
            <w:rPr>
              <w:rFonts w:cs="Times New Roman"/>
              <w:noProof/>
              <w:lang w:val="pt-BR"/>
            </w:rPr>
          </w:rPrChange>
        </w:rPr>
      </w:pPr>
      <w:r w:rsidRPr="00251934">
        <w:rPr>
          <w:rFonts w:cs="Times New Roman"/>
          <w:noProof/>
          <w:lang w:val="pt-BR"/>
        </w:rPr>
        <w:t xml:space="preserve">Martins, W. S., Carmo, W. C., Longo, H. J., Rosa, T. C., &amp; Rangel, T. F. (2013). </w:t>
      </w:r>
      <w:r w:rsidRPr="00727D48">
        <w:rPr>
          <w:rFonts w:cs="Times New Roman"/>
          <w:noProof/>
          <w:rPrChange w:id="2269" w:author="Aline Richter" w:date="2021-04-28T14:59:00Z">
            <w:rPr>
              <w:rFonts w:cs="Times New Roman"/>
              <w:noProof/>
              <w:lang w:val="pt-BR"/>
            </w:rPr>
          </w:rPrChange>
        </w:rPr>
        <w:t xml:space="preserve">SUNPLIN: Simulation with Uncertainty for Phylogenetic Investigations. </w:t>
      </w:r>
      <w:r w:rsidRPr="00727D48">
        <w:rPr>
          <w:rFonts w:cs="Times New Roman"/>
          <w:i/>
          <w:iCs/>
          <w:noProof/>
          <w:rPrChange w:id="2270" w:author="Aline Richter" w:date="2021-04-28T14:59:00Z">
            <w:rPr>
              <w:rFonts w:cs="Times New Roman"/>
              <w:i/>
              <w:iCs/>
              <w:noProof/>
              <w:lang w:val="pt-BR"/>
            </w:rPr>
          </w:rPrChange>
        </w:rPr>
        <w:t>BMC Bioinformatics</w:t>
      </w:r>
      <w:r w:rsidRPr="00727D48">
        <w:rPr>
          <w:rFonts w:cs="Times New Roman"/>
          <w:noProof/>
          <w:rPrChange w:id="2271" w:author="Aline Richter" w:date="2021-04-28T14:59:00Z">
            <w:rPr>
              <w:rFonts w:cs="Times New Roman"/>
              <w:noProof/>
              <w:lang w:val="pt-BR"/>
            </w:rPr>
          </w:rPrChange>
        </w:rPr>
        <w:t xml:space="preserve">, </w:t>
      </w:r>
      <w:r w:rsidRPr="00727D48">
        <w:rPr>
          <w:rFonts w:cs="Times New Roman"/>
          <w:i/>
          <w:iCs/>
          <w:noProof/>
          <w:rPrChange w:id="2272" w:author="Aline Richter" w:date="2021-04-28T14:59:00Z">
            <w:rPr>
              <w:rFonts w:cs="Times New Roman"/>
              <w:i/>
              <w:iCs/>
              <w:noProof/>
              <w:lang w:val="pt-BR"/>
            </w:rPr>
          </w:rPrChange>
        </w:rPr>
        <w:t>14</w:t>
      </w:r>
      <w:r w:rsidRPr="00727D48">
        <w:rPr>
          <w:rFonts w:cs="Times New Roman"/>
          <w:noProof/>
          <w:rPrChange w:id="2273" w:author="Aline Richter" w:date="2021-04-28T14:59:00Z">
            <w:rPr>
              <w:rFonts w:cs="Times New Roman"/>
              <w:noProof/>
              <w:lang w:val="pt-BR"/>
            </w:rPr>
          </w:rPrChange>
        </w:rPr>
        <w:t>(1). doi:10.1186/1471-2105-14-324</w:t>
      </w:r>
    </w:p>
    <w:p w14:paraId="34596B6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&amp; Súarez, Y. R. (2021). </w:t>
      </w:r>
      <w:r w:rsidRPr="00727D48">
        <w:rPr>
          <w:rFonts w:cs="Times New Roman"/>
          <w:noProof/>
          <w:rPrChange w:id="2274" w:author="Aline Richter" w:date="2021-04-28T14:59:00Z">
            <w:rPr>
              <w:rFonts w:cs="Times New Roman"/>
              <w:noProof/>
              <w:lang w:val="pt-BR"/>
            </w:rPr>
          </w:rPrChange>
        </w:rPr>
        <w:t xml:space="preserve">Taxonomic and phylogenetic beta diversity in headwater stream fish communities of the Paraná and Paraguai River basins. </w:t>
      </w:r>
      <w:r w:rsidRPr="00251934">
        <w:rPr>
          <w:rFonts w:cs="Times New Roman"/>
          <w:i/>
          <w:iCs/>
          <w:noProof/>
          <w:lang w:val="pt-BR"/>
        </w:rPr>
        <w:t>Neotropical Ichthyology</w:t>
      </w:r>
      <w:r w:rsidRPr="00251934">
        <w:rPr>
          <w:rFonts w:cs="Times New Roman"/>
          <w:noProof/>
          <w:lang w:val="pt-BR"/>
        </w:rPr>
        <w:t xml:space="preserve">, </w:t>
      </w:r>
      <w:r w:rsidRPr="00251934">
        <w:rPr>
          <w:rFonts w:cs="Times New Roman"/>
          <w:i/>
          <w:iCs/>
          <w:noProof/>
          <w:lang w:val="pt-BR"/>
        </w:rPr>
        <w:t>19</w:t>
      </w:r>
      <w:r w:rsidRPr="00251934">
        <w:rPr>
          <w:rFonts w:cs="Times New Roman"/>
          <w:noProof/>
          <w:lang w:val="pt-BR"/>
        </w:rPr>
        <w:t>(1), 1–17. doi:10.1590/1982-0224-2020-0126</w:t>
      </w:r>
    </w:p>
    <w:p w14:paraId="657AA05D" w14:textId="77777777" w:rsidR="00251934" w:rsidRPr="00727D48" w:rsidRDefault="00251934" w:rsidP="00251934">
      <w:pPr>
        <w:widowControl w:val="0"/>
        <w:autoSpaceDE w:val="0"/>
        <w:autoSpaceDN w:val="0"/>
        <w:adjustRightInd w:val="0"/>
        <w:ind w:left="480" w:hanging="480"/>
        <w:rPr>
          <w:rFonts w:cs="Times New Roman"/>
          <w:noProof/>
          <w:rPrChange w:id="2275" w:author="Aline Richter" w:date="2021-04-28T14:59:00Z">
            <w:rPr>
              <w:rFonts w:cs="Times New Roman"/>
              <w:noProof/>
              <w:lang w:val="pt-BR"/>
            </w:rPr>
          </w:rPrChange>
        </w:rPr>
      </w:pPr>
      <w:r w:rsidRPr="00251934">
        <w:rPr>
          <w:rFonts w:cs="Times New Roman"/>
          <w:noProof/>
          <w:lang w:val="pt-BR"/>
        </w:rPr>
        <w:t xml:space="preserve">Nakamura, G., Vicentin, W., Súarez, Y. R., &amp; Duarte, L. (2020). </w:t>
      </w:r>
      <w:r w:rsidRPr="00727D48">
        <w:rPr>
          <w:rFonts w:cs="Times New Roman"/>
          <w:noProof/>
          <w:rPrChange w:id="2276" w:author="Aline Richter" w:date="2021-04-28T14:59:00Z">
            <w:rPr>
              <w:rFonts w:cs="Times New Roman"/>
              <w:noProof/>
              <w:lang w:val="pt-BR"/>
            </w:rPr>
          </w:rPrChange>
        </w:rPr>
        <w:t xml:space="preserve">A multifaceted approach to analyzing taxonomic, functional, and phylogenetic </w:t>
      </w:r>
      <w:r w:rsidRPr="00251934">
        <w:rPr>
          <w:rFonts w:cs="Times New Roman"/>
          <w:noProof/>
          <w:lang w:val="pt-BR"/>
        </w:rPr>
        <w:t>β</w:t>
      </w:r>
      <w:r w:rsidRPr="00727D48">
        <w:rPr>
          <w:rFonts w:cs="Times New Roman"/>
          <w:noProof/>
          <w:rPrChange w:id="2277" w:author="Aline Richter" w:date="2021-04-28T14:59:00Z">
            <w:rPr>
              <w:rFonts w:cs="Times New Roman"/>
              <w:noProof/>
              <w:lang w:val="pt-BR"/>
            </w:rPr>
          </w:rPrChange>
        </w:rPr>
        <w:t xml:space="preserve">‐diversity. </w:t>
      </w:r>
      <w:r w:rsidRPr="00727D48">
        <w:rPr>
          <w:rFonts w:cs="Times New Roman"/>
          <w:i/>
          <w:iCs/>
          <w:noProof/>
          <w:rPrChange w:id="2278" w:author="Aline Richter" w:date="2021-04-28T14:59:00Z">
            <w:rPr>
              <w:rFonts w:cs="Times New Roman"/>
              <w:i/>
              <w:iCs/>
              <w:noProof/>
              <w:lang w:val="pt-BR"/>
            </w:rPr>
          </w:rPrChange>
        </w:rPr>
        <w:t>Ecology</w:t>
      </w:r>
      <w:r w:rsidRPr="00727D48">
        <w:rPr>
          <w:rFonts w:cs="Times New Roman"/>
          <w:noProof/>
          <w:rPrChange w:id="2279" w:author="Aline Richter" w:date="2021-04-28T14:59:00Z">
            <w:rPr>
              <w:rFonts w:cs="Times New Roman"/>
              <w:noProof/>
              <w:lang w:val="pt-BR"/>
            </w:rPr>
          </w:rPrChange>
        </w:rPr>
        <w:t>. doi:10.1002/ecy.3122</w:t>
      </w:r>
    </w:p>
    <w:p w14:paraId="2C670E57" w14:textId="77777777" w:rsidR="00251934" w:rsidRPr="00727D48" w:rsidRDefault="00251934" w:rsidP="00251934">
      <w:pPr>
        <w:widowControl w:val="0"/>
        <w:autoSpaceDE w:val="0"/>
        <w:autoSpaceDN w:val="0"/>
        <w:adjustRightInd w:val="0"/>
        <w:ind w:left="480" w:hanging="480"/>
        <w:rPr>
          <w:rFonts w:cs="Times New Roman"/>
          <w:noProof/>
          <w:rPrChange w:id="2280" w:author="Aline Richter" w:date="2021-04-28T14:59:00Z">
            <w:rPr>
              <w:rFonts w:cs="Times New Roman"/>
              <w:noProof/>
              <w:lang w:val="pt-BR"/>
            </w:rPr>
          </w:rPrChange>
        </w:rPr>
      </w:pPr>
      <w:r w:rsidRPr="00727D48">
        <w:rPr>
          <w:rFonts w:cs="Times New Roman"/>
          <w:noProof/>
          <w:rPrChange w:id="2281" w:author="Aline Richter" w:date="2021-04-28T14:59:00Z">
            <w:rPr>
              <w:rFonts w:cs="Times New Roman"/>
              <w:noProof/>
              <w:lang w:val="pt-BR"/>
            </w:rPr>
          </w:rPrChange>
        </w:rPr>
        <w:lastRenderedPageBreak/>
        <w:t>Pearse, W. D., Purvis, A., Cavender-bares, J., &amp; Helmus, M. R. (2014). Metrics and Models of Community Phylogenetics, 451–464. doi:10.1007/978-3-662-43550-2</w:t>
      </w:r>
    </w:p>
    <w:p w14:paraId="089DF16E" w14:textId="77777777" w:rsidR="00251934" w:rsidRPr="00727D48" w:rsidRDefault="00251934" w:rsidP="00251934">
      <w:pPr>
        <w:widowControl w:val="0"/>
        <w:autoSpaceDE w:val="0"/>
        <w:autoSpaceDN w:val="0"/>
        <w:adjustRightInd w:val="0"/>
        <w:ind w:left="480" w:hanging="480"/>
        <w:rPr>
          <w:rFonts w:cs="Times New Roman"/>
          <w:noProof/>
          <w:rPrChange w:id="2282" w:author="Aline Richter" w:date="2021-04-28T14:59:00Z">
            <w:rPr>
              <w:rFonts w:cs="Times New Roman"/>
              <w:noProof/>
              <w:lang w:val="pt-BR"/>
            </w:rPr>
          </w:rPrChange>
        </w:rPr>
      </w:pPr>
      <w:r w:rsidRPr="00727D48">
        <w:rPr>
          <w:rFonts w:cs="Times New Roman"/>
          <w:noProof/>
          <w:rPrChange w:id="2283" w:author="Aline Richter" w:date="2021-04-28T14:59:00Z">
            <w:rPr>
              <w:rFonts w:cs="Times New Roman"/>
              <w:noProof/>
              <w:lang w:val="pt-BR"/>
            </w:rPr>
          </w:rPrChange>
        </w:rPr>
        <w:t xml:space="preserve">Pillar, V. D., &amp; Duarte, L. D. S. (2010). A framework for metacommunity analysis of phylogenetic structure. </w:t>
      </w:r>
      <w:r w:rsidRPr="00727D48">
        <w:rPr>
          <w:rFonts w:cs="Times New Roman"/>
          <w:i/>
          <w:iCs/>
          <w:noProof/>
          <w:rPrChange w:id="2284" w:author="Aline Richter" w:date="2021-04-28T14:59:00Z">
            <w:rPr>
              <w:rFonts w:cs="Times New Roman"/>
              <w:i/>
              <w:iCs/>
              <w:noProof/>
              <w:lang w:val="pt-BR"/>
            </w:rPr>
          </w:rPrChange>
        </w:rPr>
        <w:t>Ecology Letters</w:t>
      </w:r>
      <w:r w:rsidRPr="00727D48">
        <w:rPr>
          <w:rFonts w:cs="Times New Roman"/>
          <w:noProof/>
          <w:rPrChange w:id="2285" w:author="Aline Richter" w:date="2021-04-28T14:59:00Z">
            <w:rPr>
              <w:rFonts w:cs="Times New Roman"/>
              <w:noProof/>
              <w:lang w:val="pt-BR"/>
            </w:rPr>
          </w:rPrChange>
        </w:rPr>
        <w:t xml:space="preserve">, </w:t>
      </w:r>
      <w:r w:rsidRPr="00727D48">
        <w:rPr>
          <w:rFonts w:cs="Times New Roman"/>
          <w:i/>
          <w:iCs/>
          <w:noProof/>
          <w:rPrChange w:id="2286" w:author="Aline Richter" w:date="2021-04-28T14:59:00Z">
            <w:rPr>
              <w:rFonts w:cs="Times New Roman"/>
              <w:i/>
              <w:iCs/>
              <w:noProof/>
              <w:lang w:val="pt-BR"/>
            </w:rPr>
          </w:rPrChange>
        </w:rPr>
        <w:t>13</w:t>
      </w:r>
      <w:r w:rsidRPr="00727D48">
        <w:rPr>
          <w:rFonts w:cs="Times New Roman"/>
          <w:noProof/>
          <w:rPrChange w:id="2287" w:author="Aline Richter" w:date="2021-04-28T14:59:00Z">
            <w:rPr>
              <w:rFonts w:cs="Times New Roman"/>
              <w:noProof/>
              <w:lang w:val="pt-BR"/>
            </w:rPr>
          </w:rPrChange>
        </w:rPr>
        <w:t>, 587–596. doi:10.1111/j.1461-0248.2010.01456.x</w:t>
      </w:r>
    </w:p>
    <w:p w14:paraId="2E43C9ED" w14:textId="0F473BA9" w:rsidR="00251934" w:rsidRPr="00727D48" w:rsidRDefault="00251934" w:rsidP="00251934">
      <w:pPr>
        <w:widowControl w:val="0"/>
        <w:autoSpaceDE w:val="0"/>
        <w:autoSpaceDN w:val="0"/>
        <w:adjustRightInd w:val="0"/>
        <w:ind w:left="480" w:hanging="480"/>
        <w:rPr>
          <w:rFonts w:cs="Times New Roman"/>
          <w:noProof/>
          <w:rPrChange w:id="2288" w:author="Aline Richter" w:date="2021-04-28T14:59:00Z">
            <w:rPr>
              <w:rFonts w:cs="Times New Roman"/>
              <w:noProof/>
              <w:lang w:val="pt-BR"/>
            </w:rPr>
          </w:rPrChange>
        </w:rPr>
      </w:pPr>
      <w:r w:rsidRPr="00727D48">
        <w:rPr>
          <w:rFonts w:cs="Times New Roman"/>
          <w:noProof/>
          <w:rPrChange w:id="2289" w:author="Aline Richter" w:date="2021-04-28T14:59:00Z">
            <w:rPr>
              <w:rFonts w:cs="Times New Roman"/>
              <w:noProof/>
              <w:lang w:val="pt-BR"/>
            </w:rPr>
          </w:rPrChange>
        </w:rPr>
        <w:t xml:space="preserve">Pinto-Ledezma, J. N., Villalobos, F., Reich, P. B., Catford, J. A., Larkin, D. J., &amp; Cavender-Bares, J. (2020). Testing </w:t>
      </w:r>
      <w:del w:id="2290" w:author="Bruno Eleres" w:date="2021-05-04T11:01:00Z">
        <w:r w:rsidRPr="00727D48" w:rsidDel="00A95620">
          <w:rPr>
            <w:rFonts w:cs="Times New Roman"/>
            <w:noProof/>
            <w:rPrChange w:id="2291" w:author="Aline Richter" w:date="2021-04-28T14:59:00Z">
              <w:rPr>
                <w:rFonts w:cs="Times New Roman"/>
                <w:noProof/>
                <w:lang w:val="pt-BR"/>
              </w:rPr>
            </w:rPrChange>
          </w:rPr>
          <w:delText xml:space="preserve">Darwin’s </w:delText>
        </w:r>
      </w:del>
      <w:ins w:id="2292" w:author="Bruno Eleres" w:date="2021-05-04T11:01:00Z">
        <w:r w:rsidR="00A95620" w:rsidRPr="00727D48">
          <w:rPr>
            <w:rFonts w:cs="Times New Roman"/>
            <w:noProof/>
            <w:rPrChange w:id="2293" w:author="Aline Richter" w:date="2021-04-28T14:59:00Z">
              <w:rPr>
                <w:rFonts w:cs="Times New Roman"/>
                <w:noProof/>
                <w:lang w:val="pt-BR"/>
              </w:rPr>
            </w:rPrChange>
          </w:rPr>
          <w:t>Darwin</w:t>
        </w:r>
        <w:r w:rsidR="00A95620">
          <w:rPr>
            <w:rFonts w:cs="Times New Roman"/>
            <w:noProof/>
          </w:rPr>
          <w:t>'</w:t>
        </w:r>
        <w:r w:rsidR="00A95620" w:rsidRPr="00727D48">
          <w:rPr>
            <w:rFonts w:cs="Times New Roman"/>
            <w:noProof/>
            <w:rPrChange w:id="2294" w:author="Aline Richter" w:date="2021-04-28T14:59:00Z">
              <w:rPr>
                <w:rFonts w:cs="Times New Roman"/>
                <w:noProof/>
                <w:lang w:val="pt-BR"/>
              </w:rPr>
            </w:rPrChange>
          </w:rPr>
          <w:t xml:space="preserve">s </w:t>
        </w:r>
      </w:ins>
      <w:r w:rsidRPr="00727D48">
        <w:rPr>
          <w:rFonts w:cs="Times New Roman"/>
          <w:noProof/>
          <w:rPrChange w:id="2295" w:author="Aline Richter" w:date="2021-04-28T14:59:00Z">
            <w:rPr>
              <w:rFonts w:cs="Times New Roman"/>
              <w:noProof/>
              <w:lang w:val="pt-BR"/>
            </w:rPr>
          </w:rPrChange>
        </w:rPr>
        <w:t xml:space="preserve">naturalization conundrum based on taxonomic, phylogenetic, and functional dimensions of vascular plants. </w:t>
      </w:r>
      <w:r w:rsidRPr="00727D48">
        <w:rPr>
          <w:rFonts w:cs="Times New Roman"/>
          <w:i/>
          <w:iCs/>
          <w:noProof/>
          <w:rPrChange w:id="2296" w:author="Aline Richter" w:date="2021-04-28T14:59:00Z">
            <w:rPr>
              <w:rFonts w:cs="Times New Roman"/>
              <w:i/>
              <w:iCs/>
              <w:noProof/>
              <w:lang w:val="pt-BR"/>
            </w:rPr>
          </w:rPrChange>
        </w:rPr>
        <w:t>Ecological Monographs</w:t>
      </w:r>
      <w:r w:rsidRPr="00727D48">
        <w:rPr>
          <w:rFonts w:cs="Times New Roman"/>
          <w:noProof/>
          <w:rPrChange w:id="2297" w:author="Aline Richter" w:date="2021-04-28T14:59:00Z">
            <w:rPr>
              <w:rFonts w:cs="Times New Roman"/>
              <w:noProof/>
              <w:lang w:val="pt-BR"/>
            </w:rPr>
          </w:rPrChange>
        </w:rPr>
        <w:t>. doi:10.1002/ecm.1420</w:t>
      </w:r>
    </w:p>
    <w:p w14:paraId="79A64F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2298" w:author="Aline Richter" w:date="2021-04-28T14:59:00Z">
            <w:rPr>
              <w:rFonts w:cs="Times New Roman"/>
              <w:noProof/>
              <w:lang w:val="pt-BR"/>
            </w:rPr>
          </w:rPrChange>
        </w:rPr>
        <w:t xml:space="preserve">Rabosky, D. L., Chang, J., Title, P. O., Cowman, P. F., Sallan, L., Friedman, M., … Alfaro, M. E. (2018). An inverse latitudinal gradient in speciation rate for marine fishes.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559</w:t>
      </w:r>
      <w:r w:rsidRPr="00251934">
        <w:rPr>
          <w:rFonts w:cs="Times New Roman"/>
          <w:noProof/>
          <w:lang w:val="pt-BR"/>
        </w:rPr>
        <w:t>(7714), 392–395. doi:10.1038/s41586-018-0273-1</w:t>
      </w:r>
    </w:p>
    <w:p w14:paraId="7C34A52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Cianciaruso, M. V., Ferraz, S., Zeni, J. O., &amp; Casatti, L. (2019). </w:t>
      </w:r>
      <w:r w:rsidRPr="00727D48">
        <w:rPr>
          <w:rFonts w:cs="Times New Roman"/>
          <w:noProof/>
          <w:rPrChange w:id="2299" w:author="Aline Richter" w:date="2021-04-28T14:59:00Z">
            <w:rPr>
              <w:rFonts w:cs="Times New Roman"/>
              <w:noProof/>
              <w:lang w:val="pt-BR"/>
            </w:rPr>
          </w:rPrChange>
        </w:rPr>
        <w:t xml:space="preserve">Taxonomic, functional, and phylogenetic </w:t>
      </w:r>
      <w:r w:rsidRPr="00251934">
        <w:rPr>
          <w:rFonts w:cs="Times New Roman"/>
          <w:noProof/>
          <w:lang w:val="pt-BR"/>
        </w:rPr>
        <w:t>β</w:t>
      </w:r>
      <w:r w:rsidRPr="00727D48">
        <w:rPr>
          <w:rFonts w:cs="Times New Roman"/>
          <w:noProof/>
          <w:rPrChange w:id="2300" w:author="Aline Richter" w:date="2021-04-28T14:59:00Z">
            <w:rPr>
              <w:rFonts w:cs="Times New Roman"/>
              <w:noProof/>
              <w:lang w:val="pt-BR"/>
            </w:rPr>
          </w:rPrChange>
        </w:rPr>
        <w:t xml:space="preserve">-diversity patterns of stream fish assemblages in tropical agroecosystems. </w:t>
      </w:r>
      <w:r w:rsidRPr="00251934">
        <w:rPr>
          <w:rFonts w:cs="Times New Roman"/>
          <w:i/>
          <w:iCs/>
          <w:noProof/>
          <w:lang w:val="pt-BR"/>
        </w:rPr>
        <w:t>Freshwater Biology</w:t>
      </w:r>
      <w:r w:rsidRPr="00251934">
        <w:rPr>
          <w:rFonts w:cs="Times New Roman"/>
          <w:noProof/>
          <w:lang w:val="pt-BR"/>
        </w:rPr>
        <w:t xml:space="preserve">, </w:t>
      </w:r>
      <w:r w:rsidRPr="00251934">
        <w:rPr>
          <w:rFonts w:cs="Times New Roman"/>
          <w:i/>
          <w:iCs/>
          <w:noProof/>
          <w:lang w:val="pt-BR"/>
        </w:rPr>
        <w:t>64</w:t>
      </w:r>
      <w:r w:rsidRPr="00251934">
        <w:rPr>
          <w:rFonts w:cs="Times New Roman"/>
          <w:noProof/>
          <w:lang w:val="pt-BR"/>
        </w:rPr>
        <w:t>(3), 447–460. doi:10.1111/fwb.13233</w:t>
      </w:r>
    </w:p>
    <w:p w14:paraId="0AAFCE5D" w14:textId="77777777" w:rsidR="00251934" w:rsidRPr="00727D48" w:rsidRDefault="00251934" w:rsidP="00251934">
      <w:pPr>
        <w:widowControl w:val="0"/>
        <w:autoSpaceDE w:val="0"/>
        <w:autoSpaceDN w:val="0"/>
        <w:adjustRightInd w:val="0"/>
        <w:ind w:left="480" w:hanging="480"/>
        <w:rPr>
          <w:rFonts w:cs="Times New Roman"/>
          <w:noProof/>
          <w:rPrChange w:id="2301" w:author="Aline Richter" w:date="2021-04-28T14:59:00Z">
            <w:rPr>
              <w:rFonts w:cs="Times New Roman"/>
              <w:noProof/>
              <w:lang w:val="pt-BR"/>
            </w:rPr>
          </w:rPrChange>
        </w:rPr>
      </w:pPr>
      <w:r w:rsidRPr="00251934">
        <w:rPr>
          <w:rFonts w:cs="Times New Roman"/>
          <w:noProof/>
          <w:lang w:val="pt-BR"/>
        </w:rPr>
        <w:t xml:space="preserve">Roa-Fuentes, C. A., Heino, J., Zeni, J. O., Ferraz, S., Cianciaruso, M. V., &amp; Casatti, L. (2020). </w:t>
      </w:r>
      <w:r w:rsidRPr="00727D48">
        <w:rPr>
          <w:rFonts w:cs="Times New Roman"/>
          <w:noProof/>
          <w:rPrChange w:id="2302" w:author="Aline Richter" w:date="2021-04-28T14:59:00Z">
            <w:rPr>
              <w:rFonts w:cs="Times New Roman"/>
              <w:noProof/>
              <w:lang w:val="pt-BR"/>
            </w:rPr>
          </w:rPrChange>
        </w:rPr>
        <w:t xml:space="preserve">Importance of local and landscape variables on multiple facets of stream fish biodiversity in a Neotropical agroecosystem. </w:t>
      </w:r>
      <w:r w:rsidRPr="00727D48">
        <w:rPr>
          <w:rFonts w:cs="Times New Roman"/>
          <w:i/>
          <w:iCs/>
          <w:noProof/>
          <w:rPrChange w:id="2303" w:author="Aline Richter" w:date="2021-04-28T14:59:00Z">
            <w:rPr>
              <w:rFonts w:cs="Times New Roman"/>
              <w:i/>
              <w:iCs/>
              <w:noProof/>
              <w:lang w:val="pt-BR"/>
            </w:rPr>
          </w:rPrChange>
        </w:rPr>
        <w:t>Hydrobiologia</w:t>
      </w:r>
      <w:r w:rsidRPr="00727D48">
        <w:rPr>
          <w:rFonts w:cs="Times New Roman"/>
          <w:noProof/>
          <w:rPrChange w:id="2304" w:author="Aline Richter" w:date="2021-04-28T14:59:00Z">
            <w:rPr>
              <w:rFonts w:cs="Times New Roman"/>
              <w:noProof/>
              <w:lang w:val="pt-BR"/>
            </w:rPr>
          </w:rPrChange>
        </w:rPr>
        <w:t xml:space="preserve">, </w:t>
      </w:r>
      <w:r w:rsidRPr="00727D48">
        <w:rPr>
          <w:rFonts w:cs="Times New Roman"/>
          <w:i/>
          <w:iCs/>
          <w:noProof/>
          <w:rPrChange w:id="2305" w:author="Aline Richter" w:date="2021-04-28T14:59:00Z">
            <w:rPr>
              <w:rFonts w:cs="Times New Roman"/>
              <w:i/>
              <w:iCs/>
              <w:noProof/>
              <w:lang w:val="pt-BR"/>
            </w:rPr>
          </w:rPrChange>
        </w:rPr>
        <w:t>7</w:t>
      </w:r>
      <w:r w:rsidRPr="00727D48">
        <w:rPr>
          <w:rFonts w:cs="Times New Roman"/>
          <w:noProof/>
          <w:rPrChange w:id="2306" w:author="Aline Richter" w:date="2021-04-28T14:59:00Z">
            <w:rPr>
              <w:rFonts w:cs="Times New Roman"/>
              <w:noProof/>
              <w:lang w:val="pt-BR"/>
            </w:rPr>
          </w:rPrChange>
        </w:rPr>
        <w:t>. doi:10.1007/s10750-020-04396-7</w:t>
      </w:r>
    </w:p>
    <w:p w14:paraId="158C8481" w14:textId="77777777" w:rsidR="00251934" w:rsidRPr="00727D48" w:rsidRDefault="00251934" w:rsidP="00251934">
      <w:pPr>
        <w:widowControl w:val="0"/>
        <w:autoSpaceDE w:val="0"/>
        <w:autoSpaceDN w:val="0"/>
        <w:adjustRightInd w:val="0"/>
        <w:ind w:left="480" w:hanging="480"/>
        <w:rPr>
          <w:rFonts w:cs="Times New Roman"/>
          <w:noProof/>
          <w:rPrChange w:id="2307" w:author="Aline Richter" w:date="2021-04-28T14:59:00Z">
            <w:rPr>
              <w:rFonts w:cs="Times New Roman"/>
              <w:noProof/>
              <w:lang w:val="pt-BR"/>
            </w:rPr>
          </w:rPrChange>
        </w:rPr>
      </w:pPr>
      <w:r w:rsidRPr="00727D48">
        <w:rPr>
          <w:rFonts w:cs="Times New Roman"/>
          <w:noProof/>
          <w:rPrChange w:id="2308" w:author="Aline Richter" w:date="2021-04-28T14:59:00Z">
            <w:rPr>
              <w:rFonts w:cs="Times New Roman"/>
              <w:noProof/>
              <w:lang w:val="pt-BR"/>
            </w:rPr>
          </w:rPrChange>
        </w:rPr>
        <w:t xml:space="preserve">Roquet, C., Thuiller, W., &amp; Lavergne, S. (2013). Building megaphylogenies for macroecology: Taking up the challenge. </w:t>
      </w:r>
      <w:r w:rsidRPr="00727D48">
        <w:rPr>
          <w:rFonts w:cs="Times New Roman"/>
          <w:i/>
          <w:iCs/>
          <w:noProof/>
          <w:rPrChange w:id="2309" w:author="Aline Richter" w:date="2021-04-28T14:59:00Z">
            <w:rPr>
              <w:rFonts w:cs="Times New Roman"/>
              <w:i/>
              <w:iCs/>
              <w:noProof/>
              <w:lang w:val="pt-BR"/>
            </w:rPr>
          </w:rPrChange>
        </w:rPr>
        <w:t>Ecography</w:t>
      </w:r>
      <w:r w:rsidRPr="00727D48">
        <w:rPr>
          <w:rFonts w:cs="Times New Roman"/>
          <w:noProof/>
          <w:rPrChange w:id="2310" w:author="Aline Richter" w:date="2021-04-28T14:59:00Z">
            <w:rPr>
              <w:rFonts w:cs="Times New Roman"/>
              <w:noProof/>
              <w:lang w:val="pt-BR"/>
            </w:rPr>
          </w:rPrChange>
        </w:rPr>
        <w:t xml:space="preserve">, </w:t>
      </w:r>
      <w:r w:rsidRPr="00727D48">
        <w:rPr>
          <w:rFonts w:cs="Times New Roman"/>
          <w:i/>
          <w:iCs/>
          <w:noProof/>
          <w:rPrChange w:id="2311" w:author="Aline Richter" w:date="2021-04-28T14:59:00Z">
            <w:rPr>
              <w:rFonts w:cs="Times New Roman"/>
              <w:i/>
              <w:iCs/>
              <w:noProof/>
              <w:lang w:val="pt-BR"/>
            </w:rPr>
          </w:rPrChange>
        </w:rPr>
        <w:t>36</w:t>
      </w:r>
      <w:r w:rsidRPr="00727D48">
        <w:rPr>
          <w:rFonts w:cs="Times New Roman"/>
          <w:noProof/>
          <w:rPrChange w:id="2312" w:author="Aline Richter" w:date="2021-04-28T14:59:00Z">
            <w:rPr>
              <w:rFonts w:cs="Times New Roman"/>
              <w:noProof/>
              <w:lang w:val="pt-BR"/>
            </w:rPr>
          </w:rPrChange>
        </w:rPr>
        <w:t>(1), 13–26. doi:10.1111/j.1600-0587.2012.07773.x</w:t>
      </w:r>
    </w:p>
    <w:p w14:paraId="4AC3FD9D" w14:textId="77777777" w:rsidR="00251934" w:rsidRPr="00727D48" w:rsidRDefault="00251934" w:rsidP="00251934">
      <w:pPr>
        <w:widowControl w:val="0"/>
        <w:autoSpaceDE w:val="0"/>
        <w:autoSpaceDN w:val="0"/>
        <w:adjustRightInd w:val="0"/>
        <w:ind w:left="480" w:hanging="480"/>
        <w:rPr>
          <w:rFonts w:cs="Times New Roman"/>
          <w:noProof/>
          <w:rPrChange w:id="2313" w:author="Aline Richter" w:date="2021-04-28T14:59:00Z">
            <w:rPr>
              <w:rFonts w:cs="Times New Roman"/>
              <w:noProof/>
              <w:lang w:val="pt-BR"/>
            </w:rPr>
          </w:rPrChange>
        </w:rPr>
      </w:pPr>
      <w:r w:rsidRPr="00727D48">
        <w:rPr>
          <w:rFonts w:cs="Times New Roman"/>
          <w:noProof/>
          <w:rPrChange w:id="2314" w:author="Aline Richter" w:date="2021-04-28T14:59:00Z">
            <w:rPr>
              <w:rFonts w:cs="Times New Roman"/>
              <w:noProof/>
              <w:lang w:val="pt-BR"/>
            </w:rPr>
          </w:rPrChange>
        </w:rPr>
        <w:t xml:space="preserve">Tedesco, P. A., Beauchard, O., Bigorne, R., Blanchet, S., Buisson, L., Conti, L., … Oberdorff, T. (2017). Data Descriptor: A global database on freshwater fish species </w:t>
      </w:r>
      <w:r w:rsidRPr="00727D48">
        <w:rPr>
          <w:rFonts w:cs="Times New Roman"/>
          <w:noProof/>
          <w:rPrChange w:id="2315" w:author="Aline Richter" w:date="2021-04-28T14:59:00Z">
            <w:rPr>
              <w:rFonts w:cs="Times New Roman"/>
              <w:noProof/>
              <w:lang w:val="pt-BR"/>
            </w:rPr>
          </w:rPrChange>
        </w:rPr>
        <w:lastRenderedPageBreak/>
        <w:t xml:space="preserve">occurrence in drainage basins. </w:t>
      </w:r>
      <w:r w:rsidRPr="00727D48">
        <w:rPr>
          <w:rFonts w:cs="Times New Roman"/>
          <w:i/>
          <w:iCs/>
          <w:noProof/>
          <w:rPrChange w:id="2316" w:author="Aline Richter" w:date="2021-04-28T14:59:00Z">
            <w:rPr>
              <w:rFonts w:cs="Times New Roman"/>
              <w:i/>
              <w:iCs/>
              <w:noProof/>
              <w:lang w:val="pt-BR"/>
            </w:rPr>
          </w:rPrChange>
        </w:rPr>
        <w:t>Scientific Data</w:t>
      </w:r>
      <w:r w:rsidRPr="00727D48">
        <w:rPr>
          <w:rFonts w:cs="Times New Roman"/>
          <w:noProof/>
          <w:rPrChange w:id="2317" w:author="Aline Richter" w:date="2021-04-28T14:59:00Z">
            <w:rPr>
              <w:rFonts w:cs="Times New Roman"/>
              <w:noProof/>
              <w:lang w:val="pt-BR"/>
            </w:rPr>
          </w:rPrChange>
        </w:rPr>
        <w:t xml:space="preserve">, </w:t>
      </w:r>
      <w:r w:rsidRPr="00727D48">
        <w:rPr>
          <w:rFonts w:cs="Times New Roman"/>
          <w:i/>
          <w:iCs/>
          <w:noProof/>
          <w:rPrChange w:id="2318" w:author="Aline Richter" w:date="2021-04-28T14:59:00Z">
            <w:rPr>
              <w:rFonts w:cs="Times New Roman"/>
              <w:i/>
              <w:iCs/>
              <w:noProof/>
              <w:lang w:val="pt-BR"/>
            </w:rPr>
          </w:rPrChange>
        </w:rPr>
        <w:t>4</w:t>
      </w:r>
      <w:r w:rsidRPr="00727D48">
        <w:rPr>
          <w:rFonts w:cs="Times New Roman"/>
          <w:noProof/>
          <w:rPrChange w:id="2319" w:author="Aline Richter" w:date="2021-04-28T14:59:00Z">
            <w:rPr>
              <w:rFonts w:cs="Times New Roman"/>
              <w:noProof/>
              <w:lang w:val="pt-BR"/>
            </w:rPr>
          </w:rPrChange>
        </w:rPr>
        <w:t>, 1–6. doi:10.1038/sdata.2017.141</w:t>
      </w:r>
    </w:p>
    <w:p w14:paraId="5BE54514" w14:textId="77777777" w:rsidR="00251934" w:rsidRPr="00727D48" w:rsidRDefault="00251934" w:rsidP="00251934">
      <w:pPr>
        <w:widowControl w:val="0"/>
        <w:autoSpaceDE w:val="0"/>
        <w:autoSpaceDN w:val="0"/>
        <w:adjustRightInd w:val="0"/>
        <w:ind w:left="480" w:hanging="480"/>
        <w:rPr>
          <w:rFonts w:cs="Times New Roman"/>
          <w:noProof/>
          <w:rPrChange w:id="2320" w:author="Aline Richter" w:date="2021-04-28T14:59:00Z">
            <w:rPr>
              <w:rFonts w:cs="Times New Roman"/>
              <w:noProof/>
              <w:lang w:val="pt-BR"/>
            </w:rPr>
          </w:rPrChange>
        </w:rPr>
      </w:pPr>
      <w:r w:rsidRPr="00727D48">
        <w:rPr>
          <w:rFonts w:cs="Times New Roman"/>
          <w:noProof/>
          <w:rPrChange w:id="2321" w:author="Aline Richter" w:date="2021-04-28T14:59:00Z">
            <w:rPr>
              <w:rFonts w:cs="Times New Roman"/>
              <w:noProof/>
              <w:lang w:val="pt-BR"/>
            </w:rPr>
          </w:rPrChange>
        </w:rPr>
        <w:t xml:space="preserve">Webb, C. O., Ackerly, D. D., &amp; Kembel, S. W. (2008). Phylocom: Software for the analysis of phylogenetic community structure and trait evolution. </w:t>
      </w:r>
      <w:r w:rsidRPr="00727D48">
        <w:rPr>
          <w:rFonts w:cs="Times New Roman"/>
          <w:i/>
          <w:iCs/>
          <w:noProof/>
          <w:rPrChange w:id="2322" w:author="Aline Richter" w:date="2021-04-28T14:59:00Z">
            <w:rPr>
              <w:rFonts w:cs="Times New Roman"/>
              <w:i/>
              <w:iCs/>
              <w:noProof/>
              <w:lang w:val="pt-BR"/>
            </w:rPr>
          </w:rPrChange>
        </w:rPr>
        <w:t>Bioinformatics</w:t>
      </w:r>
      <w:r w:rsidRPr="00727D48">
        <w:rPr>
          <w:rFonts w:cs="Times New Roman"/>
          <w:noProof/>
          <w:rPrChange w:id="2323" w:author="Aline Richter" w:date="2021-04-28T14:59:00Z">
            <w:rPr>
              <w:rFonts w:cs="Times New Roman"/>
              <w:noProof/>
              <w:lang w:val="pt-BR"/>
            </w:rPr>
          </w:rPrChange>
        </w:rPr>
        <w:t xml:space="preserve">, </w:t>
      </w:r>
      <w:r w:rsidRPr="00727D48">
        <w:rPr>
          <w:rFonts w:cs="Times New Roman"/>
          <w:i/>
          <w:iCs/>
          <w:noProof/>
          <w:rPrChange w:id="2324" w:author="Aline Richter" w:date="2021-04-28T14:59:00Z">
            <w:rPr>
              <w:rFonts w:cs="Times New Roman"/>
              <w:i/>
              <w:iCs/>
              <w:noProof/>
              <w:lang w:val="pt-BR"/>
            </w:rPr>
          </w:rPrChange>
        </w:rPr>
        <w:t>24</w:t>
      </w:r>
      <w:r w:rsidRPr="00727D48">
        <w:rPr>
          <w:rFonts w:cs="Times New Roman"/>
          <w:noProof/>
          <w:rPrChange w:id="2325" w:author="Aline Richter" w:date="2021-04-28T14:59:00Z">
            <w:rPr>
              <w:rFonts w:cs="Times New Roman"/>
              <w:noProof/>
              <w:lang w:val="pt-BR"/>
            </w:rPr>
          </w:rPrChange>
        </w:rPr>
        <w:t>(18), 2098–2100. doi:10.1093/bioinformatics/btn358</w:t>
      </w:r>
    </w:p>
    <w:p w14:paraId="0597F054" w14:textId="77777777" w:rsidR="00251934" w:rsidRPr="00251934" w:rsidRDefault="00251934" w:rsidP="00251934">
      <w:pPr>
        <w:widowControl w:val="0"/>
        <w:autoSpaceDE w:val="0"/>
        <w:autoSpaceDN w:val="0"/>
        <w:adjustRightInd w:val="0"/>
        <w:ind w:left="480" w:hanging="480"/>
        <w:rPr>
          <w:rFonts w:cs="Times New Roman"/>
          <w:noProof/>
        </w:rPr>
      </w:pPr>
      <w:r w:rsidRPr="00727D48">
        <w:rPr>
          <w:rFonts w:cs="Times New Roman"/>
          <w:noProof/>
          <w:rPrChange w:id="2326" w:author="Aline Richter" w:date="2021-04-28T14:59:00Z">
            <w:rPr>
              <w:rFonts w:cs="Times New Roman"/>
              <w:noProof/>
              <w:lang w:val="pt-BR"/>
            </w:rPr>
          </w:rPrChange>
        </w:rPr>
        <w:t xml:space="preserve">Webb, C. O., &amp; Donoghue, M. J. (2005). Phylomatic: Tree assembly for applied phylogenetics. </w:t>
      </w:r>
      <w:r w:rsidRPr="00251934">
        <w:rPr>
          <w:rFonts w:cs="Times New Roman"/>
          <w:i/>
          <w:iCs/>
          <w:noProof/>
          <w:lang w:val="pt-BR"/>
        </w:rPr>
        <w:t>Molecular Ecology Notes</w:t>
      </w:r>
      <w:r w:rsidRPr="00251934">
        <w:rPr>
          <w:rFonts w:cs="Times New Roman"/>
          <w:noProof/>
          <w:lang w:val="pt-BR"/>
        </w:rPr>
        <w:t xml:space="preserve">, </w:t>
      </w:r>
      <w:r w:rsidRPr="00251934">
        <w:rPr>
          <w:rFonts w:cs="Times New Roman"/>
          <w:i/>
          <w:iCs/>
          <w:noProof/>
          <w:lang w:val="pt-BR"/>
        </w:rPr>
        <w:t>5</w:t>
      </w:r>
      <w:r w:rsidRPr="00251934">
        <w:rPr>
          <w:rFonts w:cs="Times New Roman"/>
          <w:noProof/>
          <w:lang w:val="pt-BR"/>
        </w:rPr>
        <w:t>(1), 181–183. doi:10.1111/j.1471-8286.2004.00829.x</w:t>
      </w:r>
    </w:p>
    <w:p w14:paraId="626367EC" w14:textId="30EB74BF" w:rsidR="001936A0" w:rsidRPr="001936A0" w:rsidRDefault="001936A0" w:rsidP="00251934">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6" w:author="Aline Richter" w:date="2021-04-28T17:47:00Z" w:initials="AR">
    <w:p w14:paraId="6997CA42" w14:textId="77777777" w:rsidR="00CB409D" w:rsidRPr="00FA67C3" w:rsidRDefault="00CB409D" w:rsidP="00FA67C3">
      <w:pPr>
        <w:pStyle w:val="Textodecomentrio"/>
        <w:rPr>
          <w:lang w:val="pt-BR"/>
        </w:rPr>
      </w:pPr>
      <w:r>
        <w:rPr>
          <w:rStyle w:val="Refdecomentrio"/>
        </w:rPr>
        <w:annotationRef/>
      </w:r>
      <w:r>
        <w:rPr>
          <w:rStyle w:val="Refdecomentrio"/>
        </w:rPr>
        <w:annotationRef/>
      </w:r>
      <w:r w:rsidRPr="00FA67C3">
        <w:rPr>
          <w:lang w:val="pt-BR"/>
        </w:rPr>
        <w:t>Esse paragrafo ta meio estranho pr</w:t>
      </w:r>
      <w:r>
        <w:rPr>
          <w:lang w:val="pt-BR"/>
        </w:rPr>
        <w:t>a mim, acho que tem muitas informações: tu começa falando do Darwinian  e no fim tu falas bastante de como as filogenias podem ser obtidas</w:t>
      </w:r>
    </w:p>
    <w:p w14:paraId="7EE04B6A" w14:textId="7F372DC0" w:rsidR="00CB409D" w:rsidRPr="00FA67C3" w:rsidRDefault="00CB409D">
      <w:pPr>
        <w:pStyle w:val="Textodecomentrio"/>
        <w:rPr>
          <w:lang w:val="pt-BR"/>
        </w:rPr>
      </w:pPr>
    </w:p>
  </w:comment>
  <w:comment w:id="339" w:author="Aline Richter" w:date="2021-04-28T17:18:00Z" w:initials="AR">
    <w:p w14:paraId="1D194F94" w14:textId="70D82542" w:rsidR="00CB409D" w:rsidRPr="001D4CA7" w:rsidRDefault="00CB409D">
      <w:pPr>
        <w:pStyle w:val="Textodecomentrio"/>
        <w:rPr>
          <w:lang w:val="pt-BR"/>
        </w:rPr>
      </w:pPr>
      <w:r>
        <w:rPr>
          <w:rStyle w:val="Refdecomentrio"/>
        </w:rPr>
        <w:annotationRef/>
      </w:r>
      <w:r w:rsidRPr="001D4CA7">
        <w:rPr>
          <w:lang w:val="pt-BR"/>
        </w:rPr>
        <w:t>Acho que essa não é u</w:t>
      </w:r>
      <w:r>
        <w:rPr>
          <w:lang w:val="pt-BR"/>
        </w:rPr>
        <w:t xml:space="preserve">ma justificativa. Seria se </w:t>
      </w:r>
      <w:r>
        <w:rPr>
          <w:lang w:val="pt-BR"/>
        </w:rPr>
        <w:t xml:space="preserve">tu já tivesse dado mais ênfase no </w:t>
      </w:r>
      <w:r>
        <w:rPr>
          <w:lang w:val="pt-BR"/>
        </w:rPr>
        <w:t>paragrafo acima sobre a problemática da subamostragem/falta de recursos para dados genéticos...</w:t>
      </w:r>
    </w:p>
  </w:comment>
  <w:comment w:id="340" w:author="Aline Richter" w:date="2021-04-28T17:45:00Z" w:initials="AR">
    <w:p w14:paraId="5A44CEF8" w14:textId="5BB1C4A2" w:rsidR="00CB409D" w:rsidRPr="00FA67C3" w:rsidRDefault="00CB409D" w:rsidP="00FA67C3">
      <w:pPr>
        <w:pStyle w:val="Textodecomentrio"/>
        <w:rPr>
          <w:lang w:val="pt-BR"/>
        </w:rPr>
      </w:pPr>
      <w:r>
        <w:rPr>
          <w:rStyle w:val="Refdecomentrio"/>
        </w:rPr>
        <w:annotationRef/>
      </w:r>
    </w:p>
  </w:comment>
  <w:comment w:id="358" w:author="Bruno Eleres" w:date="2021-05-03T12:10:00Z" w:initials="BE">
    <w:p w14:paraId="288EAF4F" w14:textId="2BD2BDF3" w:rsidR="00F559B7" w:rsidRPr="00F559B7" w:rsidRDefault="00F559B7">
      <w:pPr>
        <w:pStyle w:val="Textodecomentrio"/>
        <w:rPr>
          <w:lang w:val="pt-BR"/>
        </w:rPr>
      </w:pPr>
      <w:r>
        <w:rPr>
          <w:rStyle w:val="Refdecomentrio"/>
        </w:rPr>
        <w:annotationRef/>
      </w:r>
      <w:r w:rsidRPr="00F559B7">
        <w:rPr>
          <w:lang w:val="pt-BR"/>
        </w:rPr>
        <w:t xml:space="preserve">Será </w:t>
      </w:r>
      <w:r w:rsidRPr="00F559B7">
        <w:rPr>
          <w:lang w:val="pt-BR"/>
        </w:rPr>
        <w:t>q Podemos citar o</w:t>
      </w:r>
      <w:r>
        <w:rPr>
          <w:lang w:val="pt-BR"/>
        </w:rPr>
        <w:t xml:space="preserve"> capítulo do livro de peixes aqui? Falamos dos artigos em geral</w:t>
      </w:r>
    </w:p>
  </w:comment>
  <w:comment w:id="528" w:author="Bruno Eleres" w:date="2021-05-03T23:05:00Z" w:initials="BE">
    <w:p w14:paraId="563434ED" w14:textId="5ED34D35" w:rsidR="00AC4500" w:rsidRPr="00AC4500" w:rsidRDefault="00AC4500">
      <w:pPr>
        <w:pStyle w:val="Textodecomentrio"/>
        <w:rPr>
          <w:lang w:val="pt-BR"/>
        </w:rPr>
      </w:pPr>
      <w:r>
        <w:rPr>
          <w:rStyle w:val="Refdecomentrio"/>
        </w:rPr>
        <w:annotationRef/>
      </w:r>
      <w:r w:rsidRPr="00AC4500">
        <w:rPr>
          <w:lang w:val="pt-BR"/>
        </w:rPr>
        <w:t>Adicionar uma descrição geral</w:t>
      </w:r>
      <w:r>
        <w:rPr>
          <w:lang w:val="pt-BR"/>
        </w:rPr>
        <w:t xml:space="preserve"> no início do parágrafo</w:t>
      </w:r>
      <w:r w:rsidRPr="00AC4500">
        <w:rPr>
          <w:lang w:val="pt-BR"/>
        </w:rPr>
        <w:t xml:space="preserve"> como </w:t>
      </w:r>
      <w:r>
        <w:rPr>
          <w:lang w:val="pt-BR"/>
        </w:rPr>
        <w:t>n</w:t>
      </w:r>
      <w:r w:rsidRPr="00AC4500">
        <w:rPr>
          <w:lang w:val="pt-BR"/>
        </w:rPr>
        <w:t xml:space="preserve">a </w:t>
      </w:r>
      <w:r>
        <w:rPr>
          <w:lang w:val="pt-BR"/>
        </w:rPr>
        <w:t xml:space="preserve">descrição da </w:t>
      </w:r>
      <w:r w:rsidRPr="00AC4500">
        <w:rPr>
          <w:lang w:val="pt-BR"/>
        </w:rPr>
        <w:t>função</w:t>
      </w:r>
      <w:r>
        <w:rPr>
          <w:lang w:val="pt-BR"/>
        </w:rPr>
        <w:t xml:space="preserve"> seguinte?</w:t>
      </w:r>
    </w:p>
  </w:comment>
  <w:comment w:id="776" w:author="Bruno Eleres" w:date="2021-05-04T14:35:00Z" w:initials="BE">
    <w:p w14:paraId="22FE58A7" w14:textId="3B6C412B" w:rsidR="009A5F02" w:rsidRPr="009A5F02" w:rsidRDefault="009A5F02">
      <w:pPr>
        <w:pStyle w:val="Textodecomentrio"/>
        <w:rPr>
          <w:lang w:val="pt-BR"/>
        </w:rPr>
      </w:pPr>
      <w:r>
        <w:rPr>
          <w:rStyle w:val="Refdecomentrio"/>
        </w:rPr>
        <w:annotationRef/>
      </w:r>
      <w:r w:rsidRPr="009A5F02">
        <w:rPr>
          <w:lang w:val="pt-BR"/>
        </w:rPr>
        <w:t xml:space="preserve">Acho que tem que </w:t>
      </w:r>
      <w:r>
        <w:rPr>
          <w:lang w:val="pt-BR"/>
        </w:rPr>
        <w:t>descrever a filogenia do Rabosky e o pacote deles em algum lugar, talvez nessa seção aqui ou antes.</w:t>
      </w:r>
    </w:p>
  </w:comment>
  <w:comment w:id="1778" w:author="Bruno Eleres" w:date="2021-05-04T14:33:00Z" w:initials="BE">
    <w:p w14:paraId="2B07640F" w14:textId="62C72EAE" w:rsidR="00787CA0" w:rsidRPr="00787CA0" w:rsidRDefault="00787CA0">
      <w:pPr>
        <w:pStyle w:val="Textodecomentrio"/>
        <w:rPr>
          <w:lang w:val="pt-BR"/>
        </w:rPr>
      </w:pPr>
      <w:r>
        <w:rPr>
          <w:rStyle w:val="Refdecomentrio"/>
        </w:rPr>
        <w:annotationRef/>
      </w:r>
      <w:r w:rsidRPr="00787CA0">
        <w:rPr>
          <w:lang w:val="pt-BR"/>
        </w:rPr>
        <w:t xml:space="preserve">Talvez colocar o número de </w:t>
      </w:r>
      <w:r>
        <w:rPr>
          <w:lang w:val="pt-BR"/>
        </w:rPr>
        <w:t xml:space="preserve">espécies e de inserções para cada </w:t>
      </w:r>
      <w:r>
        <w:rPr>
          <w:lang w:val="pt-BR"/>
        </w:rPr>
        <w:t>ecorregião.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E04B6A" w15:done="0"/>
  <w15:commentEx w15:paraId="1D194F94" w15:done="0"/>
  <w15:commentEx w15:paraId="5A44CEF8" w15:paraIdParent="1D194F94" w15:done="0"/>
  <w15:commentEx w15:paraId="288EAF4F" w15:done="0"/>
  <w15:commentEx w15:paraId="563434ED" w15:done="0"/>
  <w15:commentEx w15:paraId="22FE58A7" w15:done="0"/>
  <w15:commentEx w15:paraId="2B076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1E23" w16cex:dateUtc="2021-04-28T20:47:00Z"/>
  <w16cex:commentExtensible w16cex:durableId="24341772" w16cex:dateUtc="2021-04-28T20:18:00Z"/>
  <w16cex:commentExtensible w16cex:durableId="24341DA9" w16cex:dateUtc="2021-04-28T20:45:00Z"/>
  <w16cex:commentExtensible w16cex:durableId="243A66B9" w16cex:dateUtc="2021-05-03T15:10:00Z"/>
  <w16cex:commentExtensible w16cex:durableId="243B0047" w16cex:dateUtc="2021-05-04T02:05:00Z"/>
  <w16cex:commentExtensible w16cex:durableId="243BDA4F" w16cex:dateUtc="2021-05-04T17:35:00Z"/>
  <w16cex:commentExtensible w16cex:durableId="243BD9A3" w16cex:dateUtc="2021-05-04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E04B6A" w16cid:durableId="24341E23"/>
  <w16cid:commentId w16cid:paraId="1D194F94" w16cid:durableId="24341772"/>
  <w16cid:commentId w16cid:paraId="5A44CEF8" w16cid:durableId="24341DA9"/>
  <w16cid:commentId w16cid:paraId="288EAF4F" w16cid:durableId="243A66B9"/>
  <w16cid:commentId w16cid:paraId="563434ED" w16cid:durableId="243B0047"/>
  <w16cid:commentId w16cid:paraId="22FE58A7" w16cid:durableId="243BDA4F"/>
  <w16cid:commentId w16cid:paraId="2B07640F" w16cid:durableId="243BD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Eleres">
    <w15:presenceInfo w15:providerId="Windows Live" w15:userId="1dacb37ac745e44a"/>
  </w15:person>
  <w15:person w15:author="Aline Richter">
    <w15:presenceInfo w15:providerId="None" w15:userId="Aline Richter"/>
  </w15:person>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gFAAA9SE0tAAAA"/>
  </w:docVars>
  <w:rsids>
    <w:rsidRoot w:val="00E443FE"/>
    <w:rsid w:val="0000240D"/>
    <w:rsid w:val="00003737"/>
    <w:rsid w:val="000046DC"/>
    <w:rsid w:val="0000617C"/>
    <w:rsid w:val="000068FA"/>
    <w:rsid w:val="0000792E"/>
    <w:rsid w:val="00010C20"/>
    <w:rsid w:val="00012E14"/>
    <w:rsid w:val="00013D15"/>
    <w:rsid w:val="00014A5C"/>
    <w:rsid w:val="00020E7E"/>
    <w:rsid w:val="000236E9"/>
    <w:rsid w:val="00031266"/>
    <w:rsid w:val="000339CC"/>
    <w:rsid w:val="00043814"/>
    <w:rsid w:val="00044BCE"/>
    <w:rsid w:val="000454F7"/>
    <w:rsid w:val="00046266"/>
    <w:rsid w:val="00047368"/>
    <w:rsid w:val="00054D7C"/>
    <w:rsid w:val="0005529E"/>
    <w:rsid w:val="00055B13"/>
    <w:rsid w:val="00055D3F"/>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6350"/>
    <w:rsid w:val="00077A76"/>
    <w:rsid w:val="000818FD"/>
    <w:rsid w:val="00081DE6"/>
    <w:rsid w:val="000830B0"/>
    <w:rsid w:val="000860ED"/>
    <w:rsid w:val="000869E4"/>
    <w:rsid w:val="00091404"/>
    <w:rsid w:val="00091A82"/>
    <w:rsid w:val="00092FD9"/>
    <w:rsid w:val="00093A3C"/>
    <w:rsid w:val="00096144"/>
    <w:rsid w:val="000A2F54"/>
    <w:rsid w:val="000B0106"/>
    <w:rsid w:val="000B249C"/>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F7F"/>
    <w:rsid w:val="000E4309"/>
    <w:rsid w:val="000E4BB9"/>
    <w:rsid w:val="000E690F"/>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20435"/>
    <w:rsid w:val="00122592"/>
    <w:rsid w:val="001230B0"/>
    <w:rsid w:val="00124D55"/>
    <w:rsid w:val="00130E33"/>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1459"/>
    <w:rsid w:val="00152AE8"/>
    <w:rsid w:val="001537B9"/>
    <w:rsid w:val="001544F4"/>
    <w:rsid w:val="001545C0"/>
    <w:rsid w:val="001579DF"/>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267C"/>
    <w:rsid w:val="001A4331"/>
    <w:rsid w:val="001A5CDE"/>
    <w:rsid w:val="001A6AAD"/>
    <w:rsid w:val="001B144F"/>
    <w:rsid w:val="001B3261"/>
    <w:rsid w:val="001B369C"/>
    <w:rsid w:val="001B37D9"/>
    <w:rsid w:val="001B388C"/>
    <w:rsid w:val="001B785B"/>
    <w:rsid w:val="001C118F"/>
    <w:rsid w:val="001C1BB7"/>
    <w:rsid w:val="001C1CF4"/>
    <w:rsid w:val="001C22FE"/>
    <w:rsid w:val="001D11DA"/>
    <w:rsid w:val="001D23A8"/>
    <w:rsid w:val="001D29AA"/>
    <w:rsid w:val="001D2BE2"/>
    <w:rsid w:val="001D4655"/>
    <w:rsid w:val="001D4CA7"/>
    <w:rsid w:val="001E1FA1"/>
    <w:rsid w:val="001E679F"/>
    <w:rsid w:val="001F01F6"/>
    <w:rsid w:val="001F4311"/>
    <w:rsid w:val="001F4D7C"/>
    <w:rsid w:val="001F65BB"/>
    <w:rsid w:val="001F6B56"/>
    <w:rsid w:val="001F7895"/>
    <w:rsid w:val="001F7C6E"/>
    <w:rsid w:val="001F7FD8"/>
    <w:rsid w:val="00200AA5"/>
    <w:rsid w:val="00200B2D"/>
    <w:rsid w:val="00205B53"/>
    <w:rsid w:val="00213316"/>
    <w:rsid w:val="00214C21"/>
    <w:rsid w:val="002176F3"/>
    <w:rsid w:val="00221549"/>
    <w:rsid w:val="002224F6"/>
    <w:rsid w:val="00222AF9"/>
    <w:rsid w:val="00230489"/>
    <w:rsid w:val="00231123"/>
    <w:rsid w:val="00234CC9"/>
    <w:rsid w:val="0023592B"/>
    <w:rsid w:val="0023608F"/>
    <w:rsid w:val="002362A6"/>
    <w:rsid w:val="00240A32"/>
    <w:rsid w:val="002414D3"/>
    <w:rsid w:val="002424DD"/>
    <w:rsid w:val="002428C8"/>
    <w:rsid w:val="00242FEB"/>
    <w:rsid w:val="0024357D"/>
    <w:rsid w:val="00243C75"/>
    <w:rsid w:val="00243DA9"/>
    <w:rsid w:val="00251934"/>
    <w:rsid w:val="00254D59"/>
    <w:rsid w:val="00256674"/>
    <w:rsid w:val="00256984"/>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4A61"/>
    <w:rsid w:val="00284E0E"/>
    <w:rsid w:val="00285EFD"/>
    <w:rsid w:val="00286219"/>
    <w:rsid w:val="00286956"/>
    <w:rsid w:val="00290AC0"/>
    <w:rsid w:val="00291B4F"/>
    <w:rsid w:val="00291D7E"/>
    <w:rsid w:val="00292218"/>
    <w:rsid w:val="0029334F"/>
    <w:rsid w:val="00295CA0"/>
    <w:rsid w:val="00296446"/>
    <w:rsid w:val="002A1071"/>
    <w:rsid w:val="002A1A4B"/>
    <w:rsid w:val="002A2CA1"/>
    <w:rsid w:val="002A761D"/>
    <w:rsid w:val="002B1167"/>
    <w:rsid w:val="002B27E7"/>
    <w:rsid w:val="002B4076"/>
    <w:rsid w:val="002B586B"/>
    <w:rsid w:val="002B59AB"/>
    <w:rsid w:val="002C1CAC"/>
    <w:rsid w:val="002C2B62"/>
    <w:rsid w:val="002C3434"/>
    <w:rsid w:val="002E06C5"/>
    <w:rsid w:val="002E3A5A"/>
    <w:rsid w:val="002E609F"/>
    <w:rsid w:val="002E7C26"/>
    <w:rsid w:val="002F296F"/>
    <w:rsid w:val="002F2B7A"/>
    <w:rsid w:val="002F4117"/>
    <w:rsid w:val="002F4430"/>
    <w:rsid w:val="00301D52"/>
    <w:rsid w:val="00301FFC"/>
    <w:rsid w:val="003031EE"/>
    <w:rsid w:val="00305401"/>
    <w:rsid w:val="0030570A"/>
    <w:rsid w:val="00305A79"/>
    <w:rsid w:val="00311A82"/>
    <w:rsid w:val="00311D85"/>
    <w:rsid w:val="00312732"/>
    <w:rsid w:val="00314702"/>
    <w:rsid w:val="00317262"/>
    <w:rsid w:val="003178B9"/>
    <w:rsid w:val="00323163"/>
    <w:rsid w:val="00324CBB"/>
    <w:rsid w:val="00331451"/>
    <w:rsid w:val="00332067"/>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F69"/>
    <w:rsid w:val="0036691C"/>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3BE5"/>
    <w:rsid w:val="003B443F"/>
    <w:rsid w:val="003C0891"/>
    <w:rsid w:val="003C24F3"/>
    <w:rsid w:val="003C25AC"/>
    <w:rsid w:val="003C577C"/>
    <w:rsid w:val="003C5D93"/>
    <w:rsid w:val="003C637E"/>
    <w:rsid w:val="003D4E45"/>
    <w:rsid w:val="003D5EE9"/>
    <w:rsid w:val="003E0A35"/>
    <w:rsid w:val="003E53FC"/>
    <w:rsid w:val="003F0E85"/>
    <w:rsid w:val="003F0ED0"/>
    <w:rsid w:val="00402BAF"/>
    <w:rsid w:val="004035FF"/>
    <w:rsid w:val="00404DED"/>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C3E68"/>
    <w:rsid w:val="004C4547"/>
    <w:rsid w:val="004C4551"/>
    <w:rsid w:val="004C49E1"/>
    <w:rsid w:val="004C6176"/>
    <w:rsid w:val="004C6CAF"/>
    <w:rsid w:val="004C71E4"/>
    <w:rsid w:val="004C7454"/>
    <w:rsid w:val="004C776A"/>
    <w:rsid w:val="004C7FE5"/>
    <w:rsid w:val="004D6232"/>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6F99"/>
    <w:rsid w:val="005471D4"/>
    <w:rsid w:val="00547CFA"/>
    <w:rsid w:val="00550C94"/>
    <w:rsid w:val="00553B30"/>
    <w:rsid w:val="005544FA"/>
    <w:rsid w:val="00555BF1"/>
    <w:rsid w:val="00556C1C"/>
    <w:rsid w:val="00563442"/>
    <w:rsid w:val="00564A4B"/>
    <w:rsid w:val="005679EB"/>
    <w:rsid w:val="0057144C"/>
    <w:rsid w:val="00571C2F"/>
    <w:rsid w:val="00572855"/>
    <w:rsid w:val="005731ED"/>
    <w:rsid w:val="005739F1"/>
    <w:rsid w:val="0057539A"/>
    <w:rsid w:val="005801E4"/>
    <w:rsid w:val="00580D5A"/>
    <w:rsid w:val="00585734"/>
    <w:rsid w:val="00586699"/>
    <w:rsid w:val="0058670D"/>
    <w:rsid w:val="00590C3E"/>
    <w:rsid w:val="00590DC9"/>
    <w:rsid w:val="005941E4"/>
    <w:rsid w:val="005941E7"/>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6190"/>
    <w:rsid w:val="005C677D"/>
    <w:rsid w:val="005C7DB0"/>
    <w:rsid w:val="005D25D6"/>
    <w:rsid w:val="005D4498"/>
    <w:rsid w:val="005D4C58"/>
    <w:rsid w:val="005D5C48"/>
    <w:rsid w:val="005D7733"/>
    <w:rsid w:val="005E3AF7"/>
    <w:rsid w:val="005E4928"/>
    <w:rsid w:val="005E4E99"/>
    <w:rsid w:val="005E6513"/>
    <w:rsid w:val="005E657A"/>
    <w:rsid w:val="005F0936"/>
    <w:rsid w:val="005F15AC"/>
    <w:rsid w:val="005F383D"/>
    <w:rsid w:val="005F756B"/>
    <w:rsid w:val="006017D9"/>
    <w:rsid w:val="00602582"/>
    <w:rsid w:val="00602F23"/>
    <w:rsid w:val="00603E7B"/>
    <w:rsid w:val="0060649E"/>
    <w:rsid w:val="00611F29"/>
    <w:rsid w:val="0061436C"/>
    <w:rsid w:val="0061790A"/>
    <w:rsid w:val="00620191"/>
    <w:rsid w:val="00623DA9"/>
    <w:rsid w:val="0062470C"/>
    <w:rsid w:val="006248FB"/>
    <w:rsid w:val="006255EF"/>
    <w:rsid w:val="006303CD"/>
    <w:rsid w:val="0063256F"/>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A85"/>
    <w:rsid w:val="006730C9"/>
    <w:rsid w:val="00677E3E"/>
    <w:rsid w:val="00680A35"/>
    <w:rsid w:val="00681675"/>
    <w:rsid w:val="006869B2"/>
    <w:rsid w:val="006873B8"/>
    <w:rsid w:val="006946B7"/>
    <w:rsid w:val="00694740"/>
    <w:rsid w:val="00696383"/>
    <w:rsid w:val="006A1470"/>
    <w:rsid w:val="006A28DA"/>
    <w:rsid w:val="006A4009"/>
    <w:rsid w:val="006A42FC"/>
    <w:rsid w:val="006A4B4B"/>
    <w:rsid w:val="006A578C"/>
    <w:rsid w:val="006A7E3B"/>
    <w:rsid w:val="006A7F7B"/>
    <w:rsid w:val="006B158F"/>
    <w:rsid w:val="006B23FE"/>
    <w:rsid w:val="006B3B93"/>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5A6"/>
    <w:rsid w:val="006F4262"/>
    <w:rsid w:val="006F77BE"/>
    <w:rsid w:val="0070009A"/>
    <w:rsid w:val="00701C0F"/>
    <w:rsid w:val="007035A8"/>
    <w:rsid w:val="00706BDC"/>
    <w:rsid w:val="00707730"/>
    <w:rsid w:val="007106D4"/>
    <w:rsid w:val="007149A1"/>
    <w:rsid w:val="00714E0E"/>
    <w:rsid w:val="00717B70"/>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2872"/>
    <w:rsid w:val="0076505E"/>
    <w:rsid w:val="007711B9"/>
    <w:rsid w:val="0077373C"/>
    <w:rsid w:val="00774FFC"/>
    <w:rsid w:val="0077600D"/>
    <w:rsid w:val="00780022"/>
    <w:rsid w:val="007809A8"/>
    <w:rsid w:val="00780B79"/>
    <w:rsid w:val="007818FA"/>
    <w:rsid w:val="00782C4F"/>
    <w:rsid w:val="00785968"/>
    <w:rsid w:val="007872A6"/>
    <w:rsid w:val="00787CA0"/>
    <w:rsid w:val="007918BA"/>
    <w:rsid w:val="00793621"/>
    <w:rsid w:val="007A194F"/>
    <w:rsid w:val="007A3B10"/>
    <w:rsid w:val="007A68E8"/>
    <w:rsid w:val="007A6BDB"/>
    <w:rsid w:val="007A7C10"/>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116A"/>
    <w:rsid w:val="007F4037"/>
    <w:rsid w:val="007F60BA"/>
    <w:rsid w:val="007F65ED"/>
    <w:rsid w:val="008004C3"/>
    <w:rsid w:val="00801ED3"/>
    <w:rsid w:val="00804815"/>
    <w:rsid w:val="00805CC8"/>
    <w:rsid w:val="00806FC9"/>
    <w:rsid w:val="00811298"/>
    <w:rsid w:val="00812772"/>
    <w:rsid w:val="00816151"/>
    <w:rsid w:val="008166F4"/>
    <w:rsid w:val="008204A4"/>
    <w:rsid w:val="008240DA"/>
    <w:rsid w:val="00824B72"/>
    <w:rsid w:val="00825E47"/>
    <w:rsid w:val="00827759"/>
    <w:rsid w:val="008317F8"/>
    <w:rsid w:val="0083285F"/>
    <w:rsid w:val="00832920"/>
    <w:rsid w:val="00833B08"/>
    <w:rsid w:val="0083528E"/>
    <w:rsid w:val="00837787"/>
    <w:rsid w:val="00840061"/>
    <w:rsid w:val="00840987"/>
    <w:rsid w:val="00841D38"/>
    <w:rsid w:val="00842864"/>
    <w:rsid w:val="00842CF0"/>
    <w:rsid w:val="0084405D"/>
    <w:rsid w:val="00846082"/>
    <w:rsid w:val="00855162"/>
    <w:rsid w:val="00856FDB"/>
    <w:rsid w:val="00857288"/>
    <w:rsid w:val="00857CD2"/>
    <w:rsid w:val="00860933"/>
    <w:rsid w:val="00860F02"/>
    <w:rsid w:val="0086306F"/>
    <w:rsid w:val="008630CB"/>
    <w:rsid w:val="008653C8"/>
    <w:rsid w:val="00866C9A"/>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F70"/>
    <w:rsid w:val="008B1B06"/>
    <w:rsid w:val="008B22A6"/>
    <w:rsid w:val="008B459A"/>
    <w:rsid w:val="008B69E7"/>
    <w:rsid w:val="008C2CC4"/>
    <w:rsid w:val="008C4501"/>
    <w:rsid w:val="008C4854"/>
    <w:rsid w:val="008C5A73"/>
    <w:rsid w:val="008C7744"/>
    <w:rsid w:val="008C7DDA"/>
    <w:rsid w:val="008D08AE"/>
    <w:rsid w:val="008D1616"/>
    <w:rsid w:val="008D3215"/>
    <w:rsid w:val="008D3DC9"/>
    <w:rsid w:val="008D6790"/>
    <w:rsid w:val="008D68DC"/>
    <w:rsid w:val="008D741D"/>
    <w:rsid w:val="008D7840"/>
    <w:rsid w:val="008E1692"/>
    <w:rsid w:val="008E27FA"/>
    <w:rsid w:val="008E47BA"/>
    <w:rsid w:val="008E5090"/>
    <w:rsid w:val="008E696A"/>
    <w:rsid w:val="008F058C"/>
    <w:rsid w:val="008F34E6"/>
    <w:rsid w:val="008F38F8"/>
    <w:rsid w:val="008F3DA2"/>
    <w:rsid w:val="008F729A"/>
    <w:rsid w:val="008F74E3"/>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800DD"/>
    <w:rsid w:val="00983DE2"/>
    <w:rsid w:val="00985BFB"/>
    <w:rsid w:val="00991981"/>
    <w:rsid w:val="009923D1"/>
    <w:rsid w:val="00997014"/>
    <w:rsid w:val="0099730B"/>
    <w:rsid w:val="009A1066"/>
    <w:rsid w:val="009A1341"/>
    <w:rsid w:val="009A1ABC"/>
    <w:rsid w:val="009A523C"/>
    <w:rsid w:val="009A5F02"/>
    <w:rsid w:val="009B12CE"/>
    <w:rsid w:val="009B19C4"/>
    <w:rsid w:val="009B2207"/>
    <w:rsid w:val="009B556B"/>
    <w:rsid w:val="009B7AE6"/>
    <w:rsid w:val="009C0CA3"/>
    <w:rsid w:val="009C1144"/>
    <w:rsid w:val="009C15B8"/>
    <w:rsid w:val="009C3431"/>
    <w:rsid w:val="009C6CCF"/>
    <w:rsid w:val="009D09EF"/>
    <w:rsid w:val="009D0BBE"/>
    <w:rsid w:val="009D0DE9"/>
    <w:rsid w:val="009D276F"/>
    <w:rsid w:val="009D2C48"/>
    <w:rsid w:val="009E2314"/>
    <w:rsid w:val="009E3671"/>
    <w:rsid w:val="009E368F"/>
    <w:rsid w:val="009E3E36"/>
    <w:rsid w:val="009E4287"/>
    <w:rsid w:val="009E5044"/>
    <w:rsid w:val="009E575E"/>
    <w:rsid w:val="009E71A3"/>
    <w:rsid w:val="009F19AA"/>
    <w:rsid w:val="009F20A6"/>
    <w:rsid w:val="009F75A6"/>
    <w:rsid w:val="00A013DB"/>
    <w:rsid w:val="00A0348C"/>
    <w:rsid w:val="00A03DFD"/>
    <w:rsid w:val="00A05F9C"/>
    <w:rsid w:val="00A07C42"/>
    <w:rsid w:val="00A10B73"/>
    <w:rsid w:val="00A11724"/>
    <w:rsid w:val="00A1639E"/>
    <w:rsid w:val="00A23169"/>
    <w:rsid w:val="00A26A91"/>
    <w:rsid w:val="00A26D30"/>
    <w:rsid w:val="00A27D63"/>
    <w:rsid w:val="00A32BAB"/>
    <w:rsid w:val="00A340EE"/>
    <w:rsid w:val="00A3469A"/>
    <w:rsid w:val="00A35C68"/>
    <w:rsid w:val="00A51A65"/>
    <w:rsid w:val="00A525AE"/>
    <w:rsid w:val="00A54F59"/>
    <w:rsid w:val="00A55528"/>
    <w:rsid w:val="00A555E4"/>
    <w:rsid w:val="00A55EC7"/>
    <w:rsid w:val="00A5632F"/>
    <w:rsid w:val="00A5661E"/>
    <w:rsid w:val="00A577BF"/>
    <w:rsid w:val="00A6144C"/>
    <w:rsid w:val="00A61920"/>
    <w:rsid w:val="00A61FF5"/>
    <w:rsid w:val="00A62CCE"/>
    <w:rsid w:val="00A64390"/>
    <w:rsid w:val="00A6461A"/>
    <w:rsid w:val="00A65458"/>
    <w:rsid w:val="00A744F7"/>
    <w:rsid w:val="00A849C8"/>
    <w:rsid w:val="00A8634A"/>
    <w:rsid w:val="00A90BFE"/>
    <w:rsid w:val="00A90D70"/>
    <w:rsid w:val="00A918A7"/>
    <w:rsid w:val="00A93439"/>
    <w:rsid w:val="00A93805"/>
    <w:rsid w:val="00A95230"/>
    <w:rsid w:val="00A95620"/>
    <w:rsid w:val="00AA275E"/>
    <w:rsid w:val="00AA4D0B"/>
    <w:rsid w:val="00AA578A"/>
    <w:rsid w:val="00AA6CDA"/>
    <w:rsid w:val="00AA7F4D"/>
    <w:rsid w:val="00AB3441"/>
    <w:rsid w:val="00AB36DB"/>
    <w:rsid w:val="00AB7BC6"/>
    <w:rsid w:val="00AC2E8E"/>
    <w:rsid w:val="00AC3D4E"/>
    <w:rsid w:val="00AC3E8A"/>
    <w:rsid w:val="00AC4500"/>
    <w:rsid w:val="00AC4D60"/>
    <w:rsid w:val="00AD0312"/>
    <w:rsid w:val="00AD089F"/>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99A"/>
    <w:rsid w:val="00AF49DE"/>
    <w:rsid w:val="00B01B4B"/>
    <w:rsid w:val="00B03DBD"/>
    <w:rsid w:val="00B04AF8"/>
    <w:rsid w:val="00B07B0B"/>
    <w:rsid w:val="00B1248C"/>
    <w:rsid w:val="00B12E03"/>
    <w:rsid w:val="00B13047"/>
    <w:rsid w:val="00B13924"/>
    <w:rsid w:val="00B14670"/>
    <w:rsid w:val="00B20160"/>
    <w:rsid w:val="00B21783"/>
    <w:rsid w:val="00B2262E"/>
    <w:rsid w:val="00B247F8"/>
    <w:rsid w:val="00B31590"/>
    <w:rsid w:val="00B31C50"/>
    <w:rsid w:val="00B337F6"/>
    <w:rsid w:val="00B33C29"/>
    <w:rsid w:val="00B37997"/>
    <w:rsid w:val="00B42E10"/>
    <w:rsid w:val="00B43AF4"/>
    <w:rsid w:val="00B46919"/>
    <w:rsid w:val="00B526FF"/>
    <w:rsid w:val="00B532B0"/>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4B70"/>
    <w:rsid w:val="00B94B95"/>
    <w:rsid w:val="00B95A79"/>
    <w:rsid w:val="00B966A3"/>
    <w:rsid w:val="00B96A84"/>
    <w:rsid w:val="00BA0262"/>
    <w:rsid w:val="00BA0D96"/>
    <w:rsid w:val="00BA194C"/>
    <w:rsid w:val="00BA328B"/>
    <w:rsid w:val="00BA4298"/>
    <w:rsid w:val="00BA6031"/>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3B5D"/>
    <w:rsid w:val="00C26F4E"/>
    <w:rsid w:val="00C314A8"/>
    <w:rsid w:val="00C31BA0"/>
    <w:rsid w:val="00C32D61"/>
    <w:rsid w:val="00C33FB3"/>
    <w:rsid w:val="00C408E2"/>
    <w:rsid w:val="00C409EE"/>
    <w:rsid w:val="00C4202C"/>
    <w:rsid w:val="00C430B3"/>
    <w:rsid w:val="00C432B3"/>
    <w:rsid w:val="00C43D88"/>
    <w:rsid w:val="00C44D0F"/>
    <w:rsid w:val="00C457E2"/>
    <w:rsid w:val="00C500A3"/>
    <w:rsid w:val="00C51A79"/>
    <w:rsid w:val="00C51E67"/>
    <w:rsid w:val="00C52967"/>
    <w:rsid w:val="00C52D74"/>
    <w:rsid w:val="00C533CD"/>
    <w:rsid w:val="00C53D10"/>
    <w:rsid w:val="00C55B83"/>
    <w:rsid w:val="00C60664"/>
    <w:rsid w:val="00C60816"/>
    <w:rsid w:val="00C62F99"/>
    <w:rsid w:val="00C6309A"/>
    <w:rsid w:val="00C63315"/>
    <w:rsid w:val="00C6590F"/>
    <w:rsid w:val="00C70B95"/>
    <w:rsid w:val="00C7142B"/>
    <w:rsid w:val="00C718E4"/>
    <w:rsid w:val="00C7226F"/>
    <w:rsid w:val="00C7336C"/>
    <w:rsid w:val="00C7743A"/>
    <w:rsid w:val="00C8093C"/>
    <w:rsid w:val="00C826DF"/>
    <w:rsid w:val="00C83302"/>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2136"/>
    <w:rsid w:val="00D02733"/>
    <w:rsid w:val="00D03CFB"/>
    <w:rsid w:val="00D102B8"/>
    <w:rsid w:val="00D13157"/>
    <w:rsid w:val="00D13448"/>
    <w:rsid w:val="00D16482"/>
    <w:rsid w:val="00D16E9C"/>
    <w:rsid w:val="00D23C42"/>
    <w:rsid w:val="00D24336"/>
    <w:rsid w:val="00D25CD2"/>
    <w:rsid w:val="00D25F62"/>
    <w:rsid w:val="00D264FA"/>
    <w:rsid w:val="00D30B6C"/>
    <w:rsid w:val="00D30D2A"/>
    <w:rsid w:val="00D31E09"/>
    <w:rsid w:val="00D34BF1"/>
    <w:rsid w:val="00D35F57"/>
    <w:rsid w:val="00D362CD"/>
    <w:rsid w:val="00D36EC4"/>
    <w:rsid w:val="00D3768A"/>
    <w:rsid w:val="00D41D2C"/>
    <w:rsid w:val="00D4466C"/>
    <w:rsid w:val="00D47EF4"/>
    <w:rsid w:val="00D508BC"/>
    <w:rsid w:val="00D51236"/>
    <w:rsid w:val="00D5138C"/>
    <w:rsid w:val="00D54421"/>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219E"/>
    <w:rsid w:val="00DA4524"/>
    <w:rsid w:val="00DA49A1"/>
    <w:rsid w:val="00DA55EE"/>
    <w:rsid w:val="00DA6615"/>
    <w:rsid w:val="00DB5D88"/>
    <w:rsid w:val="00DB7D35"/>
    <w:rsid w:val="00DC0CD2"/>
    <w:rsid w:val="00DC31F7"/>
    <w:rsid w:val="00DC4597"/>
    <w:rsid w:val="00DC5390"/>
    <w:rsid w:val="00DC6EF6"/>
    <w:rsid w:val="00DD2C6B"/>
    <w:rsid w:val="00DD44B9"/>
    <w:rsid w:val="00DD5807"/>
    <w:rsid w:val="00DD60CB"/>
    <w:rsid w:val="00DD6286"/>
    <w:rsid w:val="00DD6E97"/>
    <w:rsid w:val="00DE1DC7"/>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318A9"/>
    <w:rsid w:val="00E3630A"/>
    <w:rsid w:val="00E3671D"/>
    <w:rsid w:val="00E368AA"/>
    <w:rsid w:val="00E368F6"/>
    <w:rsid w:val="00E374DC"/>
    <w:rsid w:val="00E42F7B"/>
    <w:rsid w:val="00E443FE"/>
    <w:rsid w:val="00E453EC"/>
    <w:rsid w:val="00E459B3"/>
    <w:rsid w:val="00E51FA5"/>
    <w:rsid w:val="00E5243E"/>
    <w:rsid w:val="00E5273A"/>
    <w:rsid w:val="00E54A7C"/>
    <w:rsid w:val="00E54CBB"/>
    <w:rsid w:val="00E55697"/>
    <w:rsid w:val="00E55CE8"/>
    <w:rsid w:val="00E57C4B"/>
    <w:rsid w:val="00E62C3B"/>
    <w:rsid w:val="00E64347"/>
    <w:rsid w:val="00E67481"/>
    <w:rsid w:val="00E72917"/>
    <w:rsid w:val="00E72B8C"/>
    <w:rsid w:val="00E73D64"/>
    <w:rsid w:val="00E74946"/>
    <w:rsid w:val="00E752C8"/>
    <w:rsid w:val="00E778A3"/>
    <w:rsid w:val="00E80950"/>
    <w:rsid w:val="00E809E8"/>
    <w:rsid w:val="00E8281B"/>
    <w:rsid w:val="00E82AB1"/>
    <w:rsid w:val="00E83EFD"/>
    <w:rsid w:val="00E8421C"/>
    <w:rsid w:val="00E84A61"/>
    <w:rsid w:val="00E85D79"/>
    <w:rsid w:val="00E86775"/>
    <w:rsid w:val="00E87263"/>
    <w:rsid w:val="00E879CD"/>
    <w:rsid w:val="00E91FC8"/>
    <w:rsid w:val="00E9454D"/>
    <w:rsid w:val="00E96761"/>
    <w:rsid w:val="00EA0D69"/>
    <w:rsid w:val="00EA235B"/>
    <w:rsid w:val="00EA3B20"/>
    <w:rsid w:val="00EA3B9C"/>
    <w:rsid w:val="00EA7602"/>
    <w:rsid w:val="00EA79EC"/>
    <w:rsid w:val="00EB16F4"/>
    <w:rsid w:val="00EB5449"/>
    <w:rsid w:val="00EB6BD9"/>
    <w:rsid w:val="00EC0DE3"/>
    <w:rsid w:val="00EC1DE5"/>
    <w:rsid w:val="00EC422E"/>
    <w:rsid w:val="00EC5AED"/>
    <w:rsid w:val="00EC76A5"/>
    <w:rsid w:val="00ED1EB5"/>
    <w:rsid w:val="00ED20B1"/>
    <w:rsid w:val="00ED2AEB"/>
    <w:rsid w:val="00ED4CF4"/>
    <w:rsid w:val="00ED6A0F"/>
    <w:rsid w:val="00EE23D5"/>
    <w:rsid w:val="00EE4372"/>
    <w:rsid w:val="00EE6956"/>
    <w:rsid w:val="00EF0F06"/>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3618"/>
    <w:rsid w:val="00F54049"/>
    <w:rsid w:val="00F543AA"/>
    <w:rsid w:val="00F54431"/>
    <w:rsid w:val="00F559B7"/>
    <w:rsid w:val="00F55F8C"/>
    <w:rsid w:val="00F57090"/>
    <w:rsid w:val="00F572FA"/>
    <w:rsid w:val="00F60555"/>
    <w:rsid w:val="00F607AF"/>
    <w:rsid w:val="00F61325"/>
    <w:rsid w:val="00F650A2"/>
    <w:rsid w:val="00F718DE"/>
    <w:rsid w:val="00F731D8"/>
    <w:rsid w:val="00F7535A"/>
    <w:rsid w:val="00F75D8B"/>
    <w:rsid w:val="00F75EE9"/>
    <w:rsid w:val="00F769E5"/>
    <w:rsid w:val="00F774B4"/>
    <w:rsid w:val="00F802A1"/>
    <w:rsid w:val="00F81996"/>
    <w:rsid w:val="00F842BC"/>
    <w:rsid w:val="00F84F63"/>
    <w:rsid w:val="00F905AF"/>
    <w:rsid w:val="00F90CDB"/>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54B9"/>
    <w:rsid w:val="00FE5EB9"/>
    <w:rsid w:val="00FE5F54"/>
    <w:rsid w:val="00FF11C0"/>
    <w:rsid w:val="00FF2184"/>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17</Pages>
  <Words>22892</Words>
  <Characters>135979</Characters>
  <Application>Microsoft Office Word</Application>
  <DocSecurity>0</DocSecurity>
  <Lines>2229</Lines>
  <Paragraphs>681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Bruno Eleres</cp:lastModifiedBy>
  <cp:revision>406</cp:revision>
  <dcterms:created xsi:type="dcterms:W3CDTF">2021-04-28T21:42:00Z</dcterms:created>
  <dcterms:modified xsi:type="dcterms:W3CDTF">2021-05-05T01:33:00Z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