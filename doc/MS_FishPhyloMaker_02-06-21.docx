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7676A892"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w:t>
      </w:r>
      <w:proofErr w:type="spellStart"/>
      <w:r w:rsidR="00F95F90" w:rsidRPr="00B13047">
        <w:rPr>
          <w:rFonts w:cs="Times New Roman"/>
          <w:lang w:val="pt-BR"/>
        </w:rPr>
        <w:t>Avenue</w:t>
      </w:r>
      <w:proofErr w:type="spellEnd"/>
      <w:r w:rsidR="00F95F90" w:rsidRPr="00B13047">
        <w:rPr>
          <w:rFonts w:cs="Times New Roman"/>
          <w:lang w:val="pt-BR"/>
        </w:rPr>
        <w:t>, 9500</w:t>
      </w:r>
      <w:r w:rsidR="00C30BC8">
        <w:rPr>
          <w:rFonts w:cs="Times New Roman"/>
          <w:lang w:val="pt-BR"/>
        </w:rPr>
        <w:t>.</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5A11CF09" w:rsidR="008004C3" w:rsidRPr="00B13047" w:rsidRDefault="008004C3" w:rsidP="00B80C8B">
      <w:pPr>
        <w:rPr>
          <w:rFonts w:cs="Times New Roman"/>
          <w:lang w:val="pt-BR"/>
        </w:rPr>
      </w:pPr>
      <w:r w:rsidRPr="00B13047">
        <w:rPr>
          <w:rFonts w:cs="Times New Roman"/>
          <w:lang w:val="pt-BR"/>
        </w:rPr>
        <w:t>3 – Universidade Federal do Rio de Janeiro</w:t>
      </w:r>
      <w:r w:rsidR="00ED2F98">
        <w:rPr>
          <w:rFonts w:cs="Times New Roman"/>
          <w:lang w:val="pt-BR"/>
        </w:rPr>
        <w:t>, Programa de Pós-Graduação em Ecologia</w:t>
      </w:r>
    </w:p>
    <w:p w14:paraId="5E17DA22" w14:textId="38F101D8" w:rsidR="008004C3" w:rsidRPr="00BC4063" w:rsidRDefault="008004C3" w:rsidP="00B80C8B">
      <w:pPr>
        <w:rPr>
          <w:rFonts w:cs="Times New Roman"/>
        </w:rPr>
      </w:pPr>
      <w:r>
        <w:rPr>
          <w:rFonts w:cs="Times New Roman"/>
        </w:rPr>
        <w:t>*</w:t>
      </w:r>
      <w:proofErr w:type="gramStart"/>
      <w:r>
        <w:rPr>
          <w:rFonts w:cs="Times New Roman"/>
        </w:rPr>
        <w:t>correspondence</w:t>
      </w:r>
      <w:proofErr w:type="gramEnd"/>
      <w:r>
        <w:rPr>
          <w:rFonts w:cs="Times New Roman"/>
        </w:rPr>
        <w:t xml:space="preserve"> author: gabriel.nakamura.souza@gmail.com</w:t>
      </w:r>
    </w:p>
    <w:p w14:paraId="2FDFA902" w14:textId="2F91EC6F" w:rsidR="00E443FE" w:rsidRDefault="00E443FE" w:rsidP="00B80C8B">
      <w:pPr>
        <w:rPr>
          <w:rFonts w:cs="Times New Roman"/>
        </w:rPr>
      </w:pPr>
      <w:r w:rsidRPr="00BC4063">
        <w:rPr>
          <w:rFonts w:cs="Times New Roman"/>
        </w:rPr>
        <w:br w:type="page"/>
      </w:r>
    </w:p>
    <w:p w14:paraId="141C89C6" w14:textId="3964EE64" w:rsidR="004B298D" w:rsidRDefault="004B298D" w:rsidP="000454F7">
      <w:pPr>
        <w:pStyle w:val="Ttulo1"/>
      </w:pPr>
      <w:r>
        <w:lastRenderedPageBreak/>
        <w:t>Highlights</w:t>
      </w:r>
    </w:p>
    <w:p w14:paraId="3D30D2BB" w14:textId="4AAFF467" w:rsidR="00B73F42" w:rsidRDefault="002F155D" w:rsidP="004B298D">
      <w:pPr>
        <w:pStyle w:val="PargrafodaLista"/>
        <w:numPr>
          <w:ilvl w:val="0"/>
          <w:numId w:val="2"/>
        </w:numPr>
      </w:pPr>
      <w:r>
        <w:t>We provide</w:t>
      </w:r>
      <w:r w:rsidR="00C62F7E">
        <w:t xml:space="preserve"> the first</w:t>
      </w:r>
      <w:r>
        <w:t xml:space="preserve"> a</w:t>
      </w:r>
      <w:r w:rsidR="004B298D">
        <w:t xml:space="preserve">utomated </w:t>
      </w:r>
      <w:r>
        <w:t>procedure</w:t>
      </w:r>
      <w:r w:rsidR="00795303">
        <w:t xml:space="preserve"> </w:t>
      </w:r>
      <w:r>
        <w:t>to</w:t>
      </w:r>
      <w:r w:rsidR="00742D0F">
        <w:t xml:space="preserve"> </w:t>
      </w:r>
      <w:r w:rsidR="005D6D6A">
        <w:t>check species names</w:t>
      </w:r>
      <w:r w:rsidR="00AD7AEF">
        <w:t xml:space="preserve">, </w:t>
      </w:r>
      <w:r w:rsidR="00742D0F">
        <w:t>construct phylogenetic trees</w:t>
      </w:r>
      <w:r w:rsidR="00AD7AEF">
        <w:t xml:space="preserve"> and calculate Darwinian shortfalls</w:t>
      </w:r>
      <w:r w:rsidR="00742D0F">
        <w:t xml:space="preserve"> </w:t>
      </w:r>
      <w:r w:rsidR="005D6D6A">
        <w:t xml:space="preserve">for </w:t>
      </w:r>
      <w:r w:rsidR="00B73F42">
        <w:t>ray-finned fishes (</w:t>
      </w:r>
      <w:r w:rsidR="00B73F42" w:rsidRPr="00B73F42">
        <w:t>Actinopterygii</w:t>
      </w:r>
      <w:r w:rsidR="00B73F42">
        <w:t>)</w:t>
      </w:r>
      <w:r w:rsidR="00101950">
        <w:t xml:space="preserve"> by the</w:t>
      </w:r>
      <w:r w:rsidR="0092599F">
        <w:t xml:space="preserve"> R package </w:t>
      </w:r>
      <w:proofErr w:type="spellStart"/>
      <w:r w:rsidR="0092599F">
        <w:t>FishPhyloMaker</w:t>
      </w:r>
      <w:proofErr w:type="spellEnd"/>
      <w:r w:rsidR="0092599F">
        <w:t>.</w:t>
      </w:r>
    </w:p>
    <w:p w14:paraId="480DF949" w14:textId="3ACF7B6F" w:rsidR="005161F1" w:rsidRDefault="005D6D6A" w:rsidP="004B298D">
      <w:pPr>
        <w:pStyle w:val="PargrafodaLista"/>
        <w:numPr>
          <w:ilvl w:val="0"/>
          <w:numId w:val="2"/>
        </w:numPr>
      </w:pPr>
      <w:r>
        <w:t xml:space="preserve">This </w:t>
      </w:r>
      <w:r w:rsidR="00757DB4">
        <w:t>package</w:t>
      </w:r>
      <w:r>
        <w:t xml:space="preserve"> </w:t>
      </w:r>
      <w:r w:rsidR="00717C6F">
        <w:t>provides</w:t>
      </w:r>
      <w:r w:rsidR="00752BDF">
        <w:t xml:space="preserve"> functions to assemble phylogenies </w:t>
      </w:r>
      <w:r w:rsidR="00066E03">
        <w:t>through</w:t>
      </w:r>
      <w:r w:rsidR="005161F1">
        <w:t xml:space="preserve"> a fast and reproducible method, </w:t>
      </w:r>
      <w:r w:rsidR="004632F8">
        <w:t>allow</w:t>
      </w:r>
      <w:r w:rsidR="005161F1">
        <w:t>ing</w:t>
      </w:r>
      <w:r w:rsidR="004632F8">
        <w:t xml:space="preserve"> its use</w:t>
      </w:r>
      <w:r w:rsidR="002826D5">
        <w:t xml:space="preserve"> and replicability</w:t>
      </w:r>
      <w:r w:rsidR="004632F8">
        <w:t xml:space="preserve"> by specialists and non-specialists</w:t>
      </w:r>
      <w:r w:rsidR="004C5300">
        <w:t xml:space="preserve"> in </w:t>
      </w:r>
      <w:r w:rsidR="00B67A63">
        <w:t>fish systematics</w:t>
      </w:r>
      <w:r w:rsidR="004632F8">
        <w:t>.</w:t>
      </w:r>
    </w:p>
    <w:p w14:paraId="038C20CC" w14:textId="3386203D" w:rsidR="00B73F42" w:rsidRDefault="005161F1" w:rsidP="005161F1">
      <w:pPr>
        <w:pStyle w:val="PargrafodaLista"/>
        <w:numPr>
          <w:ilvl w:val="0"/>
          <w:numId w:val="2"/>
        </w:numPr>
      </w:pPr>
      <w:r>
        <w:t>Th</w:t>
      </w:r>
      <w:r w:rsidR="00795303">
        <w:t xml:space="preserve">e </w:t>
      </w:r>
      <w:r w:rsidR="00066E03">
        <w:t xml:space="preserve">package </w:t>
      </w:r>
      <w:r w:rsidR="002826D5">
        <w:t>also provide</w:t>
      </w:r>
      <w:r w:rsidR="00B67A63">
        <w:t>s</w:t>
      </w:r>
      <w:r w:rsidR="002826D5">
        <w:t xml:space="preserve"> an interactive</w:t>
      </w:r>
      <w:r w:rsidR="003F5741">
        <w:t xml:space="preserve"> </w:t>
      </w:r>
      <w:r w:rsidR="002826D5">
        <w:t xml:space="preserve">procedure that </w:t>
      </w:r>
      <w:r w:rsidR="0080787D">
        <w:t xml:space="preserve">gives </w:t>
      </w:r>
      <w:r w:rsidR="0016422A">
        <w:t xml:space="preserve">more </w:t>
      </w:r>
      <w:r w:rsidR="003F5741">
        <w:t>flexibility</w:t>
      </w:r>
      <w:r w:rsidR="0016422A">
        <w:t xml:space="preserve"> to the user </w:t>
      </w:r>
      <w:r w:rsidR="003F5741">
        <w:t>when compared with</w:t>
      </w:r>
      <w:r w:rsidR="0016422A">
        <w:t xml:space="preserve"> other exist</w:t>
      </w:r>
      <w:r w:rsidR="00B67A63">
        <w:t>ing</w:t>
      </w:r>
      <w:r w:rsidR="0016422A">
        <w:t xml:space="preserve"> tools that construct phylogenetic trees for other highly speciose groups.</w:t>
      </w:r>
    </w:p>
    <w:p w14:paraId="3C53E798" w14:textId="5EAABD08" w:rsidR="00E15C1F" w:rsidRDefault="00E15C1F" w:rsidP="005161F1">
      <w:pPr>
        <w:pStyle w:val="PargrafodaLista"/>
        <w:numPr>
          <w:ilvl w:val="0"/>
          <w:numId w:val="2"/>
        </w:numPr>
      </w:pPr>
      <w:r>
        <w:t xml:space="preserve">The package </w:t>
      </w:r>
      <w:proofErr w:type="gramStart"/>
      <w:r>
        <w:t>include</w:t>
      </w:r>
      <w:proofErr w:type="gramEnd"/>
      <w:r>
        <w:t xml:space="preserve"> a new method to compute Darwinian shortfalls</w:t>
      </w:r>
      <w:r w:rsidR="00C451D8">
        <w:t xml:space="preserve"> for ray-finned fishes, but the rationale of the provided algorithm can be extended in future studies to be used in other groups of organisms</w:t>
      </w:r>
    </w:p>
    <w:p w14:paraId="6B61CD22" w14:textId="77777777" w:rsidR="005F2E6A" w:rsidRDefault="005F2E6A">
      <w:pPr>
        <w:spacing w:line="240" w:lineRule="auto"/>
      </w:pPr>
      <w:r>
        <w:br w:type="page"/>
      </w:r>
    </w:p>
    <w:p w14:paraId="0C2828E2" w14:textId="5CA3D483" w:rsidR="00EF0F06" w:rsidRDefault="00EF0F06" w:rsidP="000454F7">
      <w:pPr>
        <w:pStyle w:val="Ttulo1"/>
      </w:pPr>
      <w:r>
        <w:lastRenderedPageBreak/>
        <w:t>Abstract</w:t>
      </w:r>
    </w:p>
    <w:p w14:paraId="21E455EE" w14:textId="3B05D92D" w:rsidR="00864881" w:rsidRDefault="000F0EC0" w:rsidP="00624BCE">
      <w:pPr>
        <w:rPr>
          <w:rFonts w:cs="Times New Roman"/>
        </w:rPr>
      </w:pPr>
      <w:r>
        <w:rPr>
          <w:rFonts w:cs="Times New Roman"/>
        </w:rPr>
        <w:t xml:space="preserve">Phylogenies </w:t>
      </w:r>
      <w:r w:rsidR="00B5763E">
        <w:rPr>
          <w:rFonts w:cs="Times New Roman"/>
        </w:rPr>
        <w:t>summarize</w:t>
      </w:r>
      <w:r>
        <w:rPr>
          <w:rFonts w:cs="Times New Roman"/>
        </w:rPr>
        <w:t xml:space="preserve"> </w:t>
      </w:r>
      <w:r w:rsidR="006303CD">
        <w:rPr>
          <w:rFonts w:cs="Times New Roman"/>
        </w:rPr>
        <w:t>evolutionary</w:t>
      </w:r>
      <w:r w:rsidR="008C5322">
        <w:rPr>
          <w:rFonts w:cs="Times New Roman"/>
        </w:rPr>
        <w:t xml:space="preserve"> information </w:t>
      </w:r>
      <w:r w:rsidR="009A0626">
        <w:rPr>
          <w:rFonts w:cs="Times New Roman"/>
        </w:rPr>
        <w:t xml:space="preserve">that is essential in the investigation of ecological and evolutionary </w:t>
      </w:r>
      <w:r w:rsidR="003B2B72">
        <w:rPr>
          <w:rFonts w:cs="Times New Roman"/>
        </w:rPr>
        <w:t>causes of diversity patterns</w:t>
      </w:r>
      <w:r w:rsidR="006303CD">
        <w:rPr>
          <w:rFonts w:cs="Times New Roman"/>
        </w:rPr>
        <w:t xml:space="preserve">.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a</w:t>
      </w:r>
      <w:r w:rsidR="00184CDA">
        <w:rPr>
          <w:rFonts w:cs="Times New Roman"/>
        </w:rPr>
        <w:t xml:space="preserve"> comprehensive</w:t>
      </w:r>
      <w:r w:rsidR="00C4202C">
        <w:rPr>
          <w:rFonts w:cs="Times New Roman"/>
        </w:rPr>
        <w:t xml:space="preserve"> phylogenetic hypothesis </w:t>
      </w:r>
      <w:r w:rsidR="00F87CCE">
        <w:rPr>
          <w:rFonts w:cs="Times New Roman"/>
        </w:rPr>
        <w:t xml:space="preserve">can be difficult for some groups, </w:t>
      </w:r>
      <w:r w:rsidR="00F4643E">
        <w:rPr>
          <w:rFonts w:cs="Times New Roman"/>
        </w:rPr>
        <w:t>e</w:t>
      </w:r>
      <w:r w:rsidR="00F87CCE">
        <w:rPr>
          <w:rFonts w:cs="Times New Roman"/>
        </w:rPr>
        <w:t xml:space="preserve">specially those with </w:t>
      </w:r>
      <w:r w:rsidR="00F4643E">
        <w:rPr>
          <w:rFonts w:cs="Times New Roman"/>
        </w:rPr>
        <w:t xml:space="preserve">a </w:t>
      </w:r>
      <w:r w:rsidR="008B5CB1">
        <w:rPr>
          <w:rFonts w:cs="Times New Roman"/>
        </w:rPr>
        <w:t>high</w:t>
      </w:r>
      <w:r w:rsidR="00F87CCE">
        <w:rPr>
          <w:rFonts w:cs="Times New Roman"/>
        </w:rPr>
        <w:t xml:space="preserve"> number of species, that is the case for fishes</w:t>
      </w:r>
      <w:r w:rsidR="008B5CB1">
        <w:rPr>
          <w:rFonts w:cs="Times New Roman"/>
        </w:rPr>
        <w:t xml:space="preserve">, </w:t>
      </w:r>
      <w:r w:rsidR="003A3EC8">
        <w:rPr>
          <w:rFonts w:cs="Times New Roman"/>
        </w:rPr>
        <w:t>particularly</w:t>
      </w:r>
      <w:r w:rsidR="008B5CB1">
        <w:rPr>
          <w:rFonts w:cs="Times New Roman"/>
        </w:rPr>
        <w:t xml:space="preserve"> tropical </w:t>
      </w:r>
      <w:r w:rsidR="00F4643E">
        <w:rPr>
          <w:rFonts w:cs="Times New Roman"/>
        </w:rPr>
        <w:t>ones</w:t>
      </w:r>
      <w:r w:rsidR="00F42CFD">
        <w:rPr>
          <w:rFonts w:cs="Times New Roman"/>
        </w:rPr>
        <w:t xml:space="preserve">. </w:t>
      </w:r>
      <w:r w:rsidR="00A81871">
        <w:rPr>
          <w:rFonts w:cs="Times New Roman"/>
        </w:rPr>
        <w:t>The</w:t>
      </w:r>
      <w:r w:rsidR="00F42CFD">
        <w:rPr>
          <w:rFonts w:cs="Times New Roman"/>
        </w:rPr>
        <w:t xml:space="preserve"> lack of species in phylogenetic hypothes</w:t>
      </w:r>
      <w:r w:rsidR="00F4643E">
        <w:rPr>
          <w:rFonts w:cs="Times New Roman"/>
        </w:rPr>
        <w:t>e</w:t>
      </w:r>
      <w:r w:rsidR="00F42CFD">
        <w:rPr>
          <w:rFonts w:cs="Times New Roman"/>
        </w:rPr>
        <w:t xml:space="preserve">s, </w:t>
      </w:r>
      <w:r w:rsidR="00CD7775">
        <w:rPr>
          <w:rFonts w:cs="Times New Roman"/>
        </w:rPr>
        <w:t xml:space="preserve">called Darwinian shortfalls, </w:t>
      </w:r>
      <w:r w:rsidR="00D94AC7">
        <w:rPr>
          <w:rFonts w:cs="Times New Roman"/>
        </w:rPr>
        <w:t xml:space="preserve">can </w:t>
      </w:r>
      <w:r w:rsidR="002639A8">
        <w:rPr>
          <w:rFonts w:cs="Times New Roman"/>
        </w:rPr>
        <w:t xml:space="preserve">hinder </w:t>
      </w:r>
      <w:r w:rsidR="00D94AC7">
        <w:rPr>
          <w:rFonts w:cs="Times New Roman"/>
        </w:rPr>
        <w:t xml:space="preserve">ecological and evolutionary </w:t>
      </w:r>
      <w:r w:rsidR="002639A8">
        <w:rPr>
          <w:rFonts w:cs="Times New Roman"/>
        </w:rPr>
        <w:t>studies involving this group</w:t>
      </w:r>
      <w:r w:rsidR="00A07C42">
        <w:rPr>
          <w:rFonts w:cs="Times New Roman"/>
        </w:rPr>
        <w:t>.</w:t>
      </w:r>
      <w:r w:rsidR="00624BCE">
        <w:rPr>
          <w:rFonts w:cs="Times New Roman"/>
        </w:rPr>
        <w:t xml:space="preserve"> To t</w:t>
      </w:r>
      <w:r w:rsidR="008B6B8C">
        <w:rPr>
          <w:rFonts w:cs="Times New Roman"/>
        </w:rPr>
        <w:t>ackle this problem</w:t>
      </w:r>
      <w:r w:rsidR="00F4643E">
        <w:rPr>
          <w:rFonts w:cs="Times New Roman"/>
        </w:rPr>
        <w:t>,</w:t>
      </w:r>
      <w:r w:rsidR="008B6B8C">
        <w:rPr>
          <w:rFonts w:cs="Times New Roman"/>
        </w:rPr>
        <w:t xml:space="preserve"> we developed </w:t>
      </w:r>
      <w:proofErr w:type="spellStart"/>
      <w:r w:rsidR="006A578C">
        <w:rPr>
          <w:rFonts w:cs="Times New Roman"/>
        </w:rPr>
        <w:t>FishPhyloMaker</w:t>
      </w:r>
      <w:proofErr w:type="spellEnd"/>
      <w:r w:rsidR="008B6B8C">
        <w:rPr>
          <w:rFonts w:cs="Times New Roman"/>
        </w:rPr>
        <w:t>, an R package that</w:t>
      </w:r>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B10D78" w:rsidRPr="00B10D78">
        <w:rPr>
          <w:rFonts w:cs="Times New Roman"/>
        </w:rPr>
        <w:t xml:space="preserve"> </w:t>
      </w:r>
      <w:r w:rsidR="00B10D78">
        <w:rPr>
          <w:rFonts w:cs="Times New Roman"/>
        </w:rPr>
        <w:t>through a reliable and reproducible procedure</w:t>
      </w:r>
      <w:r w:rsidR="00577056">
        <w:rPr>
          <w:rFonts w:cs="Times New Roman"/>
        </w:rPr>
        <w:t xml:space="preserve">, even for </w:t>
      </w:r>
      <w:proofErr w:type="gramStart"/>
      <w:r w:rsidR="00577056">
        <w:rPr>
          <w:rFonts w:cs="Times New Roman"/>
        </w:rPr>
        <w:t xml:space="preserve">a </w:t>
      </w:r>
      <w:r w:rsidR="00B10D78">
        <w:rPr>
          <w:rFonts w:cs="Times New Roman"/>
        </w:rPr>
        <w:t>large</w:t>
      </w:r>
      <w:r w:rsidR="00577056">
        <w:rPr>
          <w:rFonts w:cs="Times New Roman"/>
        </w:rPr>
        <w:t xml:space="preserve"> number of</w:t>
      </w:r>
      <w:proofErr w:type="gramEnd"/>
      <w:r w:rsidR="00577056">
        <w:rPr>
          <w:rFonts w:cs="Times New Roman"/>
        </w:rPr>
        <w:t xml:space="preserve"> species</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577056">
        <w:rPr>
          <w:rFonts w:cs="Times New Roman"/>
        </w:rPr>
        <w:t xml:space="preserve"> based on cladistic hierarchy</w:t>
      </w:r>
      <w:r w:rsidR="003B1A83">
        <w:rPr>
          <w:rFonts w:cs="Times New Roman"/>
        </w:rPr>
        <w:t>,</w:t>
      </w:r>
      <w:r w:rsidR="00B367EA">
        <w:rPr>
          <w:rFonts w:cs="Times New Roman"/>
        </w:rPr>
        <w:t xml:space="preserve"> </w:t>
      </w:r>
      <w:r w:rsidR="00B10D78">
        <w:rPr>
          <w:rFonts w:cs="Times New Roman"/>
        </w:rPr>
        <w:t>allowing its use</w:t>
      </w:r>
      <w:r w:rsidR="00B367EA">
        <w:rPr>
          <w:rFonts w:cs="Times New Roman"/>
        </w:rPr>
        <w:t xml:space="preserve"> by specialist</w:t>
      </w:r>
      <w:r w:rsidR="00B10D78">
        <w:rPr>
          <w:rFonts w:cs="Times New Roman"/>
        </w:rPr>
        <w:t>s</w:t>
      </w:r>
      <w:r w:rsidR="00B367EA">
        <w:rPr>
          <w:rFonts w:cs="Times New Roman"/>
        </w:rPr>
        <w:t xml:space="preserve"> and non-specialists in </w:t>
      </w:r>
      <w:r w:rsidR="00B10D78">
        <w:rPr>
          <w:rFonts w:cs="Times New Roman"/>
        </w:rPr>
        <w:t>fish systematics</w:t>
      </w:r>
      <w:r w:rsidR="00B367EA">
        <w:rPr>
          <w:rFonts w:cs="Times New Roman"/>
        </w:rPr>
        <w:t>.</w:t>
      </w:r>
      <w:r w:rsidR="008B6B8C">
        <w:rPr>
          <w:rFonts w:cs="Times New Roman"/>
        </w:rPr>
        <w:t xml:space="preserve"> We exemplified the use of </w:t>
      </w:r>
      <w:r w:rsidR="00496EFA">
        <w:rPr>
          <w:rFonts w:cs="Times New Roman"/>
        </w:rPr>
        <w:t xml:space="preserve">the </w:t>
      </w:r>
      <w:proofErr w:type="spellStart"/>
      <w:r w:rsidR="008B6B8C">
        <w:rPr>
          <w:rFonts w:cs="Times New Roman"/>
        </w:rPr>
        <w:t>FishPhyloMaker</w:t>
      </w:r>
      <w:proofErr w:type="spellEnd"/>
      <w:r w:rsidR="008B6B8C">
        <w:rPr>
          <w:rFonts w:cs="Times New Roman"/>
        </w:rPr>
        <w:t xml:space="preserve"> package by </w:t>
      </w:r>
      <w:r w:rsidR="00497E30">
        <w:rPr>
          <w:rFonts w:cs="Times New Roman"/>
        </w:rPr>
        <w:t>constructing complete phylogenies</w:t>
      </w:r>
      <w:r w:rsidR="00B367EA">
        <w:rPr>
          <w:rFonts w:cs="Times New Roman"/>
        </w:rPr>
        <w:t xml:space="preserve"> </w:t>
      </w:r>
      <w:r w:rsidR="00497E30">
        <w:rPr>
          <w:rFonts w:cs="Times New Roman"/>
        </w:rPr>
        <w:t xml:space="preserve">for fishes inhabiting </w:t>
      </w:r>
      <w:r w:rsidR="00E118D8">
        <w:rPr>
          <w:rFonts w:cs="Times New Roman"/>
        </w:rPr>
        <w:t xml:space="preserve">the </w:t>
      </w:r>
      <w:r w:rsidR="00497E30">
        <w:rPr>
          <w:rFonts w:cs="Times New Roman"/>
        </w:rPr>
        <w:t>four</w:t>
      </w:r>
      <w:r w:rsidR="001E1B92">
        <w:rPr>
          <w:rFonts w:cs="Times New Roman"/>
        </w:rPr>
        <w:t xml:space="preserve"> </w:t>
      </w:r>
      <w:r w:rsidR="00E118D8">
        <w:rPr>
          <w:rFonts w:cs="Times New Roman"/>
        </w:rPr>
        <w:t>richest</w:t>
      </w:r>
      <w:r w:rsidR="00497E30">
        <w:rPr>
          <w:rFonts w:cs="Times New Roman"/>
        </w:rPr>
        <w:t xml:space="preserve"> freshwater ecoregions of the world. Furthermore</w:t>
      </w:r>
      <w:r w:rsidR="00496EFA">
        <w:rPr>
          <w:rFonts w:cs="Times New Roman"/>
        </w:rPr>
        <w:t>,</w:t>
      </w:r>
      <w:r w:rsidR="00497E30">
        <w:rPr>
          <w:rFonts w:cs="Times New Roman"/>
        </w:rPr>
        <w:t xml:space="preserve"> we proposed a new method to calculate </w:t>
      </w:r>
      <w:r w:rsidR="00743397">
        <w:rPr>
          <w:rFonts w:cs="Times New Roman"/>
        </w:rPr>
        <w:t>Darwinian shortfalls and map</w:t>
      </w:r>
      <w:r w:rsidR="00300061">
        <w:rPr>
          <w:rFonts w:cs="Times New Roman"/>
        </w:rPr>
        <w:t>ped</w:t>
      </w:r>
      <w:r w:rsidR="00743397">
        <w:rPr>
          <w:rFonts w:cs="Times New Roman"/>
        </w:rPr>
        <w:t xml:space="preserve"> this information for </w:t>
      </w:r>
      <w:r w:rsidR="00300061">
        <w:rPr>
          <w:rFonts w:cs="Times New Roman"/>
        </w:rPr>
        <w:t>the</w:t>
      </w:r>
      <w:r w:rsidR="00743397">
        <w:rPr>
          <w:rFonts w:cs="Times New Roman"/>
        </w:rPr>
        <w:t xml:space="preserve"> major freshwater drainages of the world. </w:t>
      </w:r>
      <w:proofErr w:type="spellStart"/>
      <w:r w:rsidR="00B367EA">
        <w:rPr>
          <w:rFonts w:cs="Times New Roman"/>
        </w:rPr>
        <w:t>FishPhyloMaker</w:t>
      </w:r>
      <w:proofErr w:type="spellEnd"/>
      <w:r w:rsidR="006A578C">
        <w:rPr>
          <w:rFonts w:cs="Times New Roman"/>
        </w:rPr>
        <w:t xml:space="preserve">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6F4426">
        <w:rPr>
          <w:rFonts w:cs="Times New Roman"/>
        </w:rPr>
        <w:t>, mainly in the field of community phylogenetics,</w:t>
      </w:r>
      <w:r w:rsidR="00B367EA">
        <w:rPr>
          <w:rFonts w:cs="Times New Roman"/>
        </w:rPr>
        <w:t xml:space="preserve"> by </w:t>
      </w:r>
      <w:r w:rsidR="00AC7916">
        <w:rPr>
          <w:rFonts w:cs="Times New Roman"/>
        </w:rPr>
        <w:t>provid</w:t>
      </w:r>
      <w:r w:rsidR="00300061">
        <w:rPr>
          <w:rFonts w:cs="Times New Roman"/>
        </w:rPr>
        <w:t>ing</w:t>
      </w:r>
      <w:r w:rsidR="00AC7916">
        <w:rPr>
          <w:rFonts w:cs="Times New Roman"/>
        </w:rPr>
        <w:t xml:space="preserve"> an eas</w:t>
      </w:r>
      <w:r w:rsidR="00300061">
        <w:rPr>
          <w:rFonts w:cs="Times New Roman"/>
        </w:rPr>
        <w:t>y</w:t>
      </w:r>
      <w:r w:rsidR="00AC7916">
        <w:rPr>
          <w:rFonts w:cs="Times New Roman"/>
        </w:rPr>
        <w:t xml:space="preserve"> and reliable way to obtain comprehensive phylogenies</w:t>
      </w:r>
      <w:r w:rsidR="00256674">
        <w:rPr>
          <w:rFonts w:cs="Times New Roman"/>
        </w:rPr>
        <w:t>.</w:t>
      </w:r>
      <w:r w:rsidR="00E118D8">
        <w:rPr>
          <w:rFonts w:cs="Times New Roman"/>
        </w:rPr>
        <w:t xml:space="preserve"> Further, </w:t>
      </w:r>
      <w:proofErr w:type="spellStart"/>
      <w:r w:rsidR="00E118D8">
        <w:rPr>
          <w:rFonts w:cs="Times New Roman"/>
        </w:rPr>
        <w:t>FishPhyloMaker</w:t>
      </w:r>
      <w:proofErr w:type="spellEnd"/>
      <w:r w:rsidR="00E118D8">
        <w:rPr>
          <w:rFonts w:cs="Times New Roman"/>
        </w:rPr>
        <w:t xml:space="preserve"> present</w:t>
      </w:r>
      <w:r w:rsidR="00300061">
        <w:rPr>
          <w:rFonts w:cs="Times New Roman"/>
        </w:rPr>
        <w:t>s</w:t>
      </w:r>
      <w:r w:rsidR="00E118D8">
        <w:rPr>
          <w:rFonts w:cs="Times New Roman"/>
        </w:rPr>
        <w:t xml:space="preserve"> </w:t>
      </w:r>
      <w:r w:rsidR="00DB2234">
        <w:rPr>
          <w:rFonts w:cs="Times New Roman"/>
        </w:rPr>
        <w:t>the potential to be extended to other taxonomic groups that suffer from the same difficult</w:t>
      </w:r>
      <w:r w:rsidR="00300061">
        <w:rPr>
          <w:rFonts w:cs="Times New Roman"/>
        </w:rPr>
        <w:t>y</w:t>
      </w:r>
      <w:r w:rsidR="00DB2234">
        <w:rPr>
          <w:rFonts w:cs="Times New Roman"/>
        </w:rPr>
        <w:t xml:space="preserve"> in the obtention of comprehensive phylogenetic hypothesis.</w:t>
      </w:r>
    </w:p>
    <w:p w14:paraId="4105218D" w14:textId="602D4820" w:rsidR="00347468" w:rsidRPr="00BC4063" w:rsidRDefault="00864881" w:rsidP="00624BCE">
      <w:pPr>
        <w:rPr>
          <w:rFonts w:cs="Times New Roman"/>
        </w:rPr>
      </w:pPr>
      <w:r w:rsidRPr="00C451D8">
        <w:rPr>
          <w:rFonts w:cs="Times New Roman"/>
          <w:b/>
          <w:bCs/>
        </w:rPr>
        <w:t>Keywords</w:t>
      </w:r>
      <w:r>
        <w:rPr>
          <w:rFonts w:cs="Times New Roman"/>
        </w:rPr>
        <w:t xml:space="preserve">: Phylogenies, community phylogenetics, </w:t>
      </w:r>
      <w:r w:rsidR="007372B3">
        <w:rPr>
          <w:rFonts w:cs="Times New Roman"/>
        </w:rPr>
        <w:t xml:space="preserve">Darwinian shortfall, </w:t>
      </w:r>
      <w:r w:rsidR="00071400">
        <w:rPr>
          <w:rFonts w:cs="Times New Roman"/>
        </w:rPr>
        <w:t>gap-analysis.</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4834B73C"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w:t>
      </w:r>
      <w:r w:rsidR="00282DB2">
        <w:rPr>
          <w:rFonts w:cs="Times New Roman"/>
        </w:rPr>
        <w:t>,</w:t>
      </w:r>
      <w:r w:rsidR="00282DB2" w:rsidRPr="28063297">
        <w:rPr>
          <w:rFonts w:cs="Times New Roman"/>
        </w:rPr>
        <w:t xml:space="preserve"> numerical methods</w:t>
      </w:r>
      <w:r w:rsidR="00282DB2">
        <w:rPr>
          <w:rFonts w:cs="Times New Roman"/>
        </w:rPr>
        <w:t>,</w:t>
      </w:r>
      <w:r w:rsidR="00282DB2" w:rsidRPr="28063297">
        <w:rPr>
          <w:rFonts w:cs="Times New Roman"/>
        </w:rPr>
        <w:t xml:space="preserve"> and software</w:t>
      </w:r>
      <w:r w:rsidR="00263103" w:rsidRPr="28063297">
        <w:rPr>
          <w:rFonts w:cs="Times New Roman"/>
        </w:rPr>
        <w:t xml:space="preserve">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BB366E">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et al., 2008)","manualFormatting":"Webb et al. 2008","plainTextFormattedCitation":"(Webb et al., 2008)","previouslyFormattedCitation":"(Webb et al.,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A66E4">
        <w:rPr>
          <w:rFonts w:cs="Times New Roman"/>
        </w:rPr>
        <w:t>;</w:t>
      </w:r>
      <w:r w:rsidR="00BB4A89" w:rsidRPr="28063297">
        <w:rPr>
          <w:rFonts w:cs="Times New Roman"/>
        </w:rPr>
        <w:t xml:space="preserve"> </w:t>
      </w:r>
      <w:r w:rsidR="00A11724" w:rsidRPr="28063297">
        <w:rPr>
          <w:rFonts w:cs="Times New Roman"/>
        </w:rPr>
        <w:fldChar w:fldCharType="begin" w:fldLock="1"/>
      </w:r>
      <w:r w:rsidR="00BB366E">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diversity","type":"article-journal","volume":"61"},"uris":["http://www.mendeley.com/documents/?uuid=8667f81e-b301-48c7-a0b9-b59cef2da5c9"]}],"mendeley":{"formattedCitation":"(Faith, 1992; Felsenstein, 1985)","manualFormatting":"Felsenstein 1985)","plainTextFormattedCitation":"(Faith, 1992; Felsenstein, 1985)","previouslyFormattedCitation":"(Faith, 1992; Felsenstein, 1985)"},"properties":{"noteIndex":0},"schema":"https://github.com/citation-style-language/schema/raw/master/csl-citation.json"}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including trait evolution, invasion ecology, metacommunity ecology, and ecosystem functioning</w:t>
      </w:r>
      <w:r w:rsidR="001179F2">
        <w:rPr>
          <w:rFonts w:cs="Times New Roman"/>
        </w:rPr>
        <w:t xml:space="preserve"> </w:t>
      </w:r>
      <w:r w:rsidR="00C85525">
        <w:rPr>
          <w:rFonts w:cs="Times New Roman"/>
        </w:rPr>
        <w:fldChar w:fldCharType="begin" w:fldLock="1"/>
      </w:r>
      <w:r w:rsidR="00BB366E">
        <w:rPr>
          <w:rFonts w:cs="Times New Roman"/>
        </w:rPr>
        <w:instrText>ADDIN CSL_CITATION {"citationItems":[{"id":"ITEM-1","itemData":{"DOI":"10.1111/j.1461-0248.2009.01314.x","ISSN":"1461023X","PMID":"19473217","abstract":"The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 © 2009 Blackwell Publishing Ltd/CNRS.","author":[{"dropping-particle":"","family":"Cavender-Bares","given":"Jeannine","non-dropping-particle":"","parse-names":false,"suffix":""},{"dropping-particle":"","family":"Kozak","given":"Kenneth H.","non-dropping-particle":"","parse-names":false,"suffix":""},{"dropping-particle":"","family":"Fine","given":"Paul V.A.","non-dropping-particle":"","parse-names":false,"suffix":""},{"dropping-particle":"","family":"Kembel","given":"Steven W.","non-dropping-particle":"","parse-names":false,"suffix":""}],"container-title":"Ecology Letters","id":"ITEM-1","issue":"7","issued":{"date-parts":[["2009"]]},"page":"693-715","title":"The merging of community ecology and phylogenetic biology","type":"article-journal","volume":"12"},"uris":["http://www.mendeley.com/documents/?uuid=8a455d11-4d43-4678-8536-c57ded2c58fa"]}],"mendeley":{"formattedCitation":"(Cavender-Bares et al., 2009)","manualFormatting":"(Cavender-Bares et al., 2009)","plainTextFormattedCitation":"(Cavender-Bares et al., 2009)","previouslyFormattedCitation":"(Cavender-Bares et al., 2009)"},"properties":{"noteIndex":0},"schema":"https://github.com/citation-style-language/schema/raw/master/csl-citation.json"}</w:instrText>
      </w:r>
      <w:r w:rsidR="00C85525">
        <w:rPr>
          <w:rFonts w:cs="Times New Roman"/>
        </w:rPr>
        <w:fldChar w:fldCharType="separate"/>
      </w:r>
      <w:r w:rsidR="00C85525" w:rsidRPr="00C85525">
        <w:rPr>
          <w:rFonts w:cs="Times New Roman"/>
          <w:noProof/>
        </w:rPr>
        <w:t>(Cavender-Bares</w:t>
      </w:r>
      <w:r w:rsidR="003F6233">
        <w:rPr>
          <w:rFonts w:cs="Times New Roman"/>
          <w:noProof/>
        </w:rPr>
        <w:t xml:space="preserve"> et al.</w:t>
      </w:r>
      <w:r w:rsidR="00C85525" w:rsidRPr="00C85525">
        <w:rPr>
          <w:rFonts w:cs="Times New Roman"/>
          <w:noProof/>
        </w:rPr>
        <w:t>, 2009)</w:t>
      </w:r>
      <w:r w:rsidR="00C85525">
        <w:rPr>
          <w:rFonts w:cs="Times New Roman"/>
        </w:rPr>
        <w:fldChar w:fldCharType="end"/>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4EB2C23A" w:rsidR="005679EB" w:rsidRDefault="00C612D1" w:rsidP="009F42E3">
      <w:pPr>
        <w:rPr>
          <w:rFonts w:cs="Times New Roman"/>
        </w:rPr>
      </w:pPr>
      <w:r>
        <w:rPr>
          <w:rFonts w:cs="Times New Roman"/>
        </w:rPr>
        <w:tab/>
        <w:t xml:space="preserve">Well-established phylogenies for most of </w:t>
      </w:r>
      <w:r w:rsidR="00300061">
        <w:rPr>
          <w:rFonts w:cs="Times New Roman"/>
        </w:rPr>
        <w:t xml:space="preserve">the </w:t>
      </w:r>
      <w:r>
        <w:rPr>
          <w:rFonts w:cs="Times New Roman"/>
        </w:rPr>
        <w:t xml:space="preserve">known species are available for some groups, such </w:t>
      </w:r>
      <w:r w:rsidR="00254EF4">
        <w:rPr>
          <w:rFonts w:cs="Times New Roman"/>
        </w:rPr>
        <w:t>as</w:t>
      </w:r>
      <w:r w:rsidR="008C1558">
        <w:rPr>
          <w:rFonts w:cs="Times New Roman"/>
        </w:rPr>
        <w:t xml:space="preserve"> terrestrial vertebrates (</w:t>
      </w:r>
      <w:r>
        <w:rPr>
          <w:rFonts w:cs="Times New Roman"/>
        </w:rPr>
        <w:t>birds</w:t>
      </w:r>
      <w:r w:rsidR="008C1558">
        <w:rPr>
          <w:rFonts w:cs="Times New Roman"/>
        </w:rPr>
        <w:t xml:space="preserve"> </w:t>
      </w:r>
      <w:r w:rsidR="00311C98">
        <w:rPr>
          <w:rFonts w:cs="Times New Roman"/>
        </w:rPr>
        <w:fldChar w:fldCharType="begin" w:fldLock="1"/>
      </w:r>
      <w:r w:rsidR="00BB366E">
        <w:rPr>
          <w:rFonts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time","type":"article-journal","volume":"491"},"uris":["http://www.mendeley.com/documents/?uuid=cb269a45-1ef4-49b1-8d66-42f86c5e113e"]}],"mendeley":{"formattedCitation":"(Jetz et al., 2012)","plainTextFormattedCitation":"(Jetz et al., 2012)","previouslyFormattedCitation":"(Jetz et al., 2012)"},"properties":{"noteIndex":0},"schema":"https://github.com/citation-style-language/schema/raw/master/csl-citation.json"}</w:instrText>
      </w:r>
      <w:r w:rsidR="00311C98">
        <w:rPr>
          <w:rFonts w:cs="Times New Roman"/>
        </w:rPr>
        <w:fldChar w:fldCharType="separate"/>
      </w:r>
      <w:r w:rsidR="00BB366E" w:rsidRPr="00BB366E">
        <w:rPr>
          <w:rFonts w:cs="Times New Roman"/>
          <w:noProof/>
        </w:rPr>
        <w:t>(Jetz et al., 2012)</w:t>
      </w:r>
      <w:r w:rsidR="00311C98">
        <w:rPr>
          <w:rFonts w:cs="Times New Roman"/>
        </w:rPr>
        <w:fldChar w:fldCharType="end"/>
      </w:r>
      <w:r>
        <w:rPr>
          <w:rFonts w:cs="Times New Roman"/>
        </w:rPr>
        <w:t>, mammals</w:t>
      </w:r>
      <w:r w:rsidR="00311C98">
        <w:rPr>
          <w:rFonts w:cs="Times New Roman"/>
        </w:rPr>
        <w:t xml:space="preserve"> </w:t>
      </w:r>
      <w:r w:rsidR="00311C98">
        <w:rPr>
          <w:rFonts w:cs="Times New Roman"/>
        </w:rPr>
        <w:fldChar w:fldCharType="begin" w:fldLock="1"/>
      </w:r>
      <w:r w:rsidR="00BB366E">
        <w:rPr>
          <w:rFonts w:cs="Times New Roman"/>
        </w:rPr>
        <w:instrText>ADDIN CSL_CITATION {"citationItems":[{"id":"ITEM-1","itemData":{"DOI":"10.1371/journal.pbio.3000494","ISSN":"1545-7885","author":[{"dropping-particle":"","family":"Upham","given":"Nathan S","non-dropping-particle":"","parse-names":false,"suffix":""},{"dropping-particle":"","family":"Esselstyn","given":"Jacob A","non-dropping-particle":"","parse-names":false,"suffix":""},{"dropping-particle":"","family":"Jetz","given":"Walter","non-dropping-particle":"","parse-names":false,"suffix":""}],"container-title":"PLOS Biology","id":"ITEM-1","issue":"12","issued":{"date-parts":[["2019"]]},"page":"e3000494","publisher":"Public Library of Science (PLoS)","title":"Inferring the mammal tree: Species-level sets of phylogenies for questions in ecology, evolution, and conservation","type":"article-journal","volume":"17"},"uris":["http://www.mendeley.com/documents/?uuid=e85dc5b7-a980-4c93-a3a9-d017251044bf","http://www.mendeley.com/documents/?uuid=96e83864-9c81-47c6-9891-490c28521cec"]}],"mendeley":{"formattedCitation":"(Upham et al., 2019)","plainTextFormattedCitation":"(Upham et al., 2019)","previouslyFormattedCitation":"(Upham et al., 2019)"},"properties":{"noteIndex":0},"schema":"https://github.com/citation-style-language/schema/raw/master/csl-citation.json"}</w:instrText>
      </w:r>
      <w:r w:rsidR="00311C98">
        <w:rPr>
          <w:rFonts w:cs="Times New Roman"/>
        </w:rPr>
        <w:fldChar w:fldCharType="separate"/>
      </w:r>
      <w:r w:rsidR="00BB366E" w:rsidRPr="00BB366E">
        <w:rPr>
          <w:rFonts w:cs="Times New Roman"/>
          <w:noProof/>
        </w:rPr>
        <w:t>(Upham et al., 2019)</w:t>
      </w:r>
      <w:r w:rsidR="00311C98">
        <w:rPr>
          <w:rFonts w:cs="Times New Roman"/>
        </w:rPr>
        <w:fldChar w:fldCharType="end"/>
      </w:r>
      <w:r>
        <w:rPr>
          <w:rFonts w:cs="Times New Roman"/>
        </w:rPr>
        <w:t>, amphibians</w:t>
      </w:r>
      <w:r w:rsidR="00311C98">
        <w:rPr>
          <w:rFonts w:cs="Times New Roman"/>
        </w:rPr>
        <w:t xml:space="preserve"> </w:t>
      </w:r>
      <w:r w:rsidR="00311C98">
        <w:rPr>
          <w:rFonts w:cs="Times New Roman"/>
        </w:rPr>
        <w:fldChar w:fldCharType="begin" w:fldLock="1"/>
      </w:r>
      <w:r w:rsidR="00BB366E">
        <w:rPr>
          <w:rFonts w:cs="Times New Roman"/>
        </w:rPr>
        <w:instrText>ADDIN CSL_CITATION {"citationItems":[{"id":"ITEM-1","itemData":{"DOI":"10.1038/s41559-018-0515-5","ISSN":"2397334X","PMID":"29581588","abstract":"Human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Evolution","id":"ITEM-1","issue":"5","issued":{"date-parts":[["2018"]]},"page":"850-858","publisher":"Springer US","title":"The interplay of past diversification and evolutionary isolation with present imperilment across the amphibian tree of life","type":"article-journal","volume":"2"},"uris":["http://www.mendeley.com/documents/?uuid=c050c2a0-dc65-41a3-9948-2168308b686e","http://www.mendeley.com/documents/?uuid=f501add2-1099-4b3c-ac97-c6d0fa3f0b93"]}],"mendeley":{"formattedCitation":"(Jetz and Pyron, 2018)","plainTextFormattedCitation":"(Jetz and Pyron, 2018)","previouslyFormattedCitation":"(Jetz and Pyron, 2018)"},"properties":{"noteIndex":0},"schema":"https://github.com/citation-style-language/schema/raw/master/csl-citation.json"}</w:instrText>
      </w:r>
      <w:r w:rsidR="00311C98">
        <w:rPr>
          <w:rFonts w:cs="Times New Roman"/>
        </w:rPr>
        <w:fldChar w:fldCharType="separate"/>
      </w:r>
      <w:r w:rsidR="00BB366E" w:rsidRPr="00BB366E">
        <w:rPr>
          <w:rFonts w:cs="Times New Roman"/>
          <w:noProof/>
        </w:rPr>
        <w:t>(Jetz and Pyron, 2018)</w:t>
      </w:r>
      <w:r w:rsidR="00311C98">
        <w:rPr>
          <w:rFonts w:cs="Times New Roman"/>
        </w:rPr>
        <w:fldChar w:fldCharType="end"/>
      </w:r>
      <w:r>
        <w:rPr>
          <w:rFonts w:cs="Times New Roman"/>
        </w:rPr>
        <w:t>, squamates</w:t>
      </w:r>
      <w:r w:rsidR="00311C98">
        <w:rPr>
          <w:rFonts w:cs="Times New Roman"/>
        </w:rPr>
        <w:t xml:space="preserve"> </w:t>
      </w:r>
      <w:r w:rsidR="00311C98">
        <w:rPr>
          <w:rFonts w:cs="Times New Roman"/>
        </w:rPr>
        <w:fldChar w:fldCharType="begin" w:fldLock="1"/>
      </w:r>
      <w:r w:rsidR="00BB366E">
        <w:rPr>
          <w:rFonts w:cs="Times New Roman"/>
        </w:rPr>
        <w:instrText>ADDIN CSL_CITATION {"citationItems":[{"id":"ITEM-1","itemData":{"DOI":"10.1016/j.biocon.2016.03.039","ISSN":"0006-3207","author":[{"dropping-particle":"","family":"Tonini","given":"João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Conservation","id":"ITEM-1","issued":{"date-parts":[["2016"]]},"page":"23-31","publisher":"Elsevier BV","title":"Fully-sampled phylogenies of squamates reveal evolutionary patterns in threat status","type":"article-journal","volume":"204"},"uris":["http://www.mendeley.com/documents/?uuid=00cfc025-c57e-4313-b0b3-f948e0cd96e4","http://www.mendeley.com/documents/?uuid=a5b47c21-3eea-4e8f-883d-86bb7a00419e"]}],"mendeley":{"formattedCitation":"(Tonini et al., 2016)","plainTextFormattedCitation":"(Tonini et al., 2016)","previouslyFormattedCitation":"(Tonini et al., 2016)"},"properties":{"noteIndex":0},"schema":"https://github.com/citation-style-language/schema/raw/master/csl-citation.json"}</w:instrText>
      </w:r>
      <w:r w:rsidR="00311C98">
        <w:rPr>
          <w:rFonts w:cs="Times New Roman"/>
        </w:rPr>
        <w:fldChar w:fldCharType="separate"/>
      </w:r>
      <w:r w:rsidR="00BB366E" w:rsidRPr="00BB366E">
        <w:rPr>
          <w:rFonts w:cs="Times New Roman"/>
          <w:noProof/>
        </w:rPr>
        <w:t>(Tonini et al., 2016)</w:t>
      </w:r>
      <w:r w:rsidR="00311C98">
        <w:rPr>
          <w:rFonts w:cs="Times New Roman"/>
        </w:rPr>
        <w:fldChar w:fldCharType="end"/>
      </w:r>
      <w:r w:rsidR="00BC48DB">
        <w:rPr>
          <w:rFonts w:cs="Times New Roman"/>
        </w:rPr>
        <w:t xml:space="preserve">, </w:t>
      </w:r>
      <w:r>
        <w:rPr>
          <w:rFonts w:cs="Times New Roman"/>
        </w:rPr>
        <w:t>sharks</w:t>
      </w:r>
      <w:r w:rsidR="00311C98">
        <w:rPr>
          <w:rFonts w:cs="Times New Roman"/>
        </w:rPr>
        <w:t xml:space="preserve"> </w:t>
      </w:r>
      <w:r w:rsidR="00311C98">
        <w:rPr>
          <w:rFonts w:cs="Times New Roman"/>
        </w:rPr>
        <w:fldChar w:fldCharType="begin" w:fldLock="1"/>
      </w:r>
      <w:r w:rsidR="00BB366E">
        <w:rPr>
          <w:rFonts w:cs="Times New Roman"/>
        </w:rPr>
        <w:instrText>ADDIN CSL_CITATION {"citationItems":[{"id":"ITEM-1","itemData":{"DOI":"10.1038/s41559-017-0448-4","ISSN":"2397-334X","author":[{"dropping-particle":"","family":"Stein","given":"R William","non-dropping-particle":"","parse-names":false,"suffix":""},{"dropping-particle":"","family":"Mull","given":"Christopher G","non-dropping-particle":"","parse-names":false,"suffix":""},{"dropping-particle":"","family":"Kuhn","given":"Tyler S","non-dropping-particle":"","parse-names":false,"suffix":""},{"dropping-particle":"","family":"Aschliman","given":"Neil C","non-dropping-particle":"","parse-names":false,"suffix":""},{"dropping-particle":"","family":"Davidson","given":"Lindsay N K","non-dropping-particle":"","parse-names":false,"suffix":""},{"dropping-particle":"","family":"Joy","given":"Jeffrey B","non-dropping-particle":"","parse-names":false,"suffix":""},{"dropping-particle":"","family":"Smith","given":"Gordon J","non-dropping-particle":"","parse-names":false,"suffix":""},{"dropping-particle":"","family":"Dulvy","given":"Nicholas K","non-dropping-particle":"","parse-names":false,"suffix":""},{"dropping-particle":"","family":"Mooers","given":"Arne O","non-dropping-particle":"","parse-names":false,"suffix":""}],"container-title":"Nature Ecology &amp; Evolution","id":"ITEM-1","issue":"2","issued":{"date-parts":[["2018"]]},"page":"288-298","publisher":"Springer Science and Business Media LLC","title":"Global priorities for conserving the evolutionary history of sharks, rays and chimaeras","type":"article-journal","volume":"2"},"uris":["http://www.mendeley.com/documents/?uuid=bc858401-d741-44e2-bd1b-e5dd78349c5a","http://www.mendeley.com/documents/?uuid=5fefb9ac-f5fc-4742-8ca6-7900041c1723"]}],"mendeley":{"formattedCitation":"(Stein et al., 2018)","plainTextFormattedCitation":"(Stein et al., 2018)","previouslyFormattedCitation":"(Stein et al., 2018)"},"properties":{"noteIndex":0},"schema":"https://github.com/citation-style-language/schema/raw/master/csl-citation.json"}</w:instrText>
      </w:r>
      <w:r w:rsidR="00311C98">
        <w:rPr>
          <w:rFonts w:cs="Times New Roman"/>
        </w:rPr>
        <w:fldChar w:fldCharType="separate"/>
      </w:r>
      <w:r w:rsidR="00311C98" w:rsidRPr="00311C98">
        <w:rPr>
          <w:rFonts w:cs="Times New Roman"/>
          <w:noProof/>
        </w:rPr>
        <w:t>(Stein et al., 2018)</w:t>
      </w:r>
      <w:r w:rsidR="00311C98">
        <w:rPr>
          <w:rFonts w:cs="Times New Roman"/>
        </w:rPr>
        <w:fldChar w:fldCharType="end"/>
      </w:r>
      <w:r w:rsidR="00254EF4">
        <w:rPr>
          <w:rFonts w:cs="Times New Roman"/>
        </w:rPr>
        <w:t>,</w:t>
      </w:r>
      <w:r w:rsidR="009F42E3">
        <w:rPr>
          <w:rFonts w:cs="Times New Roman"/>
        </w:rPr>
        <w:t xml:space="preserve"> and plants </w:t>
      </w:r>
      <w:r w:rsidR="009F42E3">
        <w:rPr>
          <w:rFonts w:cs="Times New Roman"/>
        </w:rPr>
        <w:fldChar w:fldCharType="begin" w:fldLock="1"/>
      </w:r>
      <w:r w:rsidR="00BB366E">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diversity","type":"article-journal","volume":"207"},"uris":["http://www.mendeley.com/documents/?uuid=19e922a4-5fb5-4234-9f85-531a547c8614","http://www.mendeley.com/documents/?uuid=6db1dcef-61e2-4b3e-a5ad-efd50952dabe"]}],"mendeley":{"formattedCitation":"(Magallón et al., 2015)","manualFormatting":"(Magallón et al., 2015)","plainTextFormattedCitation":"(Magallón et al., 2015)","previouslyFormattedCitation":"(Magallón et al., 2015)"},"properties":{"noteIndex":0},"schema":"https://github.com/citation-style-language/schema/raw/master/csl-citation.json"}</w:instrText>
      </w:r>
      <w:r w:rsidR="009F42E3">
        <w:rPr>
          <w:rFonts w:cs="Times New Roman"/>
        </w:rPr>
        <w:fldChar w:fldCharType="separate"/>
      </w:r>
      <w:r w:rsidR="009F42E3" w:rsidRPr="00D51236">
        <w:rPr>
          <w:rFonts w:cs="Times New Roman"/>
          <w:noProof/>
        </w:rPr>
        <w:t>(Magallón</w:t>
      </w:r>
      <w:r w:rsidR="009F42E3">
        <w:rPr>
          <w:rFonts w:cs="Times New Roman"/>
          <w:noProof/>
        </w:rPr>
        <w:t xml:space="preserve"> et al.</w:t>
      </w:r>
      <w:r w:rsidR="009F42E3" w:rsidRPr="00D51236">
        <w:rPr>
          <w:rFonts w:cs="Times New Roman"/>
          <w:noProof/>
        </w:rPr>
        <w:t>, 2015)</w:t>
      </w:r>
      <w:r w:rsidR="009F42E3">
        <w:rPr>
          <w:rFonts w:cs="Times New Roman"/>
        </w:rPr>
        <w:fldChar w:fldCharType="end"/>
      </w:r>
      <w:r w:rsidR="008C1558">
        <w:rPr>
          <w:rFonts w:cs="Times New Roman"/>
        </w:rPr>
        <w:t xml:space="preserve">, which </w:t>
      </w:r>
      <w:r w:rsidR="00300061">
        <w:rPr>
          <w:rFonts w:cs="Times New Roman"/>
        </w:rPr>
        <w:t>also have</w:t>
      </w:r>
      <w:r w:rsidR="008C1558">
        <w:rPr>
          <w:rFonts w:cs="Times New Roman"/>
        </w:rPr>
        <w:t xml:space="preserve"> powerful tools to generate phylogenetic trees</w:t>
      </w:r>
      <w:r w:rsidR="002218FD">
        <w:rPr>
          <w:rFonts w:cs="Times New Roman"/>
        </w:rPr>
        <w:t xml:space="preserve"> for local/regional pools of species</w:t>
      </w:r>
      <w:r w:rsidR="00852D26">
        <w:rPr>
          <w:rFonts w:cs="Times New Roman"/>
        </w:rPr>
        <w:t xml:space="preserve"> </w:t>
      </w:r>
      <w:r w:rsidR="009F42E3">
        <w:rPr>
          <w:rFonts w:cs="Times New Roman"/>
        </w:rPr>
        <w:t>(</w:t>
      </w:r>
      <w:r w:rsidR="001E42C9" w:rsidRPr="00BB3A9A">
        <w:rPr>
          <w:rFonts w:cs="Times New Roman"/>
          <w:i/>
        </w:rPr>
        <w:t>e.g.</w:t>
      </w:r>
      <w:r w:rsidR="001E42C9">
        <w:rPr>
          <w:rFonts w:cs="Times New Roman"/>
          <w:i/>
        </w:rPr>
        <w:t>,</w:t>
      </w:r>
      <w:r w:rsidR="001E42C9">
        <w:rPr>
          <w:rFonts w:cs="Times New Roman"/>
        </w:rPr>
        <w:t xml:space="preserve"> </w:t>
      </w:r>
      <w:r w:rsidR="001E42C9">
        <w:rPr>
          <w:rFonts w:cs="Times New Roman"/>
        </w:rPr>
        <w:fldChar w:fldCharType="begin" w:fldLock="1"/>
      </w:r>
      <w:r w:rsidR="00BB366E">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http://www.mendeley.com/documents/?uuid=d92bc29b-91b3-469d-aa0b-3d3bbbefffa9"]},{"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phylogenetics","type":"article-journal","volume":"5"},"uris":["http://www.mendeley.com/documents/?uuid=2d7f2dff-2348-480d-959d-147a0670582c"]}],"mendeley":{"formattedCitation":"(Jin and Qian, 2019; Webb and Donoghue, 2005)","manualFormatting":"Webb &amp; Donoghue 2005 for mammals and plants; Jin &amp; Qian 2019 for plants, to the others see http://vertlife.org/phylosubsets/)","plainTextFormattedCitation":"(Jin and Qian, 2019; Webb and Donoghue, 2005)","previouslyFormattedCitation":"(Jin and Qian, 2019; Webb and Donoghue, 2005)"},"properties":{"noteIndex":0},"schema":"https://github.com/citation-style-language/schema/raw/master/csl-citation.json"}</w:instrText>
      </w:r>
      <w:r w:rsidR="001E42C9">
        <w:rPr>
          <w:rFonts w:cs="Times New Roman"/>
        </w:rPr>
        <w:fldChar w:fldCharType="separate"/>
      </w:r>
      <w:r w:rsidR="001E42C9" w:rsidRPr="005A4B93">
        <w:rPr>
          <w:rFonts w:cs="Times New Roman"/>
          <w:noProof/>
        </w:rPr>
        <w:t xml:space="preserve">Webb </w:t>
      </w:r>
      <w:r w:rsidR="001E42C9">
        <w:rPr>
          <w:rFonts w:cs="Times New Roman"/>
          <w:noProof/>
        </w:rPr>
        <w:t>&amp;</w:t>
      </w:r>
      <w:r w:rsidR="001E42C9" w:rsidRPr="005A4B93">
        <w:rPr>
          <w:rFonts w:cs="Times New Roman"/>
          <w:noProof/>
        </w:rPr>
        <w:t xml:space="preserve"> Donoghue 2005</w:t>
      </w:r>
      <w:r w:rsidR="001E42C9">
        <w:rPr>
          <w:rFonts w:cs="Times New Roman"/>
          <w:noProof/>
        </w:rPr>
        <w:t xml:space="preserve"> for mammals and plants</w:t>
      </w:r>
      <w:r w:rsidR="001E42C9" w:rsidRPr="005A4B93">
        <w:rPr>
          <w:rFonts w:cs="Times New Roman"/>
          <w:noProof/>
        </w:rPr>
        <w:t xml:space="preserve">; Jin </w:t>
      </w:r>
      <w:r w:rsidR="001E42C9">
        <w:rPr>
          <w:rFonts w:cs="Times New Roman"/>
          <w:noProof/>
        </w:rPr>
        <w:t>&amp;</w:t>
      </w:r>
      <w:r w:rsidR="001E42C9" w:rsidRPr="005A4B93">
        <w:rPr>
          <w:rFonts w:cs="Times New Roman"/>
          <w:noProof/>
        </w:rPr>
        <w:t xml:space="preserve"> Qian 2019</w:t>
      </w:r>
      <w:r w:rsidR="001E42C9">
        <w:rPr>
          <w:rFonts w:cs="Times New Roman"/>
          <w:noProof/>
        </w:rPr>
        <w:t xml:space="preserve"> for plants, to the others see </w:t>
      </w:r>
      <w:r w:rsidR="001E42C9" w:rsidRPr="001E42C9">
        <w:rPr>
          <w:rFonts w:cs="Times New Roman"/>
          <w:noProof/>
        </w:rPr>
        <w:t>http://vertlife.org/phylosubsets/</w:t>
      </w:r>
      <w:r w:rsidR="001E42C9" w:rsidRPr="005A4B93">
        <w:rPr>
          <w:rFonts w:cs="Times New Roman"/>
          <w:noProof/>
        </w:rPr>
        <w:t>)</w:t>
      </w:r>
      <w:r w:rsidR="001E42C9">
        <w:rPr>
          <w:rFonts w:cs="Times New Roman"/>
        </w:rPr>
        <w:fldChar w:fldCharType="end"/>
      </w:r>
      <w:r w:rsidR="008C1558">
        <w:rPr>
          <w:rFonts w:cs="Times New Roman"/>
        </w:rPr>
        <w:t>.</w:t>
      </w:r>
      <w:r w:rsidR="00C314A8">
        <w:rPr>
          <w:rFonts w:cs="Times New Roman"/>
        </w:rPr>
        <w:t xml:space="preserve"> </w:t>
      </w:r>
      <w:r w:rsidR="00075147">
        <w:rPr>
          <w:rFonts w:cs="Times New Roman"/>
        </w:rPr>
        <w:t>Inversely</w:t>
      </w:r>
      <w:r w:rsidR="00C63315">
        <w:rPr>
          <w:rFonts w:cs="Times New Roman"/>
        </w:rPr>
        <w:t>, 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311C98">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http://www.mendeley.com/documents/?uuid=f111d76c-aef6-4068-9bcb-6dce3f9d4cd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fishes","type":"article-journal","volume":"559"},"uris":["http://www.mendeley.com/documents/?uuid=d9968e7c-0d80-431a-98a4-681180e881a0","http://www.mendeley.com/documents/?uuid=b38ce2fb-d18f-41e8-bc17-e3f3f42a68be"]}],"mendeley":{"formattedCitation":"(Betancur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 xml:space="preserve">display </w:t>
      </w:r>
      <w:r w:rsidR="00910A7B">
        <w:rPr>
          <w:rFonts w:cs="Times New Roman"/>
        </w:rPr>
        <w:t xml:space="preserve">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 xml:space="preserve">some questions on the ecology and evolution of </w:t>
      </w:r>
      <w:r w:rsidR="00146604">
        <w:rPr>
          <w:rFonts w:cs="Times New Roman"/>
        </w:rPr>
        <w:t xml:space="preserve">ray-finned </w:t>
      </w:r>
      <w:r w:rsidR="009544D7">
        <w:rPr>
          <w:rFonts w:cs="Times New Roman"/>
        </w:rPr>
        <w:t>fishes</w:t>
      </w:r>
      <w:r w:rsidR="00031266">
        <w:rPr>
          <w:rFonts w:cs="Times New Roman"/>
        </w:rPr>
        <w:t xml:space="preserve"> by </w:t>
      </w:r>
      <w:r w:rsidR="00CE3BE4">
        <w:rPr>
          <w:rFonts w:cs="Times New Roman"/>
        </w:rPr>
        <w:t>generating</w:t>
      </w:r>
      <w:r w:rsidR="00064900">
        <w:rPr>
          <w:rFonts w:cs="Times New Roman"/>
        </w:rPr>
        <w:t xml:space="preserve"> inaccuracy </w:t>
      </w:r>
      <w:r w:rsidR="00146604">
        <w:rPr>
          <w:rFonts w:cs="Times New Roman"/>
        </w:rPr>
        <w:t xml:space="preserve">in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BA66E4">
        <w:rPr>
          <w:rFonts w:cs="Times New Roman"/>
        </w:rPr>
        <w:t>;</w:t>
      </w:r>
      <w:r w:rsidR="00221549">
        <w:rPr>
          <w:rFonts w:cs="Times New Roman"/>
        </w:rPr>
        <w:t xml:space="preserve"> </w:t>
      </w:r>
      <w:r w:rsidR="009341A4">
        <w:rPr>
          <w:rFonts w:cs="Times New Roman"/>
        </w:rPr>
        <w:fldChar w:fldCharType="begin" w:fldLock="1"/>
      </w:r>
      <w:r w:rsidR="00BB366E">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methods","type":"article-journal","volume":"66"},"uris":["http://www.mendeley.com/documents/?uuid=c763eef8-d1eb-4fa9-b99e-5749d2143346","http://www.mendeley.com/documents/?uuid=d4e703f6-a358-423f-9ad7-4744d337a8c3"]}],"mendeley":{"formattedCitation":"(Boettiger et al., 2012)","manualFormatting":"Boettiger et al., 2012a)","plainTextFormattedCitation":"(Boettiger et al., 2012)","previouslyFormattedCitation":"(Boettiger et al.,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w:t>
      </w:r>
      <w:r w:rsidR="00846D02">
        <w:rPr>
          <w:rFonts w:cs="Times New Roman"/>
          <w:noProof/>
        </w:rPr>
        <w:t xml:space="preserve"> et al.</w:t>
      </w:r>
      <w:r w:rsidR="00D51236" w:rsidRPr="00D51236">
        <w:rPr>
          <w:rFonts w:cs="Times New Roman"/>
          <w:noProof/>
        </w:rPr>
        <w:t>, 2012</w:t>
      </w:r>
      <w:r w:rsidR="008C0409">
        <w:rPr>
          <w:rFonts w:cs="Times New Roman"/>
          <w:noProof/>
        </w:rPr>
        <w:t>a</w:t>
      </w:r>
      <w:r w:rsidR="00D51236" w:rsidRPr="00D51236">
        <w:rPr>
          <w:rFonts w:cs="Times New Roman"/>
          <w:noProof/>
        </w:rPr>
        <w:t>)</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3F89B097" w14:textId="57EA1BE8" w:rsidR="00B7314A" w:rsidRDefault="00C219F9" w:rsidP="004E45B6">
      <w:pPr>
        <w:ind w:firstLine="708"/>
        <w:rPr>
          <w:rFonts w:cs="Times New Roman"/>
        </w:rPr>
      </w:pPr>
      <w:r>
        <w:rPr>
          <w:rFonts w:cs="Times New Roman"/>
        </w:rPr>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r w:rsidR="00167A89">
        <w:rPr>
          <w:rFonts w:cs="Times New Roman"/>
        </w:rPr>
        <w:fldChar w:fldCharType="begin" w:fldLock="1"/>
      </w:r>
      <w:r w:rsidR="00BB366E">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Fishes","type":"article-journal","volume":"51"},"uris":["http://www.mendeley.com/documents/?uuid=2be6a491-74a9-4e77-bab2-ebd5cfcd6bd0","http://www.mendeley.com/documents/?uuid=5dff94fb-43a7-4988-aef6-3a841b9ed5ce"]}],"mendeley":{"formattedCitation":"(Albert et al., 2020)","manualFormatting":"(Albert et al., 2020)","plainTextFormattedCitation":"(Albert et al., 2020)","previouslyFormattedCitation":"(Albert et al.,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w:t>
      </w:r>
      <w:r w:rsidR="00623AA5">
        <w:rPr>
          <w:rFonts w:cs="Times New Roman"/>
          <w:noProof/>
        </w:rPr>
        <w:t xml:space="preserve"> et al.</w:t>
      </w:r>
      <w:r w:rsidR="00FF237F" w:rsidRPr="00FF237F">
        <w:rPr>
          <w:rFonts w:cs="Times New Roman"/>
          <w:noProof/>
        </w:rPr>
        <w:t>, 2020)</w:t>
      </w:r>
      <w:r w:rsidR="00167A89">
        <w:rPr>
          <w:rFonts w:cs="Times New Roman"/>
        </w:rPr>
        <w:fldChar w:fldCharType="end"/>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interface of ecology and evolution (</w:t>
      </w:r>
      <w:r w:rsidR="00E87263" w:rsidRPr="0005690D">
        <w:rPr>
          <w:rFonts w:cs="Times New Roman"/>
          <w:i/>
          <w:iCs/>
        </w:rPr>
        <w:t>e.g.</w:t>
      </w:r>
      <w:r>
        <w:rPr>
          <w:rFonts w:cs="Times New Roman"/>
        </w:rPr>
        <w:t>,</w:t>
      </w:r>
      <w:r w:rsidR="00E87263">
        <w:rPr>
          <w:rFonts w:cs="Times New Roman"/>
        </w:rPr>
        <w:t xml:space="preserve"> </w:t>
      </w:r>
      <w:r w:rsidR="00E87263">
        <w:rPr>
          <w:rFonts w:cs="Times New Roman"/>
        </w:rPr>
        <w:fldChar w:fldCharType="begin" w:fldLock="1"/>
      </w:r>
      <w:r w:rsidR="00BB366E">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http://www.mendeley.com/documents/?uuid=cd8ff261-d1c8-450e-afdc-e0bf4d0b37c8"]},{"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http://www.mendeley.com/documents/?uuid=e541beb5-024b-4e05-bbe7-87712ae4e0b9"]},{"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β‐diversity","type":"article-journal"},"uris":["http://www.mendeley.com/documents/?uuid=5bf0f2e6-0b18-4b3a-b357-b104a6ebd575"]}],"mendeley":{"formattedCitation":"(Nakamura et al., 2020; Roa-Fuentes et al., 2020, 2019)","manualFormatting":"Roa-Fuentes et al. 2019; Nakamura et al. 2020)","plainTextFormattedCitation":"(Nakamura et al., 2020; Roa-Fuentes et al., 2020, 2019)","previouslyFormattedCitation":"(Nakamura et al., 2020; Roa-Fuentes et al., 2020, 2019)"},"properties":{"noteIndex":0},"schema":"https://github.com/citation-style-language/schema/raw/master/csl-citation.json"}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Nakamura et al. 2020)</w:t>
      </w:r>
      <w:r w:rsidR="00E87263">
        <w:rPr>
          <w:rFonts w:cs="Times New Roman"/>
        </w:rPr>
        <w:fldChar w:fldCharType="end"/>
      </w:r>
      <w:r w:rsidR="00167A89">
        <w:rPr>
          <w:rFonts w:cs="Times New Roman"/>
        </w:rPr>
        <w:t xml:space="preserve">. </w:t>
      </w:r>
      <w:r w:rsidR="00BC48DB">
        <w:rPr>
          <w:rFonts w:cs="Times New Roman"/>
        </w:rPr>
        <w:t>T</w:t>
      </w:r>
      <w:r w:rsidR="00C938EF">
        <w:rPr>
          <w:rFonts w:cs="Times New Roman"/>
        </w:rPr>
        <w:t xml:space="preserve">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w:t>
      </w:r>
      <w:r w:rsidR="001E42C9">
        <w:rPr>
          <w:rFonts w:cs="Times New Roman"/>
        </w:rPr>
        <w:t>the lack of phylogenetic information for species</w:t>
      </w:r>
      <w:r w:rsidR="004E45B6">
        <w:rPr>
          <w:rFonts w:cs="Times New Roman"/>
        </w:rPr>
        <w:t>,</w:t>
      </w:r>
      <w:r w:rsidR="001E42C9" w:rsidRPr="00FC1B0E">
        <w:rPr>
          <w:rFonts w:cs="Times New Roman"/>
          <w:i/>
          <w:iCs/>
        </w:rPr>
        <w:t xml:space="preserve"> </w:t>
      </w:r>
      <w:r w:rsidR="004E45B6" w:rsidRPr="00FC1B0E">
        <w:rPr>
          <w:rFonts w:cs="Times New Roman"/>
          <w:i/>
          <w:iCs/>
        </w:rPr>
        <w:t>i.e</w:t>
      </w:r>
      <w:r w:rsidR="004E45B6">
        <w:rPr>
          <w:rFonts w:cs="Times New Roman"/>
        </w:rPr>
        <w:t xml:space="preserve">., </w:t>
      </w:r>
      <w:r w:rsidR="001E42C9">
        <w:rPr>
          <w:rFonts w:cs="Times New Roman"/>
        </w:rPr>
        <w:t>Darwinian shortfalls</w:t>
      </w:r>
      <w:r w:rsidR="004E45B6">
        <w:rPr>
          <w:rFonts w:cs="Times New Roman"/>
        </w:rPr>
        <w:t xml:space="preserve">, </w:t>
      </w:r>
      <w:r w:rsidR="00FC4711">
        <w:rPr>
          <w:rFonts w:cs="Times New Roman"/>
        </w:rPr>
        <w:t xml:space="preserve">is currently </w:t>
      </w:r>
      <w:r w:rsidR="00B200AB">
        <w:rPr>
          <w:rFonts w:cs="Times New Roman"/>
        </w:rPr>
        <w:t>investigated</w:t>
      </w:r>
      <w:r w:rsidR="0004032D">
        <w:rPr>
          <w:rFonts w:cs="Times New Roman"/>
        </w:rPr>
        <w:t xml:space="preserve"> in</w:t>
      </w:r>
      <w:r w:rsidR="00E3630A">
        <w:rPr>
          <w:rFonts w:cs="Times New Roman"/>
        </w:rPr>
        <w:t xml:space="preserve"> few lineages </w:t>
      </w:r>
      <w:r w:rsidR="00F1330C">
        <w:rPr>
          <w:rFonts w:cs="Times New Roman"/>
        </w:rPr>
        <w:fldChar w:fldCharType="begin" w:fldLock="1"/>
      </w:r>
      <w:r w:rsidR="00BB366E">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sidRPr="0005690D">
        <w:rPr>
          <w:rFonts w:cs="Times New Roman"/>
          <w:i/>
          <w:iCs/>
          <w:noProof/>
        </w:rPr>
        <w:t>e.g.</w:t>
      </w:r>
      <w:r>
        <w:rPr>
          <w:rFonts w:cs="Times New Roman"/>
          <w:noProof/>
        </w:rPr>
        <w:t>,</w:t>
      </w:r>
      <w:r w:rsidR="00F1330C">
        <w:rPr>
          <w:rFonts w:cs="Times New Roman"/>
          <w:noProof/>
        </w:rPr>
        <w:t xml:space="preserve"> </w:t>
      </w:r>
      <w:r w:rsidR="00F1330C" w:rsidRPr="00F1330C">
        <w:rPr>
          <w:rFonts w:cs="Times New Roman"/>
          <w:noProof/>
        </w:rPr>
        <w:t xml:space="preserve">Freitas et al., </w:t>
      </w:r>
      <w:r w:rsidR="00F1330C" w:rsidRPr="00F1330C">
        <w:rPr>
          <w:rFonts w:cs="Times New Roman"/>
          <w:noProof/>
        </w:rPr>
        <w:lastRenderedPageBreak/>
        <w:t>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w:t>
      </w:r>
      <w:r w:rsidR="00EC638D">
        <w:rPr>
          <w:rFonts w:cs="Times New Roman"/>
        </w:rPr>
        <w:t xml:space="preserve"> needed</w:t>
      </w:r>
      <w:r w:rsidR="00514728">
        <w:rPr>
          <w:rFonts w:cs="Times New Roman"/>
        </w:rPr>
        <w:t xml:space="preserve"> in </w:t>
      </w:r>
      <w:r w:rsidR="00967885">
        <w:rPr>
          <w:rFonts w:cs="Times New Roman"/>
        </w:rPr>
        <w:t xml:space="preserve">entire </w:t>
      </w:r>
      <w:r w:rsidR="00514728">
        <w:rPr>
          <w:rFonts w:cs="Times New Roman"/>
        </w:rPr>
        <w:t>regions or clades</w:t>
      </w:r>
      <w:r w:rsidR="0004032D">
        <w:rPr>
          <w:rFonts w:cs="Times New Roman"/>
        </w:rPr>
        <w:t xml:space="preserve"> to uncover the phylogenetic history of fishes</w:t>
      </w:r>
      <w:r w:rsidR="00EA3B9C">
        <w:rPr>
          <w:rFonts w:cs="Times New Roman"/>
        </w:rPr>
        <w:t>.</w:t>
      </w:r>
      <w:r w:rsidR="00A707D8">
        <w:rPr>
          <w:rFonts w:cs="Times New Roman"/>
        </w:rPr>
        <w:t xml:space="preserve"> </w:t>
      </w:r>
      <w:r w:rsidR="000C1BB6">
        <w:rPr>
          <w:rFonts w:cs="Times New Roman"/>
        </w:rPr>
        <w:t xml:space="preserve">This problem urges a rapid solution </w:t>
      </w:r>
      <w:r w:rsidR="00D54A51">
        <w:rPr>
          <w:rFonts w:cs="Times New Roman"/>
        </w:rPr>
        <w:t xml:space="preserve">in the context of </w:t>
      </w:r>
      <w:r w:rsidR="0043528F">
        <w:rPr>
          <w:rFonts w:cs="Times New Roman"/>
        </w:rPr>
        <w:t xml:space="preserve">the </w:t>
      </w:r>
      <w:r w:rsidR="00D54A51">
        <w:rPr>
          <w:rFonts w:cs="Times New Roman"/>
        </w:rPr>
        <w:t xml:space="preserve">accelerated loss of species </w:t>
      </w:r>
      <w:r w:rsidR="002973B4">
        <w:rPr>
          <w:rFonts w:cs="Times New Roman"/>
        </w:rPr>
        <w:fldChar w:fldCharType="begin" w:fldLock="1"/>
      </w:r>
      <w:r w:rsidR="00BF5E32">
        <w:rPr>
          <w:rFonts w:cs="Times New Roman"/>
        </w:rPr>
        <w:instrText>ADDIN CSL_CITATION {"citationItems":[{"id":"ITEM-1","itemData":{"DOI":"10.1038/s41586-020-2531-2","ISBN":"4158602025","ISSN":"14764687","PMID":"32728213","abstract":"Although habitat loss is the predominant factor leading to biodiversity loss in the Anthropocene1,2, exactly how this loss manifests—and at which scales—remains a central debate3–6. The ‘passive sampling’ hypothesis suggests that species are lost in proportion to their abundance and distribution in the natural habitat7,8, whereas the ‘ecosystem decay’ hypothesis suggests that ecological processes change in smaller and more-isolated habitats such that more species are lost than would have been expected simply through loss of habitat alone9,10. Generalizable tests of these hypotheses have been limited by heterogeneous sampling designs and a narrow focus on estimates of species richness that are strongly dependent on scale. Here we analyse 123 studies of assemblage-level abundances of focal taxa taken from multiple habitat fragments of varying size to evaluate the influence of passive sampling and ecosystem decay on biodiversity loss. We found overall support for the ecosystem decay hypothesis. Across all studies, ecosystems and taxa, biodiversity estimates from smaller habitat fragments—when controlled for sampling effort—contain fewer individuals, fewer species and less-even communities than expected from a sample of larger fragments. However, the diversity loss due to ecosystem decay in some studies (for example, those in which habitat loss took place more than 100 years ago) was less than expected from the overall pattern, as a result of compositional turnover by species that were not originally present in the intact habitats. We conclude that the incorporation of non-passive effects of habitat loss on biodiversity change will improve biodiversity scenarios under future land use, and planning for habitat protection and restoration.","author":[{"dropping-particle":"","family":"Chase","given":"Jonathan M.","non-dropping-particle":"","parse-names":false,"suffix":""},{"dropping-particle":"","family":"Blowes","given":"Shane A.","non-dropping-particle":"","parse-names":false,"suffix":""},{"dropping-particle":"","family":"Knight","given":"Tiffany M.","non-dropping-particle":"","parse-names":false,"suffix":""},{"dropping-particle":"","family":"Gerstner","given":"Katharina","non-dropping-particle":"","parse-names":false,"suffix":""},{"dropping-particle":"","family":"May","given":"Felix","non-dropping-particle":"","parse-names":false,"suffix":""}],"container-title":"Nature","id":"ITEM-1","issue":"7820","issued":{"date-parts":[["2020"]]},"page":"238-243","publisher":"Springer US","title":"Ecosystem decay exacerbates biodiversity loss with habitat loss","type":"article-journal","volume":"584"},"uris":["http://www.mendeley.com/documents/?uuid=0b278a3a-1d60-432c-957d-0a7cf4dace56"]}],"mendeley":{"formattedCitation":"(Chase et al., 2020)","plainTextFormattedCitation":"(Chase et al., 2020)","previouslyFormattedCitation":"(Chase et al., 2020)"},"properties":{"noteIndex":0},"schema":"https://github.com/citation-style-language/schema/raw/master/csl-citation.json"}</w:instrText>
      </w:r>
      <w:r w:rsidR="002973B4">
        <w:rPr>
          <w:rFonts w:cs="Times New Roman"/>
        </w:rPr>
        <w:fldChar w:fldCharType="separate"/>
      </w:r>
      <w:r w:rsidR="002973B4" w:rsidRPr="002973B4">
        <w:rPr>
          <w:rFonts w:cs="Times New Roman"/>
          <w:noProof/>
        </w:rPr>
        <w:t>(Chase et al., 2020)</w:t>
      </w:r>
      <w:r w:rsidR="002973B4">
        <w:rPr>
          <w:rFonts w:cs="Times New Roman"/>
        </w:rPr>
        <w:fldChar w:fldCharType="end"/>
      </w:r>
      <w:r w:rsidR="00D54A51">
        <w:rPr>
          <w:rFonts w:cs="Times New Roman"/>
        </w:rPr>
        <w:t>.</w:t>
      </w:r>
    </w:p>
    <w:p w14:paraId="663B7CAF" w14:textId="34B83D0B" w:rsidR="00487A06" w:rsidRDefault="0082199B" w:rsidP="009D1E72">
      <w:pPr>
        <w:ind w:firstLine="708"/>
        <w:rPr>
          <w:rFonts w:cs="Times New Roman"/>
        </w:rPr>
      </w:pPr>
      <w:r>
        <w:rPr>
          <w:rFonts w:cs="Times New Roman"/>
        </w:rPr>
        <w:t xml:space="preserve">A short-term solution to tackle the Darwinian shortfall for ray-finned fishes would be coupling the phylogenetic information with cladistic classification to produce comprehensive phylogenies </w:t>
      </w:r>
      <w:r>
        <w:rPr>
          <w:rFonts w:cs="Times New Roman"/>
        </w:rPr>
        <w:fldChar w:fldCharType="begin" w:fldLock="1"/>
      </w:r>
      <w:r w:rsidR="00BB366E">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et al., 2013)","manualFormatting":"(Diniz-Filho et al., 2013)","plainTextFormattedCitation":"(Diniz-Filho et al., 2013)","previouslyFormattedCitation":"(Diniz-Filho et al., 2013)"},"properties":{"noteIndex":0},"schema":"https://github.com/citation-style-language/schema/raw/master/csl-citation.json"}</w:instrText>
      </w:r>
      <w:r>
        <w:rPr>
          <w:rFonts w:cs="Times New Roman"/>
        </w:rPr>
        <w:fldChar w:fldCharType="separate"/>
      </w:r>
      <w:r w:rsidRPr="00D51236">
        <w:rPr>
          <w:rFonts w:cs="Times New Roman"/>
          <w:noProof/>
        </w:rPr>
        <w:t xml:space="preserve">(Diniz-Filho </w:t>
      </w:r>
      <w:r>
        <w:rPr>
          <w:rFonts w:cs="Times New Roman"/>
          <w:noProof/>
        </w:rPr>
        <w:t>et al.</w:t>
      </w:r>
      <w:r w:rsidRPr="00D51236">
        <w:rPr>
          <w:rFonts w:cs="Times New Roman"/>
          <w:noProof/>
        </w:rPr>
        <w:t>, 2013)</w:t>
      </w:r>
      <w:r>
        <w:rPr>
          <w:rFonts w:cs="Times New Roman"/>
        </w:rPr>
        <w:fldChar w:fldCharType="end"/>
      </w:r>
      <w:r>
        <w:rPr>
          <w:rFonts w:cs="Times New Roman"/>
        </w:rPr>
        <w:t>. This solution is laborious and lacks reproducibility when adding many species, and the specific steps are not precisely documented</w:t>
      </w:r>
      <w:r w:rsidR="0045257E">
        <w:rPr>
          <w:rFonts w:cs="Times New Roman"/>
        </w:rPr>
        <w:t xml:space="preserve"> when did </w:t>
      </w:r>
      <w:r w:rsidR="00E211C7">
        <w:rPr>
          <w:rFonts w:cs="Times New Roman"/>
        </w:rPr>
        <w:t>"</w:t>
      </w:r>
      <w:r w:rsidR="0045257E">
        <w:rPr>
          <w:rFonts w:cs="Times New Roman"/>
        </w:rPr>
        <w:t>by hand</w:t>
      </w:r>
      <w:r w:rsidR="00E211C7">
        <w:rPr>
          <w:rFonts w:cs="Times New Roman"/>
        </w:rPr>
        <w:t>"</w:t>
      </w:r>
      <w:r w:rsidR="0045257E">
        <w:rPr>
          <w:rFonts w:cs="Times New Roman"/>
        </w:rPr>
        <w:t xml:space="preserve"> procedures</w:t>
      </w:r>
      <w:r>
        <w:rPr>
          <w:rFonts w:cs="Times New Roman"/>
        </w:rPr>
        <w:t xml:space="preserve"> </w:t>
      </w:r>
      <w:r>
        <w:rPr>
          <w:rFonts w:cs="Times New Roman"/>
        </w:rPr>
        <w:fldChar w:fldCharType="begin" w:fldLock="1"/>
      </w:r>
      <w:r w:rsidR="00BB366E">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et al., 2008)","plainTextFormattedCitation":"(Webb et al., 2008)","previouslyFormattedCitation":"(Webb et al., 2008)"},"properties":{"noteIndex":0},"schema":"https://github.com/citation-style-language/schema/raw/master/csl-citation.json"}</w:instrText>
      </w:r>
      <w:r>
        <w:rPr>
          <w:rFonts w:cs="Times New Roman"/>
        </w:rPr>
        <w:fldChar w:fldCharType="separate"/>
      </w:r>
      <w:r w:rsidRPr="00D51236">
        <w:rPr>
          <w:rFonts w:cs="Times New Roman"/>
          <w:noProof/>
        </w:rPr>
        <w:t>(Webb et al., 2008)</w:t>
      </w:r>
      <w:r>
        <w:rPr>
          <w:rFonts w:cs="Times New Roman"/>
        </w:rPr>
        <w:fldChar w:fldCharType="end"/>
      </w:r>
      <w:r>
        <w:rPr>
          <w:rFonts w:cs="Times New Roman"/>
        </w:rPr>
        <w:t xml:space="preserve">. </w:t>
      </w:r>
      <w:r w:rsidR="00CA617C">
        <w:rPr>
          <w:rFonts w:cs="Times New Roman"/>
        </w:rPr>
        <w:t xml:space="preserve">An alternative would be the use of </w:t>
      </w:r>
      <w:r>
        <w:rPr>
          <w:rFonts w:cs="Times New Roman"/>
        </w:rPr>
        <w:t xml:space="preserve">molecular techniques </w:t>
      </w:r>
      <w:r w:rsidR="00CA617C">
        <w:rPr>
          <w:rFonts w:cs="Times New Roman"/>
        </w:rPr>
        <w:t xml:space="preserve">to </w:t>
      </w:r>
      <w:r>
        <w:rPr>
          <w:rFonts w:cs="Times New Roman"/>
        </w:rPr>
        <w:t>generate comprehensive phylogenies</w:t>
      </w:r>
      <w:r w:rsidR="00E211C7">
        <w:rPr>
          <w:rFonts w:cs="Times New Roman"/>
        </w:rPr>
        <w:t>. However,</w:t>
      </w:r>
      <w:r>
        <w:rPr>
          <w:rFonts w:cs="Times New Roman"/>
        </w:rPr>
        <w:t xml:space="preserve"> </w:t>
      </w:r>
      <w:r w:rsidR="00CA617C">
        <w:rPr>
          <w:rFonts w:cs="Times New Roman"/>
        </w:rPr>
        <w:t xml:space="preserve">it </w:t>
      </w:r>
      <w:r>
        <w:rPr>
          <w:rFonts w:cs="Times New Roman"/>
        </w:rPr>
        <w:t>demand</w:t>
      </w:r>
      <w:r w:rsidR="00E211C7">
        <w:rPr>
          <w:rFonts w:cs="Times New Roman"/>
        </w:rPr>
        <w:t>s</w:t>
      </w:r>
      <w:r>
        <w:rPr>
          <w:rFonts w:cs="Times New Roman"/>
        </w:rPr>
        <w:t xml:space="preserve"> high expertise and </w:t>
      </w:r>
      <w:r w:rsidR="00A61B72">
        <w:rPr>
          <w:rFonts w:cs="Times New Roman"/>
        </w:rPr>
        <w:t xml:space="preserve">high </w:t>
      </w:r>
      <w:r>
        <w:rPr>
          <w:rFonts w:cs="Times New Roman"/>
        </w:rPr>
        <w:t xml:space="preserve">financial </w:t>
      </w:r>
      <w:r w:rsidR="00A61B72">
        <w:rPr>
          <w:rFonts w:cs="Times New Roman"/>
        </w:rPr>
        <w:t>investment</w:t>
      </w:r>
      <w:r>
        <w:rPr>
          <w:rFonts w:cs="Times New Roman"/>
        </w:rPr>
        <w:t xml:space="preserve"> </w:t>
      </w:r>
      <w:r>
        <w:rPr>
          <w:rFonts w:cs="Times New Roman"/>
        </w:rPr>
        <w:fldChar w:fldCharType="begin" w:fldLock="1"/>
      </w:r>
      <w:r w:rsidR="00BB366E">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challenge","type":"article-journal","volume":"36"},"uris":["http://www.mendeley.com/documents/?uuid=09178d49-5f58-4e6b-ad1b-829513a2c38a","http://www.mendeley.com/documents/?uuid=c8ca17be-8fea-4158-ba22-b2eb9e881610"]}],"mendeley":{"formattedCitation":"(Roquet et al., 2013)","manualFormatting":"(Roquet et al., 2013)","plainTextFormattedCitation":"(Roquet et al., 2013)","previouslyFormattedCitation":"(Roquet et al., 2013)"},"properties":{"noteIndex":0},"schema":"https://github.com/citation-style-language/schema/raw/master/csl-citation.json"}</w:instrText>
      </w:r>
      <w:r>
        <w:rPr>
          <w:rFonts w:cs="Times New Roman"/>
        </w:rPr>
        <w:fldChar w:fldCharType="separate"/>
      </w:r>
      <w:r w:rsidRPr="00D51236">
        <w:rPr>
          <w:rFonts w:cs="Times New Roman"/>
          <w:noProof/>
        </w:rPr>
        <w:t>(Roquet</w:t>
      </w:r>
      <w:r>
        <w:rPr>
          <w:rFonts w:cs="Times New Roman"/>
          <w:noProof/>
        </w:rPr>
        <w:t xml:space="preserve"> et al.</w:t>
      </w:r>
      <w:r w:rsidRPr="00D51236">
        <w:rPr>
          <w:rFonts w:cs="Times New Roman"/>
          <w:noProof/>
        </w:rPr>
        <w:t>, 2013)</w:t>
      </w:r>
      <w:r>
        <w:rPr>
          <w:rFonts w:cs="Times New Roman"/>
        </w:rPr>
        <w:fldChar w:fldCharType="end"/>
      </w:r>
      <w:r w:rsidR="00AC1CF9">
        <w:rPr>
          <w:rFonts w:cs="Times New Roman"/>
        </w:rPr>
        <w:t xml:space="preserve">, </w:t>
      </w:r>
      <w:r w:rsidR="00EE3ED2">
        <w:rPr>
          <w:rFonts w:cs="Times New Roman"/>
        </w:rPr>
        <w:t xml:space="preserve">limiting factors for several </w:t>
      </w:r>
      <w:r w:rsidR="00FC5897">
        <w:rPr>
          <w:rFonts w:cs="Times New Roman"/>
        </w:rPr>
        <w:t>institutions</w:t>
      </w:r>
      <w:r>
        <w:rPr>
          <w:rFonts w:cs="Times New Roman"/>
        </w:rPr>
        <w:t xml:space="preserve">. Therefore, automatizing the procedures of constructing </w:t>
      </w:r>
      <w:r w:rsidR="00CA617C">
        <w:rPr>
          <w:rFonts w:cs="Times New Roman"/>
        </w:rPr>
        <w:t>comprehensive</w:t>
      </w:r>
      <w:r>
        <w:rPr>
          <w:rFonts w:cs="Times New Roman"/>
        </w:rPr>
        <w:t xml:space="preserve"> phylogenies</w:t>
      </w:r>
      <w:r w:rsidR="005016F5">
        <w:rPr>
          <w:rFonts w:cs="Times New Roman"/>
        </w:rPr>
        <w:t xml:space="preserve"> using the information from cladistic hierarchy, as suggested by </w:t>
      </w:r>
      <w:proofErr w:type="spellStart"/>
      <w:r w:rsidR="005016F5">
        <w:rPr>
          <w:rFonts w:cs="Times New Roman"/>
        </w:rPr>
        <w:t>Diniz</w:t>
      </w:r>
      <w:proofErr w:type="spellEnd"/>
      <w:r w:rsidR="005016F5">
        <w:rPr>
          <w:rFonts w:cs="Times New Roman"/>
        </w:rPr>
        <w:t>-Filho et al (2013)</w:t>
      </w:r>
      <w:r w:rsidR="00A700B1">
        <w:rPr>
          <w:rFonts w:cs="Times New Roman"/>
        </w:rPr>
        <w:t>,</w:t>
      </w:r>
      <w:r>
        <w:rPr>
          <w:rFonts w:cs="Times New Roman"/>
        </w:rPr>
        <w:t xml:space="preserve"> provides a more reliable</w:t>
      </w:r>
      <w:r w:rsidR="00737E4B">
        <w:rPr>
          <w:rFonts w:cs="Times New Roman"/>
        </w:rPr>
        <w:t>, accessible</w:t>
      </w:r>
      <w:r w:rsidR="00EE3ED2">
        <w:rPr>
          <w:rFonts w:cs="Times New Roman"/>
        </w:rPr>
        <w:t>,</w:t>
      </w:r>
      <w:r>
        <w:rPr>
          <w:rFonts w:cs="Times New Roman"/>
        </w:rPr>
        <w:t xml:space="preserve"> and short-term solution for evolutionary ecologists</w:t>
      </w:r>
      <w:r w:rsidR="00EE3ED2">
        <w:rPr>
          <w:rFonts w:cs="Times New Roman"/>
        </w:rPr>
        <w:t>. The technique</w:t>
      </w:r>
      <w:r w:rsidR="00CF1228">
        <w:rPr>
          <w:rFonts w:cs="Times New Roman"/>
        </w:rPr>
        <w:t xml:space="preserve"> produce</w:t>
      </w:r>
      <w:r w:rsidR="00EE3ED2">
        <w:rPr>
          <w:rFonts w:cs="Times New Roman"/>
        </w:rPr>
        <w:t>s</w:t>
      </w:r>
      <w:r w:rsidR="00CF1228">
        <w:rPr>
          <w:rFonts w:cs="Times New Roman"/>
        </w:rPr>
        <w:t xml:space="preserve"> reliable phylogenetic information for community phylogenetic</w:t>
      </w:r>
      <w:r w:rsidR="00EE3ED2">
        <w:rPr>
          <w:rFonts w:cs="Times New Roman"/>
        </w:rPr>
        <w:t>s</w:t>
      </w:r>
      <w:r w:rsidR="00CF1228">
        <w:rPr>
          <w:rFonts w:cs="Times New Roman"/>
        </w:rPr>
        <w:t xml:space="preserve"> </w:t>
      </w:r>
      <w:r w:rsidR="00CF1228">
        <w:rPr>
          <w:rFonts w:cs="Times New Roman"/>
        </w:rPr>
        <w:fldChar w:fldCharType="begin" w:fldLock="1"/>
      </w:r>
      <w:r w:rsidR="009D40FD">
        <w:rPr>
          <w:rFonts w:cs="Times New Roman"/>
        </w:rPr>
        <w: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instrText>
      </w:r>
      <w:r w:rsidR="00CF1228">
        <w:rPr>
          <w:rFonts w:cs="Times New Roman"/>
        </w:rPr>
        <w:fldChar w:fldCharType="separate"/>
      </w:r>
      <w:r w:rsidR="00CF1228" w:rsidRPr="00CF1228">
        <w:rPr>
          <w:rFonts w:cs="Times New Roman"/>
          <w:noProof/>
        </w:rPr>
        <w:t>(Li et al., 2019)</w:t>
      </w:r>
      <w:r w:rsidR="00CF1228">
        <w:rPr>
          <w:rFonts w:cs="Times New Roman"/>
        </w:rPr>
        <w:fldChar w:fldCharType="end"/>
      </w:r>
      <w:r>
        <w:rPr>
          <w:rFonts w:cs="Times New Roman"/>
        </w:rPr>
        <w:t>.</w:t>
      </w:r>
    </w:p>
    <w:p w14:paraId="030F6544" w14:textId="7D6CF291" w:rsidR="005C6190" w:rsidRDefault="00487A06" w:rsidP="00F31373">
      <w:pPr>
        <w:ind w:firstLine="708"/>
        <w:rPr>
          <w:rFonts w:cs="Times New Roman"/>
        </w:rPr>
      </w:pPr>
      <w:proofErr w:type="gramStart"/>
      <w:r>
        <w:rPr>
          <w:rFonts w:cs="Times New Roman"/>
        </w:rPr>
        <w:t>In order to</w:t>
      </w:r>
      <w:proofErr w:type="gramEnd"/>
      <w:r>
        <w:rPr>
          <w:rFonts w:cs="Times New Roman"/>
        </w:rPr>
        <w:t xml:space="preserve"> tackle the problem of </w:t>
      </w:r>
      <w:r w:rsidR="009D1E72">
        <w:rPr>
          <w:rFonts w:cs="Times New Roman"/>
        </w:rPr>
        <w:t xml:space="preserve">obtention of comprehensive fish phylogenies in a reliable and reproducible way, </w:t>
      </w:r>
      <w:r w:rsidR="006279B0">
        <w:rPr>
          <w:rFonts w:cs="Times New Roman"/>
        </w:rPr>
        <w:t xml:space="preserve">we developed the </w:t>
      </w:r>
      <w:proofErr w:type="spellStart"/>
      <w:r w:rsidR="006279B0">
        <w:rPr>
          <w:rFonts w:cs="Times New Roman"/>
        </w:rPr>
        <w:t>FishPhyloMaker</w:t>
      </w:r>
      <w:proofErr w:type="spellEnd"/>
      <w:r w:rsidR="001330D0">
        <w:rPr>
          <w:rFonts w:cs="Times New Roman"/>
        </w:rPr>
        <w:t>. This freely available R package</w:t>
      </w:r>
      <w:r w:rsidR="006279B0">
        <w:rPr>
          <w:rFonts w:cs="Times New Roman"/>
        </w:rPr>
        <w:t xml:space="preserve"> facilitate</w:t>
      </w:r>
      <w:r w:rsidR="001330D0">
        <w:rPr>
          <w:rFonts w:cs="Times New Roman"/>
        </w:rPr>
        <w:t>s</w:t>
      </w:r>
      <w:r w:rsidR="006279B0">
        <w:rPr>
          <w:rFonts w:cs="Times New Roman"/>
        </w:rPr>
        <w:t xml:space="preserve"> the obtention of phylogenetic trees for ray-finned fishes. </w:t>
      </w:r>
      <w:proofErr w:type="spellStart"/>
      <w:r w:rsidR="006279B0">
        <w:rPr>
          <w:rFonts w:cs="Times New Roman"/>
        </w:rPr>
        <w:t>FishPhyloMaker</w:t>
      </w:r>
      <w:proofErr w:type="spellEnd"/>
      <w:r w:rsidR="006279B0">
        <w:rPr>
          <w:rFonts w:cs="Times New Roman"/>
        </w:rPr>
        <w:t xml:space="preserve"> automates the insertion procedure of species in the most comprehensive phylogeny</w:t>
      </w:r>
      <w:r w:rsidR="009D1E72">
        <w:rPr>
          <w:rFonts w:cs="Times New Roman"/>
        </w:rPr>
        <w:t xml:space="preserve"> </w:t>
      </w:r>
      <w:r w:rsidR="009D1E72">
        <w:rPr>
          <w:rFonts w:cs="Times New Roman"/>
        </w:rPr>
        <w:fldChar w:fldCharType="begin" w:fldLock="1"/>
      </w:r>
      <w:r w:rsidR="00B458AA">
        <w:rPr>
          <w:rFonts w:cs="Times New Roman"/>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fishes","type":"article-journal","volume":"559"},"uris":["http://www.mendeley.com/documents/?uuid=d9968e7c-0d80-431a-98a4-681180e881a0"]}],"mendeley":{"formattedCitation":"(Rabosky et al., 2018)","plainTextFormattedCitation":"(Rabosky et al., 2018)","previouslyFormattedCitation":"(Rabosky et al., 2018)"},"properties":{"noteIndex":0},"schema":"https://github.com/citation-style-language/schema/raw/master/csl-citation.json"}</w:instrText>
      </w:r>
      <w:r w:rsidR="009D1E72">
        <w:rPr>
          <w:rFonts w:cs="Times New Roman"/>
        </w:rPr>
        <w:fldChar w:fldCharType="separate"/>
      </w:r>
      <w:r w:rsidR="009D1E72" w:rsidRPr="009D1E72">
        <w:rPr>
          <w:rFonts w:cs="Times New Roman"/>
          <w:noProof/>
        </w:rPr>
        <w:t>(Rabosky et al., 2018)</w:t>
      </w:r>
      <w:r w:rsidR="009D1E72">
        <w:rPr>
          <w:rFonts w:cs="Times New Roman"/>
        </w:rPr>
        <w:fldChar w:fldCharType="end"/>
      </w:r>
      <w:r w:rsidR="006279B0">
        <w:rPr>
          <w:rFonts w:cs="Times New Roman"/>
        </w:rPr>
        <w:t xml:space="preserve"> of ray-finned fishes following their taxonomic hiera</w:t>
      </w:r>
      <w:r w:rsidR="001330D0">
        <w:rPr>
          <w:rFonts w:cs="Times New Roman"/>
        </w:rPr>
        <w:t>r</w:t>
      </w:r>
      <w:r w:rsidR="006279B0">
        <w:rPr>
          <w:rFonts w:cs="Times New Roman"/>
        </w:rPr>
        <w:t xml:space="preserve">chy. We </w:t>
      </w:r>
      <w:r w:rsidR="002528F8">
        <w:rPr>
          <w:rFonts w:cs="Times New Roman"/>
        </w:rPr>
        <w:t>illustrated</w:t>
      </w:r>
      <w:r w:rsidR="006279B0">
        <w:rPr>
          <w:rFonts w:cs="Times New Roman"/>
        </w:rPr>
        <w:t xml:space="preserve"> how </w:t>
      </w:r>
      <w:r w:rsidR="001330D0">
        <w:rPr>
          <w:rFonts w:cs="Times New Roman"/>
        </w:rPr>
        <w:t xml:space="preserve">the </w:t>
      </w:r>
      <w:proofErr w:type="spellStart"/>
      <w:r w:rsidR="006279B0">
        <w:rPr>
          <w:rFonts w:cs="Times New Roman"/>
        </w:rPr>
        <w:t>FishPhyloMaker</w:t>
      </w:r>
      <w:proofErr w:type="spellEnd"/>
      <w:r w:rsidR="006279B0">
        <w:rPr>
          <w:rFonts w:cs="Times New Roman"/>
        </w:rPr>
        <w:t xml:space="preserve"> package solve</w:t>
      </w:r>
      <w:r w:rsidR="001330D0">
        <w:rPr>
          <w:rFonts w:cs="Times New Roman"/>
        </w:rPr>
        <w:t>s</w:t>
      </w:r>
      <w:r w:rsidR="006279B0">
        <w:rPr>
          <w:rFonts w:cs="Times New Roman"/>
        </w:rPr>
        <w:t xml:space="preserve"> the problem of obtain</w:t>
      </w:r>
      <w:r w:rsidR="001330D0">
        <w:rPr>
          <w:rFonts w:cs="Times New Roman"/>
        </w:rPr>
        <w:t>ing</w:t>
      </w:r>
      <w:r w:rsidR="006279B0">
        <w:rPr>
          <w:rFonts w:cs="Times New Roman"/>
        </w:rPr>
        <w:t xml:space="preserve"> comprehensive phylogenies by constructing phylogenetic trees for </w:t>
      </w:r>
      <w:r w:rsidR="008E0AC8">
        <w:rPr>
          <w:rFonts w:cs="Times New Roman"/>
        </w:rPr>
        <w:t xml:space="preserve">species inhabiting </w:t>
      </w:r>
      <w:r w:rsidR="006279B0">
        <w:rPr>
          <w:rFonts w:cs="Times New Roman"/>
        </w:rPr>
        <w:t>the four major freshwater ecoregions</w:t>
      </w:r>
      <w:r w:rsidR="008E0AC8">
        <w:rPr>
          <w:rFonts w:cs="Times New Roman"/>
        </w:rPr>
        <w:t xml:space="preserve"> (</w:t>
      </w:r>
      <w:proofErr w:type="spellStart"/>
      <w:r w:rsidR="008E0AC8">
        <w:rPr>
          <w:rFonts w:cs="Times New Roman"/>
        </w:rPr>
        <w:t>Afrotropics</w:t>
      </w:r>
      <w:proofErr w:type="spellEnd"/>
      <w:r w:rsidR="008E0AC8">
        <w:rPr>
          <w:rFonts w:cs="Times New Roman"/>
        </w:rPr>
        <w:t>, Indo-</w:t>
      </w:r>
      <w:r w:rsidR="001F134E">
        <w:rPr>
          <w:rFonts w:cs="Times New Roman"/>
        </w:rPr>
        <w:t>M</w:t>
      </w:r>
      <w:r w:rsidR="008E0AC8">
        <w:rPr>
          <w:rFonts w:cs="Times New Roman"/>
        </w:rPr>
        <w:t>alay, Near</w:t>
      </w:r>
      <w:r w:rsidR="001F134E">
        <w:rPr>
          <w:rFonts w:cs="Times New Roman"/>
        </w:rPr>
        <w:t>c</w:t>
      </w:r>
      <w:r w:rsidR="008E0AC8">
        <w:rPr>
          <w:rFonts w:cs="Times New Roman"/>
        </w:rPr>
        <w:t xml:space="preserve">tic and Neotropics, </w:t>
      </w:r>
      <w:proofErr w:type="spellStart"/>
      <w:r w:rsidR="008E0AC8">
        <w:rPr>
          <w:rFonts w:cs="Times New Roman"/>
        </w:rPr>
        <w:t>sensu</w:t>
      </w:r>
      <w:proofErr w:type="spellEnd"/>
      <w:r w:rsidR="008E0AC8">
        <w:rPr>
          <w:rFonts w:cs="Times New Roman"/>
        </w:rPr>
        <w:t xml:space="preserve"> </w:t>
      </w:r>
      <w:r w:rsidR="00B458AA">
        <w:rPr>
          <w:rFonts w:cs="Times New Roman"/>
        </w:rPr>
        <w:fldChar w:fldCharType="begin" w:fldLock="1"/>
      </w:r>
      <w:r w:rsidR="00ED4E50">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2017)","manualFormatting":"Tedesco et al., (2017)","plainTextFormattedCitation":"(Tedesco et al., 2017)","previouslyFormattedCitation":"(Tedesco et al., 2017)"},"properties":{"noteIndex":0},"schema":"https://github.com/citation-style-language/schema/raw/master/csl-citation.json"}</w:instrText>
      </w:r>
      <w:r w:rsidR="00B458AA">
        <w:rPr>
          <w:rFonts w:cs="Times New Roman"/>
        </w:rPr>
        <w:fldChar w:fldCharType="separate"/>
      </w:r>
      <w:r w:rsidR="00B458AA" w:rsidRPr="00B458AA">
        <w:rPr>
          <w:rFonts w:cs="Times New Roman"/>
          <w:noProof/>
        </w:rPr>
        <w:t xml:space="preserve">Tedesco et al., </w:t>
      </w:r>
      <w:r w:rsidR="00B458AA">
        <w:rPr>
          <w:rFonts w:cs="Times New Roman"/>
          <w:noProof/>
        </w:rPr>
        <w:t>(</w:t>
      </w:r>
      <w:r w:rsidR="00B458AA" w:rsidRPr="00B458AA">
        <w:rPr>
          <w:rFonts w:cs="Times New Roman"/>
          <w:noProof/>
        </w:rPr>
        <w:t>2017)</w:t>
      </w:r>
      <w:r w:rsidR="00B458AA">
        <w:rPr>
          <w:rFonts w:cs="Times New Roman"/>
        </w:rPr>
        <w:fldChar w:fldCharType="end"/>
      </w:r>
      <w:r w:rsidR="008E0AC8">
        <w:rPr>
          <w:rFonts w:cs="Times New Roman"/>
        </w:rPr>
        <w:t>)</w:t>
      </w:r>
      <w:r w:rsidR="006279B0">
        <w:rPr>
          <w:rFonts w:cs="Times New Roman"/>
        </w:rPr>
        <w:t xml:space="preserve">. Further, we </w:t>
      </w:r>
      <w:r w:rsidR="00B458AA">
        <w:rPr>
          <w:rFonts w:cs="Times New Roman"/>
        </w:rPr>
        <w:t>developed</w:t>
      </w:r>
      <w:r w:rsidR="006279B0">
        <w:rPr>
          <w:rFonts w:cs="Times New Roman"/>
        </w:rPr>
        <w:t xml:space="preserve"> a new method to quantify the Darwinian shortfalls and illustrate the use of this method by mapping the Darwinian shortfall</w:t>
      </w:r>
      <w:r w:rsidR="00B458AA">
        <w:rPr>
          <w:rFonts w:cs="Times New Roman"/>
        </w:rPr>
        <w:t>s</w:t>
      </w:r>
      <w:r w:rsidR="006279B0">
        <w:rPr>
          <w:rFonts w:cs="Times New Roman"/>
        </w:rPr>
        <w:t xml:space="preserve"> of all the major freshwater drainages</w:t>
      </w:r>
      <w:r w:rsidR="00C34F59">
        <w:rPr>
          <w:rFonts w:cs="Times New Roman"/>
        </w:rPr>
        <w:t xml:space="preserve"> in the world</w:t>
      </w:r>
      <w:r w:rsidR="006279B0">
        <w:rPr>
          <w:rFonts w:cs="Times New Roman"/>
        </w:rPr>
        <w:t>.</w:t>
      </w:r>
      <w:r w:rsidR="00AF24D5">
        <w:rPr>
          <w:rFonts w:cs="Times New Roman"/>
        </w:rPr>
        <w:t xml:space="preserve">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lastRenderedPageBreak/>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64144DD6" w14:textId="77777777" w:rsidR="00B458AA" w:rsidRDefault="00B458AA" w:rsidP="00F31373">
      <w:pPr>
        <w:ind w:firstLine="708"/>
        <w:rPr>
          <w:rFonts w:cs="Times New Roman"/>
        </w:rPr>
      </w:pPr>
    </w:p>
    <w:p w14:paraId="798DEEF4" w14:textId="7C1E49C7" w:rsidR="00521E9E" w:rsidRPr="007B78AA" w:rsidRDefault="00F31373" w:rsidP="007B78AA">
      <w:pPr>
        <w:rPr>
          <w:rFonts w:cs="Times New Roman"/>
          <w:b/>
          <w:bCs/>
        </w:rPr>
      </w:pPr>
      <w:r w:rsidRPr="007B78AA">
        <w:rPr>
          <w:rFonts w:cs="Times New Roman"/>
          <w:b/>
          <w:bCs/>
        </w:rPr>
        <w:t>Methods</w:t>
      </w: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2BEC754F"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1F134E">
        <w:rPr>
          <w:rFonts w:cs="Times New Roman"/>
        </w:rPr>
        <w:t xml:space="preserve"> </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w:t>
      </w:r>
      <w:r w:rsidR="00B458AA">
        <w:rPr>
          <w:rFonts w:cs="Times New Roman"/>
        </w:rPr>
        <w:t xml:space="preserve">three </w:t>
      </w:r>
      <w:r w:rsidR="00AD089F">
        <w:rPr>
          <w:rFonts w:cs="Times New Roman"/>
        </w:rPr>
        <w:t xml:space="preserve">main </w:t>
      </w:r>
      <w:r w:rsidR="002E06C5">
        <w:rPr>
          <w:rFonts w:cs="Times New Roman"/>
        </w:rPr>
        <w:t xml:space="preserve">functions, </w:t>
      </w:r>
      <w:proofErr w:type="spellStart"/>
      <w:r w:rsidR="002E06C5" w:rsidRPr="0039658C">
        <w:rPr>
          <w:rFonts w:cs="Times New Roman"/>
          <w:i/>
          <w:iCs/>
        </w:rPr>
        <w:t>FishTaxaMaker</w:t>
      </w:r>
      <w:proofErr w:type="spellEnd"/>
      <w:r w:rsidR="002A1620">
        <w:rPr>
          <w:rFonts w:cs="Times New Roman"/>
        </w:rPr>
        <w:t>,</w:t>
      </w:r>
      <w:r w:rsidR="00311A82">
        <w:rPr>
          <w:rFonts w:cs="Times New Roman"/>
        </w:rPr>
        <w:t xml:space="preserve"> </w:t>
      </w:r>
      <w:proofErr w:type="spellStart"/>
      <w:r w:rsidR="00311A82" w:rsidRPr="0039658C">
        <w:rPr>
          <w:rFonts w:cs="Times New Roman"/>
          <w:i/>
          <w:iCs/>
        </w:rPr>
        <w:t>FishPhyloMaker</w:t>
      </w:r>
      <w:proofErr w:type="spellEnd"/>
      <w:r w:rsidR="001F134E">
        <w:rPr>
          <w:rFonts w:cs="Times New Roman"/>
          <w:i/>
          <w:iCs/>
        </w:rPr>
        <w:t>,</w:t>
      </w:r>
      <w:r w:rsidR="002A1620">
        <w:rPr>
          <w:rFonts w:cs="Times New Roman"/>
          <w:i/>
          <w:iCs/>
        </w:rPr>
        <w:t xml:space="preserve"> </w:t>
      </w:r>
      <w:r w:rsidR="002A1620">
        <w:rPr>
          <w:rFonts w:cs="Times New Roman"/>
        </w:rPr>
        <w:t xml:space="preserve">and </w:t>
      </w:r>
      <w:proofErr w:type="spellStart"/>
      <w:r w:rsidR="00250A3E" w:rsidRPr="0039658C">
        <w:rPr>
          <w:rFonts w:cs="Times New Roman"/>
          <w:i/>
          <w:iCs/>
        </w:rPr>
        <w:t>Darwinian_deficit</w:t>
      </w:r>
      <w:proofErr w:type="spellEnd"/>
      <w:r w:rsidR="005F15AC">
        <w:rPr>
          <w:rFonts w:cs="Times New Roman"/>
        </w:rPr>
        <w:t>.</w:t>
      </w:r>
      <w:r w:rsidR="002570C7">
        <w:rPr>
          <w:rFonts w:cs="Times New Roman"/>
        </w:rPr>
        <w:t xml:space="preserve"> </w:t>
      </w:r>
      <w:r w:rsidR="005F15AC">
        <w:rPr>
          <w:rFonts w:cs="Times New Roman"/>
        </w:rPr>
        <w:t xml:space="preserve">Below, we describe the functions </w:t>
      </w:r>
      <w:r w:rsidR="009E280A">
        <w:rPr>
          <w:rFonts w:cs="Times New Roman"/>
        </w:rPr>
        <w:t>to</w:t>
      </w:r>
      <w:r w:rsidR="00B458AA">
        <w:rPr>
          <w:rFonts w:cs="Times New Roman"/>
        </w:rPr>
        <w:t xml:space="preserve"> </w:t>
      </w:r>
      <w:r w:rsidR="009C578F">
        <w:rPr>
          <w:rFonts w:cs="Times New Roman"/>
        </w:rPr>
        <w:t>generate</w:t>
      </w:r>
      <w:r w:rsidR="00B458AA">
        <w:rPr>
          <w:rFonts w:cs="Times New Roman"/>
        </w:rPr>
        <w:t xml:space="preserve"> phylogenetic trees, </w:t>
      </w:r>
      <w:r w:rsidR="005F15AC">
        <w:rPr>
          <w:rFonts w:cs="Times New Roman"/>
        </w:rPr>
        <w:t>highlighting the input data, intermediate steps</w:t>
      </w:r>
      <w:r w:rsidR="00A64390">
        <w:rPr>
          <w:rFonts w:cs="Times New Roman"/>
        </w:rPr>
        <w:t>,</w:t>
      </w:r>
      <w:r w:rsidR="005F15AC">
        <w:rPr>
          <w:rFonts w:cs="Times New Roman"/>
        </w:rPr>
        <w:t xml:space="preserve"> and output objects. </w:t>
      </w:r>
      <w:r w:rsidR="00F60AED">
        <w:rPr>
          <w:rFonts w:cs="Times New Roman"/>
        </w:rPr>
        <w:t>B</w:t>
      </w:r>
      <w:r w:rsidR="007E4AA4">
        <w:rPr>
          <w:rFonts w:cs="Times New Roman"/>
        </w:rPr>
        <w:t>rief description</w:t>
      </w:r>
      <w:r w:rsidR="00F60AED">
        <w:rPr>
          <w:rFonts w:cs="Times New Roman"/>
        </w:rPr>
        <w:t>s</w:t>
      </w:r>
      <w:r w:rsidR="007E4AA4">
        <w:rPr>
          <w:rFonts w:cs="Times New Roman"/>
        </w:rPr>
        <w:t xml:space="preserve"> of </w:t>
      </w:r>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w:t>
      </w:r>
      <w:r w:rsidR="00F60AED">
        <w:rPr>
          <w:rFonts w:cs="Times New Roman"/>
        </w:rPr>
        <w:t xml:space="preserve">are </w:t>
      </w:r>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295D337D" w:rsidR="008D3215" w:rsidRDefault="008D3215" w:rsidP="00254D59">
      <w:pPr>
        <w:rPr>
          <w:rFonts w:cs="Times New Roman"/>
          <w:i/>
          <w:iCs/>
        </w:rPr>
      </w:pPr>
      <w:proofErr w:type="spellStart"/>
      <w:r w:rsidRPr="00703AE0">
        <w:rPr>
          <w:rFonts w:cs="Times New Roman"/>
          <w:i/>
          <w:iCs/>
        </w:rPr>
        <w:t>FishTaxaMaker</w:t>
      </w:r>
      <w:proofErr w:type="spellEnd"/>
    </w:p>
    <w:p w14:paraId="323F08EB" w14:textId="09694B0B" w:rsidR="00BE7FCC" w:rsidRDefault="002F6796" w:rsidP="0039658C">
      <w:pPr>
        <w:rPr>
          <w:rFonts w:cs="Times New Roman"/>
        </w:rPr>
      </w:pPr>
      <w:r w:rsidRPr="0039658C">
        <w:rPr>
          <w:rFonts w:cs="Times New Roman"/>
        </w:rPr>
        <w:t xml:space="preserve">The </w:t>
      </w:r>
      <w:proofErr w:type="spellStart"/>
      <w:r w:rsidR="00A927F9" w:rsidRPr="0039658C">
        <w:rPr>
          <w:rFonts w:cs="Times New Roman"/>
          <w:i/>
          <w:iCs/>
        </w:rPr>
        <w:t>FishTaxaMaker</w:t>
      </w:r>
      <w:proofErr w:type="spellEnd"/>
      <w:r w:rsidR="00241D1E">
        <w:rPr>
          <w:rFonts w:cs="Times New Roman"/>
        </w:rPr>
        <w:t xml:space="preserve"> function</w:t>
      </w:r>
      <w:r w:rsidR="005F08AD">
        <w:rPr>
          <w:rFonts w:cs="Times New Roman"/>
        </w:rPr>
        <w:t xml:space="preserve"> </w:t>
      </w:r>
      <w:r w:rsidR="00A927F9">
        <w:rPr>
          <w:rFonts w:cs="Times New Roman"/>
        </w:rPr>
        <w:t>check</w:t>
      </w:r>
      <w:r w:rsidR="005F08AD">
        <w:rPr>
          <w:rFonts w:cs="Times New Roman"/>
        </w:rPr>
        <w:t>s</w:t>
      </w:r>
      <w:r w:rsidR="00A927F9">
        <w:rPr>
          <w:rFonts w:cs="Times New Roman"/>
        </w:rPr>
        <w:t xml:space="preserve"> the validity of </w:t>
      </w:r>
      <w:r w:rsidR="00C223DA">
        <w:rPr>
          <w:rFonts w:cs="Times New Roman"/>
        </w:rPr>
        <w:t>species names provided by the user and</w:t>
      </w:r>
      <w:r w:rsidR="00C237D3">
        <w:rPr>
          <w:rFonts w:cs="Times New Roman"/>
        </w:rPr>
        <w:t xml:space="preserve"> </w:t>
      </w:r>
      <w:r w:rsidR="005F08AD">
        <w:rPr>
          <w:rFonts w:cs="Times New Roman"/>
        </w:rPr>
        <w:t>prepares a</w:t>
      </w:r>
      <w:r w:rsidR="00C237D3">
        <w:rPr>
          <w:rFonts w:cs="Times New Roman"/>
        </w:rPr>
        <w:t xml:space="preserve"> </w:t>
      </w:r>
      <w:r w:rsidR="005F08AD">
        <w:rPr>
          <w:rFonts w:cs="Times New Roman"/>
        </w:rPr>
        <w:t xml:space="preserve">formatted </w:t>
      </w:r>
      <w:r w:rsidR="0030374E">
        <w:rPr>
          <w:rFonts w:cs="Times New Roman"/>
        </w:rPr>
        <w:t xml:space="preserve">data frame </w:t>
      </w:r>
      <w:r w:rsidR="009E280A">
        <w:rPr>
          <w:rFonts w:cs="Times New Roman"/>
        </w:rPr>
        <w:t>for</w:t>
      </w:r>
      <w:r w:rsidR="0030374E">
        <w:rPr>
          <w:rFonts w:cs="Times New Roman"/>
        </w:rPr>
        <w:t xml:space="preserve"> the </w:t>
      </w:r>
      <w:proofErr w:type="spellStart"/>
      <w:r w:rsidR="0030374E" w:rsidRPr="0039658C">
        <w:rPr>
          <w:rFonts w:cs="Times New Roman"/>
          <w:i/>
          <w:iCs/>
        </w:rPr>
        <w:t>FishPhyloMaker</w:t>
      </w:r>
      <w:proofErr w:type="spellEnd"/>
      <w:r w:rsidR="0030374E">
        <w:rPr>
          <w:rFonts w:cs="Times New Roman"/>
        </w:rPr>
        <w:t xml:space="preserve"> function.</w:t>
      </w:r>
      <w:r w:rsidR="0040794E">
        <w:rPr>
          <w:rFonts w:cs="Times New Roman"/>
        </w:rPr>
        <w:t xml:space="preserve"> </w:t>
      </w:r>
      <w:r w:rsidR="008D3215">
        <w:rPr>
          <w:rFonts w:cs="Times New Roman"/>
        </w:rPr>
        <w:t xml:space="preserve">The input data </w:t>
      </w:r>
      <w:r w:rsidR="000818FD">
        <w:rPr>
          <w:rFonts w:cs="Times New Roman"/>
        </w:rPr>
        <w:t>must</w:t>
      </w:r>
      <w:r w:rsidR="008D3215">
        <w:rPr>
          <w:rFonts w:cs="Times New Roman"/>
        </w:rPr>
        <w:t xml:space="preserve"> be a string</w:t>
      </w:r>
      <w:r w:rsidR="003139B0">
        <w:rPr>
          <w:rFonts w:cs="Times New Roman"/>
        </w:rPr>
        <w:t xml:space="preserve"> vector </w:t>
      </w:r>
      <w:r w:rsidR="008D3215">
        <w:rPr>
          <w:rFonts w:cs="Times New Roman"/>
        </w:rPr>
        <w:t xml:space="preserve">or a data frame </w:t>
      </w:r>
      <w:r w:rsidR="000818FD">
        <w:rPr>
          <w:rFonts w:cs="Times New Roman"/>
        </w:rPr>
        <w:t>containing a list of</w:t>
      </w:r>
      <w:r w:rsidR="008D3215">
        <w:rPr>
          <w:rFonts w:cs="Times New Roman"/>
        </w:rPr>
        <w:t xml:space="preserve"> species from the regional pool or a</w:t>
      </w:r>
      <w:r w:rsidR="0000240D">
        <w:rPr>
          <w:rFonts w:cs="Times New Roman"/>
        </w:rPr>
        <w:t>n</w:t>
      </w:r>
      <w:r w:rsidR="008D3215">
        <w:rPr>
          <w:rFonts w:cs="Times New Roman"/>
        </w:rPr>
        <w:t xml:space="preserve"> occurrence matrix</w:t>
      </w:r>
      <w:r w:rsidR="00DC31F7">
        <w:rPr>
          <w:rFonts w:cs="Times New Roman"/>
        </w:rPr>
        <w:t xml:space="preserve"> (</w:t>
      </w:r>
      <w:r w:rsidR="008D3215">
        <w:rPr>
          <w:rFonts w:cs="Times New Roman"/>
        </w:rPr>
        <w:t xml:space="preserve">sites </w:t>
      </w:r>
      <w:r w:rsidR="00DC31F7">
        <w:rPr>
          <w:rFonts w:cs="Times New Roman"/>
        </w:rPr>
        <w:t>x species)</w:t>
      </w:r>
      <w:r w:rsidR="008D3215">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sidR="008D3215">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w:t>
      </w:r>
      <w:proofErr w:type="spellStart"/>
      <w:r w:rsidR="0000240D">
        <w:rPr>
          <w:rFonts w:cs="Times New Roman"/>
        </w:rPr>
        <w:t>Fishbase</w:t>
      </w:r>
      <w:proofErr w:type="spellEnd"/>
      <w:r w:rsidR="0000240D">
        <w:rPr>
          <w:rFonts w:cs="Times New Roman"/>
        </w:rPr>
        <w:t xml:space="preserve"> (Froese </w:t>
      </w:r>
      <w:r w:rsidR="003C2C88">
        <w:rPr>
          <w:rFonts w:cs="Times New Roman"/>
        </w:rPr>
        <w:t xml:space="preserve">&amp; </w:t>
      </w:r>
      <w:r w:rsidR="0000240D">
        <w:rPr>
          <w:rFonts w:cs="Times New Roman"/>
        </w:rPr>
        <w:t xml:space="preserve">Pauly, 2006)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311C98">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methods","type":"article-journal","volume":"66"},"uris":["http://www.mendeley.com/documents/?uuid=d4e703f6-a358-423f-9ad7-4744d337a8c3","http://www.mendeley.com/documents/?uuid=c763eef8-d1eb-4fa9-b99e-5749d2143346"]}],"mendeley":{"formattedCitation":"(Boettiger et al., 2012)","manualFormatting":"(Boettiger et al., 2012b)","plainTextFormattedCitation":"(Boettiger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8C0409">
        <w:rPr>
          <w:rFonts w:cs="Times New Roman"/>
          <w:noProof/>
        </w:rPr>
        <w:t>b</w:t>
      </w:r>
      <w:r w:rsidR="0000240D" w:rsidRPr="00C457E2">
        <w:rPr>
          <w:rFonts w:cs="Times New Roman"/>
          <w:noProof/>
        </w:rPr>
        <w:t>)</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the</w:t>
      </w:r>
      <w:r w:rsidR="00F544F5">
        <w:rPr>
          <w:rFonts w:cs="Times New Roman"/>
        </w:rPr>
        <w:t xml:space="preserve"> current</w:t>
      </w:r>
      <w:r w:rsidR="00257AB9">
        <w:rPr>
          <w:rFonts w:cs="Times New Roman"/>
        </w:rPr>
        <w:t xml:space="preserv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w:t>
      </w:r>
      <w:proofErr w:type="spellStart"/>
      <w:r w:rsidR="002F2B7A">
        <w:rPr>
          <w:rFonts w:cs="Times New Roman"/>
        </w:rPr>
        <w:t>Fishbase</w:t>
      </w:r>
      <w:proofErr w:type="spellEnd"/>
      <w:r w:rsidR="002F2B7A">
        <w:rPr>
          <w:rFonts w:cs="Times New Roman"/>
        </w:rPr>
        <w:t xml:space="preserv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61007E">
        <w:rPr>
          <w:rFonts w:cs="Times New Roman"/>
        </w:rPr>
        <w:t>:</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BE60CB">
        <w:rPr>
          <w:rFonts w:cs="Times New Roman"/>
        </w:rPr>
        <w:t>V</w:t>
      </w:r>
      <w:r w:rsidR="00D845C1">
        <w:rPr>
          <w:rFonts w:cs="Times New Roman"/>
        </w:rPr>
        <w:t xml:space="preserve">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 xml:space="preserve">species;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w:t>
      </w:r>
      <w:r w:rsidR="00027EC5">
        <w:rPr>
          <w:rFonts w:cs="Times New Roman"/>
        </w:rPr>
        <w:t>,</w:t>
      </w:r>
      <w:r w:rsidR="00694740">
        <w:rPr>
          <w:rFonts w:cs="Times New Roman"/>
        </w:rPr>
        <w:t xml:space="preserve"> only for the valid species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species </w:t>
      </w:r>
      <w:r w:rsidR="00180CFE">
        <w:rPr>
          <w:rFonts w:cs="Times New Roman"/>
        </w:rPr>
        <w:t xml:space="preserve">names not found in </w:t>
      </w:r>
      <w:proofErr w:type="spellStart"/>
      <w:r w:rsidR="00180CFE">
        <w:rPr>
          <w:rFonts w:cs="Times New Roman"/>
        </w:rPr>
        <w:t>Fishbase</w:t>
      </w:r>
      <w:proofErr w:type="spellEnd"/>
      <w:r w:rsidR="0061790A">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39658C">
              <w:rPr>
                <w:rFonts w:cs="Times New Roman"/>
                <w:i/>
                <w:iCs/>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018BD458" w:rsidR="00C826DF" w:rsidRPr="0095282D" w:rsidRDefault="00E54A7C" w:rsidP="00254D59">
            <w:pPr>
              <w:rPr>
                <w:rFonts w:cs="Times New Roman"/>
                <w:sz w:val="22"/>
                <w:szCs w:val="22"/>
              </w:rPr>
            </w:pPr>
            <w:proofErr w:type="gramStart"/>
            <w:r w:rsidRPr="0095282D">
              <w:rPr>
                <w:rFonts w:cs="Times New Roman"/>
                <w:sz w:val="22"/>
                <w:szCs w:val="22"/>
              </w:rPr>
              <w:t>Check</w:t>
            </w:r>
            <w:r w:rsidR="00E879CD">
              <w:rPr>
                <w:rFonts w:cs="Times New Roman"/>
                <w:sz w:val="22"/>
                <w:szCs w:val="22"/>
              </w:rPr>
              <w:t>s</w:t>
            </w:r>
            <w:proofErr w:type="gramEnd"/>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w:t>
            </w:r>
            <w:proofErr w:type="spellStart"/>
            <w:r w:rsidR="006946B7">
              <w:rPr>
                <w:rFonts w:cs="Times New Roman"/>
                <w:sz w:val="22"/>
                <w:szCs w:val="22"/>
              </w:rPr>
              <w:t>Fishbase</w:t>
            </w:r>
            <w:proofErr w:type="spellEnd"/>
            <w:r w:rsidR="006946B7">
              <w:rPr>
                <w:rFonts w:cs="Times New Roman"/>
                <w:sz w:val="22"/>
                <w:szCs w:val="22"/>
              </w:rPr>
              <w:t xml:space="preserve"> </w:t>
            </w:r>
            <w:r w:rsidRPr="0095282D">
              <w:rPr>
                <w:rFonts w:cs="Times New Roman"/>
                <w:sz w:val="22"/>
                <w:szCs w:val="22"/>
              </w:rPr>
              <w:t xml:space="preserve">and prepares the </w:t>
            </w:r>
            <w:r w:rsidR="006017D9">
              <w:rPr>
                <w:rFonts w:cs="Times New Roman"/>
                <w:sz w:val="22"/>
                <w:szCs w:val="22"/>
              </w:rPr>
              <w:t xml:space="preserve">species list for the </w:t>
            </w:r>
            <w:r w:rsidR="00081A51">
              <w:rPr>
                <w:rFonts w:cs="Times New Roman"/>
                <w:sz w:val="22"/>
                <w:szCs w:val="22"/>
              </w:rPr>
              <w:t xml:space="preserve">other </w:t>
            </w:r>
            <w:r w:rsidR="006017D9">
              <w:rPr>
                <w:rFonts w:cs="Times New Roman"/>
                <w:sz w:val="22"/>
                <w:szCs w:val="22"/>
              </w:rPr>
              <w:t>functions</w:t>
            </w:r>
            <w:r w:rsidR="00081A51">
              <w:rPr>
                <w:rFonts w:cs="Times New Roman"/>
                <w:sz w:val="22"/>
                <w:szCs w:val="22"/>
              </w:rPr>
              <w:t xml:space="preserve"> in the package</w:t>
            </w:r>
            <w:r w:rsidR="006017D9">
              <w:rPr>
                <w:rFonts w:cs="Times New Roman"/>
                <w:sz w:val="22"/>
                <w:szCs w:val="22"/>
              </w:rPr>
              <w:t>.</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39658C">
              <w:rPr>
                <w:rFonts w:cs="Times New Roman"/>
                <w:i/>
                <w:iCs/>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39658C">
              <w:rPr>
                <w:rFonts w:cs="Times New Roman"/>
                <w:i/>
                <w:iCs/>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sidRPr="0039658C">
              <w:rPr>
                <w:rFonts w:cs="Times New Roman"/>
                <w:i/>
                <w:iCs/>
                <w:sz w:val="22"/>
                <w:szCs w:val="22"/>
              </w:rPr>
              <w:t>Darwinian_</w:t>
            </w:r>
            <w:proofErr w:type="gramStart"/>
            <w:r w:rsidRPr="0039658C">
              <w:rPr>
                <w:rFonts w:cs="Times New Roman"/>
                <w:i/>
                <w:iCs/>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62357514"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r w:rsidR="003B672B">
              <w:rPr>
                <w:rFonts w:cs="Times New Roman"/>
                <w:sz w:val="22"/>
                <w:szCs w:val="22"/>
              </w:rPr>
              <w:t xml:space="preserve"> through a Phylogenetic Diversity (PD</w:t>
            </w:r>
            <w:r w:rsidR="00ED4E50">
              <w:rPr>
                <w:rFonts w:cs="Times New Roman"/>
                <w:sz w:val="22"/>
                <w:szCs w:val="22"/>
              </w:rPr>
              <w:t xml:space="preserve"> </w:t>
            </w:r>
            <w:r w:rsidR="00ED4E50">
              <w:rPr>
                <w:rFonts w:cs="Times New Roman"/>
                <w:sz w:val="22"/>
                <w:szCs w:val="22"/>
              </w:rPr>
              <w:fldChar w:fldCharType="begin" w:fldLock="1"/>
            </w:r>
            <w:r w:rsidR="006C705F">
              <w:rPr>
                <w:rFonts w:cs="Times New Roman"/>
                <w:sz w:val="22"/>
                <w:szCs w:val="22"/>
              </w:rPr>
              <w:instrText>ADDIN CSL_CITATION {"citationItems":[{"id":"ITEM-1","itemData":{"DOI":"10.1016/0006-3207(92)91201-3","ISBN":"0006-3207","ISSN":"00063207","PMID":"3124","abstract":"Protecting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Conservation","id":"ITEM-1","issued":{"date-parts":[["1992"]]},"page":"1-10","title":"Conservation evaluation and phylogenetic diversity","type":"article-journal","volume":"61"},"uris":["http://www.mendeley.com/documents/?uuid=8667f81e-b301-48c7-a0b9-b59cef2da5c9"]}],"mendeley":{"formattedCitation":"(Faith, 1992)","manualFormatting":"Faith (1992)","plainTextFormattedCitation":"(Faith, 1992)","previouslyFormattedCitation":"(Faith, 1992)"},"properties":{"noteIndex":0},"schema":"https://github.com/citation-style-language/schema/raw/master/csl-citation.json"}</w:instrText>
            </w:r>
            <w:r w:rsidR="00ED4E50">
              <w:rPr>
                <w:rFonts w:cs="Times New Roman"/>
                <w:sz w:val="22"/>
                <w:szCs w:val="22"/>
              </w:rPr>
              <w:fldChar w:fldCharType="separate"/>
            </w:r>
            <w:r w:rsidR="00ED4E50" w:rsidRPr="00ED4E50">
              <w:rPr>
                <w:rFonts w:cs="Times New Roman"/>
                <w:noProof/>
                <w:sz w:val="22"/>
                <w:szCs w:val="22"/>
              </w:rPr>
              <w:t xml:space="preserve">Faith </w:t>
            </w:r>
            <w:r w:rsidR="00261868">
              <w:rPr>
                <w:rFonts w:cs="Times New Roman"/>
                <w:noProof/>
                <w:sz w:val="22"/>
                <w:szCs w:val="22"/>
              </w:rPr>
              <w:t>(</w:t>
            </w:r>
            <w:r w:rsidR="00ED4E50" w:rsidRPr="00ED4E50">
              <w:rPr>
                <w:rFonts w:cs="Times New Roman"/>
                <w:noProof/>
                <w:sz w:val="22"/>
                <w:szCs w:val="22"/>
              </w:rPr>
              <w:t>1992)</w:t>
            </w:r>
            <w:r w:rsidR="00ED4E50">
              <w:rPr>
                <w:rFonts w:cs="Times New Roman"/>
                <w:sz w:val="22"/>
                <w:szCs w:val="22"/>
              </w:rPr>
              <w:fldChar w:fldCharType="end"/>
            </w:r>
            <w:r w:rsidR="003B672B">
              <w:rPr>
                <w:rFonts w:cs="Times New Roman"/>
                <w:sz w:val="22"/>
                <w:szCs w:val="22"/>
              </w:rPr>
              <w:t xml:space="preserve">) ratio </w:t>
            </w:r>
          </w:p>
        </w:tc>
      </w:tr>
    </w:tbl>
    <w:p w14:paraId="248FD4C7" w14:textId="77777777" w:rsidR="00CA4D0B" w:rsidRDefault="00CA4D0B" w:rsidP="00254D59">
      <w:pPr>
        <w:rPr>
          <w:rFonts w:cs="Times New Roman"/>
        </w:rPr>
      </w:pPr>
    </w:p>
    <w:p w14:paraId="7D9A16F6" w14:textId="1B7A6DB3" w:rsidR="00A51A65" w:rsidRPr="001C1F49" w:rsidRDefault="003755DA" w:rsidP="00254D59">
      <w:pPr>
        <w:rPr>
          <w:rFonts w:cs="Times New Roman"/>
          <w:i/>
          <w:iCs/>
        </w:rPr>
      </w:pPr>
      <w:proofErr w:type="spellStart"/>
      <w:r w:rsidRPr="001C1F49">
        <w:rPr>
          <w:rFonts w:cs="Times New Roman"/>
          <w:i/>
          <w:iCs/>
        </w:rPr>
        <w:t>FishPhyloMaker</w:t>
      </w:r>
      <w:proofErr w:type="spellEnd"/>
    </w:p>
    <w:p w14:paraId="2D30659A" w14:textId="469D18C2" w:rsidR="006975E1" w:rsidRDefault="002638B8" w:rsidP="00254D59">
      <w:pPr>
        <w:rPr>
          <w:rFonts w:cs="Times New Roman"/>
        </w:rPr>
      </w:pPr>
      <w:proofErr w:type="spellStart"/>
      <w:r w:rsidRPr="00B43EEF">
        <w:rPr>
          <w:rFonts w:cs="Times New Roman"/>
          <w:i/>
          <w:iCs/>
        </w:rPr>
        <w:t>FishPhyloMaker</w:t>
      </w:r>
      <w:proofErr w:type="spellEnd"/>
      <w:r w:rsidRPr="00B43EEF">
        <w:rPr>
          <w:rFonts w:cs="Times New Roman"/>
          <w:i/>
          <w:iCs/>
        </w:rPr>
        <w:t xml:space="preserve"> </w:t>
      </w:r>
      <w:r w:rsidR="00047903">
        <w:rPr>
          <w:rFonts w:cs="Times New Roman"/>
        </w:rPr>
        <w:t>is the core function of the package. This</w:t>
      </w:r>
      <w:r w:rsidR="0023592B">
        <w:rPr>
          <w:rFonts w:cs="Times New Roman"/>
        </w:rPr>
        <w:t xml:space="preserv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w:t>
      </w:r>
      <w:r w:rsidR="00150475">
        <w:rPr>
          <w:rFonts w:cs="Times New Roman"/>
        </w:rPr>
        <w:t xml:space="preserve">list </w:t>
      </w:r>
      <w:r w:rsidR="001A4331">
        <w:rPr>
          <w:rFonts w:cs="Times New Roman"/>
        </w:rPr>
        <w:t xml:space="preserve">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w:t>
      </w:r>
      <w:r w:rsidR="002978A4">
        <w:rPr>
          <w:rFonts w:cs="Times New Roman"/>
        </w:rPr>
        <w:t>'</w:t>
      </w:r>
      <w:r w:rsidR="000F0831">
        <w:rPr>
          <w:rFonts w:cs="Times New Roman"/>
        </w:rPr>
        <w:t>s</w:t>
      </w:r>
      <w:proofErr w:type="spellEnd"/>
      <w:r w:rsidR="000F0831">
        <w:rPr>
          <w:rFonts w:cs="Times New Roman"/>
        </w:rPr>
        <w:t xml:space="preserve"> et al</w:t>
      </w:r>
      <w:r w:rsidR="00150475">
        <w:rPr>
          <w:rFonts w:cs="Times New Roman"/>
        </w:rPr>
        <w:t>.</w:t>
      </w:r>
      <w:r w:rsidR="000F0831">
        <w:rPr>
          <w:rFonts w:cs="Times New Roman"/>
        </w:rPr>
        <w:t xml:space="preserve"> (2020) </w:t>
      </w:r>
      <w:r w:rsidR="00E55CE8">
        <w:rPr>
          <w:rFonts w:cs="Times New Roman"/>
        </w:rPr>
        <w:t>phylogenetic tree</w:t>
      </w:r>
      <w:r w:rsidR="004B061B">
        <w:rPr>
          <w:rFonts w:cs="Times New Roman"/>
        </w:rPr>
        <w:t xml:space="preserve"> (Figure 1)</w:t>
      </w:r>
      <w:r w:rsidR="00635937">
        <w:rPr>
          <w:rFonts w:cs="Times New Roman"/>
        </w:rPr>
        <w:t xml:space="preserve"> downloaded by the </w:t>
      </w:r>
      <w:proofErr w:type="spellStart"/>
      <w:r w:rsidR="00635937">
        <w:rPr>
          <w:rFonts w:cs="Times New Roman"/>
        </w:rPr>
        <w:t>fishtreeoflife</w:t>
      </w:r>
      <w:proofErr w:type="spellEnd"/>
      <w:r w:rsidR="00635937">
        <w:rPr>
          <w:rFonts w:cs="Times New Roman"/>
        </w:rPr>
        <w:t xml:space="preserve"> R package </w:t>
      </w:r>
      <w:r w:rsidR="00635937">
        <w:rPr>
          <w:rFonts w:cs="Times New Roman"/>
        </w:rPr>
        <w:fldChar w:fldCharType="begin" w:fldLock="1"/>
      </w:r>
      <w:r w:rsidR="00BB366E">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life","type":"article-journal","volume":"10"},"uris":["http://www.mendeley.com/documents/?uuid=f30ba58c-32be-49c9-8def-c504c02d6e83","http://www.mendeley.com/documents/?uuid=cfb33300-9d29-45a6-be22-7191a5bc528f"]}],"mendeley":{"formattedCitation":"(Chang et al., 2019)","manualFormatting":"(Chang et al. 2019)","plainTextFormattedCitation":"(Chang et al., 2019)","previouslyFormattedCitation":"(Chang et al., 2019)"},"properties":{"noteIndex":0},"schema":"https://github.com/citation-style-language/schema/raw/master/csl-citation.json"}</w:instrText>
      </w:r>
      <w:r w:rsidR="00635937">
        <w:rPr>
          <w:rFonts w:cs="Times New Roman"/>
        </w:rPr>
        <w:fldChar w:fldCharType="separate"/>
      </w:r>
      <w:r w:rsidR="00635937" w:rsidRPr="00FF237F">
        <w:rPr>
          <w:rFonts w:cs="Times New Roman"/>
          <w:noProof/>
        </w:rPr>
        <w:t>(Chang</w:t>
      </w:r>
      <w:r w:rsidR="00635937">
        <w:rPr>
          <w:rFonts w:cs="Times New Roman"/>
          <w:noProof/>
        </w:rPr>
        <w:t xml:space="preserve"> et al.</w:t>
      </w:r>
      <w:r w:rsidR="00635937" w:rsidRPr="00FF237F">
        <w:rPr>
          <w:rFonts w:cs="Times New Roman"/>
          <w:noProof/>
        </w:rPr>
        <w:t xml:space="preserve"> 2019)</w:t>
      </w:r>
      <w:r w:rsidR="00635937">
        <w:rPr>
          <w:rFonts w:cs="Times New Roman"/>
        </w:rPr>
        <w:fldChar w:fldCharType="end"/>
      </w:r>
      <w:r w:rsidR="00E55CE8">
        <w:rPr>
          <w:rFonts w:cs="Times New Roman"/>
        </w:rPr>
        <w:t xml:space="preserve">. </w:t>
      </w:r>
      <w:r w:rsidR="003E0D95">
        <w:rPr>
          <w:rFonts w:cs="Times New Roman"/>
        </w:rPr>
        <w:t>T</w:t>
      </w:r>
      <w:r w:rsidR="00C24BE0">
        <w:rPr>
          <w:rFonts w:cs="Times New Roman"/>
        </w:rPr>
        <w:t xml:space="preserve">his </w:t>
      </w:r>
      <w:r w:rsidR="00936FA1">
        <w:rPr>
          <w:rFonts w:cs="Times New Roman"/>
        </w:rPr>
        <w:t>phylogeny</w:t>
      </w:r>
      <w:r w:rsidR="00C24BE0">
        <w:rPr>
          <w:rFonts w:cs="Times New Roman"/>
        </w:rPr>
        <w:t xml:space="preserve"> </w:t>
      </w:r>
      <w:r w:rsidR="003E0D95">
        <w:rPr>
          <w:rFonts w:cs="Times New Roman"/>
        </w:rPr>
        <w:t>is</w:t>
      </w:r>
      <w:r w:rsidR="00C24BE0">
        <w:rPr>
          <w:rFonts w:cs="Times New Roman"/>
        </w:rPr>
        <w:t xml:space="preserve"> the most up</w:t>
      </w:r>
      <w:r w:rsidR="00702E02">
        <w:rPr>
          <w:rFonts w:cs="Times New Roman"/>
        </w:rPr>
        <w:t>-to-</w:t>
      </w:r>
      <w:r w:rsidR="00C24BE0">
        <w:rPr>
          <w:rFonts w:cs="Times New Roman"/>
        </w:rPr>
        <w:t xml:space="preserve">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D278A8">
        <w:rPr>
          <w:rFonts w:cs="Times New Roman"/>
        </w:rPr>
        <w:t>.</w:t>
      </w:r>
    </w:p>
    <w:p w14:paraId="7BDD2C12" w14:textId="419CB03B" w:rsidR="00F00C11" w:rsidRDefault="00E55CE8" w:rsidP="00703AE0">
      <w:pPr>
        <w:ind w:firstLine="708"/>
        <w:rPr>
          <w:rFonts w:cs="Times New Roman"/>
        </w:rPr>
      </w:pPr>
      <w:r>
        <w:rPr>
          <w:rFonts w:cs="Times New Roman"/>
        </w:rPr>
        <w:t xml:space="preserve">The input </w:t>
      </w:r>
      <w:r w:rsidR="00FF237F">
        <w:rPr>
          <w:rFonts w:cs="Times New Roman"/>
        </w:rPr>
        <w:t xml:space="preserve">for </w:t>
      </w:r>
      <w:r w:rsidR="002638B8">
        <w:rPr>
          <w:rFonts w:cs="Times New Roman"/>
        </w:rPr>
        <w:t xml:space="preserve">the </w:t>
      </w:r>
      <w:proofErr w:type="spellStart"/>
      <w:r w:rsidR="00FF237F" w:rsidRPr="00B43EEF">
        <w:rPr>
          <w:rFonts w:cs="Times New Roman"/>
          <w:i/>
          <w:iCs/>
        </w:rPr>
        <w:t>FishPhyloMaker</w:t>
      </w:r>
      <w:proofErr w:type="spellEnd"/>
      <w:r w:rsidR="000A2B3C">
        <w:rPr>
          <w:rFonts w:cs="Times New Roman"/>
        </w:rPr>
        <w:t xml:space="preserve"> function</w:t>
      </w:r>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r w:rsidR="002638B8">
        <w:rPr>
          <w:rFonts w:cs="Times New Roman"/>
        </w:rPr>
        <w:t xml:space="preserve">the </w:t>
      </w:r>
      <w:proofErr w:type="spellStart"/>
      <w:r w:rsidRPr="00B43EEF">
        <w:rPr>
          <w:rFonts w:cs="Times New Roman"/>
          <w:i/>
          <w:iCs/>
        </w:rPr>
        <w:t>FishTaxaMaker</w:t>
      </w:r>
      <w:proofErr w:type="spellEnd"/>
      <w:r w:rsidR="00ED4E50">
        <w:rPr>
          <w:rFonts w:cs="Times New Roman"/>
          <w:i/>
          <w:iCs/>
        </w:rPr>
        <w:t xml:space="preserve"> </w:t>
      </w:r>
      <w:r w:rsidR="00ED4E50" w:rsidRPr="00B43EEF">
        <w:rPr>
          <w:rFonts w:cs="Times New Roman"/>
        </w:rPr>
        <w:t>function</w:t>
      </w:r>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(species, family, and order names for each taxon)</w:t>
      </w:r>
      <w:r w:rsidR="00FF2184">
        <w:rPr>
          <w:rFonts w:cs="Times New Roman"/>
        </w:rPr>
        <w:t xml:space="preserve">. The function </w:t>
      </w:r>
      <w:r w:rsidR="00027EC5">
        <w:rPr>
          <w:rFonts w:cs="Times New Roman"/>
        </w:rPr>
        <w:t xml:space="preserve">also </w:t>
      </w:r>
      <w:r w:rsidR="00FF2184">
        <w:rPr>
          <w:rFonts w:cs="Times New Roman"/>
        </w:rPr>
        <w:t>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 xml:space="preserve">These three </w:t>
      </w:r>
      <w:r w:rsidR="00F00C11">
        <w:rPr>
          <w:rFonts w:cs="Times New Roman"/>
        </w:rPr>
        <w:lastRenderedPageBreak/>
        <w:t>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r w:rsidR="00527ECA">
        <w:rPr>
          <w:rFonts w:cs="Times New Roman"/>
        </w:rPr>
        <w:t xml:space="preserve">, and allow the user to choose if the species must be inserted at the base node of </w:t>
      </w:r>
      <w:r w:rsidR="00B60DAF">
        <w:rPr>
          <w:rFonts w:cs="Times New Roman"/>
        </w:rPr>
        <w:t>families/orders, if the insertions made by each species must be show</w:t>
      </w:r>
      <w:r w:rsidR="00173CF9">
        <w:rPr>
          <w:rFonts w:cs="Times New Roman"/>
        </w:rPr>
        <w:t>n</w:t>
      </w:r>
      <w:r w:rsidR="00B60DAF">
        <w:rPr>
          <w:rFonts w:cs="Times New Roman"/>
        </w:rPr>
        <w:t xml:space="preserve"> </w:t>
      </w:r>
      <w:r w:rsidR="00173CF9">
        <w:rPr>
          <w:rFonts w:cs="Times New Roman"/>
        </w:rPr>
        <w:t>in the</w:t>
      </w:r>
      <w:r w:rsidR="00B60DAF">
        <w:rPr>
          <w:rFonts w:cs="Times New Roman"/>
        </w:rPr>
        <w:t xml:space="preserve"> output and if a progress bar must be show</w:t>
      </w:r>
      <w:r w:rsidR="002638B8">
        <w:rPr>
          <w:rFonts w:cs="Times New Roman"/>
        </w:rPr>
        <w:t>n</w:t>
      </w:r>
      <w:r w:rsidR="00B60DAF">
        <w:rPr>
          <w:rFonts w:cs="Times New Roman"/>
        </w:rPr>
        <w:t xml:space="preserve"> in the console.</w:t>
      </w:r>
    </w:p>
    <w:p w14:paraId="0FC59510" w14:textId="676FEEAF" w:rsidR="001B144F" w:rsidRDefault="003031EE" w:rsidP="001B144F">
      <w:pPr>
        <w:ind w:firstLine="708"/>
        <w:rPr>
          <w:rFonts w:cs="Times New Roman"/>
        </w:rPr>
      </w:pPr>
      <w:r>
        <w:rPr>
          <w:rFonts w:cs="Times New Roman"/>
        </w:rPr>
        <w:t>T</w:t>
      </w:r>
      <w:r w:rsidR="00C500A3">
        <w:rPr>
          <w:rFonts w:cs="Times New Roman"/>
        </w:rPr>
        <w:t>he function</w:t>
      </w:r>
      <w:r w:rsidR="00457E44">
        <w:rPr>
          <w:rFonts w:cs="Times New Roman"/>
        </w:rPr>
        <w:t xml:space="preserve"> works sequentially, first</w:t>
      </w:r>
      <w:r w:rsidR="00C500A3">
        <w:rPr>
          <w:rFonts w:cs="Times New Roman"/>
        </w:rPr>
        <w:t xml:space="preserve"> </w:t>
      </w:r>
      <w:r w:rsidR="002E609F">
        <w:rPr>
          <w:rFonts w:cs="Times New Roman"/>
        </w:rPr>
        <w:t>identif</w:t>
      </w:r>
      <w:r w:rsidR="00457E44">
        <w:rPr>
          <w:rFonts w:cs="Times New Roman"/>
        </w:rPr>
        <w:t>ying</w:t>
      </w:r>
      <w:r w:rsidR="002E609F">
        <w:rPr>
          <w:rFonts w:cs="Times New Roman"/>
        </w:rPr>
        <w:t xml:space="preserve">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r w:rsidR="000B3FB2">
        <w:rPr>
          <w:rFonts w:cs="Times New Roman"/>
        </w:rPr>
        <w:t xml:space="preserve">of </w:t>
      </w:r>
      <w:r w:rsidR="00857288">
        <w:rPr>
          <w:rFonts w:cs="Times New Roman"/>
        </w:rPr>
        <w:t>the</w:t>
      </w:r>
      <w:r w:rsidR="000B3FB2">
        <w:rPr>
          <w:rFonts w:cs="Times New Roman"/>
        </w:rPr>
        <w:t>m</w:t>
      </w:r>
      <w:r w:rsidR="00C500A3">
        <w:rPr>
          <w:rFonts w:cs="Times New Roman"/>
        </w:rPr>
        <w:t xml:space="preserve">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w:t>
      </w:r>
      <w:r w:rsidR="00672838">
        <w:rPr>
          <w:rFonts w:cs="Times New Roman"/>
        </w:rPr>
        <w:t>one</w:t>
      </w:r>
      <w:r w:rsidR="00C500A3">
        <w:rPr>
          <w:rFonts w:cs="Times New Roman"/>
        </w:rPr>
        <w:t>.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backbone tree</w:t>
      </w:r>
      <w:r w:rsidR="002A4E82">
        <w:rPr>
          <w:rFonts w:cs="Times New Roman"/>
        </w:rPr>
        <w:t xml:space="preserve">, as shown in </w:t>
      </w:r>
      <w:proofErr w:type="spellStart"/>
      <w:r w:rsidR="002A4E82" w:rsidRPr="007B78AA">
        <w:rPr>
          <w:rFonts w:cs="Times New Roman"/>
          <w:i/>
          <w:iCs/>
        </w:rPr>
        <w:t>i</w:t>
      </w:r>
      <w:proofErr w:type="spellEnd"/>
      <w:r w:rsidR="002A4E82">
        <w:rPr>
          <w:rFonts w:cs="Times New Roman"/>
        </w:rPr>
        <w:t xml:space="preserve"> in Figure 1</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 xml:space="preserve">has the option to insert the </w:t>
      </w:r>
      <w:r w:rsidR="00793FB8">
        <w:rPr>
          <w:rFonts w:cs="Times New Roman"/>
        </w:rPr>
        <w:t xml:space="preserve">target </w:t>
      </w:r>
      <w:r w:rsidR="001942B6">
        <w:rPr>
          <w:rFonts w:cs="Times New Roman"/>
        </w:rPr>
        <w:t>species</w:t>
      </w:r>
      <w:r w:rsidR="00521ACF">
        <w:rPr>
          <w:rFonts w:cs="Times New Roman"/>
        </w:rPr>
        <w:t xml:space="preserve"> </w:t>
      </w:r>
      <w:r w:rsidR="00FD09DD">
        <w:rPr>
          <w:rFonts w:cs="Times New Roman"/>
        </w:rPr>
        <w:t xml:space="preserve">as a sister taxon </w:t>
      </w:r>
      <w:r w:rsidR="00521ACF">
        <w:rPr>
          <w:rFonts w:cs="Times New Roman"/>
        </w:rPr>
        <w:t>to a genus</w:t>
      </w:r>
      <w:r w:rsidR="00A5661E">
        <w:rPr>
          <w:rFonts w:cs="Times New Roman"/>
        </w:rPr>
        <w:t xml:space="preserve"> (</w:t>
      </w:r>
      <w:r w:rsidR="002A4E82" w:rsidRPr="007B78AA">
        <w:rPr>
          <w:rFonts w:cs="Times New Roman"/>
          <w:i/>
          <w:iCs/>
        </w:rPr>
        <w:t>ii</w:t>
      </w:r>
      <w:r w:rsidR="002A4E82">
        <w:rPr>
          <w:rFonts w:cs="Times New Roman"/>
        </w:rPr>
        <w:t xml:space="preserve"> in Figure 1, </w:t>
      </w:r>
      <w:r w:rsidR="00FD09DD">
        <w:rPr>
          <w:rFonts w:cs="Times New Roman"/>
        </w:rPr>
        <w:t xml:space="preserve">option </w:t>
      </w:r>
      <w:r w:rsidR="00A5661E">
        <w:rPr>
          <w:rFonts w:cs="Times New Roman"/>
        </w:rPr>
        <w:t>1</w:t>
      </w:r>
      <w:r w:rsidR="00406518">
        <w:rPr>
          <w:rFonts w:cs="Times New Roman"/>
        </w:rPr>
        <w:t xml:space="preserve">, near to </w:t>
      </w:r>
      <w:proofErr w:type="spellStart"/>
      <w:r w:rsidR="00B01664">
        <w:rPr>
          <w:rFonts w:cs="Times New Roman"/>
          <w:i/>
          <w:iCs/>
        </w:rPr>
        <w:t>Loricaria</w:t>
      </w:r>
      <w:proofErr w:type="spellEnd"/>
      <w:r w:rsidR="00B01664">
        <w:rPr>
          <w:rFonts w:cs="Times New Roman"/>
        </w:rPr>
        <w:t xml:space="preserve"> </w:t>
      </w:r>
      <w:r w:rsidR="00406518">
        <w:rPr>
          <w:rFonts w:cs="Times New Roman"/>
        </w:rPr>
        <w:t>genus</w:t>
      </w:r>
      <w:r w:rsidR="00A5661E">
        <w:rPr>
          <w:rFonts w:cs="Times New Roman"/>
        </w:rPr>
        <w:t>)</w:t>
      </w:r>
      <w:r w:rsidR="00521ACF">
        <w:rPr>
          <w:rFonts w:cs="Times New Roman"/>
        </w:rPr>
        <w:t>, between two gen</w:t>
      </w:r>
      <w:r w:rsidR="0013209E">
        <w:rPr>
          <w:rFonts w:cs="Times New Roman"/>
        </w:rPr>
        <w:t>era</w:t>
      </w:r>
      <w:r w:rsidR="00A5661E">
        <w:rPr>
          <w:rFonts w:cs="Times New Roman"/>
        </w:rPr>
        <w:t xml:space="preserve"> (</w:t>
      </w:r>
      <w:r w:rsidR="00406518" w:rsidRPr="007B78AA">
        <w:rPr>
          <w:rFonts w:cs="Times New Roman"/>
          <w:i/>
          <w:iCs/>
        </w:rPr>
        <w:t>ii</w:t>
      </w:r>
      <w:r w:rsidR="00406518">
        <w:rPr>
          <w:rFonts w:cs="Times New Roman"/>
        </w:rPr>
        <w:t xml:space="preserve"> in Figure 1, </w:t>
      </w:r>
      <w:r w:rsidR="00FD09DD">
        <w:rPr>
          <w:rFonts w:cs="Times New Roman"/>
        </w:rPr>
        <w:t xml:space="preserve">option </w:t>
      </w:r>
      <w:r w:rsidR="00A5661E">
        <w:rPr>
          <w:rFonts w:cs="Times New Roman"/>
        </w:rPr>
        <w:t>2</w:t>
      </w:r>
      <w:r w:rsidR="00406518">
        <w:rPr>
          <w:rFonts w:cs="Times New Roman"/>
        </w:rPr>
        <w:t xml:space="preserve">, between genus </w:t>
      </w:r>
      <w:proofErr w:type="spellStart"/>
      <w:r w:rsidR="004D67B9" w:rsidRPr="00213CCC">
        <w:rPr>
          <w:rFonts w:cs="Times New Roman"/>
          <w:i/>
          <w:iCs/>
        </w:rPr>
        <w:t>Loricaria</w:t>
      </w:r>
      <w:proofErr w:type="spellEnd"/>
      <w:r w:rsidR="004D67B9" w:rsidRPr="00213CCC">
        <w:rPr>
          <w:rFonts w:cs="Times New Roman"/>
          <w:i/>
          <w:iCs/>
        </w:rPr>
        <w:t xml:space="preserve"> </w:t>
      </w:r>
      <w:r w:rsidR="004D67B9">
        <w:rPr>
          <w:rFonts w:cs="Times New Roman"/>
        </w:rPr>
        <w:t xml:space="preserve">and </w:t>
      </w:r>
      <w:proofErr w:type="spellStart"/>
      <w:r w:rsidR="004D67B9" w:rsidRPr="00213CCC">
        <w:rPr>
          <w:rFonts w:cs="Times New Roman"/>
          <w:i/>
          <w:iCs/>
        </w:rPr>
        <w:t>Hypostomus</w:t>
      </w:r>
      <w:proofErr w:type="spellEnd"/>
      <w:r w:rsidR="00A5661E">
        <w:rPr>
          <w:rFonts w:cs="Times New Roman"/>
        </w:rPr>
        <w:t>),</w:t>
      </w:r>
      <w:r w:rsidR="00521ACF">
        <w:rPr>
          <w:rFonts w:cs="Times New Roman"/>
        </w:rPr>
        <w:t xml:space="preserve"> or at the node of the family</w:t>
      </w:r>
      <w:r w:rsidR="00A5661E">
        <w:rPr>
          <w:rFonts w:cs="Times New Roman"/>
        </w:rPr>
        <w:t xml:space="preserve"> (</w:t>
      </w:r>
      <w:r w:rsidR="004D67B9" w:rsidRPr="007B78AA">
        <w:rPr>
          <w:rFonts w:cs="Times New Roman"/>
          <w:i/>
          <w:iCs/>
        </w:rPr>
        <w:t>ii</w:t>
      </w:r>
      <w:r w:rsidR="004D67B9">
        <w:rPr>
          <w:rFonts w:cs="Times New Roman"/>
        </w:rPr>
        <w:t xml:space="preserve"> in Figure 1,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B51BE7">
        <w:rPr>
          <w:rFonts w:cs="Times New Roman"/>
        </w:rPr>
        <w:t xml:space="preserve"> (</w:t>
      </w:r>
      <w:r w:rsidR="00B51BE7" w:rsidRPr="007B78AA">
        <w:rPr>
          <w:rFonts w:cs="Times New Roman"/>
          <w:i/>
          <w:iCs/>
        </w:rPr>
        <w:t>iii</w:t>
      </w:r>
      <w:r w:rsidR="00B51BE7">
        <w:rPr>
          <w:rFonts w:cs="Times New Roman"/>
        </w:rPr>
        <w:t xml:space="preserve"> in Figure 1)</w:t>
      </w:r>
      <w:r w:rsidR="00E96761">
        <w:rPr>
          <w:rFonts w:cs="Times New Roman"/>
        </w:rPr>
        <w:t>.</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DB27ED">
        <w:rPr>
          <w:rFonts w:cs="Times New Roman"/>
        </w:rPr>
        <w:t>,</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w:t>
      </w:r>
      <w:r w:rsidR="00D972C2">
        <w:rPr>
          <w:rFonts w:cs="Times New Roman"/>
        </w:rPr>
        <w:lastRenderedPageBreak/>
        <w:t xml:space="preserve">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 xml:space="preserve">The function will not </w:t>
      </w:r>
      <w:r w:rsidR="00317AC3">
        <w:rPr>
          <w:rFonts w:cs="Times New Roman"/>
        </w:rPr>
        <w:t xml:space="preserve">perform </w:t>
      </w:r>
      <w:r w:rsidR="00214C21">
        <w:rPr>
          <w:rFonts w:cs="Times New Roman"/>
        </w:rPr>
        <w:t>insert</w:t>
      </w:r>
      <w:r w:rsidR="00317AC3">
        <w:rPr>
          <w:rFonts w:cs="Times New Roman"/>
        </w:rPr>
        <w:t>ions</w:t>
      </w:r>
      <w:r w:rsidR="00BF3857">
        <w:rPr>
          <w:rFonts w:cs="Times New Roman"/>
        </w:rPr>
        <w:t xml:space="preserve">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673FBE5F" w14:textId="0FAF4D58" w:rsidR="005406AE" w:rsidRPr="005406AE" w:rsidRDefault="00E25A53" w:rsidP="005406AE">
      <w:pPr>
        <w:ind w:firstLine="708"/>
        <w:rPr>
          <w:rFonts w:cs="Times New Roman"/>
          <w:lang w:val="pt-US"/>
        </w:rPr>
      </w:pPr>
      <w:r>
        <w:rPr>
          <w:rFonts w:cs="Times New Roman"/>
        </w:rPr>
        <w:t>Setting</w:t>
      </w:r>
      <w:r w:rsidR="001B144F">
        <w:rPr>
          <w:rFonts w:cs="Times New Roman"/>
        </w:rPr>
        <w:t xml:space="preserve"> the argument </w:t>
      </w:r>
      <w:proofErr w:type="spellStart"/>
      <w:proofErr w:type="gramStart"/>
      <w:r w:rsidR="00CD10A7" w:rsidRPr="00AA0C16">
        <w:rPr>
          <w:rFonts w:ascii="Lucida Console" w:hAnsi="Lucida Console" w:cs="Times New Roman"/>
          <w:sz w:val="18"/>
          <w:szCs w:val="18"/>
        </w:rPr>
        <w:t>insert.base</w:t>
      </w:r>
      <w:proofErr w:type="gramEnd"/>
      <w:r w:rsidR="00CD10A7" w:rsidRPr="00AA0C16">
        <w:rPr>
          <w:rFonts w:ascii="Lucida Console" w:hAnsi="Lucida Console" w:cs="Times New Roman"/>
          <w:sz w:val="18"/>
          <w:szCs w:val="18"/>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the provided species list</w:t>
      </w:r>
      <w:r w:rsidR="00365EBD">
        <w:rPr>
          <w:rFonts w:cs="Times New Roman"/>
        </w:rPr>
        <w:t xml:space="preserve"> (Final tree in Figure 1)</w:t>
      </w:r>
      <w:r w:rsidR="001544F4">
        <w:rPr>
          <w:rFonts w:cs="Times New Roman"/>
        </w:rPr>
        <w:t xml:space="preserve">;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r w:rsidR="000765BD">
        <w:rPr>
          <w:rFonts w:cs="Times New Roman"/>
        </w:rPr>
        <w:t xml:space="preserve"> </w:t>
      </w:r>
      <w:r w:rsidR="005406AE" w:rsidRPr="00AA0C16">
        <w:rPr>
          <w:rFonts w:cs="Times New Roman"/>
        </w:rPr>
        <w:t>This data frame will tag each species with one of the six classification based on the insertion procedure: 1 – Present in tree</w:t>
      </w:r>
      <w:r w:rsidR="005406AE">
        <w:rPr>
          <w:rFonts w:cs="Times New Roman"/>
        </w:rPr>
        <w:t xml:space="preserve"> </w:t>
      </w:r>
      <w:r w:rsidR="005406AE" w:rsidRPr="00AA0C16">
        <w:rPr>
          <w:rFonts w:cs="Times New Roman"/>
        </w:rPr>
        <w:t>will indicate species that were already present in the backbone tree; 2 – Congeneric insertion</w:t>
      </w:r>
      <w:r w:rsidR="005406AE">
        <w:rPr>
          <w:rFonts w:cs="Times New Roman"/>
        </w:rPr>
        <w:t xml:space="preserve"> </w:t>
      </w:r>
      <w:r w:rsidR="005406AE" w:rsidRPr="00AA0C16">
        <w:rPr>
          <w:rFonts w:cs="Times New Roman"/>
        </w:rPr>
        <w:t xml:space="preserve">will indicate species </w:t>
      </w:r>
      <w:r w:rsidR="005406AE">
        <w:rPr>
          <w:rFonts w:cs="Times New Roman"/>
        </w:rPr>
        <w:t>that present at least one species of the same</w:t>
      </w:r>
      <w:r w:rsidR="005406AE" w:rsidRPr="00AA0C16">
        <w:rPr>
          <w:rFonts w:cs="Times New Roman"/>
        </w:rPr>
        <w:t xml:space="preserve"> genus in the backbone tree</w:t>
      </w:r>
      <w:r w:rsidR="00EA06E0">
        <w:rPr>
          <w:rFonts w:cs="Times New Roman"/>
        </w:rPr>
        <w:t xml:space="preserve"> and was inserted as congeneric of this species</w:t>
      </w:r>
      <w:r w:rsidR="005406AE" w:rsidRPr="00AA0C16">
        <w:rPr>
          <w:rFonts w:cs="Times New Roman"/>
        </w:rPr>
        <w:t xml:space="preserve">; 3 – Family insertion will indicate </w:t>
      </w:r>
      <w:r w:rsidR="00D503F3">
        <w:rPr>
          <w:rFonts w:cs="Times New Roman"/>
        </w:rPr>
        <w:t xml:space="preserve">inserted </w:t>
      </w:r>
      <w:r w:rsidR="005406AE" w:rsidRPr="00AA0C16">
        <w:rPr>
          <w:rFonts w:cs="Times New Roman"/>
        </w:rPr>
        <w:t xml:space="preserve">species that </w:t>
      </w:r>
      <w:r w:rsidR="005406AE">
        <w:rPr>
          <w:rFonts w:cs="Times New Roman"/>
        </w:rPr>
        <w:t xml:space="preserve">did </w:t>
      </w:r>
      <w:r w:rsidR="005406AE" w:rsidRPr="00AA0C16">
        <w:rPr>
          <w:rFonts w:cs="Times New Roman"/>
        </w:rPr>
        <w:t xml:space="preserve">not </w:t>
      </w:r>
      <w:r w:rsidR="00C46D2B">
        <w:rPr>
          <w:rFonts w:cs="Times New Roman"/>
        </w:rPr>
        <w:t>present</w:t>
      </w:r>
      <w:r w:rsidR="00EA06E0">
        <w:rPr>
          <w:rFonts w:cs="Times New Roman"/>
        </w:rPr>
        <w:t xml:space="preserve"> any</w:t>
      </w:r>
      <w:r w:rsidR="00C46D2B">
        <w:rPr>
          <w:rFonts w:cs="Times New Roman"/>
        </w:rPr>
        <w:t xml:space="preserve"> congeneric species </w:t>
      </w:r>
      <w:r w:rsidR="005406AE" w:rsidRPr="00AA0C16">
        <w:rPr>
          <w:rFonts w:cs="Times New Roman"/>
        </w:rPr>
        <w:t xml:space="preserve">at backbone tree, </w:t>
      </w:r>
      <w:r w:rsidR="00C46D2B">
        <w:rPr>
          <w:rFonts w:cs="Times New Roman"/>
        </w:rPr>
        <w:t xml:space="preserve">but had </w:t>
      </w:r>
      <w:r w:rsidR="001A73B7">
        <w:rPr>
          <w:rFonts w:cs="Times New Roman"/>
        </w:rPr>
        <w:t>at least one species of the same family in backbone tree</w:t>
      </w:r>
      <w:r w:rsidR="005406AE" w:rsidRPr="00AA0C16">
        <w:rPr>
          <w:rFonts w:cs="Times New Roman"/>
        </w:rPr>
        <w:t>; 4 – Congeneric at Family-level</w:t>
      </w:r>
      <w:r w:rsidR="001A73B7">
        <w:rPr>
          <w:rFonts w:cs="Times New Roman"/>
        </w:rPr>
        <w:t xml:space="preserve"> </w:t>
      </w:r>
      <w:r w:rsidR="005406AE" w:rsidRPr="00AA0C16">
        <w:rPr>
          <w:rFonts w:cs="Times New Roman"/>
        </w:rPr>
        <w:t xml:space="preserve">will indicate species that </w:t>
      </w:r>
      <w:r w:rsidR="00D503F3">
        <w:rPr>
          <w:rFonts w:cs="Times New Roman"/>
        </w:rPr>
        <w:t xml:space="preserve">was </w:t>
      </w:r>
      <w:r w:rsidR="005406AE" w:rsidRPr="00AA0C16">
        <w:rPr>
          <w:rFonts w:cs="Times New Roman"/>
        </w:rPr>
        <w:t xml:space="preserve"> added as congeneric</w:t>
      </w:r>
      <w:r w:rsidR="001A73B7">
        <w:rPr>
          <w:rFonts w:cs="Times New Roman"/>
        </w:rPr>
        <w:t xml:space="preserve"> </w:t>
      </w:r>
      <w:r w:rsidR="00D503F3">
        <w:rPr>
          <w:rFonts w:cs="Times New Roman"/>
        </w:rPr>
        <w:t>after</w:t>
      </w:r>
      <w:r w:rsidR="001A73B7">
        <w:rPr>
          <w:rFonts w:cs="Times New Roman"/>
        </w:rPr>
        <w:t xml:space="preserve"> a</w:t>
      </w:r>
      <w:r w:rsidR="007E4754">
        <w:rPr>
          <w:rFonts w:cs="Times New Roman"/>
        </w:rPr>
        <w:t>nother species of the same genus was inserted at the Family level</w:t>
      </w:r>
      <w:r w:rsidR="005406AE" w:rsidRPr="00AA0C16">
        <w:rPr>
          <w:rFonts w:cs="Times New Roman"/>
        </w:rPr>
        <w:t>; 5 – Order insertion</w:t>
      </w:r>
      <w:r w:rsidR="007E4754">
        <w:rPr>
          <w:rFonts w:cs="Times New Roman"/>
        </w:rPr>
        <w:t xml:space="preserve"> </w:t>
      </w:r>
      <w:r w:rsidR="005406AE" w:rsidRPr="00AA0C16">
        <w:rPr>
          <w:rFonts w:cs="Times New Roman"/>
        </w:rPr>
        <w:t xml:space="preserve">will indicate </w:t>
      </w:r>
      <w:r w:rsidR="00790165">
        <w:rPr>
          <w:rFonts w:cs="Times New Roman"/>
        </w:rPr>
        <w:t xml:space="preserve">inserted </w:t>
      </w:r>
      <w:r w:rsidR="005406AE" w:rsidRPr="00AA0C16">
        <w:rPr>
          <w:rFonts w:cs="Times New Roman"/>
        </w:rPr>
        <w:t xml:space="preserve">species that </w:t>
      </w:r>
      <w:r w:rsidR="007E4754">
        <w:rPr>
          <w:rFonts w:cs="Times New Roman"/>
        </w:rPr>
        <w:t>did not</w:t>
      </w:r>
      <w:r w:rsidR="005406AE" w:rsidRPr="00AA0C16">
        <w:rPr>
          <w:rFonts w:cs="Times New Roman"/>
        </w:rPr>
        <w:t xml:space="preserve"> </w:t>
      </w:r>
      <w:r w:rsidR="007E4754">
        <w:rPr>
          <w:rFonts w:cs="Times New Roman"/>
        </w:rPr>
        <w:t>presented</w:t>
      </w:r>
      <w:r w:rsidR="005406AE" w:rsidRPr="00AA0C16">
        <w:rPr>
          <w:rFonts w:cs="Times New Roman"/>
        </w:rPr>
        <w:t xml:space="preserve"> </w:t>
      </w:r>
      <w:r w:rsidR="007E4754">
        <w:rPr>
          <w:rFonts w:cs="Times New Roman"/>
        </w:rPr>
        <w:t xml:space="preserve">any species of the same family in the backbone tree </w:t>
      </w:r>
      <w:r w:rsidR="005406AE" w:rsidRPr="00AA0C16">
        <w:rPr>
          <w:rFonts w:cs="Times New Roman"/>
        </w:rPr>
        <w:t xml:space="preserve">and must be inserted near to an extant family or in </w:t>
      </w:r>
      <w:r w:rsidR="00AA0C16">
        <w:rPr>
          <w:rFonts w:cs="Times New Roman"/>
        </w:rPr>
        <w:t>node corresponding to</w:t>
      </w:r>
      <w:r w:rsidR="005406AE" w:rsidRPr="00AA0C16">
        <w:rPr>
          <w:rFonts w:cs="Times New Roman"/>
        </w:rPr>
        <w:t xml:space="preserve"> </w:t>
      </w:r>
      <w:r w:rsidR="00AA0C16">
        <w:rPr>
          <w:rFonts w:cs="Times New Roman"/>
        </w:rPr>
        <w:t xml:space="preserve">the </w:t>
      </w:r>
      <w:r w:rsidR="005406AE" w:rsidRPr="00AA0C16">
        <w:rPr>
          <w:rFonts w:cs="Times New Roman"/>
        </w:rPr>
        <w:t xml:space="preserve">order root </w:t>
      </w:r>
      <w:r w:rsidR="00AA0C16">
        <w:rPr>
          <w:rFonts w:cs="Times New Roman"/>
        </w:rPr>
        <w:t>in</w:t>
      </w:r>
      <w:r w:rsidR="007E4754">
        <w:rPr>
          <w:rFonts w:cs="Times New Roman"/>
        </w:rPr>
        <w:t xml:space="preserve"> the</w:t>
      </w:r>
      <w:r w:rsidR="005406AE" w:rsidRPr="00AA0C16">
        <w:rPr>
          <w:rFonts w:cs="Times New Roman"/>
        </w:rPr>
        <w:t xml:space="preserve"> backbone tree; 6 – not inserted will indicate species that </w:t>
      </w:r>
      <w:r w:rsidR="007E4754">
        <w:rPr>
          <w:rFonts w:cs="Times New Roman"/>
        </w:rPr>
        <w:t>did not present</w:t>
      </w:r>
      <w:r w:rsidR="005406AE" w:rsidRPr="00AA0C16">
        <w:rPr>
          <w:rFonts w:cs="Times New Roman"/>
        </w:rPr>
        <w:t xml:space="preserve"> </w:t>
      </w:r>
      <w:r w:rsidR="00EA06E0">
        <w:rPr>
          <w:rFonts w:cs="Times New Roman"/>
        </w:rPr>
        <w:t xml:space="preserve">any species of the same order in the backbone tree, therefore was not inserted </w:t>
      </w:r>
      <w:r w:rsidR="005406AE" w:rsidRPr="00AA0C16">
        <w:rPr>
          <w:rFonts w:cs="Times New Roman"/>
        </w:rPr>
        <w:t>due their high uncertainty in the phylogenetic position.</w:t>
      </w:r>
    </w:p>
    <w:p w14:paraId="3A5AAF05" w14:textId="5336E50F" w:rsidR="001B144F" w:rsidRDefault="001B144F">
      <w:pPr>
        <w:ind w:firstLine="708"/>
        <w:rPr>
          <w:rFonts w:cs="Times New Roman"/>
        </w:rPr>
      </w:pP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2F2A3748" w14:textId="77777777" w:rsidR="00077CBD" w:rsidRDefault="00237EDA" w:rsidP="00AA0C16">
      <w:pPr>
        <w:keepNext/>
      </w:pPr>
      <w:r>
        <w:rPr>
          <w:rFonts w:cs="Times New Roman"/>
          <w:noProof/>
        </w:rPr>
        <w:lastRenderedPageBreak/>
        <w:drawing>
          <wp:inline distT="0" distB="0" distL="0" distR="0" wp14:anchorId="09CA2892" wp14:editId="29DEF26E">
            <wp:extent cx="8863330" cy="4923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p>
    <w:p w14:paraId="69D014D3" w14:textId="7E75D0C8" w:rsidR="005E6513" w:rsidRPr="00AA0C16" w:rsidRDefault="00077CBD" w:rsidP="00077CBD">
      <w:pPr>
        <w:sectPr w:rsidR="005E6513" w:rsidRPr="00AA0C16" w:rsidSect="0083528E">
          <w:pgSz w:w="16838" w:h="11906" w:orient="landscape"/>
          <w:pgMar w:top="1440" w:right="1440" w:bottom="1440" w:left="1440" w:header="709" w:footer="709" w:gutter="0"/>
          <w:cols w:space="708"/>
          <w:docGrid w:linePitch="360"/>
        </w:sectPr>
      </w:pPr>
      <w:r w:rsidRPr="00077CBD">
        <w:t xml:space="preserve">Figure </w:t>
      </w:r>
      <w:r w:rsidR="005F2599">
        <w:fldChar w:fldCharType="begin"/>
      </w:r>
      <w:r w:rsidR="005F2599">
        <w:instrText xml:space="preserve"> SEQ Figure \* ARABIC </w:instrText>
      </w:r>
      <w:r w:rsidR="005F2599">
        <w:fldChar w:fldCharType="separate"/>
      </w:r>
      <w:r w:rsidR="00912DBA">
        <w:rPr>
          <w:noProof/>
        </w:rPr>
        <w:t>1</w:t>
      </w:r>
      <w:r w:rsidR="005F2599">
        <w:rPr>
          <w:noProof/>
        </w:rPr>
        <w:fldChar w:fldCharType="end"/>
      </w:r>
      <w:r w:rsidR="007872A6" w:rsidRPr="00AA0C16">
        <w:t xml:space="preserve">: Schematic representation of insertion and </w:t>
      </w:r>
      <w:proofErr w:type="spellStart"/>
      <w:r w:rsidR="007872A6" w:rsidRPr="00AA0C16">
        <w:t>subsetting</w:t>
      </w:r>
      <w:proofErr w:type="spellEnd"/>
      <w:r w:rsidR="007872A6" w:rsidRPr="00AA0C16">
        <w:t xml:space="preserve"> p</w:t>
      </w:r>
      <w:r w:rsidR="008C4501" w:rsidRPr="00AA0C16">
        <w:t xml:space="preserve">rocedure </w:t>
      </w:r>
      <w:r w:rsidR="00602F23" w:rsidRPr="00AA0C16">
        <w:t>performed by the</w:t>
      </w:r>
      <w:r w:rsidR="008C4501" w:rsidRPr="00AA0C16">
        <w:t xml:space="preserve"> </w:t>
      </w:r>
      <w:proofErr w:type="spellStart"/>
      <w:proofErr w:type="gramStart"/>
      <w:r w:rsidR="008C4501" w:rsidRPr="00AA0C16">
        <w:t>FishPhyloMaker</w:t>
      </w:r>
      <w:proofErr w:type="spellEnd"/>
      <w:r w:rsidR="005B6CC2" w:rsidRPr="00AA0C16">
        <w:t>(</w:t>
      </w:r>
      <w:proofErr w:type="gramEnd"/>
      <w:r w:rsidR="005B6CC2" w:rsidRPr="00AA0C16">
        <w:t>)</w:t>
      </w:r>
      <w:r w:rsidR="008C4501" w:rsidRPr="00AA0C16">
        <w:t xml:space="preserve"> function.</w:t>
      </w:r>
      <w:r w:rsidR="00E06A63" w:rsidRPr="00AA0C16">
        <w:t xml:space="preserve"> Here we used a hypothetical phylogeny containing </w:t>
      </w:r>
      <w:r w:rsidR="003562B6" w:rsidRPr="00AA0C16">
        <w:t xml:space="preserve">ten </w:t>
      </w:r>
      <w:r w:rsidR="00365F69" w:rsidRPr="00AA0C16">
        <w:t>species</w:t>
      </w:r>
      <w:r w:rsidR="00C33FB3" w:rsidRPr="00AA0C16">
        <w:t xml:space="preserve"> and four families</w:t>
      </w:r>
      <w:r w:rsidR="00DA603B" w:rsidRPr="00AA0C16">
        <w:t xml:space="preserve"> (silhouettes inside the tree)</w:t>
      </w:r>
      <w:r w:rsidR="00365F69" w:rsidRPr="00AA0C16">
        <w:t xml:space="preserve"> as the backbone phylogeny</w:t>
      </w:r>
      <w:r w:rsidR="00C33FB3" w:rsidRPr="00AA0C16">
        <w:t xml:space="preserve">. </w:t>
      </w:r>
      <w:r w:rsidR="00D61F8D" w:rsidRPr="00AA0C16">
        <w:t>Step (</w:t>
      </w:r>
      <w:proofErr w:type="spellStart"/>
      <w:r w:rsidR="00D61F8D" w:rsidRPr="00AA0C16">
        <w:t>i</w:t>
      </w:r>
      <w:proofErr w:type="spellEnd"/>
      <w:r w:rsidR="00D61F8D" w:rsidRPr="00AA0C16">
        <w:t>)</w:t>
      </w:r>
      <w:r w:rsidR="00805CC8" w:rsidRPr="00AA0C16">
        <w:t xml:space="preserve"> represents the </w:t>
      </w:r>
      <w:r w:rsidR="00081DE6" w:rsidRPr="00AA0C16">
        <w:lastRenderedPageBreak/>
        <w:t xml:space="preserve">congeneric </w:t>
      </w:r>
      <w:r w:rsidR="00805CC8" w:rsidRPr="00AA0C16">
        <w:t xml:space="preserve">level of insertion. </w:t>
      </w:r>
      <w:r w:rsidR="00D61F8D" w:rsidRPr="00AA0C16">
        <w:t>Step (ii)</w:t>
      </w:r>
      <w:r w:rsidR="00805CC8" w:rsidRPr="00AA0C16">
        <w:t xml:space="preserve"> represents the three options that the user may choose in the Family</w:t>
      </w:r>
      <w:r w:rsidR="00D61F8D" w:rsidRPr="00AA0C16">
        <w:t>-</w:t>
      </w:r>
      <w:r w:rsidR="00805CC8" w:rsidRPr="00AA0C16">
        <w:t>level round of insertions</w:t>
      </w:r>
      <w:r w:rsidR="00750E22" w:rsidRPr="00AA0C16">
        <w:t xml:space="preserve"> (</w:t>
      </w:r>
      <w:r w:rsidR="00D61F8D" w:rsidRPr="00AA0C16">
        <w:t xml:space="preserve">Option 1 </w:t>
      </w:r>
      <w:r w:rsidR="00B532B0" w:rsidRPr="00AA0C16">
        <w:t>–</w:t>
      </w:r>
      <w:r w:rsidR="00750E22" w:rsidRPr="00AA0C16">
        <w:t xml:space="preserve"> </w:t>
      </w:r>
      <w:r w:rsidR="00D61F8D" w:rsidRPr="00AA0C16">
        <w:t>near to a genus</w:t>
      </w:r>
      <w:r w:rsidR="00B532B0" w:rsidRPr="00AA0C16">
        <w:t xml:space="preserve">; </w:t>
      </w:r>
      <w:r w:rsidR="00D61F8D" w:rsidRPr="00AA0C16">
        <w:t xml:space="preserve">Option 2 </w:t>
      </w:r>
      <w:r w:rsidR="00B532B0" w:rsidRPr="00AA0C16">
        <w:t xml:space="preserve">– </w:t>
      </w:r>
      <w:r w:rsidR="00D61F8D" w:rsidRPr="00AA0C16">
        <w:t>between two genera</w:t>
      </w:r>
      <w:r w:rsidR="00B532B0" w:rsidRPr="00AA0C16">
        <w:t xml:space="preserve">; </w:t>
      </w:r>
      <w:r w:rsidR="00D61F8D" w:rsidRPr="00AA0C16">
        <w:t xml:space="preserve">Option 3 </w:t>
      </w:r>
      <w:r w:rsidR="00B532B0" w:rsidRPr="00AA0C16">
        <w:t xml:space="preserve">– </w:t>
      </w:r>
      <w:r w:rsidR="00D61F8D" w:rsidRPr="00AA0C16">
        <w:t xml:space="preserve">at </w:t>
      </w:r>
      <w:r w:rsidR="00F72CF9" w:rsidRPr="00AA0C16">
        <w:t xml:space="preserve">the </w:t>
      </w:r>
      <w:r w:rsidR="00D61F8D" w:rsidRPr="00AA0C16">
        <w:t>family node</w:t>
      </w:r>
      <w:r w:rsidR="00750E22" w:rsidRPr="00AA0C16">
        <w:t>)</w:t>
      </w:r>
      <w:r w:rsidR="00805CC8" w:rsidRPr="00AA0C16">
        <w:t>.</w:t>
      </w:r>
      <w:r w:rsidR="001310BF" w:rsidRPr="00AA0C16">
        <w:t xml:space="preserve"> </w:t>
      </w:r>
      <w:r w:rsidR="00A3690A" w:rsidRPr="00AA0C16">
        <w:t>(iii)</w:t>
      </w:r>
      <w:r w:rsidR="00EE6956" w:rsidRPr="00AA0C16">
        <w:t xml:space="preserve"> represents the congeneric insertions at </w:t>
      </w:r>
      <w:r w:rsidR="003562B6" w:rsidRPr="00AA0C16">
        <w:t xml:space="preserve">the </w:t>
      </w:r>
      <w:r w:rsidR="00EE6956" w:rsidRPr="00AA0C16">
        <w:t>family level and</w:t>
      </w:r>
      <w:r w:rsidR="00D24336" w:rsidRPr="00AA0C16">
        <w:t>,</w:t>
      </w:r>
      <w:r w:rsidR="00EE6956" w:rsidRPr="00AA0C16">
        <w:t xml:space="preserve"> finally, the final </w:t>
      </w:r>
      <w:r w:rsidR="004C71E4" w:rsidRPr="00AA0C16">
        <w:t xml:space="preserve">pruned </w:t>
      </w:r>
      <w:r w:rsidR="00EE6956" w:rsidRPr="00AA0C16">
        <w:t>tree containing only the species of interest</w:t>
      </w:r>
      <w:r w:rsidR="004C71E4" w:rsidRPr="00AA0C16">
        <w:t xml:space="preserve">. </w:t>
      </w:r>
    </w:p>
    <w:p w14:paraId="12807028" w14:textId="06B5662F" w:rsidR="00DD2C6B" w:rsidRPr="00827D51" w:rsidRDefault="00827D51" w:rsidP="00827D51">
      <w:pPr>
        <w:rPr>
          <w:i/>
          <w:iCs/>
        </w:rPr>
      </w:pPr>
      <w:proofErr w:type="spellStart"/>
      <w:r w:rsidRPr="00827D51">
        <w:rPr>
          <w:i/>
          <w:iCs/>
        </w:rPr>
        <w:lastRenderedPageBreak/>
        <w:t>Darwinian_deficit</w:t>
      </w:r>
      <w:proofErr w:type="spellEnd"/>
    </w:p>
    <w:p w14:paraId="0DD1CD89" w14:textId="1591D8A9" w:rsidR="0075149C" w:rsidRDefault="00827D51" w:rsidP="00FA162C">
      <w:pPr>
        <w:rPr>
          <w:rFonts w:cs="Times New Roman"/>
        </w:rPr>
      </w:pPr>
      <w:r>
        <w:rPr>
          <w:rFonts w:cs="Times New Roman"/>
        </w:rPr>
        <w:tab/>
        <w:t>Th</w:t>
      </w:r>
      <w:r w:rsidR="00670D24">
        <w:rPr>
          <w:rFonts w:cs="Times New Roman"/>
        </w:rPr>
        <w:t xml:space="preserve">e </w:t>
      </w:r>
      <w:proofErr w:type="spellStart"/>
      <w:r w:rsidR="00670D24" w:rsidRPr="004519C8">
        <w:rPr>
          <w:rFonts w:cs="Times New Roman"/>
          <w:i/>
          <w:iCs/>
        </w:rPr>
        <w:t>Darwinian_deficit</w:t>
      </w:r>
      <w:proofErr w:type="spellEnd"/>
      <w:r>
        <w:rPr>
          <w:rFonts w:cs="Times New Roman"/>
        </w:rPr>
        <w:t xml:space="preserve"> function </w:t>
      </w:r>
      <w:r w:rsidR="00670D24">
        <w:rPr>
          <w:rFonts w:cs="Times New Roman"/>
        </w:rPr>
        <w:t>calculates</w:t>
      </w:r>
      <w:r w:rsidR="0075149C">
        <w:rPr>
          <w:rFonts w:cs="Times New Roman"/>
        </w:rPr>
        <w:t xml:space="preserve"> a measure of Darwinian shortfalls</w:t>
      </w:r>
      <w:r w:rsidR="00877228">
        <w:rPr>
          <w:rFonts w:cs="Times New Roman"/>
        </w:rPr>
        <w:t xml:space="preserve"> following </w:t>
      </w:r>
      <w:r w:rsidR="0075149C">
        <w:rPr>
          <w:rFonts w:cs="Times New Roman"/>
        </w:rPr>
        <w:t>Equation 1:</w:t>
      </w:r>
    </w:p>
    <w:p w14:paraId="13029492" w14:textId="1C43245C" w:rsidR="00827D51" w:rsidRDefault="005F2599" w:rsidP="0075149C">
      <w:pPr>
        <w:jc w:val="center"/>
        <w:rPr>
          <w:rFonts w:eastAsiaTheme="minorEastAsia" w:cs="Times New Roman"/>
          <w:sz w:val="22"/>
          <w:szCs w:val="22"/>
        </w:rPr>
      </w:pPr>
      <m:oMath>
        <m:f>
          <m:fPr>
            <m:type m:val="skw"/>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num>
          <m:den>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present in tree</m:t>
                </m:r>
              </m:sub>
            </m:sSub>
          </m:den>
        </m:f>
      </m:oMath>
      <w:r w:rsidR="0075149C">
        <w:rPr>
          <w:rFonts w:eastAsiaTheme="minorEastAsia" w:cs="Times New Roman"/>
          <w:sz w:val="22"/>
          <w:szCs w:val="22"/>
        </w:rPr>
        <w:tab/>
        <w:t>Equation 1</w:t>
      </w:r>
    </w:p>
    <w:p w14:paraId="56D69983" w14:textId="01CC2A5C" w:rsidR="0075149C" w:rsidRDefault="0075149C" w:rsidP="0075149C">
      <w:pPr>
        <w:jc w:val="center"/>
        <w:rPr>
          <w:rFonts w:eastAsiaTheme="minorEastAsia" w:cs="Times New Roman"/>
          <w:sz w:val="22"/>
          <w:szCs w:val="22"/>
        </w:rPr>
      </w:pPr>
    </w:p>
    <w:p w14:paraId="1081B0E4" w14:textId="4508C9A6" w:rsidR="0075149C" w:rsidRPr="004519C8" w:rsidRDefault="0075149C" w:rsidP="0075149C">
      <w:pPr>
        <w:rPr>
          <w:rFonts w:eastAsiaTheme="minorEastAsia" w:cs="Times New Roman"/>
        </w:rPr>
      </w:pPr>
      <w:r w:rsidRPr="004519C8">
        <w:rPr>
          <w:rFonts w:eastAsiaTheme="minorEastAsia" w:cs="Times New Roman"/>
        </w:rPr>
        <w:t xml:space="preserve">In this function, </w:t>
      </w:r>
      <w:proofErr w:type="spellStart"/>
      <w:r w:rsidRPr="004519C8">
        <w:rPr>
          <w:rFonts w:eastAsiaTheme="minorEastAsia" w:cs="Times New Roman"/>
        </w:rPr>
        <w:t>PD</w:t>
      </w:r>
      <w:r w:rsidRPr="004519C8">
        <w:rPr>
          <w:rFonts w:eastAsiaTheme="minorEastAsia" w:cs="Times New Roman"/>
          <w:vertAlign w:val="subscript"/>
        </w:rPr>
        <w:t>inserted</w:t>
      </w:r>
      <w:proofErr w:type="spellEnd"/>
      <w:r w:rsidRPr="004519C8">
        <w:rPr>
          <w:rFonts w:eastAsiaTheme="minorEastAsia" w:cs="Times New Roman"/>
        </w:rPr>
        <w:t xml:space="preserve"> </w:t>
      </w:r>
      <w:r w:rsidR="008E7F50" w:rsidRPr="004519C8">
        <w:rPr>
          <w:rFonts w:eastAsiaTheme="minorEastAsia" w:cs="Times New Roman"/>
        </w:rPr>
        <w:t>is</w:t>
      </w:r>
      <w:r w:rsidRPr="004519C8">
        <w:rPr>
          <w:rFonts w:eastAsiaTheme="minorEastAsia" w:cs="Times New Roman"/>
        </w:rPr>
        <w:t xml:space="preserve"> the</w:t>
      </w:r>
      <w:r w:rsidR="00D80CA0" w:rsidRPr="004519C8">
        <w:rPr>
          <w:rFonts w:eastAsiaTheme="minorEastAsia" w:cs="Times New Roman"/>
        </w:rPr>
        <w:t xml:space="preserve"> sum of the</w:t>
      </w:r>
      <w:r w:rsidRPr="004519C8">
        <w:rPr>
          <w:rFonts w:eastAsiaTheme="minorEastAsia" w:cs="Times New Roman"/>
        </w:rPr>
        <w:t xml:space="preserve"> </w:t>
      </w:r>
      <w:r w:rsidR="008412DA" w:rsidRPr="004519C8">
        <w:rPr>
          <w:rFonts w:eastAsiaTheme="minorEastAsia" w:cs="Times New Roman"/>
        </w:rPr>
        <w:t xml:space="preserve">branch lengths of species </w:t>
      </w:r>
      <w:r w:rsidR="00CE104F" w:rsidRPr="004519C8">
        <w:rPr>
          <w:rFonts w:eastAsiaTheme="minorEastAsia" w:cs="Times New Roman"/>
        </w:rPr>
        <w:t xml:space="preserve">in the phylogenetic tree </w:t>
      </w:r>
      <w:r w:rsidR="00C87EB1" w:rsidRPr="004519C8">
        <w:rPr>
          <w:rFonts w:eastAsiaTheme="minorEastAsia" w:cs="Times New Roman"/>
        </w:rPr>
        <w:t xml:space="preserve">before the insertion </w:t>
      </w:r>
      <w:r w:rsidR="008412DA" w:rsidRPr="004519C8">
        <w:rPr>
          <w:rFonts w:eastAsiaTheme="minorEastAsia" w:cs="Times New Roman"/>
        </w:rPr>
        <w:t>procedure</w:t>
      </w:r>
      <w:r w:rsidR="00C87EB1" w:rsidRPr="004519C8">
        <w:rPr>
          <w:rFonts w:eastAsiaTheme="minorEastAsia" w:cs="Times New Roman"/>
        </w:rPr>
        <w:t xml:space="preserve">. </w:t>
      </w:r>
      <w:proofErr w:type="spellStart"/>
      <w:r w:rsidR="00C87EB1" w:rsidRPr="004519C8">
        <w:rPr>
          <w:rFonts w:eastAsiaTheme="minorEastAsia" w:cs="Times New Roman"/>
        </w:rPr>
        <w:t>PD</w:t>
      </w:r>
      <w:r w:rsidR="00F43EC5" w:rsidRPr="004519C8">
        <w:rPr>
          <w:rFonts w:eastAsiaTheme="minorEastAsia" w:cs="Times New Roman"/>
          <w:vertAlign w:val="subscript"/>
        </w:rPr>
        <w:t>present</w:t>
      </w:r>
      <w:proofErr w:type="spellEnd"/>
      <w:r w:rsidR="00F43EC5" w:rsidRPr="004519C8">
        <w:rPr>
          <w:rFonts w:eastAsiaTheme="minorEastAsia" w:cs="Times New Roman"/>
          <w:vertAlign w:val="subscript"/>
        </w:rPr>
        <w:t xml:space="preserve"> in tree</w:t>
      </w:r>
      <w:r w:rsidR="00C87EB1" w:rsidRPr="004519C8">
        <w:rPr>
          <w:rFonts w:eastAsiaTheme="minorEastAsia" w:cs="Times New Roman"/>
        </w:rPr>
        <w:t xml:space="preserve"> </w:t>
      </w:r>
      <w:r w:rsidR="005D0A5E" w:rsidRPr="004519C8">
        <w:rPr>
          <w:rFonts w:eastAsiaTheme="minorEastAsia" w:cs="Times New Roman"/>
        </w:rPr>
        <w:t>is</w:t>
      </w:r>
      <w:r w:rsidR="00C87EB1" w:rsidRPr="004519C8">
        <w:rPr>
          <w:rFonts w:eastAsiaTheme="minorEastAsia" w:cs="Times New Roman"/>
        </w:rPr>
        <w:t xml:space="preserve"> the</w:t>
      </w:r>
      <w:r w:rsidR="00D80CA0" w:rsidRPr="004519C8">
        <w:rPr>
          <w:rFonts w:eastAsiaTheme="minorEastAsia" w:cs="Times New Roman"/>
        </w:rPr>
        <w:t xml:space="preserve"> sum</w:t>
      </w:r>
      <w:r w:rsidR="00F43EC5" w:rsidRPr="004519C8">
        <w:rPr>
          <w:rFonts w:eastAsiaTheme="minorEastAsia" w:cs="Times New Roman"/>
        </w:rPr>
        <w:t xml:space="preserve"> </w:t>
      </w:r>
      <w:r w:rsidR="008412DA" w:rsidRPr="004519C8">
        <w:rPr>
          <w:rFonts w:eastAsiaTheme="minorEastAsia" w:cs="Times New Roman"/>
        </w:rPr>
        <w:t xml:space="preserve">of branch lengths of the species </w:t>
      </w:r>
      <w:r w:rsidR="00F2772E" w:rsidRPr="004519C8">
        <w:rPr>
          <w:rFonts w:eastAsiaTheme="minorEastAsia" w:cs="Times New Roman"/>
        </w:rPr>
        <w:t>inserted in</w:t>
      </w:r>
      <w:r w:rsidR="00085B27" w:rsidRPr="004519C8">
        <w:rPr>
          <w:rFonts w:eastAsiaTheme="minorEastAsia" w:cs="Times New Roman"/>
        </w:rPr>
        <w:t xml:space="preserve"> the tree. </w:t>
      </w:r>
      <w:r w:rsidR="006F2D30" w:rsidRPr="004519C8">
        <w:rPr>
          <w:rFonts w:eastAsiaTheme="minorEastAsia" w:cs="Times New Roman"/>
        </w:rPr>
        <w:t xml:space="preserve">The Darwinian deficit </w:t>
      </w:r>
      <w:r w:rsidR="00DE5759" w:rsidRPr="004519C8">
        <w:rPr>
          <w:rFonts w:eastAsiaTheme="minorEastAsia" w:cs="Times New Roman"/>
        </w:rPr>
        <w:t xml:space="preserve">ranges from 0 (most species already present in the tree before the insertion procedure) to </w:t>
      </w:r>
      <w:r w:rsidR="00085B27" w:rsidRPr="004519C8">
        <w:rPr>
          <w:rFonts w:eastAsiaTheme="minorEastAsia" w:cs="Times New Roman"/>
        </w:rPr>
        <w:t xml:space="preserve">1 </w:t>
      </w:r>
      <w:r w:rsidR="00DE5759" w:rsidRPr="004519C8">
        <w:rPr>
          <w:rFonts w:eastAsiaTheme="minorEastAsia" w:cs="Times New Roman"/>
        </w:rPr>
        <w:t>(</w:t>
      </w:r>
      <w:r w:rsidR="00085B27" w:rsidRPr="004519C8">
        <w:rPr>
          <w:rFonts w:eastAsiaTheme="minorEastAsia" w:cs="Times New Roman"/>
        </w:rPr>
        <w:t xml:space="preserve">all the species </w:t>
      </w:r>
      <w:r w:rsidR="00DE5759" w:rsidRPr="004519C8">
        <w:rPr>
          <w:rFonts w:eastAsiaTheme="minorEastAsia" w:cs="Times New Roman"/>
        </w:rPr>
        <w:t>in</w:t>
      </w:r>
      <w:r w:rsidR="007B7D27" w:rsidRPr="004519C8">
        <w:rPr>
          <w:rFonts w:eastAsiaTheme="minorEastAsia" w:cs="Times New Roman"/>
        </w:rPr>
        <w:t xml:space="preserve"> the phylogenetic tree </w:t>
      </w:r>
      <w:r w:rsidR="00DE5759" w:rsidRPr="004519C8">
        <w:rPr>
          <w:rFonts w:eastAsiaTheme="minorEastAsia" w:cs="Times New Roman"/>
        </w:rPr>
        <w:t>were</w:t>
      </w:r>
      <w:r w:rsidR="007B7D27" w:rsidRPr="004519C8">
        <w:rPr>
          <w:rFonts w:eastAsiaTheme="minorEastAsia" w:cs="Times New Roman"/>
        </w:rPr>
        <w:t xml:space="preserve"> inserted</w:t>
      </w:r>
      <w:r w:rsidR="004519C8">
        <w:rPr>
          <w:rFonts w:eastAsiaTheme="minorEastAsia" w:cs="Times New Roman"/>
        </w:rPr>
        <w:t xml:space="preserve"> </w:t>
      </w:r>
      <w:proofErr w:type="gramStart"/>
      <w:r w:rsidR="004519C8">
        <w:rPr>
          <w:rFonts w:eastAsiaTheme="minorEastAsia" w:cs="Times New Roman"/>
        </w:rPr>
        <w:t>an</w:t>
      </w:r>
      <w:proofErr w:type="gramEnd"/>
      <w:r w:rsidR="004519C8">
        <w:rPr>
          <w:rFonts w:eastAsiaTheme="minorEastAsia" w:cs="Times New Roman"/>
        </w:rPr>
        <w:t xml:space="preserve"> was not presented in backbone phylogeny</w:t>
      </w:r>
      <w:r w:rsidR="00DE5759" w:rsidRPr="004519C8">
        <w:rPr>
          <w:rFonts w:eastAsiaTheme="minorEastAsia" w:cs="Times New Roman"/>
        </w:rPr>
        <w:t>)</w:t>
      </w:r>
      <w:r w:rsidR="007B7D27" w:rsidRPr="004519C8">
        <w:rPr>
          <w:rFonts w:eastAsiaTheme="minorEastAsia" w:cs="Times New Roman"/>
        </w:rPr>
        <w:t>.</w:t>
      </w:r>
      <w:r w:rsidR="00C235A0" w:rsidRPr="004519C8">
        <w:rPr>
          <w:rFonts w:eastAsiaTheme="minorEastAsia" w:cs="Times New Roman"/>
        </w:rPr>
        <w:t xml:space="preserve"> To calculate the Darwinian shortfall through</w:t>
      </w:r>
      <w:r w:rsidR="0093444C" w:rsidRPr="004519C8">
        <w:rPr>
          <w:rFonts w:eastAsiaTheme="minorEastAsia" w:cs="Times New Roman"/>
        </w:rPr>
        <w:t xml:space="preserve"> the</w:t>
      </w:r>
      <w:r w:rsidR="00C235A0" w:rsidRPr="004519C8">
        <w:rPr>
          <w:rFonts w:eastAsiaTheme="minorEastAsia" w:cs="Times New Roman"/>
        </w:rPr>
        <w:t xml:space="preserve"> </w:t>
      </w:r>
      <w:proofErr w:type="spellStart"/>
      <w:r w:rsidR="00C235A0" w:rsidRPr="004519C8">
        <w:rPr>
          <w:rFonts w:eastAsiaTheme="minorEastAsia" w:cs="Times New Roman"/>
          <w:i/>
          <w:iCs/>
        </w:rPr>
        <w:t>Darwinian_deficit</w:t>
      </w:r>
      <w:proofErr w:type="spellEnd"/>
      <w:r w:rsidR="00C235A0" w:rsidRPr="004519C8">
        <w:rPr>
          <w:rFonts w:eastAsiaTheme="minorEastAsia" w:cs="Times New Roman"/>
        </w:rPr>
        <w:t xml:space="preserve"> function</w:t>
      </w:r>
      <w:r w:rsidR="0093444C" w:rsidRPr="004519C8">
        <w:rPr>
          <w:rFonts w:eastAsiaTheme="minorEastAsia" w:cs="Times New Roman"/>
        </w:rPr>
        <w:t>,</w:t>
      </w:r>
      <w:r w:rsidR="00C235A0" w:rsidRPr="004519C8">
        <w:rPr>
          <w:rFonts w:eastAsiaTheme="minorEastAsia" w:cs="Times New Roman"/>
        </w:rPr>
        <w:t xml:space="preserve"> the user must provide a </w:t>
      </w:r>
      <w:r w:rsidR="00917B2D" w:rsidRPr="004519C8">
        <w:rPr>
          <w:rFonts w:eastAsiaTheme="minorEastAsia" w:cs="Times New Roman"/>
        </w:rPr>
        <w:t xml:space="preserve">phylogenetic tree and a table of insertions, both obtained from </w:t>
      </w:r>
      <w:r w:rsidR="0093444C" w:rsidRPr="004519C8">
        <w:rPr>
          <w:rFonts w:eastAsiaTheme="minorEastAsia" w:cs="Times New Roman"/>
        </w:rPr>
        <w:t xml:space="preserve">the </w:t>
      </w:r>
      <w:proofErr w:type="spellStart"/>
      <w:r w:rsidR="00917B2D" w:rsidRPr="004519C8">
        <w:rPr>
          <w:rFonts w:eastAsiaTheme="minorEastAsia" w:cs="Times New Roman"/>
          <w:i/>
          <w:iCs/>
        </w:rPr>
        <w:t>FishPhyloMaker</w:t>
      </w:r>
      <w:proofErr w:type="spellEnd"/>
      <w:r w:rsidR="00917B2D" w:rsidRPr="004519C8">
        <w:rPr>
          <w:rFonts w:eastAsiaTheme="minorEastAsia" w:cs="Times New Roman"/>
        </w:rPr>
        <w:t xml:space="preserve"> function.</w:t>
      </w:r>
      <w:r w:rsidR="004519C8">
        <w:rPr>
          <w:rFonts w:eastAsiaTheme="minorEastAsia" w:cs="Times New Roman"/>
        </w:rPr>
        <w:t xml:space="preserve"> For further explanations regarding the usage of functions in </w:t>
      </w:r>
      <w:proofErr w:type="spellStart"/>
      <w:r w:rsidR="004519C8">
        <w:rPr>
          <w:rFonts w:eastAsiaTheme="minorEastAsia" w:cs="Times New Roman"/>
        </w:rPr>
        <w:t>FishPhyloMaker</w:t>
      </w:r>
      <w:proofErr w:type="spellEnd"/>
      <w:r w:rsidR="004519C8">
        <w:rPr>
          <w:rFonts w:eastAsiaTheme="minorEastAsia" w:cs="Times New Roman"/>
        </w:rPr>
        <w:t xml:space="preserve"> package the user can assess </w:t>
      </w:r>
      <w:r w:rsidR="00A155C8">
        <w:rPr>
          <w:rFonts w:eastAsiaTheme="minorEastAsia" w:cs="Times New Roman"/>
        </w:rPr>
        <w:t xml:space="preserve">the package website </w:t>
      </w:r>
      <w:r w:rsidR="005054AC" w:rsidRPr="005054AC">
        <w:rPr>
          <w:rFonts w:eastAsiaTheme="minorEastAsia" w:cs="Times New Roman"/>
        </w:rPr>
        <w:t>https://gabrielnakamura.github.io/FishPhyloMaker/index.html</w:t>
      </w:r>
      <w:r w:rsidR="005054AC">
        <w:rPr>
          <w:rFonts w:eastAsiaTheme="minorEastAsia" w:cs="Times New Roman"/>
        </w:rPr>
        <w:t xml:space="preserve"> and see the Articles section.</w:t>
      </w:r>
    </w:p>
    <w:p w14:paraId="08F858D7" w14:textId="77777777" w:rsidR="0093444C" w:rsidRDefault="0093444C" w:rsidP="0075149C">
      <w:pPr>
        <w:rPr>
          <w:rFonts w:eastAsiaTheme="minorEastAsia" w:cs="Times New Roman"/>
          <w:i/>
          <w:iCs/>
          <w:sz w:val="22"/>
          <w:szCs w:val="22"/>
        </w:rPr>
      </w:pPr>
    </w:p>
    <w:p w14:paraId="35994876" w14:textId="38DCC82E" w:rsidR="00026817" w:rsidRDefault="00026817" w:rsidP="0075149C">
      <w:pPr>
        <w:rPr>
          <w:rFonts w:eastAsiaTheme="minorEastAsia" w:cs="Times New Roman"/>
          <w:i/>
          <w:iCs/>
          <w:sz w:val="22"/>
          <w:szCs w:val="22"/>
        </w:rPr>
      </w:pPr>
      <w:r w:rsidRPr="002E3070">
        <w:rPr>
          <w:rFonts w:eastAsiaTheme="minorEastAsia" w:cs="Times New Roman"/>
          <w:i/>
          <w:iCs/>
          <w:sz w:val="22"/>
          <w:szCs w:val="22"/>
        </w:rPr>
        <w:t xml:space="preserve">Illustrating the use of </w:t>
      </w:r>
      <w:proofErr w:type="spellStart"/>
      <w:r w:rsidRPr="002E3070">
        <w:rPr>
          <w:rFonts w:eastAsiaTheme="minorEastAsia" w:cs="Times New Roman"/>
          <w:i/>
          <w:iCs/>
          <w:sz w:val="22"/>
          <w:szCs w:val="22"/>
        </w:rPr>
        <w:t>FishPhyloMaker</w:t>
      </w:r>
      <w:proofErr w:type="spellEnd"/>
      <w:r w:rsidRPr="002E3070">
        <w:rPr>
          <w:rFonts w:eastAsiaTheme="minorEastAsia" w:cs="Times New Roman"/>
          <w:i/>
          <w:iCs/>
          <w:sz w:val="22"/>
          <w:szCs w:val="22"/>
        </w:rPr>
        <w:t xml:space="preserve"> package</w:t>
      </w:r>
    </w:p>
    <w:p w14:paraId="56E82BD5" w14:textId="1474515B" w:rsidR="005036CF" w:rsidRDefault="005036CF" w:rsidP="007B78AA">
      <w:pPr>
        <w:rPr>
          <w:rFonts w:cs="Times New Roman"/>
        </w:rPr>
      </w:pPr>
      <w:r>
        <w:rPr>
          <w:rFonts w:cs="Times New Roman"/>
        </w:rPr>
        <w:t xml:space="preserve">We provide an example of the usage of the </w:t>
      </w:r>
      <w:proofErr w:type="spellStart"/>
      <w:r w:rsidRPr="002E3070">
        <w:rPr>
          <w:rFonts w:cs="Times New Roman"/>
          <w:i/>
          <w:iCs/>
        </w:rPr>
        <w:t>FishPhyloMaker</w:t>
      </w:r>
      <w:proofErr w:type="spellEnd"/>
      <w:r>
        <w:rPr>
          <w:rFonts w:cs="Times New Roman"/>
        </w:rPr>
        <w:t xml:space="preserve"> package by creating phylogenetic tree</w:t>
      </w:r>
      <w:r w:rsidR="00B91E82">
        <w:rPr>
          <w:rFonts w:cs="Times New Roman"/>
        </w:rPr>
        <w:t>s</w:t>
      </w:r>
      <w:r>
        <w:rPr>
          <w:rFonts w:cs="Times New Roman"/>
        </w:rPr>
        <w:t xml:space="preserve"> </w:t>
      </w:r>
      <w:r w:rsidR="00B91E82">
        <w:rPr>
          <w:rFonts w:cs="Times New Roman"/>
        </w:rPr>
        <w:t>using</w:t>
      </w:r>
      <w:r>
        <w:rPr>
          <w:rFonts w:cs="Times New Roman"/>
        </w:rPr>
        <w:t xml:space="preserve"> a global dataset of freshwater fishes inhabiting </w:t>
      </w:r>
      <w:r w:rsidR="005A7FD0">
        <w:rPr>
          <w:rFonts w:cs="Times New Roman"/>
        </w:rPr>
        <w:t>3</w:t>
      </w:r>
      <w:r w:rsidR="00CE7787">
        <w:rPr>
          <w:rFonts w:cs="Times New Roman"/>
        </w:rPr>
        <w:t>,</w:t>
      </w:r>
      <w:r w:rsidR="005A7FD0">
        <w:rPr>
          <w:rFonts w:cs="Times New Roman"/>
        </w:rPr>
        <w:t xml:space="preserve">119 drainage basins that cover more than 80% of </w:t>
      </w:r>
      <w:r w:rsidR="00CE7787">
        <w:rPr>
          <w:rFonts w:cs="Times New Roman"/>
        </w:rPr>
        <w:t>the E</w:t>
      </w:r>
      <w:r w:rsidR="005A7FD0">
        <w:rPr>
          <w:rFonts w:cs="Times New Roman"/>
        </w:rPr>
        <w:t>arth surface</w:t>
      </w:r>
      <w:r>
        <w:rPr>
          <w:rFonts w:cs="Times New Roman"/>
        </w:rPr>
        <w:t xml:space="preserve"> </w:t>
      </w:r>
      <w:r>
        <w:rPr>
          <w:rFonts w:cs="Times New Roman"/>
        </w:rPr>
        <w:fldChar w:fldCharType="begin" w:fldLock="1"/>
      </w:r>
      <w:r>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basins","type":"article-journal","volume":"4"},"uris":["http://www.mendeley.com/documents/?uuid=14fc8573-f428-4bf2-9817-ca5fea6c8048","http://www.mendeley.com/documents/?uuid=0e7397b9-e114-4679-8a11-22417c19b0d8"]}],"mendeley":{"formattedCitation":"(Tedesco et al., 2017)","plainTextFormattedCitation":"(Tedesco et al., 2017)","previouslyFormattedCitation":"(Tedesco et al., 2017)"},"properties":{"noteIndex":0},"schema":"https://github.com/citation-style-language/schema/raw/master/csl-citation.json"}</w:instrText>
      </w:r>
      <w:r>
        <w:rPr>
          <w:rFonts w:cs="Times New Roman"/>
        </w:rPr>
        <w:fldChar w:fldCharType="separate"/>
      </w:r>
      <w:r w:rsidRPr="00251934">
        <w:rPr>
          <w:rFonts w:cs="Times New Roman"/>
          <w:noProof/>
        </w:rPr>
        <w:t>(Tedesco et al., 2017)</w:t>
      </w:r>
      <w:r>
        <w:rPr>
          <w:rFonts w:cs="Times New Roman"/>
        </w:rPr>
        <w:fldChar w:fldCharType="end"/>
      </w:r>
      <w:r>
        <w:rPr>
          <w:rFonts w:cs="Times New Roman"/>
        </w:rPr>
        <w:t xml:space="preserve">. </w:t>
      </w:r>
      <w:r w:rsidR="005A7FD0">
        <w:rPr>
          <w:rFonts w:cs="Times New Roman"/>
        </w:rPr>
        <w:t>This dataset</w:t>
      </w:r>
      <w:r>
        <w:rPr>
          <w:rFonts w:cs="Times New Roman"/>
        </w:rPr>
        <w:t xml:space="preserve"> allowed in-depth investigation on the global patterns of species distribution and their evolutionary determinants (</w:t>
      </w:r>
      <w:r w:rsidRPr="00F744F1">
        <w:rPr>
          <w:rFonts w:cs="Times New Roman"/>
          <w:i/>
          <w:iCs/>
        </w:rPr>
        <w:t>e.g.</w:t>
      </w:r>
      <w:r>
        <w:rPr>
          <w:rFonts w:cs="Times New Roman"/>
        </w:rPr>
        <w:t>, Miller &amp; Román-</w:t>
      </w:r>
      <w:proofErr w:type="spellStart"/>
      <w:r>
        <w:rPr>
          <w:rFonts w:cs="Times New Roman"/>
        </w:rPr>
        <w:t>Palácios</w:t>
      </w:r>
      <w:proofErr w:type="spellEnd"/>
      <w:r>
        <w:rPr>
          <w:rFonts w:cs="Times New Roman"/>
        </w:rPr>
        <w:t xml:space="preserve">, 2021). </w:t>
      </w:r>
      <w:r w:rsidR="0093086B">
        <w:rPr>
          <w:rFonts w:cs="Times New Roman"/>
        </w:rPr>
        <w:t xml:space="preserve">We </w:t>
      </w:r>
      <w:r w:rsidR="00760457">
        <w:rPr>
          <w:rFonts w:cs="Times New Roman"/>
        </w:rPr>
        <w:t>built</w:t>
      </w:r>
      <w:r w:rsidR="001552C3">
        <w:rPr>
          <w:rFonts w:cs="Times New Roman"/>
        </w:rPr>
        <w:t xml:space="preserve"> phylogenetic trees for the four major freshwater</w:t>
      </w:r>
      <w:r w:rsidR="007A2F0A">
        <w:rPr>
          <w:rFonts w:cs="Times New Roman"/>
        </w:rPr>
        <w:t xml:space="preserve"> ecoregions </w:t>
      </w:r>
      <w:r w:rsidR="00044964">
        <w:rPr>
          <w:rFonts w:cs="Times New Roman"/>
        </w:rPr>
        <w:t>based on species richness</w:t>
      </w:r>
      <w:r w:rsidR="007A2F0A">
        <w:rPr>
          <w:rFonts w:cs="Times New Roman"/>
        </w:rPr>
        <w:t xml:space="preserve">: </w:t>
      </w:r>
      <w:proofErr w:type="spellStart"/>
      <w:r w:rsidR="00044964">
        <w:rPr>
          <w:rFonts w:cs="Times New Roman"/>
        </w:rPr>
        <w:t>Afrotropics</w:t>
      </w:r>
      <w:proofErr w:type="spellEnd"/>
      <w:r w:rsidR="00044964">
        <w:rPr>
          <w:rFonts w:cs="Times New Roman"/>
        </w:rPr>
        <w:t xml:space="preserve">, </w:t>
      </w:r>
      <w:r w:rsidR="001B7D54">
        <w:rPr>
          <w:rFonts w:cs="Times New Roman"/>
        </w:rPr>
        <w:t>Indo-Malay, Near</w:t>
      </w:r>
      <w:r w:rsidR="00760457">
        <w:rPr>
          <w:rFonts w:cs="Times New Roman"/>
        </w:rPr>
        <w:t>c</w:t>
      </w:r>
      <w:r w:rsidR="001B7D54">
        <w:rPr>
          <w:rFonts w:cs="Times New Roman"/>
        </w:rPr>
        <w:t>tic</w:t>
      </w:r>
      <w:r w:rsidR="00760457">
        <w:rPr>
          <w:rFonts w:cs="Times New Roman"/>
        </w:rPr>
        <w:t>,</w:t>
      </w:r>
      <w:r w:rsidR="001B7D54">
        <w:rPr>
          <w:rFonts w:cs="Times New Roman"/>
        </w:rPr>
        <w:t xml:space="preserve"> and Neotropics. </w:t>
      </w:r>
      <w:r>
        <w:rPr>
          <w:rFonts w:cs="Times New Roman"/>
        </w:rPr>
        <w:t>Moreover, we used this same dataset to demonstrate how to map the Darwinian shortfalls</w:t>
      </w:r>
      <w:r w:rsidR="00F039AD">
        <w:rPr>
          <w:rFonts w:cs="Times New Roman"/>
        </w:rPr>
        <w:t xml:space="preserve">, calculated following Equation 1 </w:t>
      </w:r>
      <w:r w:rsidR="00964172">
        <w:rPr>
          <w:rFonts w:cs="Times New Roman"/>
        </w:rPr>
        <w:t>through</w:t>
      </w:r>
      <w:r w:rsidR="00F039AD">
        <w:rPr>
          <w:rFonts w:cs="Times New Roman"/>
        </w:rPr>
        <w:t xml:space="preserve"> </w:t>
      </w:r>
      <w:proofErr w:type="spellStart"/>
      <w:r w:rsidR="00F039AD" w:rsidRPr="002E3070">
        <w:rPr>
          <w:rFonts w:cs="Times New Roman"/>
          <w:i/>
          <w:iCs/>
        </w:rPr>
        <w:t>Darwinian_deficit</w:t>
      </w:r>
      <w:proofErr w:type="spellEnd"/>
      <w:r w:rsidR="00F039AD">
        <w:rPr>
          <w:rFonts w:cs="Times New Roman"/>
        </w:rPr>
        <w:t xml:space="preserve"> function</w:t>
      </w:r>
      <w:r w:rsidR="00BC5919">
        <w:rPr>
          <w:rFonts w:cs="Times New Roman"/>
        </w:rPr>
        <w:t xml:space="preserve">, </w:t>
      </w:r>
      <w:r w:rsidR="00BC5919">
        <w:rPr>
          <w:rFonts w:cs="Times New Roman"/>
        </w:rPr>
        <w:lastRenderedPageBreak/>
        <w:t>for all the drainage basins in the Tedesco et al</w:t>
      </w:r>
      <w:r w:rsidR="00760457">
        <w:rPr>
          <w:rFonts w:cs="Times New Roman"/>
        </w:rPr>
        <w:t>.</w:t>
      </w:r>
      <w:r w:rsidR="00BC5919">
        <w:rPr>
          <w:rFonts w:cs="Times New Roman"/>
        </w:rPr>
        <w:t xml:space="preserve"> (2017) dataset</w:t>
      </w:r>
      <w:r w:rsidR="00F039AD">
        <w:rPr>
          <w:rFonts w:cs="Times New Roman"/>
        </w:rPr>
        <w:t>.</w:t>
      </w:r>
      <w:r w:rsidR="00CC21F9">
        <w:rPr>
          <w:rFonts w:cs="Times New Roman"/>
        </w:rPr>
        <w:t xml:space="preserve"> </w:t>
      </w:r>
      <w:r>
        <w:rPr>
          <w:rFonts w:cs="Times New Roman"/>
        </w:rPr>
        <w:t>First, the user must download the package from the online GitHub repository, using the following command line:</w:t>
      </w:r>
    </w:p>
    <w:p w14:paraId="23E670E2" w14:textId="77777777" w:rsidR="005036CF" w:rsidRPr="002E3070" w:rsidRDefault="005036CF" w:rsidP="005036CF">
      <w:pPr>
        <w:rPr>
          <w:rFonts w:ascii="Lucida Console" w:hAnsi="Lucida Console" w:cs="Arial"/>
          <w:sz w:val="18"/>
          <w:szCs w:val="18"/>
        </w:rPr>
      </w:pPr>
      <w:proofErr w:type="spellStart"/>
      <w:proofErr w:type="gramStart"/>
      <w:r w:rsidRPr="002E3070">
        <w:rPr>
          <w:rFonts w:ascii="Lucida Console" w:hAnsi="Lucida Console" w:cs="Arial"/>
          <w:sz w:val="18"/>
          <w:szCs w:val="18"/>
        </w:rPr>
        <w:t>devtools</w:t>
      </w:r>
      <w:proofErr w:type="spellEnd"/>
      <w:r w:rsidRPr="002E3070">
        <w:rPr>
          <w:rFonts w:ascii="Lucida Console" w:hAnsi="Lucida Console" w:cs="Arial"/>
          <w:sz w:val="18"/>
          <w:szCs w:val="18"/>
        </w:rPr>
        <w:t>::</w:t>
      </w:r>
      <w:proofErr w:type="spellStart"/>
      <w:proofErr w:type="gramEnd"/>
      <w:r w:rsidRPr="002E3070">
        <w:rPr>
          <w:rFonts w:ascii="Lucida Console" w:hAnsi="Lucida Console" w:cs="Arial"/>
          <w:sz w:val="18"/>
          <w:szCs w:val="18"/>
        </w:rPr>
        <w:t>install_github</w:t>
      </w:r>
      <w:proofErr w:type="spellEnd"/>
      <w:r w:rsidRPr="002E3070">
        <w:rPr>
          <w:rFonts w:ascii="Lucida Console" w:hAnsi="Lucida Console" w:cs="Arial"/>
          <w:sz w:val="18"/>
          <w:szCs w:val="18"/>
        </w:rPr>
        <w:t>("</w:t>
      </w:r>
      <w:proofErr w:type="spellStart"/>
      <w:r w:rsidRPr="002E3070">
        <w:rPr>
          <w:rFonts w:ascii="Lucida Console" w:hAnsi="Lucida Console" w:cs="Arial"/>
          <w:sz w:val="18"/>
          <w:szCs w:val="18"/>
        </w:rPr>
        <w:t>GabrielNakamura</w:t>
      </w:r>
      <w:proofErr w:type="spellEnd"/>
      <w:r w:rsidRPr="002E3070">
        <w:rPr>
          <w:rFonts w:ascii="Lucida Console" w:hAnsi="Lucida Console" w:cs="Arial"/>
          <w:sz w:val="18"/>
          <w:szCs w:val="18"/>
        </w:rPr>
        <w:t>/</w:t>
      </w:r>
      <w:proofErr w:type="spellStart"/>
      <w:r w:rsidRPr="002E3070">
        <w:rPr>
          <w:rFonts w:ascii="Lucida Console" w:hAnsi="Lucida Console" w:cs="Arial"/>
          <w:sz w:val="18"/>
          <w:szCs w:val="18"/>
        </w:rPr>
        <w:t>FishPhyloMaker</w:t>
      </w:r>
      <w:proofErr w:type="spellEnd"/>
      <w:r w:rsidRPr="002E3070">
        <w:rPr>
          <w:rFonts w:ascii="Lucida Console" w:hAnsi="Lucida Console" w:cs="Arial"/>
          <w:sz w:val="18"/>
          <w:szCs w:val="18"/>
        </w:rPr>
        <w:t xml:space="preserve">", ref = "main", </w:t>
      </w:r>
      <w:proofErr w:type="spellStart"/>
      <w:r w:rsidRPr="002E3070">
        <w:rPr>
          <w:rFonts w:ascii="Lucida Console" w:hAnsi="Lucida Console" w:cs="Arial"/>
          <w:sz w:val="18"/>
          <w:szCs w:val="18"/>
        </w:rPr>
        <w:t>build_vignettes</w:t>
      </w:r>
      <w:proofErr w:type="spellEnd"/>
      <w:r w:rsidRPr="002E3070">
        <w:rPr>
          <w:rFonts w:ascii="Lucida Console" w:hAnsi="Lucida Console" w:cs="Arial"/>
          <w:sz w:val="18"/>
          <w:szCs w:val="18"/>
        </w:rPr>
        <w:t xml:space="preserve"> = TRUE)</w:t>
      </w:r>
    </w:p>
    <w:p w14:paraId="47FA7C5D" w14:textId="3B8459D0" w:rsidR="005036CF" w:rsidRDefault="005036CF" w:rsidP="00E55D97">
      <w:pPr>
        <w:ind w:firstLine="708"/>
        <w:rPr>
          <w:rFonts w:cs="Times New Roman"/>
        </w:rPr>
      </w:pPr>
      <w:r>
        <w:rPr>
          <w:rFonts w:cs="Times New Roman"/>
        </w:rPr>
        <w:t xml:space="preserve">We recommend </w:t>
      </w:r>
      <w:r w:rsidR="00F039AD">
        <w:rPr>
          <w:rFonts w:cs="Times New Roman"/>
        </w:rPr>
        <w:t>that the</w:t>
      </w:r>
      <w:r>
        <w:rPr>
          <w:rFonts w:cs="Times New Roman"/>
        </w:rPr>
        <w:t xml:space="preserve"> user update</w:t>
      </w:r>
      <w:r w:rsidR="0074734F">
        <w:rPr>
          <w:rFonts w:cs="Times New Roman"/>
        </w:rPr>
        <w:t>s</w:t>
      </w:r>
      <w:r>
        <w:rPr>
          <w:rFonts w:cs="Times New Roman"/>
        </w:rPr>
        <w:t xml:space="preserve"> all </w:t>
      </w:r>
      <w:r w:rsidR="0074734F">
        <w:rPr>
          <w:rFonts w:cs="Times New Roman"/>
        </w:rPr>
        <w:t xml:space="preserve">the requested </w:t>
      </w:r>
      <w:r>
        <w:rPr>
          <w:rFonts w:cs="Times New Roman"/>
        </w:rPr>
        <w:t>package</w:t>
      </w:r>
      <w:r w:rsidR="0074734F">
        <w:rPr>
          <w:rFonts w:cs="Times New Roman"/>
        </w:rPr>
        <w:t>s</w:t>
      </w:r>
      <w:r>
        <w:rPr>
          <w:rFonts w:cs="Times New Roman"/>
        </w:rPr>
        <w:t xml:space="preserve"> to avoid errors related </w:t>
      </w:r>
      <w:r w:rsidR="0074734F">
        <w:rPr>
          <w:rFonts w:cs="Times New Roman"/>
        </w:rPr>
        <w:t>to</w:t>
      </w:r>
      <w:r>
        <w:rPr>
          <w:rFonts w:cs="Times New Roman"/>
        </w:rPr>
        <w:t xml:space="preserve"> package</w:t>
      </w:r>
      <w:r w:rsidR="0074734F">
        <w:rPr>
          <w:rFonts w:cs="Times New Roman"/>
        </w:rPr>
        <w:t>s</w:t>
      </w:r>
      <w:r>
        <w:rPr>
          <w:rFonts w:cs="Times New Roman"/>
        </w:rPr>
        <w:t xml:space="preserve"> versions. </w:t>
      </w:r>
      <w:r w:rsidR="00C868B9">
        <w:rPr>
          <w:rFonts w:cs="Times New Roman"/>
        </w:rPr>
        <w:t>W</w:t>
      </w:r>
      <w:r>
        <w:rPr>
          <w:rFonts w:cs="Times New Roman"/>
        </w:rPr>
        <w:t xml:space="preserve">e prepared the </w:t>
      </w:r>
      <w:r w:rsidR="002754A9">
        <w:rPr>
          <w:rFonts w:cs="Times New Roman"/>
        </w:rPr>
        <w:t>fish occurrence</w:t>
      </w:r>
      <w:r w:rsidR="00BB71F9">
        <w:rPr>
          <w:rFonts w:cs="Times New Roman"/>
        </w:rPr>
        <w:t xml:space="preserve"> </w:t>
      </w:r>
      <w:r w:rsidR="00A021F0">
        <w:rPr>
          <w:rFonts w:cs="Times New Roman"/>
        </w:rPr>
        <w:t xml:space="preserve">by checking the validity of its names by </w:t>
      </w:r>
      <w:r>
        <w:rPr>
          <w:rFonts w:cs="Times New Roman"/>
        </w:rPr>
        <w:t xml:space="preserve">using the function </w:t>
      </w:r>
      <w:proofErr w:type="spellStart"/>
      <w:r w:rsidRPr="002E3070">
        <w:rPr>
          <w:rFonts w:cs="Times New Roman"/>
          <w:i/>
          <w:iCs/>
        </w:rPr>
        <w:t>FishTaxaMaker</w:t>
      </w:r>
      <w:proofErr w:type="spellEnd"/>
      <w:r>
        <w:rPr>
          <w:rFonts w:cs="Times New Roman"/>
        </w:rPr>
        <w:t>. The occurrence matrix encompassed 2</w:t>
      </w:r>
      <w:r w:rsidR="0074734F">
        <w:rPr>
          <w:rFonts w:cs="Times New Roman"/>
        </w:rPr>
        <w:t>,</w:t>
      </w:r>
      <w:r>
        <w:rPr>
          <w:rFonts w:cs="Times New Roman"/>
        </w:rPr>
        <w:t>478 specie</w:t>
      </w:r>
      <w:r w:rsidR="00C868B9">
        <w:rPr>
          <w:rFonts w:cs="Times New Roman"/>
        </w:rPr>
        <w:t>s</w:t>
      </w:r>
      <w:r>
        <w:rPr>
          <w:rFonts w:cs="Times New Roman"/>
        </w:rPr>
        <w:t>, from which 2</w:t>
      </w:r>
      <w:r w:rsidR="0074734F">
        <w:rPr>
          <w:rFonts w:cs="Times New Roman"/>
        </w:rPr>
        <w:t>,</w:t>
      </w:r>
      <w:r>
        <w:rPr>
          <w:rFonts w:cs="Times New Roman"/>
        </w:rPr>
        <w:t>477 were valid</w:t>
      </w:r>
      <w:r w:rsidR="002754A9">
        <w:rPr>
          <w:rFonts w:cs="Times New Roman"/>
        </w:rPr>
        <w:t xml:space="preserve"> names</w:t>
      </w:r>
      <w:r>
        <w:rPr>
          <w:rFonts w:cs="Times New Roman"/>
        </w:rPr>
        <w:t xml:space="preserve">. </w:t>
      </w:r>
      <w:r w:rsidR="0074734F">
        <w:rPr>
          <w:rFonts w:cs="Times New Roman"/>
        </w:rPr>
        <w:t>W</w:t>
      </w:r>
      <w:r w:rsidR="002754A9">
        <w:rPr>
          <w:rFonts w:cs="Times New Roman"/>
        </w:rPr>
        <w:t>e</w:t>
      </w:r>
      <w:r>
        <w:rPr>
          <w:rFonts w:cs="Times New Roman"/>
        </w:rPr>
        <w:t xml:space="preserve"> applied the </w:t>
      </w:r>
      <w:proofErr w:type="spellStart"/>
      <w:r w:rsidRPr="002E3070">
        <w:rPr>
          <w:rFonts w:cs="Times New Roman"/>
          <w:i/>
          <w:iCs/>
        </w:rPr>
        <w:t>FishPhyloMaker</w:t>
      </w:r>
      <w:proofErr w:type="spellEnd"/>
      <w:r>
        <w:rPr>
          <w:rFonts w:cs="Times New Roman"/>
        </w:rPr>
        <w:t xml:space="preserve"> function separately for </w:t>
      </w:r>
      <w:r w:rsidR="002754A9">
        <w:rPr>
          <w:rFonts w:cs="Times New Roman"/>
        </w:rPr>
        <w:t xml:space="preserve">each </w:t>
      </w:r>
      <w:r w:rsidR="0074734F">
        <w:rPr>
          <w:rFonts w:cs="Times New Roman"/>
        </w:rPr>
        <w:t>ecoregion</w:t>
      </w:r>
      <w:r>
        <w:rPr>
          <w:rFonts w:cs="Times New Roman"/>
        </w:rPr>
        <w:t xml:space="preserve"> </w:t>
      </w:r>
      <w:r w:rsidR="0074734F">
        <w:rPr>
          <w:rFonts w:cs="Times New Roman"/>
        </w:rPr>
        <w:t xml:space="preserve">using the valid names retrieved from the </w:t>
      </w:r>
      <w:proofErr w:type="spellStart"/>
      <w:r w:rsidR="0074734F" w:rsidRPr="00AB0F62">
        <w:rPr>
          <w:rFonts w:cs="Times New Roman"/>
          <w:i/>
          <w:iCs/>
        </w:rPr>
        <w:t>FishTaxaMaker</w:t>
      </w:r>
      <w:proofErr w:type="spellEnd"/>
      <w:r w:rsidR="0074734F">
        <w:rPr>
          <w:rFonts w:cs="Times New Roman"/>
        </w:rPr>
        <w:t xml:space="preserve"> </w:t>
      </w:r>
      <w:r>
        <w:rPr>
          <w:rFonts w:cs="Times New Roman"/>
        </w:rPr>
        <w:t>(Figure 2). For simplicity</w:t>
      </w:r>
      <w:r w:rsidR="00380EAD">
        <w:rPr>
          <w:rFonts w:cs="Times New Roman"/>
        </w:rPr>
        <w:t xml:space="preserve"> and reprodu</w:t>
      </w:r>
      <w:r w:rsidR="00407C62">
        <w:rPr>
          <w:rFonts w:cs="Times New Roman"/>
        </w:rPr>
        <w:t>c</w:t>
      </w:r>
      <w:r w:rsidR="00380EAD">
        <w:rPr>
          <w:rFonts w:cs="Times New Roman"/>
        </w:rPr>
        <w:t>ibility</w:t>
      </w:r>
      <w:r w:rsidR="00407C62">
        <w:rPr>
          <w:rFonts w:cs="Times New Roman"/>
        </w:rPr>
        <w:t>,</w:t>
      </w:r>
      <w:r>
        <w:rPr>
          <w:rFonts w:cs="Times New Roman"/>
        </w:rPr>
        <w:t xml:space="preserve"> we set the argument </w:t>
      </w:r>
      <w:proofErr w:type="spellStart"/>
      <w:proofErr w:type="gramStart"/>
      <w:r w:rsidRPr="002E3070">
        <w:rPr>
          <w:rFonts w:ascii="Lucida Console" w:hAnsi="Lucida Console" w:cs="Arial"/>
          <w:sz w:val="20"/>
          <w:szCs w:val="20"/>
        </w:rPr>
        <w:t>insert.base</w:t>
      </w:r>
      <w:proofErr w:type="gramEnd"/>
      <w:r w:rsidRPr="002E3070">
        <w:rPr>
          <w:rFonts w:ascii="Lucida Console" w:hAnsi="Lucida Console" w:cs="Arial"/>
          <w:sz w:val="20"/>
          <w:szCs w:val="20"/>
        </w:rPr>
        <w:t>.node</w:t>
      </w:r>
      <w:proofErr w:type="spellEnd"/>
      <w:r w:rsidRPr="00076350" w:rsidDel="00076350">
        <w:rPr>
          <w:rFonts w:cs="Times New Roman"/>
        </w:rPr>
        <w:t xml:space="preserve"> </w:t>
      </w:r>
      <w:r>
        <w:rPr>
          <w:rFonts w:cs="Times New Roman"/>
        </w:rPr>
        <w:t>as TRUE</w:t>
      </w:r>
      <w:r w:rsidR="00380EAD">
        <w:rPr>
          <w:rFonts w:cs="Times New Roman"/>
        </w:rPr>
        <w:t xml:space="preserve">, thus, inserting all species at the base node of its corresponding family </w:t>
      </w:r>
      <w:r w:rsidR="002B4126">
        <w:rPr>
          <w:rFonts w:cs="Times New Roman"/>
        </w:rPr>
        <w:t xml:space="preserve">and order. We also </w:t>
      </w:r>
      <w:r w:rsidR="00A63143">
        <w:rPr>
          <w:rFonts w:cs="Times New Roman"/>
        </w:rPr>
        <w:t xml:space="preserve">set the argument </w:t>
      </w:r>
      <w:proofErr w:type="spellStart"/>
      <w:proofErr w:type="gramStart"/>
      <w:r w:rsidR="00A63143" w:rsidRPr="002E3070">
        <w:rPr>
          <w:rFonts w:ascii="Lucida Console" w:hAnsi="Lucida Console" w:cs="Arial"/>
          <w:sz w:val="20"/>
          <w:szCs w:val="20"/>
        </w:rPr>
        <w:t>return.insertions</w:t>
      </w:r>
      <w:proofErr w:type="spellEnd"/>
      <w:proofErr w:type="gramEnd"/>
      <w:r w:rsidR="00A63143" w:rsidRPr="002E3070">
        <w:rPr>
          <w:rFonts w:ascii="Lucida Console" w:hAnsi="Lucida Console" w:cs="Arial"/>
          <w:sz w:val="20"/>
          <w:szCs w:val="20"/>
        </w:rPr>
        <w:t xml:space="preserve"> = TRUE</w:t>
      </w:r>
      <w:r w:rsidR="008357A2" w:rsidRPr="002E3070">
        <w:rPr>
          <w:rFonts w:cs="Times New Roman"/>
        </w:rPr>
        <w:t xml:space="preserve"> </w:t>
      </w:r>
      <w:r w:rsidR="002E69CC">
        <w:rPr>
          <w:rFonts w:cs="Times New Roman"/>
        </w:rPr>
        <w:t xml:space="preserve">for retrieving </w:t>
      </w:r>
      <w:r w:rsidR="008357A2">
        <w:rPr>
          <w:rFonts w:cs="Times New Roman"/>
        </w:rPr>
        <w:t xml:space="preserve">the </w:t>
      </w:r>
      <w:r w:rsidR="00531B36">
        <w:rPr>
          <w:rFonts w:cs="Times New Roman"/>
        </w:rPr>
        <w:t xml:space="preserve">insertion </w:t>
      </w:r>
      <w:r w:rsidR="008357A2">
        <w:rPr>
          <w:rFonts w:cs="Times New Roman"/>
        </w:rPr>
        <w:t xml:space="preserve">information </w:t>
      </w:r>
      <w:r w:rsidR="007255FF">
        <w:rPr>
          <w:rFonts w:cs="Times New Roman"/>
        </w:rPr>
        <w:t>of each species</w:t>
      </w:r>
      <w:r w:rsidR="00531B36">
        <w:rPr>
          <w:rFonts w:cs="Times New Roman"/>
        </w:rPr>
        <w:t>.</w:t>
      </w:r>
      <w:r w:rsidR="007255FF">
        <w:rPr>
          <w:rFonts w:cs="Times New Roman"/>
        </w:rPr>
        <w:t xml:space="preserve"> </w:t>
      </w:r>
      <w:r w:rsidR="00323F94">
        <w:rPr>
          <w:rFonts w:cs="Times New Roman"/>
        </w:rPr>
        <w:t>Then, w</w:t>
      </w:r>
      <w:r w:rsidR="00D51A81">
        <w:rPr>
          <w:rFonts w:cs="Times New Roman"/>
        </w:rPr>
        <w:t xml:space="preserve">e </w:t>
      </w:r>
      <w:r w:rsidR="005D1CAF">
        <w:rPr>
          <w:rFonts w:cs="Times New Roman"/>
        </w:rPr>
        <w:t xml:space="preserve">applied the </w:t>
      </w:r>
      <w:proofErr w:type="spellStart"/>
      <w:r w:rsidR="005D1CAF" w:rsidRPr="002E3070">
        <w:rPr>
          <w:rFonts w:cs="Times New Roman"/>
          <w:i/>
          <w:iCs/>
        </w:rPr>
        <w:t>Darwinian_deficit</w:t>
      </w:r>
      <w:proofErr w:type="spellEnd"/>
      <w:r w:rsidR="005D1CAF">
        <w:rPr>
          <w:rFonts w:cs="Times New Roman"/>
        </w:rPr>
        <w:t xml:space="preserve"> functional to calculate</w:t>
      </w:r>
      <w:r w:rsidR="00323F94">
        <w:rPr>
          <w:rFonts w:cs="Times New Roman"/>
        </w:rPr>
        <w:t xml:space="preserve"> the Darwinian shortfall </w:t>
      </w:r>
      <w:r w:rsidR="00DC2A8D">
        <w:rPr>
          <w:rFonts w:cs="Times New Roman"/>
        </w:rPr>
        <w:t xml:space="preserve">for all the freshwater basins of the </w:t>
      </w:r>
      <w:r w:rsidR="00D26864">
        <w:rPr>
          <w:rFonts w:cs="Times New Roman"/>
        </w:rPr>
        <w:t>w</w:t>
      </w:r>
      <w:r w:rsidR="00DC2A8D">
        <w:rPr>
          <w:rFonts w:cs="Times New Roman"/>
        </w:rPr>
        <w:t>orld harborin</w:t>
      </w:r>
      <w:r w:rsidR="00D26864">
        <w:rPr>
          <w:rFonts w:cs="Times New Roman"/>
        </w:rPr>
        <w:t>g</w:t>
      </w:r>
      <w:r w:rsidR="00DC2A8D">
        <w:rPr>
          <w:rFonts w:cs="Times New Roman"/>
        </w:rPr>
        <w:t xml:space="preserve"> at least three species </w:t>
      </w:r>
      <w:r w:rsidR="00284B79">
        <w:rPr>
          <w:rFonts w:cs="Times New Roman"/>
        </w:rPr>
        <w:t>(</w:t>
      </w:r>
      <w:r w:rsidR="00DC2A8D">
        <w:rPr>
          <w:rFonts w:cs="Times New Roman"/>
        </w:rPr>
        <w:t>Tedesco et al. 2017)</w:t>
      </w:r>
      <w:r w:rsidR="005D1CAF">
        <w:rPr>
          <w:rFonts w:cs="Times New Roman"/>
        </w:rPr>
        <w:t>.</w:t>
      </w:r>
      <w:r w:rsidR="00D26864">
        <w:rPr>
          <w:rFonts w:cs="Times New Roman"/>
        </w:rPr>
        <w:t xml:space="preserve"> T</w:t>
      </w:r>
      <w:r w:rsidR="0055308D">
        <w:rPr>
          <w:rFonts w:cs="Times New Roman"/>
        </w:rPr>
        <w:t xml:space="preserve">he </w:t>
      </w:r>
      <w:proofErr w:type="spellStart"/>
      <w:r w:rsidR="00C06C00" w:rsidRPr="002E3070">
        <w:rPr>
          <w:rFonts w:cs="Times New Roman"/>
          <w:i/>
          <w:iCs/>
        </w:rPr>
        <w:t>Darwinian_deficit</w:t>
      </w:r>
      <w:proofErr w:type="spellEnd"/>
      <w:r w:rsidR="00C06C00">
        <w:rPr>
          <w:rFonts w:cs="Times New Roman"/>
        </w:rPr>
        <w:t xml:space="preserve"> </w:t>
      </w:r>
      <w:r w:rsidR="00D26864">
        <w:rPr>
          <w:rFonts w:cs="Times New Roman"/>
        </w:rPr>
        <w:t>function</w:t>
      </w:r>
      <w:r w:rsidR="00B647C7">
        <w:rPr>
          <w:rFonts w:cs="Times New Roman"/>
        </w:rPr>
        <w:t xml:space="preserve"> was calculate considering only congeneric insertions, however, the function</w:t>
      </w:r>
      <w:r w:rsidR="00D26864">
        <w:rPr>
          <w:rFonts w:cs="Times New Roman"/>
        </w:rPr>
        <w:t xml:space="preserve"> </w:t>
      </w:r>
      <w:r w:rsidR="00900FE8">
        <w:rPr>
          <w:rFonts w:cs="Times New Roman"/>
        </w:rPr>
        <w:t xml:space="preserve">may also </w:t>
      </w:r>
      <w:r w:rsidR="0055308D">
        <w:rPr>
          <w:rFonts w:cs="Times New Roman"/>
        </w:rPr>
        <w:t>include other levels of phylogenetic insertion, like family and order insertions.</w:t>
      </w:r>
      <w:r w:rsidR="00E55D97">
        <w:rPr>
          <w:rFonts w:cs="Times New Roman"/>
        </w:rPr>
        <w:t xml:space="preserve"> </w:t>
      </w:r>
      <w:r w:rsidR="00D012DF">
        <w:rPr>
          <w:rFonts w:cs="Times New Roman"/>
        </w:rPr>
        <w:t>All the c</w:t>
      </w:r>
      <w:r>
        <w:rPr>
          <w:rFonts w:cs="Times New Roman"/>
        </w:rPr>
        <w:t>od</w:t>
      </w:r>
      <w:r w:rsidR="00D012DF">
        <w:rPr>
          <w:rFonts w:cs="Times New Roman"/>
        </w:rPr>
        <w:t>es need to</w:t>
      </w:r>
      <w:r w:rsidR="00E55D97">
        <w:rPr>
          <w:rFonts w:cs="Times New Roman"/>
        </w:rPr>
        <w:t xml:space="preserve"> fully</w:t>
      </w:r>
      <w:r w:rsidR="00D012DF">
        <w:rPr>
          <w:rFonts w:cs="Times New Roman"/>
        </w:rPr>
        <w:t xml:space="preserve"> </w:t>
      </w:r>
      <w:r w:rsidR="00900FE8">
        <w:rPr>
          <w:rFonts w:cs="Times New Roman"/>
        </w:rPr>
        <w:t xml:space="preserve">reproduce </w:t>
      </w:r>
      <w:proofErr w:type="gramStart"/>
      <w:r w:rsidR="00E55D97">
        <w:rPr>
          <w:rFonts w:cs="Times New Roman"/>
        </w:rPr>
        <w:t>these</w:t>
      </w:r>
      <w:r w:rsidR="00900FE8">
        <w:rPr>
          <w:rFonts w:cs="Times New Roman"/>
        </w:rPr>
        <w:t xml:space="preserve"> analysis</w:t>
      </w:r>
      <w:proofErr w:type="gramEnd"/>
      <w:r w:rsidR="00900FE8">
        <w:rPr>
          <w:rFonts w:cs="Times New Roman"/>
        </w:rPr>
        <w:t xml:space="preserve"> </w:t>
      </w:r>
      <w:r w:rsidR="00D012DF">
        <w:rPr>
          <w:rFonts w:cs="Times New Roman"/>
        </w:rPr>
        <w:t xml:space="preserve">is </w:t>
      </w:r>
      <w:r>
        <w:rPr>
          <w:rFonts w:cs="Times New Roman"/>
        </w:rPr>
        <w:t>provided at GitHub (</w:t>
      </w:r>
      <w:proofErr w:type="spellStart"/>
      <w:r w:rsidRPr="00BF36D0">
        <w:t>GabrielNakamura</w:t>
      </w:r>
      <w:proofErr w:type="spellEnd"/>
      <w:r w:rsidRPr="00BF36D0">
        <w:t>/</w:t>
      </w:r>
      <w:proofErr w:type="spellStart"/>
      <w:r w:rsidRPr="00BF36D0">
        <w:t>MS_FishPhyloMaker</w:t>
      </w:r>
      <w:proofErr w:type="spellEnd"/>
      <w:r>
        <w:rPr>
          <w:rFonts w:cs="Times New Roman"/>
        </w:rPr>
        <w:t>)</w:t>
      </w:r>
      <w:r w:rsidR="00E55D97">
        <w:rPr>
          <w:rFonts w:cs="Times New Roman"/>
        </w:rPr>
        <w:t xml:space="preserve"> repository</w:t>
      </w:r>
      <w:r>
        <w:rPr>
          <w:rFonts w:cs="Times New Roman"/>
        </w:rPr>
        <w:t xml:space="preserve">. </w:t>
      </w:r>
    </w:p>
    <w:p w14:paraId="774AC113" w14:textId="77777777" w:rsidR="00900FE8" w:rsidRDefault="00900FE8" w:rsidP="005036CF">
      <w:pPr>
        <w:ind w:firstLine="708"/>
        <w:rPr>
          <w:rFonts w:cs="Times New Roman"/>
        </w:rPr>
      </w:pPr>
    </w:p>
    <w:p w14:paraId="2BC65B48" w14:textId="6B60B275" w:rsidR="00B458AA" w:rsidRDefault="00B458AA" w:rsidP="00FA162C">
      <w:pPr>
        <w:rPr>
          <w:rFonts w:cs="Times New Roman"/>
          <w:b/>
          <w:bCs/>
        </w:rPr>
      </w:pPr>
      <w:r w:rsidRPr="00CC21F9">
        <w:rPr>
          <w:rFonts w:cs="Times New Roman"/>
          <w:b/>
          <w:bCs/>
        </w:rPr>
        <w:t>Results</w:t>
      </w:r>
    </w:p>
    <w:p w14:paraId="7E23F728" w14:textId="2680865B" w:rsidR="001E6E6E" w:rsidRDefault="001E6E6E" w:rsidP="001E6E6E">
      <w:pPr>
        <w:ind w:firstLine="708"/>
        <w:rPr>
          <w:rFonts w:cs="Times New Roman"/>
        </w:rPr>
      </w:pPr>
      <w:r>
        <w:rPr>
          <w:rFonts w:cs="Times New Roman"/>
        </w:rPr>
        <w:t xml:space="preserve">The entire insertion procedure lasted approximately two hours using one core from a </w:t>
      </w:r>
      <w:r w:rsidR="00BC328D">
        <w:rPr>
          <w:rFonts w:cs="Times New Roman"/>
        </w:rPr>
        <w:t xml:space="preserve">computer </w:t>
      </w:r>
      <w:r>
        <w:rPr>
          <w:rFonts w:cs="Times New Roman"/>
        </w:rPr>
        <w:t xml:space="preserve">machine with an i5 processor. A total of 821 species were inserted, with the </w:t>
      </w:r>
      <w:proofErr w:type="spellStart"/>
      <w:r>
        <w:rPr>
          <w:rFonts w:cs="Times New Roman"/>
        </w:rPr>
        <w:t>Afrotropics</w:t>
      </w:r>
      <w:proofErr w:type="spellEnd"/>
      <w:r>
        <w:rPr>
          <w:rFonts w:cs="Times New Roman"/>
        </w:rPr>
        <w:t xml:space="preserve"> exhibiting the largest number of insertions (359 from 767</w:t>
      </w:r>
      <w:r w:rsidR="00BC328D">
        <w:rPr>
          <w:rFonts w:cs="Times New Roman"/>
        </w:rPr>
        <w:t>, Figure 2</w:t>
      </w:r>
      <w:r>
        <w:rPr>
          <w:rFonts w:cs="Times New Roman"/>
        </w:rPr>
        <w:t>).</w:t>
      </w:r>
      <w:r w:rsidR="0002547E">
        <w:rPr>
          <w:rFonts w:cs="Times New Roman"/>
        </w:rPr>
        <w:t xml:space="preserve"> On the contrary, </w:t>
      </w:r>
      <w:r w:rsidR="009D6E34">
        <w:rPr>
          <w:rFonts w:cs="Times New Roman"/>
        </w:rPr>
        <w:t xml:space="preserve">the </w:t>
      </w:r>
      <w:r w:rsidR="0002547E">
        <w:rPr>
          <w:rFonts w:cs="Times New Roman"/>
        </w:rPr>
        <w:t>N</w:t>
      </w:r>
      <w:r w:rsidR="00BF61B3">
        <w:rPr>
          <w:rFonts w:cs="Times New Roman"/>
        </w:rPr>
        <w:t>e</w:t>
      </w:r>
      <w:r w:rsidR="0002547E">
        <w:rPr>
          <w:rFonts w:cs="Times New Roman"/>
        </w:rPr>
        <w:t>ar</w:t>
      </w:r>
      <w:r w:rsidR="00BF61B3">
        <w:rPr>
          <w:rFonts w:cs="Times New Roman"/>
        </w:rPr>
        <w:t>c</w:t>
      </w:r>
      <w:r w:rsidR="0002547E">
        <w:rPr>
          <w:rFonts w:cs="Times New Roman"/>
        </w:rPr>
        <w:t xml:space="preserve">tic </w:t>
      </w:r>
      <w:r w:rsidR="009D6E34">
        <w:rPr>
          <w:rFonts w:cs="Times New Roman"/>
        </w:rPr>
        <w:t>displayed</w:t>
      </w:r>
      <w:r w:rsidR="00A77896">
        <w:rPr>
          <w:rFonts w:cs="Times New Roman"/>
        </w:rPr>
        <w:t xml:space="preserve"> the least number of </w:t>
      </w:r>
      <w:r w:rsidR="009D6E34">
        <w:rPr>
          <w:rFonts w:cs="Times New Roman"/>
        </w:rPr>
        <w:t>insertions</w:t>
      </w:r>
      <w:r w:rsidR="00A77896">
        <w:rPr>
          <w:rFonts w:cs="Times New Roman"/>
        </w:rPr>
        <w:t>, being only six species inserted at the genus level</w:t>
      </w:r>
      <w:r w:rsidR="008B52E4">
        <w:rPr>
          <w:rFonts w:cs="Times New Roman"/>
        </w:rPr>
        <w:t xml:space="preserve"> (</w:t>
      </w:r>
      <w:r w:rsidR="00A77896">
        <w:rPr>
          <w:rFonts w:cs="Times New Roman"/>
        </w:rPr>
        <w:t xml:space="preserve">2.7% of missing species in </w:t>
      </w:r>
      <w:r w:rsidR="00BF61B3">
        <w:rPr>
          <w:rFonts w:cs="Times New Roman"/>
        </w:rPr>
        <w:t xml:space="preserve">the </w:t>
      </w:r>
      <w:r w:rsidR="00A77896">
        <w:rPr>
          <w:rFonts w:cs="Times New Roman"/>
        </w:rPr>
        <w:t>phylogenetic tree</w:t>
      </w:r>
      <w:r w:rsidR="008B52E4">
        <w:rPr>
          <w:rFonts w:cs="Times New Roman"/>
        </w:rPr>
        <w:t>)</w:t>
      </w:r>
      <w:r w:rsidR="00A77896">
        <w:rPr>
          <w:rFonts w:cs="Times New Roman"/>
        </w:rPr>
        <w:t xml:space="preserve">. </w:t>
      </w:r>
      <w:r w:rsidR="00C163DA">
        <w:rPr>
          <w:rFonts w:cs="Times New Roman"/>
        </w:rPr>
        <w:t xml:space="preserve">Indo-Malay and </w:t>
      </w:r>
      <w:r w:rsidR="00C163DA">
        <w:rPr>
          <w:rFonts w:cs="Times New Roman"/>
        </w:rPr>
        <w:lastRenderedPageBreak/>
        <w:t>Neotropic</w:t>
      </w:r>
      <w:r w:rsidR="00315F78">
        <w:rPr>
          <w:rFonts w:cs="Times New Roman"/>
        </w:rPr>
        <w:t>s</w:t>
      </w:r>
      <w:r w:rsidR="00C163DA">
        <w:rPr>
          <w:rFonts w:cs="Times New Roman"/>
        </w:rPr>
        <w:t xml:space="preserve"> presented 30.3% and 30% of </w:t>
      </w:r>
      <w:r w:rsidR="00315F78">
        <w:rPr>
          <w:rFonts w:cs="Times New Roman"/>
        </w:rPr>
        <w:t>insertions,</w:t>
      </w:r>
      <w:r w:rsidR="00315F78" w:rsidRPr="00315F78">
        <w:rPr>
          <w:rFonts w:cs="Times New Roman"/>
        </w:rPr>
        <w:t xml:space="preserve"> </w:t>
      </w:r>
      <w:r w:rsidR="00315F78">
        <w:rPr>
          <w:rFonts w:cs="Times New Roman"/>
        </w:rPr>
        <w:t>respectively</w:t>
      </w:r>
      <w:r w:rsidR="00053EAE">
        <w:rPr>
          <w:rFonts w:cs="Times New Roman"/>
        </w:rPr>
        <w:t>.</w:t>
      </w:r>
      <w:r w:rsidR="00323178">
        <w:rPr>
          <w:rFonts w:cs="Times New Roman"/>
        </w:rPr>
        <w:t xml:space="preserve"> </w:t>
      </w:r>
      <w:r w:rsidR="005176A3">
        <w:rPr>
          <w:rFonts w:cs="Times New Roman"/>
        </w:rPr>
        <w:t>Except for the Nearctic, all the remaining ecoregions exhibited</w:t>
      </w:r>
      <w:r w:rsidR="005E55D9">
        <w:rPr>
          <w:rFonts w:cs="Times New Roman"/>
        </w:rPr>
        <w:t xml:space="preserve"> insertions in all </w:t>
      </w:r>
      <w:r w:rsidR="005176A3">
        <w:rPr>
          <w:rFonts w:cs="Times New Roman"/>
        </w:rPr>
        <w:t xml:space="preserve">considered </w:t>
      </w:r>
      <w:r w:rsidR="00B400CC">
        <w:rPr>
          <w:rFonts w:cs="Times New Roman"/>
        </w:rPr>
        <w:t xml:space="preserve">taxonomic levels </w:t>
      </w:r>
      <w:r w:rsidR="005176A3">
        <w:rPr>
          <w:rFonts w:cs="Times New Roman"/>
        </w:rPr>
        <w:t>(Figure 2)</w:t>
      </w:r>
      <w:r w:rsidR="0049214A">
        <w:rPr>
          <w:rFonts w:cs="Times New Roman"/>
        </w:rPr>
        <w:t>.</w:t>
      </w:r>
    </w:p>
    <w:p w14:paraId="77AB352D" w14:textId="77777777" w:rsidR="001E6E6E" w:rsidRPr="00CC21F9" w:rsidRDefault="001E6E6E" w:rsidP="00FA162C">
      <w:pPr>
        <w:rPr>
          <w:rFonts w:cs="Times New Roman"/>
          <w:b/>
          <w:bCs/>
        </w:rPr>
      </w:pPr>
    </w:p>
    <w:p w14:paraId="48DFB606" w14:textId="77777777" w:rsidR="00912DBA" w:rsidRDefault="00077CBD" w:rsidP="00CC21F9">
      <w:pPr>
        <w:keepNext/>
      </w:pPr>
      <w:r>
        <w:rPr>
          <w:rFonts w:cs="Times New Roman"/>
          <w:noProof/>
        </w:rPr>
        <w:drawing>
          <wp:inline distT="0" distB="0" distL="0" distR="0" wp14:anchorId="1CBDF62C" wp14:editId="29552FA0">
            <wp:extent cx="5731510" cy="5847715"/>
            <wp:effectExtent l="0" t="0" r="254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847715"/>
                    </a:xfrm>
                    <a:prstGeom prst="rect">
                      <a:avLst/>
                    </a:prstGeom>
                  </pic:spPr>
                </pic:pic>
              </a:graphicData>
            </a:graphic>
          </wp:inline>
        </w:drawing>
      </w:r>
    </w:p>
    <w:p w14:paraId="151705E1" w14:textId="17F9A970" w:rsidR="005327B3" w:rsidRDefault="00912DBA" w:rsidP="00F4538A">
      <w:pPr>
        <w:rPr>
          <w:rFonts w:cs="Times New Roman"/>
        </w:rPr>
      </w:pPr>
      <w:r>
        <w:t xml:space="preserve">Figure </w:t>
      </w:r>
      <w:r w:rsidR="005F2599">
        <w:fldChar w:fldCharType="begin"/>
      </w:r>
      <w:r w:rsidR="005F2599">
        <w:instrText xml:space="preserve"> SEQ Figure \* ARABIC </w:instrText>
      </w:r>
      <w:r w:rsidR="005F2599">
        <w:fldChar w:fldCharType="separate"/>
      </w:r>
      <w:r>
        <w:rPr>
          <w:noProof/>
        </w:rPr>
        <w:t>2</w:t>
      </w:r>
      <w:r w:rsidR="005F2599">
        <w:rPr>
          <w:noProof/>
        </w:rPr>
        <w:fldChar w:fldCharType="end"/>
      </w:r>
      <w:r w:rsidR="00DD5807">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CC21F9">
        <w:rPr>
          <w:rFonts w:cs="Times New Roman"/>
        </w:rPr>
        <w:t xml:space="preserve"> (the code</w:t>
      </w:r>
      <w:r w:rsidR="003B5F83">
        <w:rPr>
          <w:rFonts w:cs="Times New Roman"/>
        </w:rPr>
        <w:t xml:space="preserve"> indicating the insertion level was</w:t>
      </w:r>
      <w:r w:rsidR="00CC21F9">
        <w:rPr>
          <w:rFonts w:cs="Times New Roman"/>
        </w:rPr>
        <w:t xml:space="preserve"> explained in </w:t>
      </w:r>
      <w:r w:rsidR="003B5F83">
        <w:rPr>
          <w:rFonts w:cs="Times New Roman"/>
        </w:rPr>
        <w:lastRenderedPageBreak/>
        <w:t>Methods</w:t>
      </w:r>
      <w:r w:rsidR="00CC21F9">
        <w:rPr>
          <w:rFonts w:cs="Times New Roman"/>
        </w:rPr>
        <w:t xml:space="preserve"> section)</w:t>
      </w:r>
      <w:r w:rsidR="00D30B6C">
        <w:rPr>
          <w:rFonts w:cs="Times New Roman"/>
        </w:rPr>
        <w:t>.</w:t>
      </w:r>
      <w:r w:rsidR="0003472B">
        <w:rPr>
          <w:rFonts w:cs="Times New Roman"/>
        </w:rPr>
        <w:t xml:space="preserve"> </w:t>
      </w:r>
      <w:r w:rsidR="00703AE0">
        <w:rPr>
          <w:rFonts w:cs="Times New Roman"/>
        </w:rPr>
        <w:t>The percentage</w:t>
      </w:r>
      <w:r w:rsidR="0003472B">
        <w:rPr>
          <w:rFonts w:cs="Times New Roman"/>
        </w:rPr>
        <w:t>s</w:t>
      </w:r>
      <w:r w:rsidR="00703AE0">
        <w:rPr>
          <w:rFonts w:cs="Times New Roman"/>
        </w:rPr>
        <w:t xml:space="preserve"> of insertions</w:t>
      </w:r>
      <w:r w:rsidR="0003472B">
        <w:rPr>
          <w:rFonts w:cs="Times New Roman"/>
        </w:rPr>
        <w:t xml:space="preserve"> </w:t>
      </w:r>
      <w:r w:rsidR="00B54145">
        <w:rPr>
          <w:rFonts w:cs="Times New Roman"/>
        </w:rPr>
        <w:t xml:space="preserve">over the total number of species </w:t>
      </w:r>
      <w:r w:rsidR="007F6E88">
        <w:rPr>
          <w:rFonts w:cs="Times New Roman"/>
        </w:rPr>
        <w:t>for each ecoregion</w:t>
      </w:r>
      <w:r w:rsidR="0003472B">
        <w:rPr>
          <w:rFonts w:cs="Times New Roman"/>
        </w:rPr>
        <w:t xml:space="preserve"> are shown</w:t>
      </w:r>
      <w:r w:rsidR="007F6E88">
        <w:rPr>
          <w:rFonts w:cs="Times New Roman"/>
        </w:rPr>
        <w:t>.</w:t>
      </w:r>
    </w:p>
    <w:p w14:paraId="177967EB" w14:textId="0D289CA5" w:rsidR="00FF7ADC" w:rsidRDefault="005327B3" w:rsidP="00BF5E32">
      <w:r>
        <w:rPr>
          <w:rFonts w:cs="Times New Roman"/>
        </w:rPr>
        <w:tab/>
        <w:t xml:space="preserve">We observed that tropical regions exhibited larger </w:t>
      </w:r>
      <w:r w:rsidR="00B500A7">
        <w:rPr>
          <w:rFonts w:cs="Times New Roman"/>
        </w:rPr>
        <w:t>Darwinian shortfalls</w:t>
      </w:r>
      <w:r>
        <w:rPr>
          <w:rFonts w:cs="Times New Roman"/>
        </w:rPr>
        <w:t>,</w:t>
      </w:r>
      <w:r w:rsidR="00B500A7">
        <w:rPr>
          <w:rFonts w:cs="Times New Roman"/>
        </w:rPr>
        <w:t xml:space="preserve"> </w:t>
      </w:r>
      <w:r>
        <w:rPr>
          <w:rFonts w:cs="Times New Roman"/>
        </w:rPr>
        <w:t xml:space="preserve">while </w:t>
      </w:r>
      <w:r w:rsidR="00661B28">
        <w:rPr>
          <w:rFonts w:cs="Times New Roman"/>
        </w:rPr>
        <w:t>northe</w:t>
      </w:r>
      <w:r w:rsidR="005176A3">
        <w:rPr>
          <w:rFonts w:cs="Times New Roman"/>
        </w:rPr>
        <w:t>rn</w:t>
      </w:r>
      <w:r w:rsidR="00661B28">
        <w:rPr>
          <w:rFonts w:cs="Times New Roman"/>
        </w:rPr>
        <w:t xml:space="preserve"> sites had lower values of </w:t>
      </w:r>
      <w:r w:rsidR="0043628F">
        <w:rPr>
          <w:rFonts w:cs="Times New Roman"/>
        </w:rPr>
        <w:t>shortfalls</w:t>
      </w:r>
      <w:r w:rsidR="003D2C1C">
        <w:rPr>
          <w:rFonts w:cs="Times New Roman"/>
        </w:rPr>
        <w:t xml:space="preserve"> (Figure 3)</w:t>
      </w:r>
      <w:r w:rsidR="00661B28">
        <w:rPr>
          <w:rFonts w:cs="Times New Roman"/>
        </w:rPr>
        <w:t>.</w:t>
      </w:r>
      <w:r w:rsidR="00250DF3">
        <w:rPr>
          <w:rFonts w:cs="Times New Roman"/>
        </w:rPr>
        <w:t xml:space="preserve"> </w:t>
      </w:r>
      <w:r w:rsidR="00291F8B">
        <w:rPr>
          <w:rFonts w:cs="Times New Roman"/>
        </w:rPr>
        <w:t>T</w:t>
      </w:r>
      <w:r w:rsidR="003D2C1C">
        <w:rPr>
          <w:rFonts w:cs="Times New Roman"/>
        </w:rPr>
        <w:t xml:space="preserve">he </w:t>
      </w:r>
      <w:r w:rsidR="00AF3863">
        <w:rPr>
          <w:rFonts w:cs="Times New Roman"/>
        </w:rPr>
        <w:t>highest values of Darwinian shortfalls w</w:t>
      </w:r>
      <w:r w:rsidR="000054FE">
        <w:rPr>
          <w:rFonts w:cs="Times New Roman"/>
        </w:rPr>
        <w:t xml:space="preserve">ere found in </w:t>
      </w:r>
      <w:proofErr w:type="spellStart"/>
      <w:r w:rsidR="000054FE">
        <w:rPr>
          <w:rFonts w:cs="Times New Roman"/>
        </w:rPr>
        <w:t>Afrotropics</w:t>
      </w:r>
      <w:proofErr w:type="spellEnd"/>
      <w:r w:rsidR="000054FE">
        <w:rPr>
          <w:rFonts w:cs="Times New Roman"/>
        </w:rPr>
        <w:t xml:space="preserve"> </w:t>
      </w:r>
      <w:r w:rsidR="00703648">
        <w:rPr>
          <w:rFonts w:cs="Times New Roman"/>
        </w:rPr>
        <w:t xml:space="preserve">and Neotropics, </w:t>
      </w:r>
      <w:r w:rsidR="000054FE">
        <w:rPr>
          <w:rFonts w:cs="Times New Roman"/>
        </w:rPr>
        <w:t xml:space="preserve">as some drainages did not harbor </w:t>
      </w:r>
      <w:r w:rsidR="00365C55">
        <w:rPr>
          <w:rFonts w:cs="Times New Roman"/>
        </w:rPr>
        <w:t xml:space="preserve">any </w:t>
      </w:r>
      <w:r w:rsidR="001B286B">
        <w:rPr>
          <w:rFonts w:cs="Times New Roman"/>
        </w:rPr>
        <w:t xml:space="preserve">(or few) </w:t>
      </w:r>
      <w:r w:rsidR="00365C55">
        <w:rPr>
          <w:rFonts w:cs="Times New Roman"/>
        </w:rPr>
        <w:t xml:space="preserve">species in </w:t>
      </w:r>
      <w:r w:rsidR="00703648">
        <w:rPr>
          <w:rFonts w:cs="Times New Roman"/>
        </w:rPr>
        <w:t xml:space="preserve">the original </w:t>
      </w:r>
      <w:proofErr w:type="spellStart"/>
      <w:r w:rsidR="001D523B">
        <w:rPr>
          <w:rFonts w:cs="Times New Roman"/>
        </w:rPr>
        <w:t>Rabosky</w:t>
      </w:r>
      <w:r w:rsidR="00E211C7">
        <w:rPr>
          <w:rFonts w:cs="Times New Roman"/>
        </w:rPr>
        <w:t>'</w:t>
      </w:r>
      <w:r w:rsidR="001D523B">
        <w:rPr>
          <w:rFonts w:cs="Times New Roman"/>
        </w:rPr>
        <w:t>s</w:t>
      </w:r>
      <w:proofErr w:type="spellEnd"/>
      <w:r w:rsidR="00365C55">
        <w:rPr>
          <w:rFonts w:cs="Times New Roman"/>
        </w:rPr>
        <w:t xml:space="preserve"> phylogen</w:t>
      </w:r>
      <w:r w:rsidR="007F04A2">
        <w:rPr>
          <w:rFonts w:cs="Times New Roman"/>
        </w:rPr>
        <w:t>y</w:t>
      </w:r>
      <w:r w:rsidR="00925453">
        <w:rPr>
          <w:rFonts w:cs="Times New Roman"/>
        </w:rPr>
        <w:t>.</w:t>
      </w:r>
      <w:r w:rsidR="003C34DF">
        <w:rPr>
          <w:rFonts w:cs="Times New Roman"/>
        </w:rPr>
        <w:t xml:space="preserve"> The grey areas correspond to sites that do not presented species occurrences accordingly to Tedesco et al (2017) study.</w:t>
      </w:r>
      <w:r w:rsidR="00FF7ADC">
        <w:rPr>
          <w:rFonts w:cs="Times New Roman"/>
          <w:noProof/>
        </w:rPr>
        <w:drawing>
          <wp:inline distT="0" distB="0" distL="0" distR="0" wp14:anchorId="0097388B" wp14:editId="63D2BB1F">
            <wp:extent cx="6366933" cy="3183467"/>
            <wp:effectExtent l="0" t="0" r="0" b="4445"/>
            <wp:docPr id="4"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ap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5470" cy="3202735"/>
                    </a:xfrm>
                    <a:prstGeom prst="rect">
                      <a:avLst/>
                    </a:prstGeom>
                  </pic:spPr>
                </pic:pic>
              </a:graphicData>
            </a:graphic>
          </wp:inline>
        </w:drawing>
      </w:r>
    </w:p>
    <w:p w14:paraId="27945540" w14:textId="3546D3DD" w:rsidR="00FF7ADC" w:rsidRPr="00912DBA" w:rsidRDefault="00FF7ADC" w:rsidP="00FF7ADC">
      <w:r>
        <w:t xml:space="preserve">Figure </w:t>
      </w:r>
      <w:fldSimple w:instr=" SEQ Figure \* ARABIC ">
        <w:r>
          <w:rPr>
            <w:noProof/>
          </w:rPr>
          <w:t>3</w:t>
        </w:r>
      </w:fldSimple>
      <w:r>
        <w:t>: Global distribution of the Darwini</w:t>
      </w:r>
      <w:r w:rsidR="00F870F9">
        <w:t>a</w:t>
      </w:r>
      <w:r>
        <w:t xml:space="preserve">n Shortfalls for ray-finned fishes, based on dataset available from Tedesco et al (2017). Values near to 1 indicate </w:t>
      </w:r>
      <w:r w:rsidR="00020B50">
        <w:t xml:space="preserve">a </w:t>
      </w:r>
      <w:r>
        <w:t xml:space="preserve">high </w:t>
      </w:r>
      <w:r w:rsidR="00020B50">
        <w:t xml:space="preserve">Darwinian </w:t>
      </w:r>
      <w:r w:rsidR="003C34DF">
        <w:t>shortfall</w:t>
      </w:r>
      <w:r>
        <w:t xml:space="preserve"> (</w:t>
      </w:r>
      <w:r w:rsidR="00020B50">
        <w:t>a</w:t>
      </w:r>
      <w:r w:rsidR="003C34DF">
        <w:t xml:space="preserve"> </w:t>
      </w:r>
      <w:r>
        <w:t xml:space="preserve">large </w:t>
      </w:r>
      <w:proofErr w:type="gramStart"/>
      <w:r>
        <w:t>amount</w:t>
      </w:r>
      <w:proofErr w:type="gramEnd"/>
      <w:r>
        <w:t xml:space="preserve"> of </w:t>
      </w:r>
      <w:r w:rsidR="00020B50">
        <w:t>congeneric insertions</w:t>
      </w:r>
      <w:r>
        <w:t xml:space="preserve">), while values near zero indicate </w:t>
      </w:r>
      <w:r w:rsidR="00020B50">
        <w:t xml:space="preserve">a </w:t>
      </w:r>
      <w:r>
        <w:t xml:space="preserve">low </w:t>
      </w:r>
      <w:r w:rsidR="003C34DF">
        <w:t>shortfall</w:t>
      </w:r>
      <w:r>
        <w:t xml:space="preserve">. </w:t>
      </w:r>
      <w:r w:rsidR="00B72E45">
        <w:t>G</w:t>
      </w:r>
      <w:r>
        <w:t xml:space="preserve">ray color indicates </w:t>
      </w:r>
      <w:r w:rsidR="00EE5766">
        <w:t>unsampled areas</w:t>
      </w:r>
      <w:r>
        <w:t>.</w:t>
      </w:r>
    </w:p>
    <w:p w14:paraId="6B758B99" w14:textId="77777777" w:rsidR="00FF7ADC" w:rsidRDefault="00FF7ADC" w:rsidP="00077CBD">
      <w:pPr>
        <w:rPr>
          <w:rFonts w:cs="Times New Roman"/>
        </w:rPr>
      </w:pPr>
    </w:p>
    <w:p w14:paraId="3C414100" w14:textId="57291E1D" w:rsidR="00925453" w:rsidRDefault="00925453" w:rsidP="00077CBD">
      <w:pPr>
        <w:rPr>
          <w:rFonts w:cs="Times New Roman"/>
          <w:b/>
          <w:bCs/>
        </w:rPr>
      </w:pPr>
      <w:r w:rsidRPr="00280923">
        <w:rPr>
          <w:rFonts w:cs="Times New Roman"/>
          <w:b/>
          <w:bCs/>
        </w:rPr>
        <w:t>Discussion</w:t>
      </w:r>
    </w:p>
    <w:p w14:paraId="0E3DE659" w14:textId="314DF757" w:rsidR="00925453" w:rsidRDefault="00925453" w:rsidP="00925453">
      <w:r>
        <w:t>We provided a user-friendly</w:t>
      </w:r>
      <w:r w:rsidR="002D5CA4">
        <w:t xml:space="preserve">, </w:t>
      </w:r>
      <w:proofErr w:type="gramStart"/>
      <w:r w:rsidR="002D5CA4">
        <w:t>efficient</w:t>
      </w:r>
      <w:proofErr w:type="gramEnd"/>
      <w:r>
        <w:t xml:space="preserve"> and reproducible way to construct phylogenetic tree</w:t>
      </w:r>
      <w:r w:rsidR="002D5CA4">
        <w:t>s</w:t>
      </w:r>
      <w:r>
        <w:t xml:space="preserve"> for a megadiverse group (Actinopterygii). The </w:t>
      </w:r>
      <w:proofErr w:type="spellStart"/>
      <w:r>
        <w:t>FishPhyloMaker</w:t>
      </w:r>
      <w:proofErr w:type="spellEnd"/>
      <w:r>
        <w:t xml:space="preserve"> package is in line with tools developed for plants, such as </w:t>
      </w:r>
      <w:proofErr w:type="spellStart"/>
      <w:r>
        <w:t>Phylomatic</w:t>
      </w:r>
      <w:proofErr w:type="spellEnd"/>
      <w:r>
        <w:t xml:space="preserve"> (C++ application) and </w:t>
      </w:r>
      <w:proofErr w:type="spellStart"/>
      <w:r>
        <w:t>V.PhyloMaker</w:t>
      </w:r>
      <w:proofErr w:type="spellEnd"/>
      <w:r>
        <w:t xml:space="preserve"> (R package) </w:t>
      </w:r>
      <w:r>
        <w:lastRenderedPageBreak/>
        <w:fldChar w:fldCharType="begin" w:fldLock="1"/>
      </w:r>
      <w: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d92bc29b-91b3-469d-aa0b-3d3bbbefffa9","http://www.mendeley.com/documents/?uuid=a4673d81-9017-4020-af49-3b5bb1d86824","http://www.mendeley.com/documents/?uuid=b385c673-7e94-4c05-aebf-8b8bbb6b8564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phylogenetics","type":"article-journal","volume":"5"},"uris":["http://www.mendeley.com/documents/?uuid=2d7f2dff-2348-480d-959d-147a0670582c"]}],"mendeley":{"formattedCitation":"(Jin and Qian, 2019; Webb and Donoghue, 2005)","plainTextFormattedCitation":"(Jin and Qian, 2019; Webb and Donoghue, 2005)","previouslyFormattedCitation":"(Jin and Qian, 2019; Webb and Donoghue, 2005)"},"properties":{"noteIndex":0},"schema":"https://github.com/citation-style-language/schema/raw/master/csl-citation.json"}</w:instrText>
      </w:r>
      <w:r>
        <w:fldChar w:fldCharType="separate"/>
      </w:r>
      <w:r w:rsidRPr="00BB366E">
        <w:rPr>
          <w:noProof/>
        </w:rPr>
        <w:t>(Jin and Qian, 2019; Webb and Donoghue, 2005)</w:t>
      </w:r>
      <w:r>
        <w:fldChar w:fldCharType="end"/>
      </w:r>
      <w:r>
        <w:t>, but includes different features</w:t>
      </w:r>
      <w:r w:rsidR="005E3BB3">
        <w:t>.</w:t>
      </w:r>
      <w:r>
        <w:t xml:space="preserve"> </w:t>
      </w:r>
      <w:r w:rsidR="005E3BB3">
        <w:t xml:space="preserve">These features include </w:t>
      </w:r>
      <w:r>
        <w:t>new options</w:t>
      </w:r>
      <w:r w:rsidR="002D5CA4">
        <w:t xml:space="preserve"> for inserti</w:t>
      </w:r>
      <w:r w:rsidR="005E3BB3">
        <w:t>ng</w:t>
      </w:r>
      <w:r w:rsidR="002D5CA4">
        <w:t xml:space="preserve"> </w:t>
      </w:r>
      <w:r w:rsidR="00554E8E">
        <w:t xml:space="preserve">species </w:t>
      </w:r>
      <w:r w:rsidR="00410201">
        <w:t xml:space="preserve">through </w:t>
      </w:r>
      <w:proofErr w:type="spellStart"/>
      <w:proofErr w:type="gramStart"/>
      <w:r w:rsidR="00410201">
        <w:t>a</w:t>
      </w:r>
      <w:proofErr w:type="spellEnd"/>
      <w:proofErr w:type="gramEnd"/>
      <w:r w:rsidR="00410201">
        <w:t xml:space="preserve"> interactive procedure in</w:t>
      </w:r>
      <w:r w:rsidR="00554E8E">
        <w:t xml:space="preserve"> phylogenies</w:t>
      </w:r>
      <w:r>
        <w:t xml:space="preserve"> and record</w:t>
      </w:r>
      <w:r w:rsidR="00554E8E">
        <w:t>ing</w:t>
      </w:r>
      <w:r>
        <w:t xml:space="preserve"> insertions</w:t>
      </w:r>
      <w:r w:rsidR="00554E8E">
        <w:t xml:space="preserve">. The latter </w:t>
      </w:r>
      <w:r w:rsidR="00280923">
        <w:t>feature</w:t>
      </w:r>
      <w:r w:rsidR="00554E8E">
        <w:t xml:space="preserve"> </w:t>
      </w:r>
      <w:r w:rsidR="00974421">
        <w:t>allow</w:t>
      </w:r>
      <w:r w:rsidR="006C705F">
        <w:t>s</w:t>
      </w:r>
      <w:r w:rsidR="00974421">
        <w:t xml:space="preserve"> </w:t>
      </w:r>
      <w:r w:rsidR="00D9443F">
        <w:t>a bet</w:t>
      </w:r>
      <w:r w:rsidR="00510C93">
        <w:t xml:space="preserve">ter systematization of building </w:t>
      </w:r>
      <w:proofErr w:type="spellStart"/>
      <w:r w:rsidR="00510C93">
        <w:t>supertrees</w:t>
      </w:r>
      <w:proofErr w:type="spellEnd"/>
      <w:r w:rsidR="00510C93">
        <w:t xml:space="preserve"> and </w:t>
      </w:r>
      <w:r w:rsidR="00686B1E">
        <w:t>calculating</w:t>
      </w:r>
      <w:r w:rsidR="00510C93">
        <w:t xml:space="preserve"> </w:t>
      </w:r>
      <w:r w:rsidR="00E70F8F">
        <w:t>the</w:t>
      </w:r>
      <w:r w:rsidR="00974421">
        <w:t xml:space="preserve"> first</w:t>
      </w:r>
      <w:r w:rsidR="00E70F8F">
        <w:t>, to our knowledge,</w:t>
      </w:r>
      <w:r w:rsidR="00974421">
        <w:t xml:space="preserve"> quantitative measure of </w:t>
      </w:r>
      <w:r w:rsidR="001B286B">
        <w:t xml:space="preserve">the </w:t>
      </w:r>
      <w:r w:rsidR="00974421">
        <w:t>Darwinian shortfall</w:t>
      </w:r>
      <w:r>
        <w:t>.</w:t>
      </w:r>
    </w:p>
    <w:p w14:paraId="5F751C6B" w14:textId="69112DBF" w:rsidR="00925453" w:rsidRDefault="00FF7ADC" w:rsidP="00077CBD">
      <w:pPr>
        <w:rPr>
          <w:rFonts w:cs="Times New Roman"/>
        </w:rPr>
      </w:pPr>
      <w:r>
        <w:rPr>
          <w:rFonts w:cs="Times New Roman"/>
          <w:b/>
          <w:bCs/>
        </w:rPr>
        <w:tab/>
      </w:r>
      <w:r w:rsidR="00BE243B">
        <w:rPr>
          <w:rFonts w:cs="Times New Roman"/>
        </w:rPr>
        <w:t xml:space="preserve">Whereas </w:t>
      </w:r>
      <w:proofErr w:type="spellStart"/>
      <w:r w:rsidR="00FD263C">
        <w:rPr>
          <w:rFonts w:cs="Times New Roman"/>
        </w:rPr>
        <w:t>Phylomatic</w:t>
      </w:r>
      <w:proofErr w:type="spellEnd"/>
      <w:r w:rsidR="00FD263C">
        <w:rPr>
          <w:rFonts w:cs="Times New Roman"/>
        </w:rPr>
        <w:t xml:space="preserve"> allows the insertion of absent species only </w:t>
      </w:r>
      <w:r w:rsidR="003C4937">
        <w:rPr>
          <w:rFonts w:cs="Times New Roman"/>
        </w:rPr>
        <w:t>as congeneric or at</w:t>
      </w:r>
      <w:r w:rsidR="00FD263C">
        <w:rPr>
          <w:rFonts w:cs="Times New Roman"/>
        </w:rPr>
        <w:t xml:space="preserve"> the node corresponding to the family of th</w:t>
      </w:r>
      <w:r w:rsidR="003C4937">
        <w:rPr>
          <w:rFonts w:cs="Times New Roman"/>
        </w:rPr>
        <w:t>e focal species</w:t>
      </w:r>
      <w:r w:rsidR="006C705F">
        <w:rPr>
          <w:rFonts w:cs="Times New Roman"/>
        </w:rPr>
        <w:t xml:space="preserve"> </w:t>
      </w:r>
      <w:r w:rsidR="006C705F">
        <w:rPr>
          <w:rFonts w:cs="Times New Roman"/>
        </w:rPr>
        <w:fldChar w:fldCharType="begin" w:fldLock="1"/>
      </w:r>
      <w:r w:rsidR="00DB7D01">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and Donoghue, 2005)","plainTextFormattedCitation":"(Webb and Donoghue, 2005)","previouslyFormattedCitation":"(Webb and Donoghue, 2005)"},"properties":{"noteIndex":0},"schema":"https://github.com/citation-style-language/schema/raw/master/csl-citation.json"}</w:instrText>
      </w:r>
      <w:r w:rsidR="006C705F">
        <w:rPr>
          <w:rFonts w:cs="Times New Roman"/>
        </w:rPr>
        <w:fldChar w:fldCharType="separate"/>
      </w:r>
      <w:r w:rsidR="006C705F" w:rsidRPr="006C705F">
        <w:rPr>
          <w:rFonts w:cs="Times New Roman"/>
          <w:noProof/>
        </w:rPr>
        <w:t>(Webb and Donoghue, 2005)</w:t>
      </w:r>
      <w:r w:rsidR="006C705F">
        <w:rPr>
          <w:rFonts w:cs="Times New Roman"/>
        </w:rPr>
        <w:fldChar w:fldCharType="end"/>
      </w:r>
      <w:r w:rsidR="003C4937">
        <w:rPr>
          <w:rFonts w:cs="Times New Roman"/>
        </w:rPr>
        <w:t xml:space="preserve">, </w:t>
      </w:r>
      <w:r w:rsidR="004B6187">
        <w:rPr>
          <w:rFonts w:cs="Times New Roman"/>
        </w:rPr>
        <w:t xml:space="preserve">the </w:t>
      </w:r>
      <w:proofErr w:type="spellStart"/>
      <w:r w:rsidR="003C4937">
        <w:rPr>
          <w:rFonts w:cs="Times New Roman"/>
        </w:rPr>
        <w:t>FishPhyloMaker</w:t>
      </w:r>
      <w:proofErr w:type="spellEnd"/>
      <w:r w:rsidR="003C4937">
        <w:rPr>
          <w:rFonts w:cs="Times New Roman"/>
        </w:rPr>
        <w:t xml:space="preserve"> </w:t>
      </w:r>
      <w:r w:rsidR="004B6187">
        <w:rPr>
          <w:rFonts w:cs="Times New Roman"/>
        </w:rPr>
        <w:t xml:space="preserve">package </w:t>
      </w:r>
      <w:r w:rsidR="003B6D64">
        <w:rPr>
          <w:rFonts w:cs="Times New Roman"/>
        </w:rPr>
        <w:t>delivers option</w:t>
      </w:r>
      <w:r w:rsidR="004B6187">
        <w:rPr>
          <w:rFonts w:cs="Times New Roman"/>
        </w:rPr>
        <w:t>s</w:t>
      </w:r>
      <w:r w:rsidR="003B6D64">
        <w:rPr>
          <w:rFonts w:cs="Times New Roman"/>
        </w:rPr>
        <w:t xml:space="preserve"> </w:t>
      </w:r>
      <w:r w:rsidR="004B6187">
        <w:rPr>
          <w:rFonts w:cs="Times New Roman"/>
        </w:rPr>
        <w:t xml:space="preserve">through </w:t>
      </w:r>
      <w:r w:rsidR="003B6D64">
        <w:rPr>
          <w:rFonts w:cs="Times New Roman"/>
        </w:rPr>
        <w:t>a</w:t>
      </w:r>
      <w:r w:rsidR="0062333D">
        <w:rPr>
          <w:rFonts w:cs="Times New Roman"/>
        </w:rPr>
        <w:t>n</w:t>
      </w:r>
      <w:r w:rsidR="003B6D64">
        <w:rPr>
          <w:rFonts w:cs="Times New Roman"/>
        </w:rPr>
        <w:t xml:space="preserve"> interactive procedure of insertion</w:t>
      </w:r>
      <w:r w:rsidR="009949B9">
        <w:rPr>
          <w:rFonts w:cs="Times New Roman"/>
        </w:rPr>
        <w:t xml:space="preserve">. The </w:t>
      </w:r>
      <w:r w:rsidR="008D4FD4">
        <w:rPr>
          <w:rFonts w:cs="Times New Roman"/>
        </w:rPr>
        <w:t xml:space="preserve">performed </w:t>
      </w:r>
      <w:r w:rsidR="00DF53BF">
        <w:rPr>
          <w:rFonts w:cs="Times New Roman"/>
        </w:rPr>
        <w:t xml:space="preserve">insertions can be </w:t>
      </w:r>
      <w:r w:rsidR="008D4FD4">
        <w:rPr>
          <w:rFonts w:cs="Times New Roman"/>
        </w:rPr>
        <w:t xml:space="preserve">easily </w:t>
      </w:r>
      <w:r w:rsidR="002F1D53">
        <w:rPr>
          <w:rFonts w:cs="Times New Roman"/>
        </w:rPr>
        <w:t>recorded</w:t>
      </w:r>
      <w:r w:rsidR="00DF53BF">
        <w:rPr>
          <w:rFonts w:cs="Times New Roman"/>
        </w:rPr>
        <w:t xml:space="preserve"> in an R script, providing flexibility and the same level of reproducibility </w:t>
      </w:r>
      <w:r w:rsidR="007F3B9D">
        <w:rPr>
          <w:rFonts w:cs="Times New Roman"/>
        </w:rPr>
        <w:t>as</w:t>
      </w:r>
      <w:r w:rsidR="00DF53BF">
        <w:rPr>
          <w:rFonts w:cs="Times New Roman"/>
        </w:rPr>
        <w:t xml:space="preserve"> </w:t>
      </w:r>
      <w:r w:rsidR="00DB7D01">
        <w:rPr>
          <w:rFonts w:cs="Times New Roman"/>
        </w:rPr>
        <w:t xml:space="preserve">other </w:t>
      </w:r>
      <w:r w:rsidR="00DF53BF">
        <w:rPr>
          <w:rFonts w:cs="Times New Roman"/>
        </w:rPr>
        <w:t>algorithms designed for similar p</w:t>
      </w:r>
      <w:r w:rsidR="002F1D53">
        <w:rPr>
          <w:rFonts w:cs="Times New Roman"/>
        </w:rPr>
        <w:t>urpo</w:t>
      </w:r>
      <w:r w:rsidR="00DF53BF">
        <w:rPr>
          <w:rFonts w:cs="Times New Roman"/>
        </w:rPr>
        <w:t>ses</w:t>
      </w:r>
      <w:r w:rsidR="00DB7D01">
        <w:rPr>
          <w:rFonts w:cs="Times New Roman"/>
        </w:rPr>
        <w:t xml:space="preserve"> (</w:t>
      </w:r>
      <w:r w:rsidR="00DB7D01" w:rsidRPr="007B78AA">
        <w:rPr>
          <w:rFonts w:cs="Times New Roman"/>
          <w:i/>
          <w:iCs/>
        </w:rPr>
        <w:t>e.g.</w:t>
      </w:r>
      <w:r w:rsidR="002F1D53">
        <w:rPr>
          <w:rFonts w:cs="Times New Roman"/>
        </w:rPr>
        <w:t>,</w:t>
      </w:r>
      <w:r w:rsidR="00DB7D01">
        <w:rPr>
          <w:rFonts w:cs="Times New Roman"/>
        </w:rPr>
        <w:t xml:space="preserve"> </w:t>
      </w:r>
      <w:r w:rsidR="00DB7D01">
        <w:rPr>
          <w:rFonts w:cs="Times New Roman"/>
        </w:rPr>
        <w:fldChar w:fldCharType="begin" w:fldLock="1"/>
      </w:r>
      <w:r w:rsidR="00B7158E">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plants","type":"article-journal","volume":"42"},"uris":["http://www.mendeley.com/documents/?uuid=a4673d81-9017-4020-af49-3b5bb1d86824"]}],"mendeley":{"formattedCitation":"(Jin and Qian, 2019)","manualFormatting":"Jin and Qian, 2019)","plainTextFormattedCitation":"(Jin and Qian, 2019)","previouslyFormattedCitation":"(Jin and Qian, 2019)"},"properties":{"noteIndex":0},"schema":"https://github.com/citation-style-language/schema/raw/master/csl-citation.json"}</w:instrText>
      </w:r>
      <w:r w:rsidR="00DB7D01">
        <w:rPr>
          <w:rFonts w:cs="Times New Roman"/>
        </w:rPr>
        <w:fldChar w:fldCharType="separate"/>
      </w:r>
      <w:r w:rsidR="00DB7D01" w:rsidRPr="00DB7D01">
        <w:rPr>
          <w:rFonts w:cs="Times New Roman"/>
          <w:noProof/>
        </w:rPr>
        <w:t>Jin and Qian, 2019)</w:t>
      </w:r>
      <w:r w:rsidR="00DB7D01">
        <w:rPr>
          <w:rFonts w:cs="Times New Roman"/>
        </w:rPr>
        <w:fldChar w:fldCharType="end"/>
      </w:r>
      <w:r w:rsidR="00DF53BF">
        <w:rPr>
          <w:rFonts w:cs="Times New Roman"/>
        </w:rPr>
        <w:t>.</w:t>
      </w:r>
      <w:r w:rsidR="0062333D">
        <w:rPr>
          <w:rFonts w:cs="Times New Roman"/>
        </w:rPr>
        <w:t xml:space="preserve"> This interactive option is a novelty </w:t>
      </w:r>
      <w:r w:rsidR="007F3B9D">
        <w:rPr>
          <w:rFonts w:cs="Times New Roman"/>
        </w:rPr>
        <w:t>when compared to</w:t>
      </w:r>
      <w:r w:rsidR="00C95F69">
        <w:rPr>
          <w:rFonts w:cs="Times New Roman"/>
        </w:rPr>
        <w:t xml:space="preserve"> similar insertion algorithms (</w:t>
      </w:r>
      <w:r w:rsidR="003C6097" w:rsidRPr="007B78AA">
        <w:rPr>
          <w:rFonts w:cs="Times New Roman"/>
          <w:i/>
          <w:iCs/>
        </w:rPr>
        <w:t>e.g.</w:t>
      </w:r>
      <w:r w:rsidR="002F1D53">
        <w:rPr>
          <w:rFonts w:cs="Times New Roman"/>
        </w:rPr>
        <w:t>,</w:t>
      </w:r>
      <w:r w:rsidR="003C6097">
        <w:rPr>
          <w:rFonts w:cs="Times New Roman"/>
        </w:rPr>
        <w:t xml:space="preserve"> </w:t>
      </w:r>
      <w:proofErr w:type="spellStart"/>
      <w:r w:rsidR="003C6097">
        <w:rPr>
          <w:rFonts w:cs="Times New Roman"/>
        </w:rPr>
        <w:t>Phylomatic</w:t>
      </w:r>
      <w:proofErr w:type="spellEnd"/>
      <w:r w:rsidR="00C95F69">
        <w:rPr>
          <w:rFonts w:cs="Times New Roman"/>
        </w:rPr>
        <w:t>).</w:t>
      </w:r>
    </w:p>
    <w:p w14:paraId="593164A7" w14:textId="344E339C" w:rsidR="00FD3AAC" w:rsidRDefault="00471AD1">
      <w:pPr>
        <w:ind w:firstLine="708"/>
        <w:rPr>
          <w:rFonts w:cs="Times New Roman"/>
        </w:rPr>
      </w:pPr>
      <w:r>
        <w:rPr>
          <w:rFonts w:cs="Times New Roman"/>
        </w:rPr>
        <w:t>Map</w:t>
      </w:r>
      <w:r w:rsidR="00251594">
        <w:rPr>
          <w:rFonts w:cs="Times New Roman"/>
        </w:rPr>
        <w:t xml:space="preserve"> </w:t>
      </w:r>
      <w:r w:rsidR="00A63067">
        <w:rPr>
          <w:rFonts w:cs="Times New Roman"/>
        </w:rPr>
        <w:t xml:space="preserve">the spatial distribution of </w:t>
      </w:r>
      <w:r w:rsidR="00251594">
        <w:rPr>
          <w:rFonts w:cs="Times New Roman"/>
        </w:rPr>
        <w:t xml:space="preserve">the </w:t>
      </w:r>
      <w:r w:rsidR="00855121">
        <w:rPr>
          <w:rFonts w:cs="Times New Roman"/>
        </w:rPr>
        <w:t xml:space="preserve">Darwinian shortfall is </w:t>
      </w:r>
      <w:r w:rsidR="00332A83">
        <w:rPr>
          <w:rFonts w:cs="Times New Roman"/>
        </w:rPr>
        <w:t>paramount</w:t>
      </w:r>
      <w:r w:rsidR="00855121">
        <w:rPr>
          <w:rFonts w:cs="Times New Roman"/>
        </w:rPr>
        <w:t xml:space="preserve"> to guide our </w:t>
      </w:r>
      <w:r w:rsidR="001A38E3">
        <w:rPr>
          <w:rFonts w:cs="Times New Roman"/>
        </w:rPr>
        <w:t xml:space="preserve">future </w:t>
      </w:r>
      <w:r w:rsidR="00855121">
        <w:rPr>
          <w:rFonts w:cs="Times New Roman"/>
        </w:rPr>
        <w:t xml:space="preserve">efforts </w:t>
      </w:r>
      <w:r w:rsidR="00332A83">
        <w:rPr>
          <w:rFonts w:cs="Times New Roman"/>
        </w:rPr>
        <w:t xml:space="preserve">to </w:t>
      </w:r>
      <w:r w:rsidR="00A63067">
        <w:rPr>
          <w:rFonts w:cs="Times New Roman"/>
        </w:rPr>
        <w:t>understand</w:t>
      </w:r>
      <w:r w:rsidR="00332A83">
        <w:rPr>
          <w:rFonts w:cs="Times New Roman"/>
        </w:rPr>
        <w:t xml:space="preserve"> the history of life</w:t>
      </w:r>
      <w:r w:rsidR="00BA593A">
        <w:rPr>
          <w:rFonts w:cs="Times New Roman"/>
        </w:rPr>
        <w:t xml:space="preserve">. </w:t>
      </w:r>
      <w:r w:rsidR="00A63067">
        <w:rPr>
          <w:rFonts w:cs="Times New Roman"/>
        </w:rPr>
        <w:t>T</w:t>
      </w:r>
      <w:r w:rsidR="005B2F9F">
        <w:rPr>
          <w:rFonts w:cs="Times New Roman"/>
        </w:rPr>
        <w:t xml:space="preserve">he </w:t>
      </w:r>
      <w:r w:rsidR="004E58F4">
        <w:rPr>
          <w:rFonts w:cs="Times New Roman"/>
        </w:rPr>
        <w:t xml:space="preserve">phylogenetic gaps in </w:t>
      </w:r>
      <w:r w:rsidR="00EE685F">
        <w:rPr>
          <w:rFonts w:cs="Times New Roman"/>
        </w:rPr>
        <w:t>the</w:t>
      </w:r>
      <w:r w:rsidR="004E58F4">
        <w:rPr>
          <w:rFonts w:cs="Times New Roman"/>
        </w:rPr>
        <w:t xml:space="preserve"> knowledge of ray-finned fishes </w:t>
      </w:r>
      <w:r w:rsidR="00EE685F">
        <w:rPr>
          <w:rFonts w:cs="Times New Roman"/>
        </w:rPr>
        <w:t>are</w:t>
      </w:r>
      <w:r w:rsidR="004E58F4">
        <w:rPr>
          <w:rFonts w:cs="Times New Roman"/>
        </w:rPr>
        <w:t xml:space="preserve"> </w:t>
      </w:r>
      <w:r w:rsidR="00112A69">
        <w:rPr>
          <w:rFonts w:cs="Times New Roman"/>
        </w:rPr>
        <w:t>geographically biased, with tropical</w:t>
      </w:r>
      <w:r w:rsidR="002F1D53">
        <w:rPr>
          <w:rFonts w:cs="Times New Roman"/>
        </w:rPr>
        <w:t xml:space="preserve"> </w:t>
      </w:r>
      <w:r w:rsidR="000C1A30">
        <w:rPr>
          <w:rFonts w:cs="Times New Roman"/>
        </w:rPr>
        <w:t>basins presenting the higher levels of Darwinian shortfalls</w:t>
      </w:r>
      <w:r w:rsidR="00B52ECE">
        <w:rPr>
          <w:rFonts w:cs="Times New Roman"/>
        </w:rPr>
        <w:t>,</w:t>
      </w:r>
      <w:r w:rsidR="00EB1257">
        <w:rPr>
          <w:rFonts w:cs="Times New Roman"/>
        </w:rPr>
        <w:t xml:space="preserve"> as we evidenced in this study</w:t>
      </w:r>
      <w:r w:rsidR="000C1A30">
        <w:rPr>
          <w:rFonts w:cs="Times New Roman"/>
        </w:rPr>
        <w:t>.</w:t>
      </w:r>
      <w:r w:rsidR="00250DF3">
        <w:rPr>
          <w:rFonts w:cs="Times New Roman"/>
        </w:rPr>
        <w:t xml:space="preserve"> </w:t>
      </w:r>
      <w:r w:rsidR="002E251A">
        <w:rPr>
          <w:rFonts w:cs="Times New Roman"/>
        </w:rPr>
        <w:t>This</w:t>
      </w:r>
      <w:r w:rsidR="00807AF1">
        <w:rPr>
          <w:rFonts w:cs="Times New Roman"/>
        </w:rPr>
        <w:t xml:space="preserve"> </w:t>
      </w:r>
      <w:r w:rsidR="009F2DED">
        <w:rPr>
          <w:rFonts w:cs="Times New Roman"/>
        </w:rPr>
        <w:t>gap in evolutionary knowledge</w:t>
      </w:r>
      <w:r w:rsidR="00673CD8">
        <w:rPr>
          <w:rFonts w:cs="Times New Roman"/>
        </w:rPr>
        <w:t xml:space="preserve"> could lead </w:t>
      </w:r>
      <w:r w:rsidR="002F1D53">
        <w:rPr>
          <w:rFonts w:cs="Times New Roman"/>
        </w:rPr>
        <w:t xml:space="preserve">to </w:t>
      </w:r>
      <w:r w:rsidR="00673CD8">
        <w:rPr>
          <w:rFonts w:cs="Times New Roman"/>
        </w:rPr>
        <w:t xml:space="preserve">a bias </w:t>
      </w:r>
      <w:r w:rsidR="00F739AE">
        <w:rPr>
          <w:rFonts w:cs="Times New Roman"/>
        </w:rPr>
        <w:t>in</w:t>
      </w:r>
      <w:r w:rsidR="002E251A">
        <w:rPr>
          <w:rFonts w:cs="Times New Roman"/>
        </w:rPr>
        <w:t xml:space="preserve"> </w:t>
      </w:r>
      <w:r w:rsidR="00EE685F">
        <w:rPr>
          <w:rFonts w:cs="Times New Roman"/>
        </w:rPr>
        <w:t>evaluating</w:t>
      </w:r>
      <w:r w:rsidR="00D72865">
        <w:rPr>
          <w:rFonts w:cs="Times New Roman"/>
        </w:rPr>
        <w:t xml:space="preserve"> the effects of</w:t>
      </w:r>
      <w:r w:rsidR="00EE685F">
        <w:rPr>
          <w:rFonts w:cs="Times New Roman"/>
        </w:rPr>
        <w:t xml:space="preserve"> evolutionary </w:t>
      </w:r>
      <w:r w:rsidR="0043101C">
        <w:rPr>
          <w:rFonts w:cs="Times New Roman"/>
        </w:rPr>
        <w:t xml:space="preserve">history and </w:t>
      </w:r>
      <w:r w:rsidR="00D72865">
        <w:rPr>
          <w:rFonts w:cs="Times New Roman"/>
        </w:rPr>
        <w:t xml:space="preserve">the interpretation of </w:t>
      </w:r>
      <w:r w:rsidR="00EE685F">
        <w:rPr>
          <w:rFonts w:cs="Times New Roman"/>
        </w:rPr>
        <w:t>macroecological patterns for fish assemblages in these regions</w:t>
      </w:r>
      <w:r w:rsidR="00D72865">
        <w:rPr>
          <w:rFonts w:cs="Times New Roman"/>
        </w:rPr>
        <w:t xml:space="preserve">, which in turn </w:t>
      </w:r>
      <w:r w:rsidR="00A65AF7">
        <w:rPr>
          <w:rFonts w:cs="Times New Roman"/>
        </w:rPr>
        <w:t>can affect conservation decision based on phylogenetic dimension of diversity</w:t>
      </w:r>
      <w:r w:rsidR="00375FA9">
        <w:rPr>
          <w:rFonts w:cs="Times New Roman"/>
        </w:rPr>
        <w:t xml:space="preserve"> </w:t>
      </w:r>
      <w:r w:rsidR="00375FA9">
        <w:rPr>
          <w:rFonts w:cs="Times New Roman"/>
        </w:rPr>
        <w:fldChar w:fldCharType="begin" w:fldLock="1"/>
      </w:r>
      <w:r w:rsidR="00156B6E">
        <w:rPr>
          <w:rFonts w:cs="Times New Roman"/>
        </w:rPr>
        <w:instrText>ADDIN CSL_CITATION {"citationItems":[{"id":"ITEM-1","itemData":{"DOI":"10.1007/s10531-018-1573-3","ISSN":"15729710","abstract":"Among the seven shortfalls of biodiversity knowledge, the one that makes direct reference to phylogenetic information is the Darwinian shortfall, which embraces three components: “(1) the lack of fully resolved phylogenies for most groups of organisms; (2) the limited knowledge of branch lengths and difficulties in absolute time calibrations; and (3) unknown evolutionary models linking those phylogenies to ecological traits and the life-history variation” (Diniz-Filho et al. in Trends Ecol Evol 28:689–694, 2013). In order to overcome them, Diniz-Filho et al. (Trends Ecol Evol 28:689–694, 2013) emphasized the need to know the problems relative to phylogeny reconstruction, but they did not provide a clear comprehension of these problems. In the present article, I aim to comment on these problems in the context of the five epistemic stages of phylogenetic analysis. These are: (1) taxon sampling; (2) evidence; (3) homology assessment; (4) optimization methods; and (5) hypotheses formulation. A brief review of these stages is necessary to comprehend how complex is the use of phylogenetic hypotheses in ecology and conservation. I also provide additional and balanced solutions in an attempt to overcome the evolutionary shortfall.","author":[{"dropping-particle":"","family":"Assis","given":"Leandro C.S.","non-dropping-particle":"","parse-names":false,"suffix":""}],"container-title":"Biodiversity and Conservation","id":"ITEM-1","issue":"11","issued":{"date-parts":[["2018"]]},"page":"2859-2875","publisher":"Springer Netherlands","title":"Revisiting the Darwinian shortfall in biodiversity conservation","type":"article-journal","volume":"27"},"uris":["http://www.mendeley.com/documents/?uuid=dfb9621a-73ef-472f-a9b0-28b29f7449ea"]}],"mendeley":{"formattedCitation":"(Assis, 2018)","plainTextFormattedCitation":"(Assis, 2018)","previouslyFormattedCitation":"(Assis, 2018)"},"properties":{"noteIndex":0},"schema":"https://github.com/citation-style-language/schema/raw/master/csl-citation.json"}</w:instrText>
      </w:r>
      <w:r w:rsidR="00375FA9">
        <w:rPr>
          <w:rFonts w:cs="Times New Roman"/>
        </w:rPr>
        <w:fldChar w:fldCharType="separate"/>
      </w:r>
      <w:r w:rsidR="00375FA9" w:rsidRPr="00375FA9">
        <w:rPr>
          <w:rFonts w:cs="Times New Roman"/>
          <w:noProof/>
        </w:rPr>
        <w:t>(Assis, 2018)</w:t>
      </w:r>
      <w:r w:rsidR="00375FA9">
        <w:rPr>
          <w:rFonts w:cs="Times New Roman"/>
        </w:rPr>
        <w:fldChar w:fldCharType="end"/>
      </w:r>
      <w:r w:rsidR="00F739AE">
        <w:rPr>
          <w:rFonts w:cs="Times New Roman"/>
        </w:rPr>
        <w:t>.</w:t>
      </w:r>
    </w:p>
    <w:p w14:paraId="48144010" w14:textId="29B32A58" w:rsidR="00D650E6" w:rsidRPr="007B78AA" w:rsidRDefault="009673CC" w:rsidP="00D650E6">
      <w:pPr>
        <w:ind w:firstLine="708"/>
        <w:rPr>
          <w:rFonts w:cs="Times New Roman"/>
        </w:rPr>
      </w:pPr>
      <w:r w:rsidRPr="007B78AA">
        <w:rPr>
          <w:rFonts w:cs="Times New Roman"/>
        </w:rPr>
        <w:t>S</w:t>
      </w:r>
      <w:r w:rsidR="00D650E6" w:rsidRPr="007B78AA">
        <w:rPr>
          <w:rFonts w:cs="Times New Roman"/>
        </w:rPr>
        <w:t>everal biological and sociological factors</w:t>
      </w:r>
      <w:r w:rsidRPr="007B78AA">
        <w:rPr>
          <w:rFonts w:cs="Times New Roman"/>
        </w:rPr>
        <w:t xml:space="preserve"> can explain the observed bias in Darwinian shortfalls</w:t>
      </w:r>
      <w:r w:rsidR="00D650E6" w:rsidRPr="007B78AA">
        <w:rPr>
          <w:rFonts w:cs="Times New Roman"/>
        </w:rPr>
        <w:t xml:space="preserve">. First, the regions exhibiting the largest Darwinian gaps exhibit the largest freshwater fish diversity, which we </w:t>
      </w:r>
      <w:proofErr w:type="spellStart"/>
      <w:r w:rsidR="00D650E6" w:rsidRPr="007B78AA">
        <w:rPr>
          <w:rFonts w:cs="Times New Roman"/>
        </w:rPr>
        <w:t>can not</w:t>
      </w:r>
      <w:proofErr w:type="spellEnd"/>
      <w:r w:rsidR="00D650E6" w:rsidRPr="007B78AA">
        <w:rPr>
          <w:rFonts w:cs="Times New Roman"/>
        </w:rPr>
        <w:t xml:space="preserve"> describe at the same speed as less biologically rich areas (</w:t>
      </w:r>
      <w:proofErr w:type="spellStart"/>
      <w:r w:rsidR="00D650E6" w:rsidRPr="007B78AA">
        <w:rPr>
          <w:rFonts w:cs="Times New Roman"/>
        </w:rPr>
        <w:t>Hortal</w:t>
      </w:r>
      <w:proofErr w:type="spellEnd"/>
      <w:r w:rsidR="00D650E6" w:rsidRPr="007B78AA">
        <w:rPr>
          <w:rFonts w:cs="Times New Roman"/>
        </w:rPr>
        <w:t xml:space="preserve"> et al., 2015). Second, on-ground accessibility, human occupation, and economic development constrain investments in biodiversity research</w:t>
      </w:r>
      <w:r w:rsidR="00A6073B">
        <w:rPr>
          <w:rFonts w:cs="Times New Roman"/>
        </w:rPr>
        <w:t xml:space="preserve"> </w:t>
      </w:r>
      <w:r w:rsidR="00A6073B">
        <w:rPr>
          <w:rFonts w:cs="Times New Roman"/>
        </w:rPr>
        <w:fldChar w:fldCharType="begin" w:fldLock="1"/>
      </w:r>
      <w:r w:rsidR="00275AD9">
        <w:rPr>
          <w:rFonts w:cs="Times New Roman"/>
        </w:rPr>
        <w:instrText>ADDIN CSL_CITATION {"citationItems":[{"id":"ITEM-1","itemData":{"DOI":"10.1016/j.biocon.2018.01.024","ISSN":"00063207","abstract":"Understanding how we built our knowledge on species descriptions is especially important in biodiversity hotspots, since those regions potentially harbour many undescribed-endemic species that are already threatened by intensification of human activities. We compiled an extensive dataset on anuran, lizard, and snake assemblages in the Atlantic Forest (AF) hotspot, South America, to evaluate the role of geographic and socioeconomic factors on herpetofaunal species discoveries. We applied spatial autoregressive methods under a multimodel inference framework to quantify the extent to which human occupation, economic development, on-ground accessibility, biodiversity appeal (i.e. interest of first researching preserved areas), and expertise availability explain geographical discovery trends of distinct herpetofaunal groups. More populous regions show more recently described species, particularly in southeastern AF where regional expert availability and economic development are greater. The influence of human occupation on geographical discovery trends carries the impact of historical human colonization in the AF, which happened mainly over endemism-rich mountainous regions in its southeastern section. Similarly, the biodiversity appeal effect is linked to the current reserve network in the AF that was only established after the massive human disturbance of lowland forest regions. Overall, our findings indicate that low-populated areas with low on-ground accessibility should be prioritized in future studies in the AF, since these are where the taxonomic impediment is more likely to occur.","author":[{"dropping-particle":"","family":"Moura","given":"Mario R.","non-dropping-particle":"","parse-names":false,"suffix":""},{"dropping-particle":"","family":"Costa","given":"Henrique C.","non-dropping-particle":"","parse-names":false,"suffix":""},{"dropping-particle":"","family":"Peixoto","given":"Marco A.","non-dropping-particle":"","parse-names":false,"suffix":""},{"dropping-particle":"","family":"Carvalho","given":"André L.G.","non-dropping-particle":"","parse-names":false,"suffix":""},{"dropping-particle":"","family":"Santana","given":"Diego J.","non-dropping-particle":"","parse-names":false,"suffix":""},{"dropping-particle":"","family":"Vasconcelos","given":"Heraldo L.","non-dropping-particle":"","parse-names":false,"suffix":""}],"container-title":"Biological Conservation","id":"ITEM-1","issue":"January","issued":{"date-parts":[["2018"]]},"page":"237-244","publisher":"Elsevier","title":"Geographical and socioeconomic determinants of species discovery trends in a biodiversity hotspot","type":"article-journal","volume":"220"},"uris":["http://www.mendeley.com/documents/?uuid=f772a29a-fac1-4b4b-9485-6e3431ec88d1"]},{"id":"ITEM-2","itemData":{"DOI":"10.1038/s41559-021-01411-5","ISSN":"2397334X","PMID":"33753900","abstract":"Much of biodiversity remains undiscovered, causing species and their functions to remain unrealized and potentially lost in ignorance. Here we use extensive species-level data in a time-to-event model framework to identify taxonomic and geographic discovery gaps in terrestrial vertebrates. Biological, environmental and sociological factors all affect discovery probability and together provide strong predictive ability for species discovery. Our model identifies distinct taxonomic and geographic unevenness in future discovery potential, with greatest opportunities for amphibians and reptiles, and for Neotropical and Indo-Malayan forests. Brazil, Indonesia, Madagascar and Colombia emerge as holding greatest discovery opportunities, with a quarter of potential discoveries estimated. These findings highlight the importance of international policy support for basic taxonomic research and the potential of quantitative models to aid species discovery.","author":[{"dropping-particle":"","family":"Moura","given":"Mario R.","non-dropping-particle":"","parse-names":false,"suffix":""},{"dropping-particle":"","family":"Jetz","given":"Walter","non-dropping-particle":"","parse-names":false,"suffix":""}],"container-title":"Nature Ecology and Evolution","id":"ITEM-2","issue":"5","issued":{"date-parts":[["2021"]]},"page":"631-639","publisher":"Springer US","title":"Shortfalls and opportunities in terrestrial vertebrate species discovery","type":"article-journal","volume":"5"},"uris":["http://www.mendeley.com/documents/?uuid=bbc62b78-42bc-4b4c-807e-65b75f941944"]}],"mendeley":{"formattedCitation":"(Moura et al., 2018; Moura and Jetz, 2021)","plainTextFormattedCitation":"(Moura et al., 2018; Moura and Jetz, 2021)","previouslyFormattedCitation":"(Moura et al., 2018; Moura and Jetz, 2021)"},"properties":{"noteIndex":0},"schema":"https://github.com/citation-style-language/schema/raw/master/csl-citation.json"}</w:instrText>
      </w:r>
      <w:r w:rsidR="00A6073B">
        <w:rPr>
          <w:rFonts w:cs="Times New Roman"/>
        </w:rPr>
        <w:fldChar w:fldCharType="separate"/>
      </w:r>
      <w:r w:rsidR="00A6073B" w:rsidRPr="00177A58">
        <w:rPr>
          <w:rFonts w:cs="Times New Roman"/>
          <w:noProof/>
        </w:rPr>
        <w:t xml:space="preserve">(Moura et al., 2018; </w:t>
      </w:r>
      <w:r w:rsidR="00A6073B" w:rsidRPr="00177A58">
        <w:rPr>
          <w:rFonts w:cs="Times New Roman"/>
          <w:noProof/>
        </w:rPr>
        <w:lastRenderedPageBreak/>
        <w:t>Moura and Jetz, 2021)</w:t>
      </w:r>
      <w:r w:rsidR="00A6073B">
        <w:rPr>
          <w:rFonts w:cs="Times New Roman"/>
        </w:rPr>
        <w:fldChar w:fldCharType="end"/>
      </w:r>
      <w:r w:rsidR="00A6073B">
        <w:rPr>
          <w:rFonts w:cs="Times New Roman"/>
        </w:rPr>
        <w:t>, that is probably</w:t>
      </w:r>
      <w:r w:rsidR="00D650E6" w:rsidRPr="007B78AA">
        <w:rPr>
          <w:rFonts w:cs="Times New Roman"/>
        </w:rPr>
        <w:t xml:space="preserve"> </w:t>
      </w:r>
      <w:r w:rsidR="003746F0" w:rsidRPr="007B78AA">
        <w:rPr>
          <w:rFonts w:cs="Times New Roman"/>
        </w:rPr>
        <w:t xml:space="preserve">more </w:t>
      </w:r>
      <w:r w:rsidR="00A6073B">
        <w:rPr>
          <w:rFonts w:cs="Times New Roman"/>
        </w:rPr>
        <w:t xml:space="preserve">pronounced </w:t>
      </w:r>
      <w:r w:rsidR="00177A58">
        <w:rPr>
          <w:rFonts w:cs="Times New Roman"/>
        </w:rPr>
        <w:t>in</w:t>
      </w:r>
      <w:r w:rsidR="003746F0" w:rsidRPr="007B78AA">
        <w:rPr>
          <w:rFonts w:cs="Times New Roman"/>
        </w:rPr>
        <w:t xml:space="preserve"> tropical </w:t>
      </w:r>
      <w:r w:rsidR="004C7F41">
        <w:rPr>
          <w:rFonts w:cs="Times New Roman"/>
        </w:rPr>
        <w:t>regions</w:t>
      </w:r>
      <w:r w:rsidR="003746F0" w:rsidRPr="007B78AA">
        <w:rPr>
          <w:rFonts w:cs="Times New Roman"/>
        </w:rPr>
        <w:t xml:space="preserve"> than temperate ones</w:t>
      </w:r>
      <w:r w:rsidR="00D650E6" w:rsidRPr="007B78AA">
        <w:rPr>
          <w:rFonts w:cs="Times New Roman"/>
        </w:rPr>
        <w:t>, which may hamper field sampling and phylogenetic analyses.</w:t>
      </w:r>
    </w:p>
    <w:p w14:paraId="4DBF0DA8" w14:textId="4518F7AF" w:rsidR="00C432B3" w:rsidRPr="007B78AA" w:rsidRDefault="00C432B3" w:rsidP="0083528E">
      <w:pPr>
        <w:rPr>
          <w:i/>
          <w:iCs/>
        </w:rPr>
      </w:pPr>
      <w:r w:rsidRPr="007B78AA">
        <w:rPr>
          <w:i/>
          <w:iCs/>
        </w:rPr>
        <w:t>Limitations and possible applications</w:t>
      </w:r>
    </w:p>
    <w:p w14:paraId="1B944597" w14:textId="55D7F08E" w:rsidR="00866C9A" w:rsidRDefault="00C01EC1" w:rsidP="0083528E">
      <w:pPr>
        <w:ind w:firstLine="708"/>
      </w:pPr>
      <w:r>
        <w:t xml:space="preserve">Future developments of </w:t>
      </w:r>
      <w:r w:rsidR="00B83D21">
        <w:t xml:space="preserve">the </w:t>
      </w:r>
      <w:r>
        <w:t xml:space="preserve">package </w:t>
      </w:r>
      <w:r w:rsidR="00433665">
        <w:t>should consider</w:t>
      </w:r>
      <w:r>
        <w:t xml:space="preserve"> </w:t>
      </w:r>
      <w:r w:rsidR="00181086">
        <w:t xml:space="preserve">the Catalog of Fishes (Fricke </w:t>
      </w:r>
      <w:r w:rsidR="00E8310B">
        <w:t xml:space="preserve">&amp; </w:t>
      </w:r>
      <w:proofErr w:type="spellStart"/>
      <w:r w:rsidR="00181086">
        <w:t>Eschemeyer</w:t>
      </w:r>
      <w:proofErr w:type="spellEnd"/>
      <w:r w:rsidR="00181086">
        <w:t>, 2021)</w:t>
      </w:r>
      <w:r w:rsidR="002424DD">
        <w:t xml:space="preserve"> </w:t>
      </w:r>
      <w:r w:rsidR="00C432B3">
        <w:t>to improve the nomenclature checking</w:t>
      </w:r>
      <w:r w:rsidR="00433665">
        <w:t xml:space="preserve"> procedures</w:t>
      </w:r>
      <w:r w:rsidR="00C90E2E">
        <w:t xml:space="preserve">. Despite </w:t>
      </w:r>
      <w:proofErr w:type="spellStart"/>
      <w:r w:rsidR="00C90E2E">
        <w:t>Fishbase</w:t>
      </w:r>
      <w:proofErr w:type="spellEnd"/>
      <w:r w:rsidR="00C90E2E">
        <w:t xml:space="preserv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D00674">
        <w:t>frequently updated</w:t>
      </w:r>
      <w:r w:rsidR="007370F6">
        <w:t>.</w:t>
      </w:r>
    </w:p>
    <w:p w14:paraId="122A91F6" w14:textId="2CE336C6"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BB366E">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Investigations","type":"article-journal","volume":"14"},"uris":["http://www.mendeley.com/documents/?uuid=5aeed301-931a-4c0f-bede-a1a60c9af60e","http://www.mendeley.com/documents/?uuid=b1a34d04-6e98-4ed3-b29f-6dee30a2fd41"]}],"mendeley":{"formattedCitation":"(Martins et al., 2013)","manualFormatting":"Martins et al., 2013","plainTextFormattedCitation":"(Martins et al., 2013)","previouslyFormattedCitation":"(Martins et al., 2013)"},"properties":{"noteIndex":0},"schema":"https://github.com/citation-style-language/schema/raw/master/csl-citation.json"}</w:instrText>
      </w:r>
      <w:r w:rsidR="00E16F95">
        <w:fldChar w:fldCharType="separate"/>
      </w:r>
      <w:r w:rsidR="00E16F95" w:rsidRPr="00E16F95">
        <w:rPr>
          <w:noProof/>
        </w:rPr>
        <w:t>Martins et al.</w:t>
      </w:r>
      <w:r w:rsidR="0076008D">
        <w:rPr>
          <w:noProof/>
        </w:rPr>
        <w:t>,</w:t>
      </w:r>
      <w:r w:rsidR="00E16F95" w:rsidRPr="00E16F95">
        <w:rPr>
          <w:noProof/>
        </w:rPr>
        <w:t xml:space="preserve"> 2013</w:t>
      </w:r>
      <w:r w:rsidR="00E16F95">
        <w:fldChar w:fldCharType="end"/>
      </w:r>
      <w:r w:rsidR="00772B00">
        <w:t>)</w:t>
      </w:r>
      <w:r w:rsidR="001F4D7C">
        <w:t>.</w:t>
      </w:r>
    </w:p>
    <w:p w14:paraId="016E2C51" w14:textId="77777777" w:rsidR="00B7158E" w:rsidRDefault="008C514A" w:rsidP="00C4002C">
      <w:pPr>
        <w:ind w:firstLine="708"/>
      </w:pPr>
      <w:r>
        <w:t>T</w:t>
      </w:r>
      <w:r w:rsidR="00D02733">
        <w:t>hese limitations</w:t>
      </w:r>
      <w:r w:rsidR="00404DED">
        <w:t xml:space="preserve"> do not preclude the </w:t>
      </w:r>
      <w:r w:rsidR="00343501">
        <w:t xml:space="preserve">package </w:t>
      </w:r>
      <w:r w:rsidR="00D02733">
        <w:t>applicability for studies in phylogenetic community ecology</w:t>
      </w:r>
      <w:r w:rsidR="00A26D72">
        <w:t xml:space="preserve"> since synthesis phylogenies do not significantly impact phylogenetic diversity indices </w:t>
      </w:r>
      <w:r w:rsidR="00772B00" w:rsidRPr="00E8310B">
        <w:fldChar w:fldCharType="begin" w:fldLock="1"/>
      </w:r>
      <w:r w:rsidR="00311C98">
        <w: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phylogenies","type":"article-journal","volume":"100"},"uris":["http://www.mendeley.com/documents/?uuid=7c27c483-4eac-4d41-84e0-112251c59472","http://www.mendeley.com/documents/?uuid=9d104a76-bb90-425a-b477-669e59999a16"]}],"mendeley":{"formattedCitation":"(Li et al., 2019)","plainTextFormattedCitation":"(Li et al., 2019)","previouslyFormattedCitation":"(Li et al., 2019)"},"properties":{"noteIndex":0},"schema":"https://github.com/citation-style-language/schema/raw/master/csl-citation.json"}</w:instrText>
      </w:r>
      <w:r w:rsidR="00772B00" w:rsidRPr="00E8310B">
        <w:fldChar w:fldCharType="separate"/>
      </w:r>
      <w:r w:rsidR="00772B00" w:rsidRPr="00E8310B">
        <w:rPr>
          <w:noProof/>
        </w:rPr>
        <w:t>(Li et al., 2019)</w:t>
      </w:r>
      <w:r w:rsidR="00772B00" w:rsidRPr="00E8310B">
        <w:fldChar w:fldCharType="end"/>
      </w:r>
      <w:r w:rsidR="00D02733">
        <w:t>.</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w:t>
      </w:r>
      <w:r w:rsidR="00600BDE">
        <w:t xml:space="preserve"> by</w:t>
      </w:r>
      <w:r w:rsidR="00914E53">
        <w:t xml:space="preserve"> facilitat</w:t>
      </w:r>
      <w:r w:rsidR="00600BDE">
        <w:t>ing</w:t>
      </w:r>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r w:rsidR="00600BDE">
        <w:t>. This</w:t>
      </w:r>
      <w:r w:rsidR="005D0538">
        <w:t xml:space="preserve"> facilitation</w:t>
      </w:r>
      <w:r w:rsidR="004154AF">
        <w:t xml:space="preserve"> can be es</w:t>
      </w:r>
      <w:r w:rsidR="005D0538">
        <w:t>sential</w:t>
      </w:r>
      <w:r w:rsidR="004154AF">
        <w:t xml:space="preserve">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t>Neotropical region</w:t>
      </w:r>
      <w:r w:rsidR="00200AA5">
        <w:t xml:space="preserve"> </w:t>
      </w:r>
      <w:r w:rsidR="0018151C">
        <w:fldChar w:fldCharType="begin" w:fldLock="1"/>
      </w:r>
      <w:r w:rsidR="00BB366E">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Fishes","type":"article-journal","volume":"51"},"uris":["http://www.mendeley.com/documents/?uuid=5dff94fb-43a7-4988-aef6-3a841b9ed5ce","http://www.mendeley.com/documents/?uuid=2be6a491-74a9-4e77-bab2-ebd5cfcd6bd0"]}],"mendeley":{"formattedCitation":"(Albert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t xml:space="preserve">Such phylogenetic </w:t>
      </w:r>
      <w:r w:rsidR="005D0538">
        <w:t xml:space="preserve">hypotheses </w:t>
      </w:r>
      <w:r w:rsidR="00380AC3">
        <w:t xml:space="preserve">allow </w:t>
      </w:r>
      <w:r w:rsidR="0000617C">
        <w:t xml:space="preserve">understanding </w:t>
      </w:r>
      <w:r w:rsidR="00380AC3">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w:t>
      </w:r>
    </w:p>
    <w:p w14:paraId="767B93BC" w14:textId="5D33B529" w:rsidR="007E4AA4" w:rsidRDefault="0090388B" w:rsidP="00C4002C">
      <w:pPr>
        <w:ind w:firstLine="708"/>
      </w:pPr>
      <w:r>
        <w:t>Biogeographical studies are usually restricted to one or a few lineages at larger scal</w:t>
      </w:r>
      <w:r w:rsidR="005A63D3">
        <w:t>es</w:t>
      </w:r>
      <w:r w:rsidR="00161FAC">
        <w:t xml:space="preserve"> due</w:t>
      </w:r>
      <w:r w:rsidR="00C51E67">
        <w:t xml:space="preserve"> to</w:t>
      </w:r>
      <w:r w:rsidR="00161FAC">
        <w:t xml:space="preserve"> the availability of</w:t>
      </w:r>
      <w:r w:rsidR="006E03C5">
        <w:t xml:space="preserve"> molecular phylogenies</w:t>
      </w:r>
      <w:r w:rsidR="0019514C">
        <w:t xml:space="preserve"> (</w:t>
      </w:r>
      <w:proofErr w:type="gramStart"/>
      <w:r w:rsidR="0019514C">
        <w:t>e.g.</w:t>
      </w:r>
      <w:proofErr w:type="gramEnd"/>
      <w:r w:rsidR="0019514C">
        <w:t xml:space="preserve"> </w:t>
      </w:r>
      <w:r w:rsidR="00FE2A31">
        <w:t>Garcia-Andrade et al</w:t>
      </w:r>
      <w:r w:rsidR="006A24F5">
        <w:t>. 2021</w:t>
      </w:r>
      <w:r w:rsidR="0019514C">
        <w:t>)</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w:t>
      </w:r>
      <w:r w:rsidR="00161FAC">
        <w:lastRenderedPageBreak/>
        <w:t>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w:t>
      </w:r>
      <w:r>
        <w:t xml:space="preserve"> </w:t>
      </w:r>
      <w:r w:rsidR="00A555E4">
        <w:t xml:space="preserve">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794BAD">
        <w:t xml:space="preserve">, contributing not only to </w:t>
      </w:r>
      <w:r w:rsidR="00714662">
        <w:t xml:space="preserve">direct </w:t>
      </w:r>
      <w:r>
        <w:t xml:space="preserve">sampling and </w:t>
      </w:r>
      <w:r w:rsidR="00141CDA">
        <w:t xml:space="preserve">studying </w:t>
      </w:r>
      <w:r w:rsidR="00714662">
        <w:t>efforts</w:t>
      </w:r>
      <w:r w:rsidR="0078260E">
        <w:t xml:space="preserve"> but also to evidence the need </w:t>
      </w:r>
      <w:r w:rsidR="00141CDA">
        <w:t>for</w:t>
      </w:r>
      <w:r w:rsidR="0078260E">
        <w:t xml:space="preserve"> </w:t>
      </w:r>
      <w:r w:rsidR="00141CDA">
        <w:t>increased</w:t>
      </w:r>
      <w:r w:rsidR="0078260E">
        <w:t xml:space="preserve"> efforts </w:t>
      </w:r>
      <w:r w:rsidR="00141CDA">
        <w:t>to decolonize science</w:t>
      </w:r>
      <w:r w:rsidR="000B5A98">
        <w:t xml:space="preserve"> </w:t>
      </w:r>
      <w:r w:rsidR="000B5A98">
        <w:fldChar w:fldCharType="begin" w:fldLock="1"/>
      </w:r>
      <w:r w:rsidR="00375FA9">
        <w:instrText>ADDIN CSL_CITATION {"citationItems":[{"id":"ITEM-1","itemData":{"DOI":"10.1038/s41559-021-01460-w","ISSN":"2397-334X","abstract":"Ecological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ethical.","author":[{"dropping-particle":"","family":"Trisos","given":"Christopher H.","non-dropping-particle":"","parse-names":false,"suffix":""},{"dropping-particle":"","family":"Auerbach","given":"Jess","non-dropping-particle":"","parse-names":false,"suffix":""},{"dropping-particle":"","family":"Katti","given":"Madhusudan","non-dropping-particle":"","parse-names":false,"suffix":""}],"container-title":"Nature Ecology &amp; Evolution","id":"ITEM-1","issued":{"date-parts":[["2021"]]},"publisher":"Springer US","title":"Decoloniality and anti-oppressive practices for a more ethical ecology","type":"article-journal"},"uris":["http://www.mendeley.com/documents/?uuid=f79cb391-b717-4df8-a6bc-6c7591caf827"]}],"mendeley":{"formattedCitation":"(Trisos et al., 2021)","plainTextFormattedCitation":"(Trisos et al., 2021)","previouslyFormattedCitation":"(Trisos et al., 2021)"},"properties":{"noteIndex":0},"schema":"https://github.com/citation-style-language/schema/raw/master/csl-citation.json"}</w:instrText>
      </w:r>
      <w:r w:rsidR="000B5A98">
        <w:fldChar w:fldCharType="separate"/>
      </w:r>
      <w:r w:rsidR="000B5A98" w:rsidRPr="000B5A98">
        <w:rPr>
          <w:noProof/>
        </w:rPr>
        <w:t>(Trisos et al., 2021)</w:t>
      </w:r>
      <w:r w:rsidR="000B5A98">
        <w:fldChar w:fldCharType="end"/>
      </w:r>
      <w:r w:rsidR="007A0D45">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6E338488" w14:textId="77777777" w:rsidR="0009248B" w:rsidRDefault="0009248B" w:rsidP="007B78AA"/>
    <w:p w14:paraId="15EACD31" w14:textId="1B9A9E02" w:rsidR="00FC20D0" w:rsidRDefault="00A31F05" w:rsidP="009A2A07">
      <w:pPr>
        <w:rPr>
          <w:b/>
          <w:bCs/>
        </w:rPr>
      </w:pPr>
      <w:r w:rsidRPr="007B78AA">
        <w:rPr>
          <w:b/>
          <w:bCs/>
        </w:rPr>
        <w:t>C</w:t>
      </w:r>
      <w:r w:rsidR="00BA21A2" w:rsidRPr="007B78AA">
        <w:rPr>
          <w:b/>
          <w:bCs/>
        </w:rPr>
        <w:t>ontributions</w:t>
      </w:r>
    </w:p>
    <w:p w14:paraId="3DD55CC4" w14:textId="5C2B42F2" w:rsidR="00FC20D0" w:rsidRPr="006E126A" w:rsidRDefault="00FC20D0" w:rsidP="009A2A07">
      <w:r w:rsidRPr="007B78AA">
        <w:t>GN</w:t>
      </w:r>
      <w:r w:rsidR="00250074">
        <w:t xml:space="preserve"> Conceptualization; Data curation; Formal Analysis</w:t>
      </w:r>
      <w:r w:rsidR="0030321A">
        <w:t xml:space="preserve">; Methodology; Software; </w:t>
      </w:r>
      <w:r w:rsidR="002532D0">
        <w:t>Writing – original draft</w:t>
      </w:r>
      <w:r w:rsidR="006E126A">
        <w:t>.</w:t>
      </w:r>
      <w:r w:rsidRPr="007B78AA">
        <w:t xml:space="preserve"> AR </w:t>
      </w:r>
      <w:r w:rsidR="002532D0">
        <w:t>Data curation; Methodology; Software</w:t>
      </w:r>
      <w:r w:rsidR="00D90ED3">
        <w:t>, Writing – review and editing</w:t>
      </w:r>
      <w:r w:rsidR="006E126A">
        <w:t>.</w:t>
      </w:r>
      <w:r w:rsidR="003A1D01" w:rsidRPr="007B78AA">
        <w:t xml:space="preserve"> BES</w:t>
      </w:r>
      <w:r w:rsidR="002532D0">
        <w:t xml:space="preserve"> Writing – original draft</w:t>
      </w:r>
      <w:r w:rsidR="00D90ED3">
        <w:t>; Methodology</w:t>
      </w:r>
      <w:r w:rsidR="006E126A" w:rsidRPr="007B78AA">
        <w:t>.</w:t>
      </w:r>
    </w:p>
    <w:p w14:paraId="12E0B89B" w14:textId="3C03D726" w:rsidR="00C25FB0" w:rsidRDefault="00C25FB0">
      <w:pPr>
        <w:spacing w:line="240" w:lineRule="auto"/>
        <w:rPr>
          <w:b/>
          <w:bCs/>
        </w:rPr>
      </w:pPr>
      <w:r>
        <w:rPr>
          <w:b/>
          <w:bCs/>
        </w:rPr>
        <w:br w:type="page"/>
      </w:r>
    </w:p>
    <w:p w14:paraId="58B4E477" w14:textId="5F0D0E0C" w:rsidR="009A2A07" w:rsidRPr="009A2A07" w:rsidRDefault="009A2A07" w:rsidP="00C46F30">
      <w:pPr>
        <w:rPr>
          <w:rFonts w:cs="Times New Roman"/>
          <w:b/>
          <w:bCs/>
        </w:rPr>
      </w:pPr>
      <w:r w:rsidRPr="00C46F30">
        <w:rPr>
          <w:b/>
          <w:bCs/>
        </w:rPr>
        <w:lastRenderedPageBreak/>
        <w:t>Acknowledgements</w:t>
      </w:r>
    </w:p>
    <w:p w14:paraId="6F97491F" w14:textId="1C8BA44C" w:rsidR="0056113D" w:rsidRDefault="0056113D" w:rsidP="0056113D">
      <w:r>
        <w:t xml:space="preserve">GN </w:t>
      </w:r>
      <w:r w:rsidR="00620732">
        <w:t>is</w:t>
      </w:r>
      <w:r>
        <w:t xml:space="preserve"> member of the National Institutes for Science and Technology (INCT) in</w:t>
      </w:r>
    </w:p>
    <w:p w14:paraId="19DD297E" w14:textId="53BD8FBD" w:rsidR="0056113D" w:rsidRDefault="0056113D" w:rsidP="0056113D">
      <w:r>
        <w:t>Ecology, Evolution and Biodiversity Conservation, supported by MCTIC/CNPq (proc.</w:t>
      </w:r>
    </w:p>
    <w:p w14:paraId="50D320FB" w14:textId="46E4045F" w:rsidR="00827408" w:rsidRPr="00AF4885" w:rsidRDefault="0056113D" w:rsidP="00C46F30">
      <w:r w:rsidRPr="00367B58">
        <w:t>465610/2014-5).</w:t>
      </w:r>
      <w:r w:rsidR="00682BF0" w:rsidRPr="00367B58">
        <w:t xml:space="preserve"> BES and AR are grateful to FAPERJ</w:t>
      </w:r>
      <w:r w:rsidR="00367B58">
        <w:t xml:space="preserve"> and CAPE</w:t>
      </w:r>
      <w:r w:rsidR="00AF4885">
        <w:t>S for their postdoctoral and doctoral grants</w:t>
      </w:r>
      <w:r w:rsidR="00367B58">
        <w:t>, respectively.</w:t>
      </w:r>
      <w:r w:rsidRPr="00AF4885">
        <w:t xml:space="preserve"> </w:t>
      </w:r>
      <w:r w:rsidR="00C25FB0">
        <w:t xml:space="preserve">The authors also </w:t>
      </w:r>
      <w:proofErr w:type="gramStart"/>
      <w:r w:rsidR="00C25FB0">
        <w:t>thanks</w:t>
      </w:r>
      <w:proofErr w:type="gramEnd"/>
      <w:r w:rsidR="00C25FB0">
        <w:t xml:space="preserve"> </w:t>
      </w:r>
      <w:r w:rsidR="001E54F2">
        <w:t xml:space="preserve">valuable suggestions made by LDS Duarte. </w:t>
      </w:r>
      <w:r w:rsidR="003343B1">
        <w:t xml:space="preserve">The Brazilian </w:t>
      </w:r>
      <w:r w:rsidR="009C63B6">
        <w:t>science resists.</w:t>
      </w:r>
    </w:p>
    <w:p w14:paraId="123A69FB" w14:textId="790F08D7" w:rsidR="001936A0" w:rsidRPr="00AF4885" w:rsidRDefault="001936A0" w:rsidP="0083528E">
      <w:pPr>
        <w:ind w:firstLine="708"/>
      </w:pPr>
      <w:r w:rsidRPr="00AF4885">
        <w:br w:type="page"/>
      </w:r>
    </w:p>
    <w:p w14:paraId="3C245541" w14:textId="5231FA7D" w:rsidR="001936A0" w:rsidRPr="007B78AA" w:rsidRDefault="001936A0" w:rsidP="001936A0">
      <w:pPr>
        <w:pStyle w:val="Ttulo1"/>
      </w:pPr>
      <w:r w:rsidRPr="007B78AA">
        <w:lastRenderedPageBreak/>
        <w:t>References</w:t>
      </w:r>
    </w:p>
    <w:p w14:paraId="6E0BA728" w14:textId="6EA57169" w:rsidR="00BF5E32" w:rsidRPr="00BF5E32" w:rsidRDefault="001936A0" w:rsidP="00BF5E32">
      <w:pPr>
        <w:widowControl w:val="0"/>
        <w:autoSpaceDE w:val="0"/>
        <w:autoSpaceDN w:val="0"/>
        <w:adjustRightInd w:val="0"/>
        <w:ind w:left="480" w:hanging="480"/>
        <w:rPr>
          <w:rFonts w:cs="Times New Roman"/>
          <w:noProof/>
          <w:lang w:val="pt-BR"/>
        </w:rPr>
      </w:pPr>
      <w:r>
        <w:fldChar w:fldCharType="begin" w:fldLock="1"/>
      </w:r>
      <w:r w:rsidRPr="007B78AA">
        <w:instrText xml:space="preserve">ADDIN Mendeley Bibliography CSL_BIBLIOGRAPHY </w:instrText>
      </w:r>
      <w:r>
        <w:fldChar w:fldCharType="separate"/>
      </w:r>
      <w:r w:rsidR="00BF5E32" w:rsidRPr="00BF5E32">
        <w:rPr>
          <w:rFonts w:cs="Times New Roman"/>
          <w:noProof/>
          <w:lang w:val="pt-BR"/>
        </w:rPr>
        <w:t>Albert, J.S., Tagliacollo, V.A., Dagosta, F., 2020. Diversification of Neotropical Freshwater Fishes. Annu. Rev. Ecol. Evol. Syst. 51, 27–53. https://doi.org/10.1146/annurev-ecolsys-011620-031032</w:t>
      </w:r>
    </w:p>
    <w:p w14:paraId="5018895D"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Assis, L.C.S., 2018. Revisiting the Darwinian shortfall in biodiversity conservation. Biodivers. Conserv. 27, 2859–2875. https://doi.org/10.1007/s10531-018-1573-3</w:t>
      </w:r>
    </w:p>
    <w:p w14:paraId="585A9AE9"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Betancur, R.R., Wiley, E.O., Arratia, G., Acero, A., Bailly, N., Miya, M., Lecointre, G., Ortí, G., 2017. Phylogenetic classification of bony fishes. BMC Evol. Biol. 17, 1–40. https://doi.org/10.1186/s12862-017-0958-3</w:t>
      </w:r>
    </w:p>
    <w:p w14:paraId="26F5CC97"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Boettiger, C., Coop, G., Ralph, P., 2012. Is your phylogeny informative? Measuring the power of comparative methods. Evolution (N. Y). 66, 2240–2251. https://doi.org/10.1111/j.1558-5646.2011.01574.x</w:t>
      </w:r>
    </w:p>
    <w:p w14:paraId="3EB67E91"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Cavender-Bares, J., Kozak, K.H., Fine, P.V.A., Kembel, S.W., 2009. The merging of community ecology and phylogenetic biology. Ecol. Lett. 12, 693–715. https://doi.org/10.1111/j.1461-0248.2009.01314.x</w:t>
      </w:r>
    </w:p>
    <w:p w14:paraId="7A2265FA"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Chang, J., Rabosky, D.L., Smith, S.A., Alfaro, M.E., 2019. An r package and online resource for macroevolutionary studies using the ray-finned fish tree of life. Methods Ecol. Evol. 10, 1118–1124. https://doi.org/10.1111/2041-210X.13182</w:t>
      </w:r>
    </w:p>
    <w:p w14:paraId="14AF17D7"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Chase, J.M., Blowes, S.A., Knight, T.M., Gerstner, K., May, F., 2020. Ecosystem decay exacerbates biodiversity loss with habitat loss. Nature 584, 238–243. https://doi.org/10.1038/s41586-020-2531-2</w:t>
      </w:r>
    </w:p>
    <w:p w14:paraId="1C325BDD"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Diniz-Filho, J.A.F., Loyola, R.D., Raia, P., Mooers, A.O., Bini, L.M., 2013. Darwinian shortfalls in biodiversity conservation. Trends Ecol. Evol. 28, 689–695. https://doi.org/10.1016/j.tree.2013.09.003</w:t>
      </w:r>
    </w:p>
    <w:p w14:paraId="52FAEF12"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Faith, D.P., 1992. Conservation evaluation and phylogenetic diversity. Biol. Conserv. 61, 1–</w:t>
      </w:r>
      <w:r w:rsidRPr="00BF5E32">
        <w:rPr>
          <w:rFonts w:cs="Times New Roman"/>
          <w:noProof/>
          <w:lang w:val="pt-BR"/>
        </w:rPr>
        <w:lastRenderedPageBreak/>
        <w:t>10. https://doi.org/10.1016/0006-3207(92)91201-3</w:t>
      </w:r>
    </w:p>
    <w:p w14:paraId="7FB271CF"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Felsenstein, J., 1985. Phylogenies and the comparative method. Am. Nat. 125, 1–15. https://doi.org/0003-0147/85/2501-0001</w:t>
      </w:r>
    </w:p>
    <w:p w14:paraId="7BC4FE18" w14:textId="7C965333" w:rsid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Freitas, T.M. da S., Stropp, J., Calegari, B.B., Calatayud, J., De Marco, P., Montag, L.F. de A., Hortal, J., 2021. Quantifying shortfalls in the knowledge on Neotropical Auchenipteridae fishes. Fish Fish. 22, 87–104. https://doi.org/10.1111/faf.12507</w:t>
      </w:r>
    </w:p>
    <w:p w14:paraId="2E02CAE8" w14:textId="64D94723" w:rsidR="00C84E21" w:rsidRPr="00BF5E32" w:rsidRDefault="00DF189C" w:rsidP="00BF5E32">
      <w:pPr>
        <w:widowControl w:val="0"/>
        <w:autoSpaceDE w:val="0"/>
        <w:autoSpaceDN w:val="0"/>
        <w:adjustRightInd w:val="0"/>
        <w:ind w:left="480" w:hanging="480"/>
        <w:rPr>
          <w:rFonts w:cs="Times New Roman"/>
          <w:noProof/>
          <w:lang w:val="pt-BR"/>
        </w:rPr>
      </w:pPr>
      <w:r>
        <w:rPr>
          <w:rFonts w:cs="Times New Roman"/>
          <w:noProof/>
          <w:lang w:val="pt-BR"/>
        </w:rPr>
        <w:t>Garcia-Andrade, A.B</w:t>
      </w:r>
      <w:r w:rsidR="00C02772">
        <w:rPr>
          <w:rFonts w:cs="Times New Roman"/>
          <w:noProof/>
          <w:lang w:val="pt-BR"/>
        </w:rPr>
        <w:t xml:space="preserve">., Carvajal-Quintero, J.D., Tedesco, P.A. </w:t>
      </w:r>
      <w:r w:rsidR="00107A9F">
        <w:rPr>
          <w:rFonts w:cs="Times New Roman"/>
          <w:noProof/>
          <w:lang w:val="pt-BR"/>
        </w:rPr>
        <w:t xml:space="preserve">, Vilalobos F. Evolutionary and environmental drivers of </w:t>
      </w:r>
      <w:r w:rsidR="00F6025D">
        <w:rPr>
          <w:rFonts w:cs="Times New Roman"/>
          <w:noProof/>
          <w:lang w:val="pt-BR"/>
        </w:rPr>
        <w:t xml:space="preserve">species richness in poeciliid fishes across the Americas. </w:t>
      </w:r>
      <w:r w:rsidR="00CD79F6">
        <w:rPr>
          <w:rFonts w:cs="Times New Roman"/>
          <w:noProof/>
          <w:lang w:val="pt-BR"/>
        </w:rPr>
        <w:t>Glob. Ecol. Biogeogr.</w:t>
      </w:r>
      <w:r w:rsidR="00BD6C00">
        <w:rPr>
          <w:rFonts w:cs="Times New Roman"/>
          <w:noProof/>
          <w:lang w:val="pt-BR"/>
        </w:rPr>
        <w:t xml:space="preserve"> 30, 1245-1257. </w:t>
      </w:r>
      <w:r w:rsidR="00D210E0" w:rsidRPr="00D210E0">
        <w:rPr>
          <w:rFonts w:cs="Times New Roman"/>
          <w:noProof/>
          <w:lang w:val="pt-BR"/>
        </w:rPr>
        <w:t>https://doi.org/10.1111/geb.13299</w:t>
      </w:r>
    </w:p>
    <w:p w14:paraId="4F54CE23"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Jetz, W., Pyron, R.A., 2018. The interplay of past diversification and evolutionary isolation with present imperilment across the amphibian tree of life. Nat. Ecol. Evol. 2, 850–858. https://doi.org/10.1038/s41559-018-0515-5</w:t>
      </w:r>
    </w:p>
    <w:p w14:paraId="0374F274"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Jetz, W., Thomas, G.H., Joy, J.B., Hartmann, K., Mooers, A.O., 2012. The global diversity of birds in space and time. Nature 491, 444–448. https://doi.org/10.1038/nature11631</w:t>
      </w:r>
    </w:p>
    <w:p w14:paraId="38860889"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Jin, Y., Qian, H., 2019. V.PhyloMaker: an R package that can generate very large phylogenies for vascular plants. Ecography (Cop.). 42, 1353–1359. https://doi.org/10.1111/ecog.04434</w:t>
      </w:r>
    </w:p>
    <w:p w14:paraId="090232AF"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Li, D., Trotta, L., Marx, H.E., Allen, J.M., Sun, M., Soltis, D.E., Soltis, P.S., Guralnick, R.P., Baiser, B., 2019. For common community phylogenetic analyses, go ahead and use synthesis phylogenies. Ecology 100, 1–15. https://doi.org/10.1002/ecy.2788</w:t>
      </w:r>
    </w:p>
    <w:p w14:paraId="345F1EEB"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Magallón, S., Gómez-Acevedo, S., Sánchez-Reyes, L.L., Hernández-Hernández, T., 2015. A metacalibrated time-tree documents the early rise of flowering plant phylogenetic diversity. New Phytol. 207, 437–453. https://doi.org/10.1111/nph.13264</w:t>
      </w:r>
    </w:p>
    <w:p w14:paraId="4031F1D1"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 xml:space="preserve">Martins, W.S., Carmo, W.C., Longo, H.J., Rosa, T.C., Rangel, T.F., 2013. SUNPLIN: Simulation with Uncertainty for Phylogenetic Investigations. BMC Bioinformatics 14. </w:t>
      </w:r>
      <w:r w:rsidRPr="00BF5E32">
        <w:rPr>
          <w:rFonts w:cs="Times New Roman"/>
          <w:noProof/>
          <w:lang w:val="pt-BR"/>
        </w:rPr>
        <w:lastRenderedPageBreak/>
        <w:t>https://doi.org/10.1186/1471-2105-14-324</w:t>
      </w:r>
    </w:p>
    <w:p w14:paraId="5716AD99"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Moura, M.R., Costa, H.C., Peixoto, M.A., Carvalho, A.L.G., Santana, D.J., Vasconcelos, H.L., 2018. Geographical and socioeconomic determinants of species discovery trends in a biodiversity hotspot. Biol. Conserv. 220, 237–244. https://doi.org/10.1016/j.biocon.2018.01.024</w:t>
      </w:r>
    </w:p>
    <w:p w14:paraId="1C0EBC26"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Moura, M.R., Jetz, W., 2021. Shortfalls and opportunities in terrestrial vertebrate species discovery. Nat. Ecol. Evol. 5, 631–639. https://doi.org/10.1038/s41559-021-01411-5</w:t>
      </w:r>
    </w:p>
    <w:p w14:paraId="7C54B10D"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Nakamura, G., Vicentin, W., Súarez, Y.R., Duarte, L., 2020. A multifaceted approach to analyzing taxonomic, functional, and phylogenetic β‐diversity. Ecology. https://doi.org/10.1002/ecy.3122</w:t>
      </w:r>
    </w:p>
    <w:p w14:paraId="58194937"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Rabosky, D.L., Chang, J., Title, P.O., Cowman, P.F., Sallan, L., Friedman, M., Kaschner, K., Garilao, C., Near, T.J., Coll, M., Alfaro, M.E., 2018. An inverse latitudinal gradient in speciation rate for marine fishes. Nature 559, 392–395. https://doi.org/10.1038/s41586-018-0273-1</w:t>
      </w:r>
    </w:p>
    <w:p w14:paraId="5D1AA8CE"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Roa-Fuentes, C.A., Heino, J., Cianciaruso, M. V., Ferraz, S., Zeni, J.O., Casatti, L., 2019. Taxonomic, functional, and phylogenetic β-diversity patterns of stream fish assemblages in tropical agroecosystems. Freshw. Biol. 64, 447–460. https://doi.org/10.1111/fwb.13233</w:t>
      </w:r>
    </w:p>
    <w:p w14:paraId="62CAE144"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Roa-Fuentes, C.A., Heino, J., Zeni, J.O., Ferraz, S., Cianciaruso, M.V., Casatti, L., 2020. Importance of local and landscape variables on multiple facets of stream fish biodiversity in a Neotropical agroecosystem. Hydrobiologia 7. https://doi.org/10.1007/s10750-020-04396-7</w:t>
      </w:r>
    </w:p>
    <w:p w14:paraId="1C30E644"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Roquet, C., Thuiller, W., Lavergne, S., 2013. Building megaphylogenies for macroecology: Taking up the challenge. Ecography (Cop.). 36, 13–26. https://doi.org/10.1111/j.1600-0587.2012.07773.x</w:t>
      </w:r>
    </w:p>
    <w:p w14:paraId="1AFE7C26"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lastRenderedPageBreak/>
        <w:t>Stein, R.W., Mull, C.G., Kuhn, T.S., Aschliman, N.C., Davidson, L.N.K., Joy, J.B., Smith, G.J., Dulvy, N.K., Mooers, A.O., 2018. Global priorities for conserving the evolutionary history of sharks, rays and chimaeras. Nat. Ecol. Evol. 2, 288–298. https://doi.org/10.1038/s41559-017-0448-4</w:t>
      </w:r>
    </w:p>
    <w:p w14:paraId="2FED6F2F"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Tedesco, P.A., Beauchard, O., Bigorne, R., Blanchet, S., Buisson, L., Conti, L., Cornu, J.F., Dias, M.S., Grenouillet, G., Hugueny, B., Jézéquel, C., Leprieur, F., Brosse, S., Oberdorff, T., 2017. Data Descriptor: A global database on freshwater fish species occurrence in drainage basins. Sci. Data 4, 1–6. https://doi.org/10.1038/sdata.2017.141</w:t>
      </w:r>
    </w:p>
    <w:p w14:paraId="42CF2C73"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Tonini, J.F.R., Beard, K.H., Ferreira, R.B., Jetz, W., Pyron, R.A., 2016. Fully-sampled phylogenies of squamates reveal evolutionary patterns in threat status. Biol. Conserv. 204, 23–31. https://doi.org/10.1016/j.biocon.2016.03.039</w:t>
      </w:r>
    </w:p>
    <w:p w14:paraId="20E91178"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Trisos, C.H., Auerbach, J., Katti, M., 2021. Decoloniality and anti-oppressive practices for a more ethical ecology. Nat. Ecol. Evol. https://doi.org/10.1038/s41559-021-01460-w</w:t>
      </w:r>
    </w:p>
    <w:p w14:paraId="284FEC55"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Upham, N.S., Esselstyn, J.A., Jetz, W., 2019. Inferring the mammal tree: Species-level sets of phylogenies for questions in ecology, evolution, and conservation. PLOS Biol. 17, e3000494. https://doi.org/10.1371/journal.pbio.3000494</w:t>
      </w:r>
    </w:p>
    <w:p w14:paraId="1D2A3426" w14:textId="77777777" w:rsidR="00BF5E32" w:rsidRPr="00BF5E32" w:rsidRDefault="00BF5E32" w:rsidP="00BF5E32">
      <w:pPr>
        <w:widowControl w:val="0"/>
        <w:autoSpaceDE w:val="0"/>
        <w:autoSpaceDN w:val="0"/>
        <w:adjustRightInd w:val="0"/>
        <w:ind w:left="480" w:hanging="480"/>
        <w:rPr>
          <w:rFonts w:cs="Times New Roman"/>
          <w:noProof/>
          <w:lang w:val="pt-BR"/>
        </w:rPr>
      </w:pPr>
      <w:r w:rsidRPr="00BF5E32">
        <w:rPr>
          <w:rFonts w:cs="Times New Roman"/>
          <w:noProof/>
          <w:lang w:val="pt-BR"/>
        </w:rPr>
        <w:t>Webb, C.O., Ackerly, D.D., Kembel, S.W., 2008. Phylocom: Software for the analysis of phylogenetic community structure and trait evolution. Bioinformatics 24, 2098–2100. https://doi.org/10.1093/bioinformatics/btn358</w:t>
      </w:r>
    </w:p>
    <w:p w14:paraId="771F6347" w14:textId="77777777" w:rsidR="00BF5E32" w:rsidRPr="00BF5E32" w:rsidRDefault="00BF5E32" w:rsidP="00BF5E32">
      <w:pPr>
        <w:widowControl w:val="0"/>
        <w:autoSpaceDE w:val="0"/>
        <w:autoSpaceDN w:val="0"/>
        <w:adjustRightInd w:val="0"/>
        <w:ind w:left="480" w:hanging="480"/>
        <w:rPr>
          <w:rFonts w:cs="Times New Roman"/>
          <w:noProof/>
        </w:rPr>
      </w:pPr>
      <w:r w:rsidRPr="00BF5E32">
        <w:rPr>
          <w:rFonts w:cs="Times New Roman"/>
          <w:noProof/>
          <w:lang w:val="pt-BR"/>
        </w:rPr>
        <w:t>Webb, C.O., Donoghue, M.J., 2005. Phylomatic: Tree assembly for applied phylogenetics. Mol. Ecol. Notes 5, 181–183. https://doi.org/10.1111/j.1471-8286.2004.00829.x</w:t>
      </w:r>
    </w:p>
    <w:p w14:paraId="626367EC" w14:textId="0A3093F5" w:rsidR="001936A0" w:rsidRPr="001936A0" w:rsidRDefault="001936A0" w:rsidP="00BF5E32">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29878F9"/>
    <w:multiLevelType w:val="hybridMultilevel"/>
    <w:tmpl w:val="8E8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4FAMNuZWYtAAAA"/>
  </w:docVars>
  <w:rsids>
    <w:rsidRoot w:val="00E443FE"/>
    <w:rsid w:val="0000240D"/>
    <w:rsid w:val="00003737"/>
    <w:rsid w:val="000046DC"/>
    <w:rsid w:val="000054FE"/>
    <w:rsid w:val="0000617C"/>
    <w:rsid w:val="000068FA"/>
    <w:rsid w:val="0000792E"/>
    <w:rsid w:val="00010C20"/>
    <w:rsid w:val="00012E14"/>
    <w:rsid w:val="00013D15"/>
    <w:rsid w:val="00014A5C"/>
    <w:rsid w:val="00015FD7"/>
    <w:rsid w:val="00020B50"/>
    <w:rsid w:val="00020E7E"/>
    <w:rsid w:val="000236E9"/>
    <w:rsid w:val="0002547E"/>
    <w:rsid w:val="00026817"/>
    <w:rsid w:val="00027EC5"/>
    <w:rsid w:val="00031266"/>
    <w:rsid w:val="0003282D"/>
    <w:rsid w:val="000339CC"/>
    <w:rsid w:val="0003472B"/>
    <w:rsid w:val="00037CCB"/>
    <w:rsid w:val="0004032D"/>
    <w:rsid w:val="00043814"/>
    <w:rsid w:val="00044964"/>
    <w:rsid w:val="00044BCE"/>
    <w:rsid w:val="000454F7"/>
    <w:rsid w:val="00046266"/>
    <w:rsid w:val="00046B70"/>
    <w:rsid w:val="00047368"/>
    <w:rsid w:val="00047903"/>
    <w:rsid w:val="00053EAE"/>
    <w:rsid w:val="00054D7C"/>
    <w:rsid w:val="0005529E"/>
    <w:rsid w:val="00055B13"/>
    <w:rsid w:val="00055D3F"/>
    <w:rsid w:val="0005690D"/>
    <w:rsid w:val="00056AE6"/>
    <w:rsid w:val="000614BC"/>
    <w:rsid w:val="000615CF"/>
    <w:rsid w:val="00063105"/>
    <w:rsid w:val="000635D9"/>
    <w:rsid w:val="00063FE8"/>
    <w:rsid w:val="00064900"/>
    <w:rsid w:val="00064EBD"/>
    <w:rsid w:val="000665A5"/>
    <w:rsid w:val="0006693E"/>
    <w:rsid w:val="00066E03"/>
    <w:rsid w:val="000670D2"/>
    <w:rsid w:val="000706BE"/>
    <w:rsid w:val="0007093C"/>
    <w:rsid w:val="00071400"/>
    <w:rsid w:val="00072083"/>
    <w:rsid w:val="00072900"/>
    <w:rsid w:val="00072B5C"/>
    <w:rsid w:val="00074D2D"/>
    <w:rsid w:val="00075147"/>
    <w:rsid w:val="00076350"/>
    <w:rsid w:val="000765BD"/>
    <w:rsid w:val="00077A76"/>
    <w:rsid w:val="00077CBD"/>
    <w:rsid w:val="000818FD"/>
    <w:rsid w:val="00081A51"/>
    <w:rsid w:val="00081DE6"/>
    <w:rsid w:val="000830B0"/>
    <w:rsid w:val="000851DD"/>
    <w:rsid w:val="00085B27"/>
    <w:rsid w:val="000860ED"/>
    <w:rsid w:val="000869E4"/>
    <w:rsid w:val="00091404"/>
    <w:rsid w:val="00091A82"/>
    <w:rsid w:val="0009248B"/>
    <w:rsid w:val="00092FD9"/>
    <w:rsid w:val="00093A3C"/>
    <w:rsid w:val="00096144"/>
    <w:rsid w:val="000974B2"/>
    <w:rsid w:val="000A2B3C"/>
    <w:rsid w:val="000A2F54"/>
    <w:rsid w:val="000B0106"/>
    <w:rsid w:val="000B249C"/>
    <w:rsid w:val="000B24A1"/>
    <w:rsid w:val="000B3FB2"/>
    <w:rsid w:val="000B58F4"/>
    <w:rsid w:val="000B5A98"/>
    <w:rsid w:val="000B678A"/>
    <w:rsid w:val="000C0AB4"/>
    <w:rsid w:val="000C1156"/>
    <w:rsid w:val="000C1A30"/>
    <w:rsid w:val="000C1BB6"/>
    <w:rsid w:val="000C1D0E"/>
    <w:rsid w:val="000C4B8D"/>
    <w:rsid w:val="000C5627"/>
    <w:rsid w:val="000C7016"/>
    <w:rsid w:val="000C7E84"/>
    <w:rsid w:val="000D1662"/>
    <w:rsid w:val="000D195B"/>
    <w:rsid w:val="000D2B12"/>
    <w:rsid w:val="000D6354"/>
    <w:rsid w:val="000E09F5"/>
    <w:rsid w:val="000E136B"/>
    <w:rsid w:val="000E3C2C"/>
    <w:rsid w:val="000E3E76"/>
    <w:rsid w:val="000E3F7F"/>
    <w:rsid w:val="000E4309"/>
    <w:rsid w:val="000E4BB9"/>
    <w:rsid w:val="000E690F"/>
    <w:rsid w:val="000E7565"/>
    <w:rsid w:val="000F0831"/>
    <w:rsid w:val="000F089C"/>
    <w:rsid w:val="000F089F"/>
    <w:rsid w:val="000F0EC0"/>
    <w:rsid w:val="000F2A03"/>
    <w:rsid w:val="000F3BFF"/>
    <w:rsid w:val="000F755A"/>
    <w:rsid w:val="000F7DBC"/>
    <w:rsid w:val="00100005"/>
    <w:rsid w:val="00101493"/>
    <w:rsid w:val="00101950"/>
    <w:rsid w:val="00103E18"/>
    <w:rsid w:val="0010587F"/>
    <w:rsid w:val="00106243"/>
    <w:rsid w:val="00106478"/>
    <w:rsid w:val="00107A9F"/>
    <w:rsid w:val="001118CF"/>
    <w:rsid w:val="00112169"/>
    <w:rsid w:val="00112A69"/>
    <w:rsid w:val="001139D1"/>
    <w:rsid w:val="001159E4"/>
    <w:rsid w:val="001179F2"/>
    <w:rsid w:val="00120435"/>
    <w:rsid w:val="00122592"/>
    <w:rsid w:val="001230B0"/>
    <w:rsid w:val="00124D55"/>
    <w:rsid w:val="00130E33"/>
    <w:rsid w:val="00130F9A"/>
    <w:rsid w:val="001310BF"/>
    <w:rsid w:val="001317CC"/>
    <w:rsid w:val="0013209E"/>
    <w:rsid w:val="00132A53"/>
    <w:rsid w:val="001330D0"/>
    <w:rsid w:val="00133209"/>
    <w:rsid w:val="0013580C"/>
    <w:rsid w:val="00140823"/>
    <w:rsid w:val="00141CDA"/>
    <w:rsid w:val="00143CA3"/>
    <w:rsid w:val="00143D1B"/>
    <w:rsid w:val="001441D3"/>
    <w:rsid w:val="00144249"/>
    <w:rsid w:val="00144B5E"/>
    <w:rsid w:val="00145E73"/>
    <w:rsid w:val="00146604"/>
    <w:rsid w:val="00147E51"/>
    <w:rsid w:val="00150475"/>
    <w:rsid w:val="00151459"/>
    <w:rsid w:val="00152AE8"/>
    <w:rsid w:val="001537B9"/>
    <w:rsid w:val="001544F4"/>
    <w:rsid w:val="001545C0"/>
    <w:rsid w:val="001552C3"/>
    <w:rsid w:val="00156B6E"/>
    <w:rsid w:val="001579DF"/>
    <w:rsid w:val="00157AD4"/>
    <w:rsid w:val="00160A35"/>
    <w:rsid w:val="00161FAC"/>
    <w:rsid w:val="0016422A"/>
    <w:rsid w:val="00166617"/>
    <w:rsid w:val="00166CE1"/>
    <w:rsid w:val="00167A89"/>
    <w:rsid w:val="00173CF9"/>
    <w:rsid w:val="001756FB"/>
    <w:rsid w:val="001758CB"/>
    <w:rsid w:val="00177A58"/>
    <w:rsid w:val="00180C84"/>
    <w:rsid w:val="00180CFE"/>
    <w:rsid w:val="00180D16"/>
    <w:rsid w:val="00180E65"/>
    <w:rsid w:val="00181086"/>
    <w:rsid w:val="0018151C"/>
    <w:rsid w:val="00181BFB"/>
    <w:rsid w:val="00181DCC"/>
    <w:rsid w:val="00182BEA"/>
    <w:rsid w:val="00184CDA"/>
    <w:rsid w:val="001876F6"/>
    <w:rsid w:val="00191C72"/>
    <w:rsid w:val="0019289A"/>
    <w:rsid w:val="00192CB7"/>
    <w:rsid w:val="001936A0"/>
    <w:rsid w:val="001942B6"/>
    <w:rsid w:val="0019514C"/>
    <w:rsid w:val="00195A9C"/>
    <w:rsid w:val="001966BE"/>
    <w:rsid w:val="00196BF1"/>
    <w:rsid w:val="001A1E8A"/>
    <w:rsid w:val="001A267C"/>
    <w:rsid w:val="001A38E3"/>
    <w:rsid w:val="001A4331"/>
    <w:rsid w:val="001A5CDE"/>
    <w:rsid w:val="001A6AAD"/>
    <w:rsid w:val="001A73B7"/>
    <w:rsid w:val="001B144F"/>
    <w:rsid w:val="001B286B"/>
    <w:rsid w:val="001B3261"/>
    <w:rsid w:val="001B369C"/>
    <w:rsid w:val="001B37D9"/>
    <w:rsid w:val="001B388C"/>
    <w:rsid w:val="001B45C5"/>
    <w:rsid w:val="001B582D"/>
    <w:rsid w:val="001B785B"/>
    <w:rsid w:val="001B7D54"/>
    <w:rsid w:val="001C05F7"/>
    <w:rsid w:val="001C118F"/>
    <w:rsid w:val="001C1BB7"/>
    <w:rsid w:val="001C1CF4"/>
    <w:rsid w:val="001C1F49"/>
    <w:rsid w:val="001C22FE"/>
    <w:rsid w:val="001C7434"/>
    <w:rsid w:val="001D11DA"/>
    <w:rsid w:val="001D23A8"/>
    <w:rsid w:val="001D29AA"/>
    <w:rsid w:val="001D2BE2"/>
    <w:rsid w:val="001D4655"/>
    <w:rsid w:val="001D4CA7"/>
    <w:rsid w:val="001D523B"/>
    <w:rsid w:val="001E1B92"/>
    <w:rsid w:val="001E1FA1"/>
    <w:rsid w:val="001E3044"/>
    <w:rsid w:val="001E42C9"/>
    <w:rsid w:val="001E54F2"/>
    <w:rsid w:val="001E679F"/>
    <w:rsid w:val="001E6E6E"/>
    <w:rsid w:val="001F01F6"/>
    <w:rsid w:val="001F134E"/>
    <w:rsid w:val="001F4311"/>
    <w:rsid w:val="001F4D7C"/>
    <w:rsid w:val="001F65BB"/>
    <w:rsid w:val="001F6B56"/>
    <w:rsid w:val="001F7895"/>
    <w:rsid w:val="001F7C6E"/>
    <w:rsid w:val="001F7FD8"/>
    <w:rsid w:val="00200AA5"/>
    <w:rsid w:val="00200B2D"/>
    <w:rsid w:val="00205B53"/>
    <w:rsid w:val="00213316"/>
    <w:rsid w:val="00213CCC"/>
    <w:rsid w:val="00214C21"/>
    <w:rsid w:val="0021533C"/>
    <w:rsid w:val="002176F3"/>
    <w:rsid w:val="00221549"/>
    <w:rsid w:val="002218FD"/>
    <w:rsid w:val="002224F6"/>
    <w:rsid w:val="00222AF9"/>
    <w:rsid w:val="00230489"/>
    <w:rsid w:val="00231123"/>
    <w:rsid w:val="00234CC9"/>
    <w:rsid w:val="0023592B"/>
    <w:rsid w:val="0023608F"/>
    <w:rsid w:val="002362A6"/>
    <w:rsid w:val="00237EDA"/>
    <w:rsid w:val="00240A32"/>
    <w:rsid w:val="002414D3"/>
    <w:rsid w:val="00241D1E"/>
    <w:rsid w:val="002424DD"/>
    <w:rsid w:val="002428C8"/>
    <w:rsid w:val="00242FEB"/>
    <w:rsid w:val="0024357D"/>
    <w:rsid w:val="00243C75"/>
    <w:rsid w:val="00243DA9"/>
    <w:rsid w:val="002448D9"/>
    <w:rsid w:val="00250074"/>
    <w:rsid w:val="00250A3E"/>
    <w:rsid w:val="00250DF3"/>
    <w:rsid w:val="00251594"/>
    <w:rsid w:val="00251934"/>
    <w:rsid w:val="002528F8"/>
    <w:rsid w:val="002532D0"/>
    <w:rsid w:val="00254D59"/>
    <w:rsid w:val="00254EF4"/>
    <w:rsid w:val="00256674"/>
    <w:rsid w:val="00256984"/>
    <w:rsid w:val="00256BF0"/>
    <w:rsid w:val="002570C7"/>
    <w:rsid w:val="00257393"/>
    <w:rsid w:val="00257AB9"/>
    <w:rsid w:val="002603B0"/>
    <w:rsid w:val="00261504"/>
    <w:rsid w:val="00261868"/>
    <w:rsid w:val="00261953"/>
    <w:rsid w:val="00261AF1"/>
    <w:rsid w:val="00262511"/>
    <w:rsid w:val="00262C2F"/>
    <w:rsid w:val="00263103"/>
    <w:rsid w:val="002638B8"/>
    <w:rsid w:val="002639A8"/>
    <w:rsid w:val="002658F4"/>
    <w:rsid w:val="0026709D"/>
    <w:rsid w:val="00271037"/>
    <w:rsid w:val="00273E67"/>
    <w:rsid w:val="002744A0"/>
    <w:rsid w:val="00274D3A"/>
    <w:rsid w:val="002754A9"/>
    <w:rsid w:val="00275668"/>
    <w:rsid w:val="00275AD9"/>
    <w:rsid w:val="002770FA"/>
    <w:rsid w:val="002778DC"/>
    <w:rsid w:val="00280681"/>
    <w:rsid w:val="00280923"/>
    <w:rsid w:val="0028103F"/>
    <w:rsid w:val="002826D5"/>
    <w:rsid w:val="00282A14"/>
    <w:rsid w:val="00282DB2"/>
    <w:rsid w:val="00284A61"/>
    <w:rsid w:val="00284B79"/>
    <w:rsid w:val="00284E0E"/>
    <w:rsid w:val="00285EFD"/>
    <w:rsid w:val="00286219"/>
    <w:rsid w:val="00286956"/>
    <w:rsid w:val="00290AC0"/>
    <w:rsid w:val="00291B4F"/>
    <w:rsid w:val="00291D7E"/>
    <w:rsid w:val="00291F8B"/>
    <w:rsid w:val="00292218"/>
    <w:rsid w:val="0029334F"/>
    <w:rsid w:val="00295CA0"/>
    <w:rsid w:val="00296446"/>
    <w:rsid w:val="002973B4"/>
    <w:rsid w:val="002978A4"/>
    <w:rsid w:val="002A1071"/>
    <w:rsid w:val="002A1620"/>
    <w:rsid w:val="002A1A4B"/>
    <w:rsid w:val="002A2CA1"/>
    <w:rsid w:val="002A4E82"/>
    <w:rsid w:val="002A761D"/>
    <w:rsid w:val="002B1167"/>
    <w:rsid w:val="002B27E7"/>
    <w:rsid w:val="002B349C"/>
    <w:rsid w:val="002B4076"/>
    <w:rsid w:val="002B4126"/>
    <w:rsid w:val="002B586B"/>
    <w:rsid w:val="002B59AB"/>
    <w:rsid w:val="002C1CAC"/>
    <w:rsid w:val="002C201C"/>
    <w:rsid w:val="002C2B62"/>
    <w:rsid w:val="002C3434"/>
    <w:rsid w:val="002C4FCB"/>
    <w:rsid w:val="002C7749"/>
    <w:rsid w:val="002D1A22"/>
    <w:rsid w:val="002D4826"/>
    <w:rsid w:val="002D5CA4"/>
    <w:rsid w:val="002E06C5"/>
    <w:rsid w:val="002E251A"/>
    <w:rsid w:val="002E3070"/>
    <w:rsid w:val="002E3A5A"/>
    <w:rsid w:val="002E609F"/>
    <w:rsid w:val="002E69CC"/>
    <w:rsid w:val="002E71C0"/>
    <w:rsid w:val="002E7C26"/>
    <w:rsid w:val="002F155D"/>
    <w:rsid w:val="002F1D53"/>
    <w:rsid w:val="002F296F"/>
    <w:rsid w:val="002F2B7A"/>
    <w:rsid w:val="002F4117"/>
    <w:rsid w:val="002F4430"/>
    <w:rsid w:val="002F6796"/>
    <w:rsid w:val="00300061"/>
    <w:rsid w:val="00301D52"/>
    <w:rsid w:val="00301FFC"/>
    <w:rsid w:val="003031EE"/>
    <w:rsid w:val="0030321A"/>
    <w:rsid w:val="0030374E"/>
    <w:rsid w:val="00305401"/>
    <w:rsid w:val="0030570A"/>
    <w:rsid w:val="00305A79"/>
    <w:rsid w:val="00307C0A"/>
    <w:rsid w:val="00311A82"/>
    <w:rsid w:val="00311C98"/>
    <w:rsid w:val="00311D85"/>
    <w:rsid w:val="00312732"/>
    <w:rsid w:val="003139B0"/>
    <w:rsid w:val="00314702"/>
    <w:rsid w:val="00315F78"/>
    <w:rsid w:val="00317262"/>
    <w:rsid w:val="003178B9"/>
    <w:rsid w:val="00317AC3"/>
    <w:rsid w:val="00323163"/>
    <w:rsid w:val="00323178"/>
    <w:rsid w:val="00323F94"/>
    <w:rsid w:val="00324CBB"/>
    <w:rsid w:val="00331451"/>
    <w:rsid w:val="00332067"/>
    <w:rsid w:val="00332618"/>
    <w:rsid w:val="00332A83"/>
    <w:rsid w:val="003343B1"/>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57EE2"/>
    <w:rsid w:val="00363313"/>
    <w:rsid w:val="00365C55"/>
    <w:rsid w:val="00365EBD"/>
    <w:rsid w:val="00365F69"/>
    <w:rsid w:val="0036691C"/>
    <w:rsid w:val="00367B58"/>
    <w:rsid w:val="0037282B"/>
    <w:rsid w:val="003746F0"/>
    <w:rsid w:val="003751CC"/>
    <w:rsid w:val="003755DA"/>
    <w:rsid w:val="00375FA9"/>
    <w:rsid w:val="00380AC3"/>
    <w:rsid w:val="00380EAD"/>
    <w:rsid w:val="00381D30"/>
    <w:rsid w:val="00382125"/>
    <w:rsid w:val="00382F89"/>
    <w:rsid w:val="00384E74"/>
    <w:rsid w:val="00385B33"/>
    <w:rsid w:val="00390CD7"/>
    <w:rsid w:val="00391EDC"/>
    <w:rsid w:val="0039355B"/>
    <w:rsid w:val="00393B8A"/>
    <w:rsid w:val="00395424"/>
    <w:rsid w:val="0039658C"/>
    <w:rsid w:val="003A1D01"/>
    <w:rsid w:val="003A3EC8"/>
    <w:rsid w:val="003A4477"/>
    <w:rsid w:val="003A5AD4"/>
    <w:rsid w:val="003B1A83"/>
    <w:rsid w:val="003B25F0"/>
    <w:rsid w:val="003B2B72"/>
    <w:rsid w:val="003B3BE5"/>
    <w:rsid w:val="003B443F"/>
    <w:rsid w:val="003B4B8E"/>
    <w:rsid w:val="003B5F83"/>
    <w:rsid w:val="003B672B"/>
    <w:rsid w:val="003B6D64"/>
    <w:rsid w:val="003C044F"/>
    <w:rsid w:val="003C0891"/>
    <w:rsid w:val="003C24F3"/>
    <w:rsid w:val="003C25AC"/>
    <w:rsid w:val="003C2A4D"/>
    <w:rsid w:val="003C2C88"/>
    <w:rsid w:val="003C34DF"/>
    <w:rsid w:val="003C4937"/>
    <w:rsid w:val="003C577C"/>
    <w:rsid w:val="003C5D93"/>
    <w:rsid w:val="003C6097"/>
    <w:rsid w:val="003C637E"/>
    <w:rsid w:val="003D2C1C"/>
    <w:rsid w:val="003D4E45"/>
    <w:rsid w:val="003D5EE9"/>
    <w:rsid w:val="003E0A35"/>
    <w:rsid w:val="003E0D95"/>
    <w:rsid w:val="003E53FC"/>
    <w:rsid w:val="003E6CFB"/>
    <w:rsid w:val="003F0E85"/>
    <w:rsid w:val="003F0ED0"/>
    <w:rsid w:val="003F5741"/>
    <w:rsid w:val="003F6233"/>
    <w:rsid w:val="003F7723"/>
    <w:rsid w:val="00402BAF"/>
    <w:rsid w:val="004035FF"/>
    <w:rsid w:val="004047A4"/>
    <w:rsid w:val="00404DED"/>
    <w:rsid w:val="00406518"/>
    <w:rsid w:val="004065A4"/>
    <w:rsid w:val="00406711"/>
    <w:rsid w:val="00406BBF"/>
    <w:rsid w:val="0040794E"/>
    <w:rsid w:val="00407C62"/>
    <w:rsid w:val="00410201"/>
    <w:rsid w:val="00410D38"/>
    <w:rsid w:val="0041108B"/>
    <w:rsid w:val="00412C28"/>
    <w:rsid w:val="004131DD"/>
    <w:rsid w:val="00414219"/>
    <w:rsid w:val="00414696"/>
    <w:rsid w:val="004154AF"/>
    <w:rsid w:val="00417616"/>
    <w:rsid w:val="0041781D"/>
    <w:rsid w:val="0042078C"/>
    <w:rsid w:val="00421E76"/>
    <w:rsid w:val="00422900"/>
    <w:rsid w:val="00423A8B"/>
    <w:rsid w:val="00425CB8"/>
    <w:rsid w:val="00430AF7"/>
    <w:rsid w:val="0043101C"/>
    <w:rsid w:val="00433665"/>
    <w:rsid w:val="0043528F"/>
    <w:rsid w:val="00435884"/>
    <w:rsid w:val="00436155"/>
    <w:rsid w:val="004361F0"/>
    <w:rsid w:val="0043628F"/>
    <w:rsid w:val="00437024"/>
    <w:rsid w:val="004373B1"/>
    <w:rsid w:val="0043772E"/>
    <w:rsid w:val="0043783F"/>
    <w:rsid w:val="00437FCF"/>
    <w:rsid w:val="00441F6D"/>
    <w:rsid w:val="00444E55"/>
    <w:rsid w:val="00445FDE"/>
    <w:rsid w:val="00446CBF"/>
    <w:rsid w:val="004519C8"/>
    <w:rsid w:val="0045257E"/>
    <w:rsid w:val="00452FDB"/>
    <w:rsid w:val="00454774"/>
    <w:rsid w:val="004557BB"/>
    <w:rsid w:val="00456FCE"/>
    <w:rsid w:val="00456FE6"/>
    <w:rsid w:val="00457E44"/>
    <w:rsid w:val="00460C14"/>
    <w:rsid w:val="004632F8"/>
    <w:rsid w:val="00471AD1"/>
    <w:rsid w:val="004757D1"/>
    <w:rsid w:val="00477C29"/>
    <w:rsid w:val="00485BD8"/>
    <w:rsid w:val="00487A06"/>
    <w:rsid w:val="004905B0"/>
    <w:rsid w:val="0049214A"/>
    <w:rsid w:val="00492467"/>
    <w:rsid w:val="00495B61"/>
    <w:rsid w:val="00496AC5"/>
    <w:rsid w:val="00496EFA"/>
    <w:rsid w:val="00497E30"/>
    <w:rsid w:val="004A4616"/>
    <w:rsid w:val="004A4B57"/>
    <w:rsid w:val="004A56EA"/>
    <w:rsid w:val="004A6E59"/>
    <w:rsid w:val="004A7F39"/>
    <w:rsid w:val="004B061B"/>
    <w:rsid w:val="004B298D"/>
    <w:rsid w:val="004B3160"/>
    <w:rsid w:val="004B6187"/>
    <w:rsid w:val="004B61EC"/>
    <w:rsid w:val="004C3E68"/>
    <w:rsid w:val="004C4547"/>
    <w:rsid w:val="004C4551"/>
    <w:rsid w:val="004C49E1"/>
    <w:rsid w:val="004C5300"/>
    <w:rsid w:val="004C6176"/>
    <w:rsid w:val="004C6CAF"/>
    <w:rsid w:val="004C7006"/>
    <w:rsid w:val="004C71E4"/>
    <w:rsid w:val="004C7454"/>
    <w:rsid w:val="004C776A"/>
    <w:rsid w:val="004C7F41"/>
    <w:rsid w:val="004C7FE5"/>
    <w:rsid w:val="004D6232"/>
    <w:rsid w:val="004D67B9"/>
    <w:rsid w:val="004D7CF0"/>
    <w:rsid w:val="004D7D86"/>
    <w:rsid w:val="004E34E3"/>
    <w:rsid w:val="004E45B6"/>
    <w:rsid w:val="004E58F4"/>
    <w:rsid w:val="004E5E0D"/>
    <w:rsid w:val="004E6C7D"/>
    <w:rsid w:val="004F13C3"/>
    <w:rsid w:val="004F18A0"/>
    <w:rsid w:val="004F40FF"/>
    <w:rsid w:val="004F4310"/>
    <w:rsid w:val="004F5478"/>
    <w:rsid w:val="004F607F"/>
    <w:rsid w:val="004F647F"/>
    <w:rsid w:val="004F6E1D"/>
    <w:rsid w:val="004F77AD"/>
    <w:rsid w:val="005016F5"/>
    <w:rsid w:val="00501710"/>
    <w:rsid w:val="00502050"/>
    <w:rsid w:val="005036CF"/>
    <w:rsid w:val="0050392A"/>
    <w:rsid w:val="005054AC"/>
    <w:rsid w:val="005054DD"/>
    <w:rsid w:val="00506746"/>
    <w:rsid w:val="00510C93"/>
    <w:rsid w:val="00510D1C"/>
    <w:rsid w:val="00512BA3"/>
    <w:rsid w:val="00514728"/>
    <w:rsid w:val="00514BCE"/>
    <w:rsid w:val="00515FA8"/>
    <w:rsid w:val="005161F1"/>
    <w:rsid w:val="005176A3"/>
    <w:rsid w:val="00520718"/>
    <w:rsid w:val="00520C68"/>
    <w:rsid w:val="00521ACF"/>
    <w:rsid w:val="00521E9E"/>
    <w:rsid w:val="00522070"/>
    <w:rsid w:val="0052399A"/>
    <w:rsid w:val="00524D2B"/>
    <w:rsid w:val="00525CA7"/>
    <w:rsid w:val="0052630F"/>
    <w:rsid w:val="00527ECA"/>
    <w:rsid w:val="00530727"/>
    <w:rsid w:val="00530C05"/>
    <w:rsid w:val="0053129B"/>
    <w:rsid w:val="00531B36"/>
    <w:rsid w:val="005327B3"/>
    <w:rsid w:val="00532CB4"/>
    <w:rsid w:val="005337EC"/>
    <w:rsid w:val="00534498"/>
    <w:rsid w:val="00535E88"/>
    <w:rsid w:val="00537795"/>
    <w:rsid w:val="005406AE"/>
    <w:rsid w:val="00544614"/>
    <w:rsid w:val="00544E73"/>
    <w:rsid w:val="00545EE4"/>
    <w:rsid w:val="00546F99"/>
    <w:rsid w:val="005471D4"/>
    <w:rsid w:val="00547CFA"/>
    <w:rsid w:val="00550C94"/>
    <w:rsid w:val="0055308D"/>
    <w:rsid w:val="00553B30"/>
    <w:rsid w:val="005544FA"/>
    <w:rsid w:val="00554E8E"/>
    <w:rsid w:val="00555BF1"/>
    <w:rsid w:val="00556C1C"/>
    <w:rsid w:val="0056113D"/>
    <w:rsid w:val="00563442"/>
    <w:rsid w:val="00564692"/>
    <w:rsid w:val="00564A4B"/>
    <w:rsid w:val="005665C6"/>
    <w:rsid w:val="00566670"/>
    <w:rsid w:val="005679EB"/>
    <w:rsid w:val="0057144C"/>
    <w:rsid w:val="00571C2F"/>
    <w:rsid w:val="00572478"/>
    <w:rsid w:val="00572855"/>
    <w:rsid w:val="005731ED"/>
    <w:rsid w:val="005739F1"/>
    <w:rsid w:val="0057539A"/>
    <w:rsid w:val="005762D6"/>
    <w:rsid w:val="00577056"/>
    <w:rsid w:val="00580094"/>
    <w:rsid w:val="005801E4"/>
    <w:rsid w:val="00580D5A"/>
    <w:rsid w:val="00581E75"/>
    <w:rsid w:val="00585734"/>
    <w:rsid w:val="00586699"/>
    <w:rsid w:val="0058670D"/>
    <w:rsid w:val="0059046C"/>
    <w:rsid w:val="00590C3E"/>
    <w:rsid w:val="00590DC9"/>
    <w:rsid w:val="005941E4"/>
    <w:rsid w:val="005941E7"/>
    <w:rsid w:val="00594306"/>
    <w:rsid w:val="00594D43"/>
    <w:rsid w:val="00596562"/>
    <w:rsid w:val="005970F6"/>
    <w:rsid w:val="005A09D7"/>
    <w:rsid w:val="005A2544"/>
    <w:rsid w:val="005A3F49"/>
    <w:rsid w:val="005A4B93"/>
    <w:rsid w:val="005A5F22"/>
    <w:rsid w:val="005A61C3"/>
    <w:rsid w:val="005A63D3"/>
    <w:rsid w:val="005A68BC"/>
    <w:rsid w:val="005A7FD0"/>
    <w:rsid w:val="005B0870"/>
    <w:rsid w:val="005B2F9F"/>
    <w:rsid w:val="005B3A8D"/>
    <w:rsid w:val="005B5701"/>
    <w:rsid w:val="005B6CC2"/>
    <w:rsid w:val="005C44FB"/>
    <w:rsid w:val="005C5463"/>
    <w:rsid w:val="005C5965"/>
    <w:rsid w:val="005C6190"/>
    <w:rsid w:val="005C677D"/>
    <w:rsid w:val="005C7DB0"/>
    <w:rsid w:val="005D0538"/>
    <w:rsid w:val="005D0A5E"/>
    <w:rsid w:val="005D1CAF"/>
    <w:rsid w:val="005D25D6"/>
    <w:rsid w:val="005D4498"/>
    <w:rsid w:val="005D4C58"/>
    <w:rsid w:val="005D5C48"/>
    <w:rsid w:val="005D6D6A"/>
    <w:rsid w:val="005D7733"/>
    <w:rsid w:val="005E3AF7"/>
    <w:rsid w:val="005E3BB3"/>
    <w:rsid w:val="005E4928"/>
    <w:rsid w:val="005E4E99"/>
    <w:rsid w:val="005E55D9"/>
    <w:rsid w:val="005E6513"/>
    <w:rsid w:val="005E657A"/>
    <w:rsid w:val="005F0693"/>
    <w:rsid w:val="005F08AD"/>
    <w:rsid w:val="005F0936"/>
    <w:rsid w:val="005F15AC"/>
    <w:rsid w:val="005F2599"/>
    <w:rsid w:val="005F2E6A"/>
    <w:rsid w:val="005F383D"/>
    <w:rsid w:val="005F53C3"/>
    <w:rsid w:val="005F756B"/>
    <w:rsid w:val="00600BDE"/>
    <w:rsid w:val="006017D9"/>
    <w:rsid w:val="00602582"/>
    <w:rsid w:val="00602F23"/>
    <w:rsid w:val="00603E7B"/>
    <w:rsid w:val="0060649E"/>
    <w:rsid w:val="00607C71"/>
    <w:rsid w:val="0061007E"/>
    <w:rsid w:val="00611F29"/>
    <w:rsid w:val="0061436C"/>
    <w:rsid w:val="0061790A"/>
    <w:rsid w:val="00617A53"/>
    <w:rsid w:val="00620191"/>
    <w:rsid w:val="00620732"/>
    <w:rsid w:val="0062333D"/>
    <w:rsid w:val="00623AA5"/>
    <w:rsid w:val="00623DA9"/>
    <w:rsid w:val="0062470C"/>
    <w:rsid w:val="006248FB"/>
    <w:rsid w:val="00624BCE"/>
    <w:rsid w:val="006255EF"/>
    <w:rsid w:val="00625AEA"/>
    <w:rsid w:val="006270AE"/>
    <w:rsid w:val="006279B0"/>
    <w:rsid w:val="006303CD"/>
    <w:rsid w:val="0063256F"/>
    <w:rsid w:val="00635937"/>
    <w:rsid w:val="00637218"/>
    <w:rsid w:val="00642F54"/>
    <w:rsid w:val="006432C3"/>
    <w:rsid w:val="00646148"/>
    <w:rsid w:val="00650853"/>
    <w:rsid w:val="00651C03"/>
    <w:rsid w:val="00652C93"/>
    <w:rsid w:val="00654372"/>
    <w:rsid w:val="00655211"/>
    <w:rsid w:val="006552FA"/>
    <w:rsid w:val="006567EF"/>
    <w:rsid w:val="006570B0"/>
    <w:rsid w:val="00660130"/>
    <w:rsid w:val="00661B28"/>
    <w:rsid w:val="006624D3"/>
    <w:rsid w:val="0066715A"/>
    <w:rsid w:val="00670D24"/>
    <w:rsid w:val="00672838"/>
    <w:rsid w:val="00672A85"/>
    <w:rsid w:val="006730C9"/>
    <w:rsid w:val="00673CD8"/>
    <w:rsid w:val="00677E3E"/>
    <w:rsid w:val="00680A35"/>
    <w:rsid w:val="00681675"/>
    <w:rsid w:val="00682BF0"/>
    <w:rsid w:val="006869B2"/>
    <w:rsid w:val="00686B1E"/>
    <w:rsid w:val="006873B8"/>
    <w:rsid w:val="006946B7"/>
    <w:rsid w:val="00694740"/>
    <w:rsid w:val="00696383"/>
    <w:rsid w:val="006975E1"/>
    <w:rsid w:val="006A1470"/>
    <w:rsid w:val="006A24F5"/>
    <w:rsid w:val="006A28DA"/>
    <w:rsid w:val="006A4009"/>
    <w:rsid w:val="006A42FC"/>
    <w:rsid w:val="006A4B4B"/>
    <w:rsid w:val="006A578C"/>
    <w:rsid w:val="006A7E3B"/>
    <w:rsid w:val="006A7F7B"/>
    <w:rsid w:val="006B158F"/>
    <w:rsid w:val="006B23FE"/>
    <w:rsid w:val="006B3B93"/>
    <w:rsid w:val="006B55B6"/>
    <w:rsid w:val="006B6EE0"/>
    <w:rsid w:val="006B7A8C"/>
    <w:rsid w:val="006C052A"/>
    <w:rsid w:val="006C1198"/>
    <w:rsid w:val="006C21A4"/>
    <w:rsid w:val="006C29F4"/>
    <w:rsid w:val="006C3AC5"/>
    <w:rsid w:val="006C4694"/>
    <w:rsid w:val="006C648F"/>
    <w:rsid w:val="006C705F"/>
    <w:rsid w:val="006C7E88"/>
    <w:rsid w:val="006D0D21"/>
    <w:rsid w:val="006D4BBD"/>
    <w:rsid w:val="006D502F"/>
    <w:rsid w:val="006D5039"/>
    <w:rsid w:val="006D5CF4"/>
    <w:rsid w:val="006D686C"/>
    <w:rsid w:val="006E02D1"/>
    <w:rsid w:val="006E03C5"/>
    <w:rsid w:val="006E10FB"/>
    <w:rsid w:val="006E126A"/>
    <w:rsid w:val="006E46A7"/>
    <w:rsid w:val="006E5FC6"/>
    <w:rsid w:val="006E7E4B"/>
    <w:rsid w:val="006F2427"/>
    <w:rsid w:val="006F257A"/>
    <w:rsid w:val="006F2D30"/>
    <w:rsid w:val="006F3290"/>
    <w:rsid w:val="006F35A6"/>
    <w:rsid w:val="006F3970"/>
    <w:rsid w:val="006F4262"/>
    <w:rsid w:val="006F4426"/>
    <w:rsid w:val="006F77BE"/>
    <w:rsid w:val="0070009A"/>
    <w:rsid w:val="00700750"/>
    <w:rsid w:val="00701C0F"/>
    <w:rsid w:val="00702E02"/>
    <w:rsid w:val="007035A8"/>
    <w:rsid w:val="00703648"/>
    <w:rsid w:val="00703AE0"/>
    <w:rsid w:val="00705143"/>
    <w:rsid w:val="00706BDC"/>
    <w:rsid w:val="00707730"/>
    <w:rsid w:val="007106D4"/>
    <w:rsid w:val="00714662"/>
    <w:rsid w:val="007149A1"/>
    <w:rsid w:val="00714E0E"/>
    <w:rsid w:val="00717B70"/>
    <w:rsid w:val="00717C6F"/>
    <w:rsid w:val="00717D85"/>
    <w:rsid w:val="00720B60"/>
    <w:rsid w:val="00722395"/>
    <w:rsid w:val="00724FB0"/>
    <w:rsid w:val="007255FD"/>
    <w:rsid w:val="007255FF"/>
    <w:rsid w:val="007264D1"/>
    <w:rsid w:val="00727538"/>
    <w:rsid w:val="00727D48"/>
    <w:rsid w:val="0073216B"/>
    <w:rsid w:val="00733158"/>
    <w:rsid w:val="007338E0"/>
    <w:rsid w:val="00733BB8"/>
    <w:rsid w:val="00733EB0"/>
    <w:rsid w:val="00735C83"/>
    <w:rsid w:val="00736A68"/>
    <w:rsid w:val="007370F6"/>
    <w:rsid w:val="007372B3"/>
    <w:rsid w:val="00737E4B"/>
    <w:rsid w:val="00742D0F"/>
    <w:rsid w:val="00743397"/>
    <w:rsid w:val="0074564D"/>
    <w:rsid w:val="00746997"/>
    <w:rsid w:val="0074734F"/>
    <w:rsid w:val="00750E22"/>
    <w:rsid w:val="0075149C"/>
    <w:rsid w:val="0075209C"/>
    <w:rsid w:val="00752BDF"/>
    <w:rsid w:val="007541D0"/>
    <w:rsid w:val="00757315"/>
    <w:rsid w:val="00757DB4"/>
    <w:rsid w:val="0076008D"/>
    <w:rsid w:val="00760457"/>
    <w:rsid w:val="00762872"/>
    <w:rsid w:val="007629F8"/>
    <w:rsid w:val="0076505E"/>
    <w:rsid w:val="007711B9"/>
    <w:rsid w:val="00772B00"/>
    <w:rsid w:val="0077373C"/>
    <w:rsid w:val="00774FFC"/>
    <w:rsid w:val="0077600D"/>
    <w:rsid w:val="00780022"/>
    <w:rsid w:val="007809A8"/>
    <w:rsid w:val="00780B79"/>
    <w:rsid w:val="007818FA"/>
    <w:rsid w:val="0078260E"/>
    <w:rsid w:val="00782C4F"/>
    <w:rsid w:val="00785968"/>
    <w:rsid w:val="007872A6"/>
    <w:rsid w:val="00787CA0"/>
    <w:rsid w:val="00790165"/>
    <w:rsid w:val="007918BA"/>
    <w:rsid w:val="00793621"/>
    <w:rsid w:val="00793FB8"/>
    <w:rsid w:val="00794BAD"/>
    <w:rsid w:val="00795303"/>
    <w:rsid w:val="007A0D45"/>
    <w:rsid w:val="007A194F"/>
    <w:rsid w:val="007A2F0A"/>
    <w:rsid w:val="007A3B10"/>
    <w:rsid w:val="007A68E8"/>
    <w:rsid w:val="007A6BDB"/>
    <w:rsid w:val="007B63D9"/>
    <w:rsid w:val="007B78AA"/>
    <w:rsid w:val="007B7D27"/>
    <w:rsid w:val="007C0A44"/>
    <w:rsid w:val="007C2F2A"/>
    <w:rsid w:val="007C3340"/>
    <w:rsid w:val="007C4074"/>
    <w:rsid w:val="007D0784"/>
    <w:rsid w:val="007D0C47"/>
    <w:rsid w:val="007D0FA4"/>
    <w:rsid w:val="007D24F7"/>
    <w:rsid w:val="007D3E2B"/>
    <w:rsid w:val="007D4201"/>
    <w:rsid w:val="007D4F3F"/>
    <w:rsid w:val="007D56D2"/>
    <w:rsid w:val="007D60B8"/>
    <w:rsid w:val="007D6522"/>
    <w:rsid w:val="007D6A39"/>
    <w:rsid w:val="007E1769"/>
    <w:rsid w:val="007E2210"/>
    <w:rsid w:val="007E277E"/>
    <w:rsid w:val="007E33BA"/>
    <w:rsid w:val="007E343E"/>
    <w:rsid w:val="007E4754"/>
    <w:rsid w:val="007E4AA4"/>
    <w:rsid w:val="007E6172"/>
    <w:rsid w:val="007E72C3"/>
    <w:rsid w:val="007E7E87"/>
    <w:rsid w:val="007F04A2"/>
    <w:rsid w:val="007F09AF"/>
    <w:rsid w:val="007F116A"/>
    <w:rsid w:val="007F350E"/>
    <w:rsid w:val="007F3B9D"/>
    <w:rsid w:val="007F4037"/>
    <w:rsid w:val="007F60BA"/>
    <w:rsid w:val="007F65ED"/>
    <w:rsid w:val="007F6E88"/>
    <w:rsid w:val="008004C3"/>
    <w:rsid w:val="00801ED3"/>
    <w:rsid w:val="00804815"/>
    <w:rsid w:val="00805CC8"/>
    <w:rsid w:val="00806FC9"/>
    <w:rsid w:val="0080787D"/>
    <w:rsid w:val="00807AF1"/>
    <w:rsid w:val="00811298"/>
    <w:rsid w:val="008117D9"/>
    <w:rsid w:val="00812772"/>
    <w:rsid w:val="00816151"/>
    <w:rsid w:val="008166F4"/>
    <w:rsid w:val="008204A4"/>
    <w:rsid w:val="0082199B"/>
    <w:rsid w:val="008240DA"/>
    <w:rsid w:val="00824B72"/>
    <w:rsid w:val="00825E47"/>
    <w:rsid w:val="00827408"/>
    <w:rsid w:val="00827759"/>
    <w:rsid w:val="00827D51"/>
    <w:rsid w:val="008317F8"/>
    <w:rsid w:val="0083285F"/>
    <w:rsid w:val="00832920"/>
    <w:rsid w:val="00833B08"/>
    <w:rsid w:val="0083528E"/>
    <w:rsid w:val="008357A2"/>
    <w:rsid w:val="00837787"/>
    <w:rsid w:val="00840061"/>
    <w:rsid w:val="00840987"/>
    <w:rsid w:val="008412DA"/>
    <w:rsid w:val="00841D38"/>
    <w:rsid w:val="00842864"/>
    <w:rsid w:val="00842CF0"/>
    <w:rsid w:val="0084405D"/>
    <w:rsid w:val="008444B9"/>
    <w:rsid w:val="00845127"/>
    <w:rsid w:val="00846082"/>
    <w:rsid w:val="00846D02"/>
    <w:rsid w:val="00850D82"/>
    <w:rsid w:val="008510C6"/>
    <w:rsid w:val="00852B41"/>
    <w:rsid w:val="00852D26"/>
    <w:rsid w:val="00855121"/>
    <w:rsid w:val="00855162"/>
    <w:rsid w:val="00856FDB"/>
    <w:rsid w:val="00857288"/>
    <w:rsid w:val="00857CD2"/>
    <w:rsid w:val="00860933"/>
    <w:rsid w:val="00860F02"/>
    <w:rsid w:val="0086306F"/>
    <w:rsid w:val="008630CB"/>
    <w:rsid w:val="00864881"/>
    <w:rsid w:val="008653C8"/>
    <w:rsid w:val="00865E32"/>
    <w:rsid w:val="00866C9A"/>
    <w:rsid w:val="008676D0"/>
    <w:rsid w:val="00867A58"/>
    <w:rsid w:val="00870F20"/>
    <w:rsid w:val="0087206E"/>
    <w:rsid w:val="008725B9"/>
    <w:rsid w:val="0087277B"/>
    <w:rsid w:val="00877228"/>
    <w:rsid w:val="008824D8"/>
    <w:rsid w:val="0088270A"/>
    <w:rsid w:val="00884151"/>
    <w:rsid w:val="008852AD"/>
    <w:rsid w:val="00885B62"/>
    <w:rsid w:val="00885E3A"/>
    <w:rsid w:val="0088764D"/>
    <w:rsid w:val="008923D7"/>
    <w:rsid w:val="008931BF"/>
    <w:rsid w:val="0089339B"/>
    <w:rsid w:val="0089372E"/>
    <w:rsid w:val="00893E1F"/>
    <w:rsid w:val="008945C6"/>
    <w:rsid w:val="0089477C"/>
    <w:rsid w:val="00895DE9"/>
    <w:rsid w:val="008966C7"/>
    <w:rsid w:val="008A0D01"/>
    <w:rsid w:val="008A2556"/>
    <w:rsid w:val="008A2F70"/>
    <w:rsid w:val="008A63D7"/>
    <w:rsid w:val="008B1B06"/>
    <w:rsid w:val="008B22A6"/>
    <w:rsid w:val="008B459A"/>
    <w:rsid w:val="008B46E5"/>
    <w:rsid w:val="008B52E4"/>
    <w:rsid w:val="008B5CB1"/>
    <w:rsid w:val="008B6216"/>
    <w:rsid w:val="008B69E7"/>
    <w:rsid w:val="008B6B8C"/>
    <w:rsid w:val="008B762A"/>
    <w:rsid w:val="008C0409"/>
    <w:rsid w:val="008C1558"/>
    <w:rsid w:val="008C2CC4"/>
    <w:rsid w:val="008C4501"/>
    <w:rsid w:val="008C4854"/>
    <w:rsid w:val="008C514A"/>
    <w:rsid w:val="008C5322"/>
    <w:rsid w:val="008C5A73"/>
    <w:rsid w:val="008C71B1"/>
    <w:rsid w:val="008C7744"/>
    <w:rsid w:val="008C7DDA"/>
    <w:rsid w:val="008D08AE"/>
    <w:rsid w:val="008D1616"/>
    <w:rsid w:val="008D25E3"/>
    <w:rsid w:val="008D3215"/>
    <w:rsid w:val="008D3DC9"/>
    <w:rsid w:val="008D4FD4"/>
    <w:rsid w:val="008D6790"/>
    <w:rsid w:val="008D68DC"/>
    <w:rsid w:val="008D741D"/>
    <w:rsid w:val="008D7717"/>
    <w:rsid w:val="008D7840"/>
    <w:rsid w:val="008E0AC8"/>
    <w:rsid w:val="008E150E"/>
    <w:rsid w:val="008E1692"/>
    <w:rsid w:val="008E27FA"/>
    <w:rsid w:val="008E47BA"/>
    <w:rsid w:val="008E5090"/>
    <w:rsid w:val="008E696A"/>
    <w:rsid w:val="008E7F50"/>
    <w:rsid w:val="008F058C"/>
    <w:rsid w:val="008F34E6"/>
    <w:rsid w:val="008F3629"/>
    <w:rsid w:val="008F38F8"/>
    <w:rsid w:val="008F3DA2"/>
    <w:rsid w:val="008F729A"/>
    <w:rsid w:val="008F74E3"/>
    <w:rsid w:val="00900354"/>
    <w:rsid w:val="00900FE8"/>
    <w:rsid w:val="00901147"/>
    <w:rsid w:val="00903452"/>
    <w:rsid w:val="0090388B"/>
    <w:rsid w:val="00904D90"/>
    <w:rsid w:val="00906B1D"/>
    <w:rsid w:val="0091005A"/>
    <w:rsid w:val="00910895"/>
    <w:rsid w:val="00910A7B"/>
    <w:rsid w:val="00912DBA"/>
    <w:rsid w:val="00913980"/>
    <w:rsid w:val="00914E53"/>
    <w:rsid w:val="00917B2D"/>
    <w:rsid w:val="00920A9F"/>
    <w:rsid w:val="00924950"/>
    <w:rsid w:val="00925387"/>
    <w:rsid w:val="00925453"/>
    <w:rsid w:val="0092599F"/>
    <w:rsid w:val="00927620"/>
    <w:rsid w:val="00930324"/>
    <w:rsid w:val="009303AB"/>
    <w:rsid w:val="009303FB"/>
    <w:rsid w:val="0093086B"/>
    <w:rsid w:val="00930DA1"/>
    <w:rsid w:val="009313D7"/>
    <w:rsid w:val="00931721"/>
    <w:rsid w:val="009341A4"/>
    <w:rsid w:val="009341F2"/>
    <w:rsid w:val="0093444C"/>
    <w:rsid w:val="00936A7D"/>
    <w:rsid w:val="00936FA1"/>
    <w:rsid w:val="00940CA5"/>
    <w:rsid w:val="00941D33"/>
    <w:rsid w:val="009421B0"/>
    <w:rsid w:val="00944BA6"/>
    <w:rsid w:val="00945DD8"/>
    <w:rsid w:val="009469C7"/>
    <w:rsid w:val="0095001E"/>
    <w:rsid w:val="0095282D"/>
    <w:rsid w:val="009544D7"/>
    <w:rsid w:val="00956D64"/>
    <w:rsid w:val="009604BE"/>
    <w:rsid w:val="009604FE"/>
    <w:rsid w:val="00961306"/>
    <w:rsid w:val="009623AE"/>
    <w:rsid w:val="00964172"/>
    <w:rsid w:val="009641CF"/>
    <w:rsid w:val="00965BAB"/>
    <w:rsid w:val="009673CC"/>
    <w:rsid w:val="009676A1"/>
    <w:rsid w:val="00967885"/>
    <w:rsid w:val="0097006A"/>
    <w:rsid w:val="009712F2"/>
    <w:rsid w:val="00974421"/>
    <w:rsid w:val="00974E05"/>
    <w:rsid w:val="00975594"/>
    <w:rsid w:val="009800DD"/>
    <w:rsid w:val="00983DE2"/>
    <w:rsid w:val="00985BFB"/>
    <w:rsid w:val="00991981"/>
    <w:rsid w:val="009923D1"/>
    <w:rsid w:val="009923F4"/>
    <w:rsid w:val="009949B9"/>
    <w:rsid w:val="00997014"/>
    <w:rsid w:val="0099730B"/>
    <w:rsid w:val="009A0626"/>
    <w:rsid w:val="009A1066"/>
    <w:rsid w:val="009A1341"/>
    <w:rsid w:val="009A1ABC"/>
    <w:rsid w:val="009A2A07"/>
    <w:rsid w:val="009A523C"/>
    <w:rsid w:val="009A5F02"/>
    <w:rsid w:val="009B12CE"/>
    <w:rsid w:val="009B18DC"/>
    <w:rsid w:val="009B19C4"/>
    <w:rsid w:val="009B2207"/>
    <w:rsid w:val="009B556B"/>
    <w:rsid w:val="009B7AE6"/>
    <w:rsid w:val="009C08F8"/>
    <w:rsid w:val="009C0CA3"/>
    <w:rsid w:val="009C1144"/>
    <w:rsid w:val="009C15B8"/>
    <w:rsid w:val="009C3431"/>
    <w:rsid w:val="009C578F"/>
    <w:rsid w:val="009C63B6"/>
    <w:rsid w:val="009C6CCF"/>
    <w:rsid w:val="009D09EF"/>
    <w:rsid w:val="009D0BBE"/>
    <w:rsid w:val="009D0DE9"/>
    <w:rsid w:val="009D1E72"/>
    <w:rsid w:val="009D276F"/>
    <w:rsid w:val="009D2C48"/>
    <w:rsid w:val="009D40FD"/>
    <w:rsid w:val="009D67C3"/>
    <w:rsid w:val="009D6E34"/>
    <w:rsid w:val="009D7EB5"/>
    <w:rsid w:val="009E2314"/>
    <w:rsid w:val="009E280A"/>
    <w:rsid w:val="009E3671"/>
    <w:rsid w:val="009E368F"/>
    <w:rsid w:val="009E3E36"/>
    <w:rsid w:val="009E4287"/>
    <w:rsid w:val="009E5044"/>
    <w:rsid w:val="009E575E"/>
    <w:rsid w:val="009E71A3"/>
    <w:rsid w:val="009F19AA"/>
    <w:rsid w:val="009F20A6"/>
    <w:rsid w:val="009F2A60"/>
    <w:rsid w:val="009F2DED"/>
    <w:rsid w:val="009F42E3"/>
    <w:rsid w:val="009F75A6"/>
    <w:rsid w:val="00A013DB"/>
    <w:rsid w:val="00A021F0"/>
    <w:rsid w:val="00A0348C"/>
    <w:rsid w:val="00A03DFD"/>
    <w:rsid w:val="00A05F9C"/>
    <w:rsid w:val="00A07C42"/>
    <w:rsid w:val="00A10B73"/>
    <w:rsid w:val="00A10DAA"/>
    <w:rsid w:val="00A11724"/>
    <w:rsid w:val="00A144E8"/>
    <w:rsid w:val="00A155C8"/>
    <w:rsid w:val="00A1639E"/>
    <w:rsid w:val="00A23169"/>
    <w:rsid w:val="00A26A91"/>
    <w:rsid w:val="00A26D30"/>
    <w:rsid w:val="00A26D72"/>
    <w:rsid w:val="00A27D63"/>
    <w:rsid w:val="00A31F05"/>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073B"/>
    <w:rsid w:val="00A6144C"/>
    <w:rsid w:val="00A61920"/>
    <w:rsid w:val="00A61B72"/>
    <w:rsid w:val="00A61FF5"/>
    <w:rsid w:val="00A62672"/>
    <w:rsid w:val="00A62CCE"/>
    <w:rsid w:val="00A63067"/>
    <w:rsid w:val="00A63143"/>
    <w:rsid w:val="00A638E2"/>
    <w:rsid w:val="00A64390"/>
    <w:rsid w:val="00A6461A"/>
    <w:rsid w:val="00A65458"/>
    <w:rsid w:val="00A65AF7"/>
    <w:rsid w:val="00A66B57"/>
    <w:rsid w:val="00A700B1"/>
    <w:rsid w:val="00A707D8"/>
    <w:rsid w:val="00A744F7"/>
    <w:rsid w:val="00A77896"/>
    <w:rsid w:val="00A81871"/>
    <w:rsid w:val="00A849C8"/>
    <w:rsid w:val="00A8634A"/>
    <w:rsid w:val="00A90BFE"/>
    <w:rsid w:val="00A90D70"/>
    <w:rsid w:val="00A918A7"/>
    <w:rsid w:val="00A927F9"/>
    <w:rsid w:val="00A93439"/>
    <w:rsid w:val="00A93805"/>
    <w:rsid w:val="00A95230"/>
    <w:rsid w:val="00A95620"/>
    <w:rsid w:val="00A9730F"/>
    <w:rsid w:val="00AA0C16"/>
    <w:rsid w:val="00AA275E"/>
    <w:rsid w:val="00AA4D0B"/>
    <w:rsid w:val="00AA578A"/>
    <w:rsid w:val="00AA6CDA"/>
    <w:rsid w:val="00AA7F4D"/>
    <w:rsid w:val="00AB3441"/>
    <w:rsid w:val="00AB36DB"/>
    <w:rsid w:val="00AB5E4D"/>
    <w:rsid w:val="00AB5E8C"/>
    <w:rsid w:val="00AB6083"/>
    <w:rsid w:val="00AB7BC6"/>
    <w:rsid w:val="00AC1CF9"/>
    <w:rsid w:val="00AC2E8E"/>
    <w:rsid w:val="00AC3D4E"/>
    <w:rsid w:val="00AC3E8A"/>
    <w:rsid w:val="00AC4500"/>
    <w:rsid w:val="00AC4D60"/>
    <w:rsid w:val="00AC5FBA"/>
    <w:rsid w:val="00AC7916"/>
    <w:rsid w:val="00AD0312"/>
    <w:rsid w:val="00AD089F"/>
    <w:rsid w:val="00AD0D6C"/>
    <w:rsid w:val="00AD25F8"/>
    <w:rsid w:val="00AD2B08"/>
    <w:rsid w:val="00AD3DA1"/>
    <w:rsid w:val="00AD428C"/>
    <w:rsid w:val="00AD46B8"/>
    <w:rsid w:val="00AD5443"/>
    <w:rsid w:val="00AD7AEF"/>
    <w:rsid w:val="00AE0621"/>
    <w:rsid w:val="00AE0999"/>
    <w:rsid w:val="00AE188A"/>
    <w:rsid w:val="00AE1A6E"/>
    <w:rsid w:val="00AE266E"/>
    <w:rsid w:val="00AE5537"/>
    <w:rsid w:val="00AE5BB2"/>
    <w:rsid w:val="00AE5CF5"/>
    <w:rsid w:val="00AE625F"/>
    <w:rsid w:val="00AE7108"/>
    <w:rsid w:val="00AF0F83"/>
    <w:rsid w:val="00AF13F3"/>
    <w:rsid w:val="00AF23F1"/>
    <w:rsid w:val="00AF24D5"/>
    <w:rsid w:val="00AF326F"/>
    <w:rsid w:val="00AF3863"/>
    <w:rsid w:val="00AF3A49"/>
    <w:rsid w:val="00AF4885"/>
    <w:rsid w:val="00AF499A"/>
    <w:rsid w:val="00AF49DE"/>
    <w:rsid w:val="00B01664"/>
    <w:rsid w:val="00B01B4B"/>
    <w:rsid w:val="00B02D1F"/>
    <w:rsid w:val="00B03DBD"/>
    <w:rsid w:val="00B04AF8"/>
    <w:rsid w:val="00B07B0B"/>
    <w:rsid w:val="00B10D78"/>
    <w:rsid w:val="00B1248C"/>
    <w:rsid w:val="00B12E03"/>
    <w:rsid w:val="00B13047"/>
    <w:rsid w:val="00B13924"/>
    <w:rsid w:val="00B14670"/>
    <w:rsid w:val="00B16112"/>
    <w:rsid w:val="00B200AB"/>
    <w:rsid w:val="00B20160"/>
    <w:rsid w:val="00B21783"/>
    <w:rsid w:val="00B21A57"/>
    <w:rsid w:val="00B2262E"/>
    <w:rsid w:val="00B247F8"/>
    <w:rsid w:val="00B26FA1"/>
    <w:rsid w:val="00B31590"/>
    <w:rsid w:val="00B31C50"/>
    <w:rsid w:val="00B337F6"/>
    <w:rsid w:val="00B33C29"/>
    <w:rsid w:val="00B367EA"/>
    <w:rsid w:val="00B37997"/>
    <w:rsid w:val="00B37C4E"/>
    <w:rsid w:val="00B400CC"/>
    <w:rsid w:val="00B42E10"/>
    <w:rsid w:val="00B43AF4"/>
    <w:rsid w:val="00B43EEF"/>
    <w:rsid w:val="00B451C5"/>
    <w:rsid w:val="00B458AA"/>
    <w:rsid w:val="00B46919"/>
    <w:rsid w:val="00B500A7"/>
    <w:rsid w:val="00B51BE7"/>
    <w:rsid w:val="00B526FF"/>
    <w:rsid w:val="00B52ECE"/>
    <w:rsid w:val="00B532B0"/>
    <w:rsid w:val="00B54145"/>
    <w:rsid w:val="00B54A1B"/>
    <w:rsid w:val="00B569EF"/>
    <w:rsid w:val="00B5763E"/>
    <w:rsid w:val="00B600EA"/>
    <w:rsid w:val="00B6053F"/>
    <w:rsid w:val="00B60DAF"/>
    <w:rsid w:val="00B60FF3"/>
    <w:rsid w:val="00B647C7"/>
    <w:rsid w:val="00B66257"/>
    <w:rsid w:val="00B67A63"/>
    <w:rsid w:val="00B7158E"/>
    <w:rsid w:val="00B724F7"/>
    <w:rsid w:val="00B725CF"/>
    <w:rsid w:val="00B72E45"/>
    <w:rsid w:val="00B7314A"/>
    <w:rsid w:val="00B7314B"/>
    <w:rsid w:val="00B73F42"/>
    <w:rsid w:val="00B76217"/>
    <w:rsid w:val="00B805A7"/>
    <w:rsid w:val="00B80C8B"/>
    <w:rsid w:val="00B80EBC"/>
    <w:rsid w:val="00B82432"/>
    <w:rsid w:val="00B83CE4"/>
    <w:rsid w:val="00B83D21"/>
    <w:rsid w:val="00B8605F"/>
    <w:rsid w:val="00B86A5F"/>
    <w:rsid w:val="00B8774E"/>
    <w:rsid w:val="00B91E82"/>
    <w:rsid w:val="00B922BA"/>
    <w:rsid w:val="00B93088"/>
    <w:rsid w:val="00B937EB"/>
    <w:rsid w:val="00B94B70"/>
    <w:rsid w:val="00B94B95"/>
    <w:rsid w:val="00B95A79"/>
    <w:rsid w:val="00B966A3"/>
    <w:rsid w:val="00B96A84"/>
    <w:rsid w:val="00BA0262"/>
    <w:rsid w:val="00BA0D96"/>
    <w:rsid w:val="00BA194C"/>
    <w:rsid w:val="00BA21A2"/>
    <w:rsid w:val="00BA328B"/>
    <w:rsid w:val="00BA4298"/>
    <w:rsid w:val="00BA593A"/>
    <w:rsid w:val="00BA6031"/>
    <w:rsid w:val="00BA66E4"/>
    <w:rsid w:val="00BB1039"/>
    <w:rsid w:val="00BB31D5"/>
    <w:rsid w:val="00BB366E"/>
    <w:rsid w:val="00BB3A9A"/>
    <w:rsid w:val="00BB4A89"/>
    <w:rsid w:val="00BB71F9"/>
    <w:rsid w:val="00BC06A3"/>
    <w:rsid w:val="00BC0F79"/>
    <w:rsid w:val="00BC1172"/>
    <w:rsid w:val="00BC328D"/>
    <w:rsid w:val="00BC33DD"/>
    <w:rsid w:val="00BC4063"/>
    <w:rsid w:val="00BC46D9"/>
    <w:rsid w:val="00BC48DB"/>
    <w:rsid w:val="00BC5919"/>
    <w:rsid w:val="00BD3549"/>
    <w:rsid w:val="00BD4116"/>
    <w:rsid w:val="00BD4A8C"/>
    <w:rsid w:val="00BD50DC"/>
    <w:rsid w:val="00BD6C00"/>
    <w:rsid w:val="00BE0372"/>
    <w:rsid w:val="00BE04FD"/>
    <w:rsid w:val="00BE0A84"/>
    <w:rsid w:val="00BE1024"/>
    <w:rsid w:val="00BE1A28"/>
    <w:rsid w:val="00BE2087"/>
    <w:rsid w:val="00BE21E5"/>
    <w:rsid w:val="00BE243B"/>
    <w:rsid w:val="00BE60CB"/>
    <w:rsid w:val="00BE7FCC"/>
    <w:rsid w:val="00BF055F"/>
    <w:rsid w:val="00BF36D0"/>
    <w:rsid w:val="00BF3857"/>
    <w:rsid w:val="00BF55C9"/>
    <w:rsid w:val="00BF5E32"/>
    <w:rsid w:val="00BF61B3"/>
    <w:rsid w:val="00BF6CCA"/>
    <w:rsid w:val="00BF788B"/>
    <w:rsid w:val="00C00CFA"/>
    <w:rsid w:val="00C01321"/>
    <w:rsid w:val="00C01EC1"/>
    <w:rsid w:val="00C02772"/>
    <w:rsid w:val="00C02E5F"/>
    <w:rsid w:val="00C04CD4"/>
    <w:rsid w:val="00C06C00"/>
    <w:rsid w:val="00C07402"/>
    <w:rsid w:val="00C121A3"/>
    <w:rsid w:val="00C1234F"/>
    <w:rsid w:val="00C13399"/>
    <w:rsid w:val="00C13739"/>
    <w:rsid w:val="00C163DA"/>
    <w:rsid w:val="00C16C1B"/>
    <w:rsid w:val="00C2006F"/>
    <w:rsid w:val="00C20381"/>
    <w:rsid w:val="00C216D6"/>
    <w:rsid w:val="00C219F9"/>
    <w:rsid w:val="00C223DA"/>
    <w:rsid w:val="00C235A0"/>
    <w:rsid w:val="00C237D3"/>
    <w:rsid w:val="00C23957"/>
    <w:rsid w:val="00C23B5D"/>
    <w:rsid w:val="00C24566"/>
    <w:rsid w:val="00C24BE0"/>
    <w:rsid w:val="00C25FB0"/>
    <w:rsid w:val="00C26F4E"/>
    <w:rsid w:val="00C30BC8"/>
    <w:rsid w:val="00C314A8"/>
    <w:rsid w:val="00C31BA0"/>
    <w:rsid w:val="00C32D61"/>
    <w:rsid w:val="00C33FB3"/>
    <w:rsid w:val="00C34F59"/>
    <w:rsid w:val="00C4002C"/>
    <w:rsid w:val="00C408E2"/>
    <w:rsid w:val="00C409EE"/>
    <w:rsid w:val="00C4202C"/>
    <w:rsid w:val="00C430B3"/>
    <w:rsid w:val="00C432B3"/>
    <w:rsid w:val="00C43D88"/>
    <w:rsid w:val="00C44D0F"/>
    <w:rsid w:val="00C451D8"/>
    <w:rsid w:val="00C457E2"/>
    <w:rsid w:val="00C46D2B"/>
    <w:rsid w:val="00C46F30"/>
    <w:rsid w:val="00C500A3"/>
    <w:rsid w:val="00C51A79"/>
    <w:rsid w:val="00C51E67"/>
    <w:rsid w:val="00C52967"/>
    <w:rsid w:val="00C52D74"/>
    <w:rsid w:val="00C533CD"/>
    <w:rsid w:val="00C535A4"/>
    <w:rsid w:val="00C53D10"/>
    <w:rsid w:val="00C55B83"/>
    <w:rsid w:val="00C60664"/>
    <w:rsid w:val="00C60816"/>
    <w:rsid w:val="00C612D1"/>
    <w:rsid w:val="00C62F7E"/>
    <w:rsid w:val="00C62F99"/>
    <w:rsid w:val="00C6309A"/>
    <w:rsid w:val="00C63315"/>
    <w:rsid w:val="00C6590F"/>
    <w:rsid w:val="00C65FBC"/>
    <w:rsid w:val="00C70B95"/>
    <w:rsid w:val="00C7142B"/>
    <w:rsid w:val="00C718E4"/>
    <w:rsid w:val="00C7226F"/>
    <w:rsid w:val="00C7336C"/>
    <w:rsid w:val="00C73884"/>
    <w:rsid w:val="00C7743A"/>
    <w:rsid w:val="00C8093C"/>
    <w:rsid w:val="00C826DF"/>
    <w:rsid w:val="00C83302"/>
    <w:rsid w:val="00C84E21"/>
    <w:rsid w:val="00C85525"/>
    <w:rsid w:val="00C85C6F"/>
    <w:rsid w:val="00C868B9"/>
    <w:rsid w:val="00C86E95"/>
    <w:rsid w:val="00C87EB1"/>
    <w:rsid w:val="00C90AFD"/>
    <w:rsid w:val="00C90E2E"/>
    <w:rsid w:val="00C938EF"/>
    <w:rsid w:val="00C93B03"/>
    <w:rsid w:val="00C94795"/>
    <w:rsid w:val="00C95C73"/>
    <w:rsid w:val="00C95F69"/>
    <w:rsid w:val="00C9683B"/>
    <w:rsid w:val="00CA0420"/>
    <w:rsid w:val="00CA1A05"/>
    <w:rsid w:val="00CA1A26"/>
    <w:rsid w:val="00CA4D0B"/>
    <w:rsid w:val="00CA4D1B"/>
    <w:rsid w:val="00CA617C"/>
    <w:rsid w:val="00CA66D6"/>
    <w:rsid w:val="00CB01FF"/>
    <w:rsid w:val="00CB1C61"/>
    <w:rsid w:val="00CB2AB3"/>
    <w:rsid w:val="00CB3866"/>
    <w:rsid w:val="00CB391B"/>
    <w:rsid w:val="00CB409D"/>
    <w:rsid w:val="00CB576F"/>
    <w:rsid w:val="00CB6C19"/>
    <w:rsid w:val="00CB79F7"/>
    <w:rsid w:val="00CC1295"/>
    <w:rsid w:val="00CC1A38"/>
    <w:rsid w:val="00CC21F9"/>
    <w:rsid w:val="00CC4337"/>
    <w:rsid w:val="00CC5AE9"/>
    <w:rsid w:val="00CC6C84"/>
    <w:rsid w:val="00CD10A7"/>
    <w:rsid w:val="00CD285E"/>
    <w:rsid w:val="00CD7775"/>
    <w:rsid w:val="00CD79F6"/>
    <w:rsid w:val="00CE104F"/>
    <w:rsid w:val="00CE2C83"/>
    <w:rsid w:val="00CE36E6"/>
    <w:rsid w:val="00CE3BE4"/>
    <w:rsid w:val="00CE482C"/>
    <w:rsid w:val="00CE49F2"/>
    <w:rsid w:val="00CE5482"/>
    <w:rsid w:val="00CE7787"/>
    <w:rsid w:val="00CE7ACE"/>
    <w:rsid w:val="00CF1228"/>
    <w:rsid w:val="00CF3831"/>
    <w:rsid w:val="00CF38E8"/>
    <w:rsid w:val="00CF74F6"/>
    <w:rsid w:val="00D00674"/>
    <w:rsid w:val="00D012DF"/>
    <w:rsid w:val="00D02136"/>
    <w:rsid w:val="00D02733"/>
    <w:rsid w:val="00D03CFB"/>
    <w:rsid w:val="00D102B8"/>
    <w:rsid w:val="00D13157"/>
    <w:rsid w:val="00D13448"/>
    <w:rsid w:val="00D161BF"/>
    <w:rsid w:val="00D16482"/>
    <w:rsid w:val="00D16E9C"/>
    <w:rsid w:val="00D16FA2"/>
    <w:rsid w:val="00D210E0"/>
    <w:rsid w:val="00D23C42"/>
    <w:rsid w:val="00D24336"/>
    <w:rsid w:val="00D254E6"/>
    <w:rsid w:val="00D25CD2"/>
    <w:rsid w:val="00D25F62"/>
    <w:rsid w:val="00D26455"/>
    <w:rsid w:val="00D264FA"/>
    <w:rsid w:val="00D26864"/>
    <w:rsid w:val="00D278A8"/>
    <w:rsid w:val="00D30B6C"/>
    <w:rsid w:val="00D30D2A"/>
    <w:rsid w:val="00D3170D"/>
    <w:rsid w:val="00D31E09"/>
    <w:rsid w:val="00D32058"/>
    <w:rsid w:val="00D34BF1"/>
    <w:rsid w:val="00D3599C"/>
    <w:rsid w:val="00D35F57"/>
    <w:rsid w:val="00D362CD"/>
    <w:rsid w:val="00D36EC4"/>
    <w:rsid w:val="00D3768A"/>
    <w:rsid w:val="00D40A01"/>
    <w:rsid w:val="00D41D2C"/>
    <w:rsid w:val="00D4466C"/>
    <w:rsid w:val="00D46674"/>
    <w:rsid w:val="00D47EF4"/>
    <w:rsid w:val="00D503F3"/>
    <w:rsid w:val="00D508BC"/>
    <w:rsid w:val="00D51236"/>
    <w:rsid w:val="00D5138C"/>
    <w:rsid w:val="00D51A81"/>
    <w:rsid w:val="00D54421"/>
    <w:rsid w:val="00D54A51"/>
    <w:rsid w:val="00D60731"/>
    <w:rsid w:val="00D61F8D"/>
    <w:rsid w:val="00D62852"/>
    <w:rsid w:val="00D63805"/>
    <w:rsid w:val="00D64A79"/>
    <w:rsid w:val="00D650E6"/>
    <w:rsid w:val="00D700D0"/>
    <w:rsid w:val="00D70D53"/>
    <w:rsid w:val="00D72865"/>
    <w:rsid w:val="00D7326C"/>
    <w:rsid w:val="00D74B4C"/>
    <w:rsid w:val="00D80074"/>
    <w:rsid w:val="00D80CA0"/>
    <w:rsid w:val="00D81C50"/>
    <w:rsid w:val="00D845C1"/>
    <w:rsid w:val="00D85332"/>
    <w:rsid w:val="00D8586E"/>
    <w:rsid w:val="00D862C3"/>
    <w:rsid w:val="00D86615"/>
    <w:rsid w:val="00D90ED3"/>
    <w:rsid w:val="00D92D57"/>
    <w:rsid w:val="00D93842"/>
    <w:rsid w:val="00D9443F"/>
    <w:rsid w:val="00D94AC7"/>
    <w:rsid w:val="00D9580D"/>
    <w:rsid w:val="00D95C45"/>
    <w:rsid w:val="00D961DF"/>
    <w:rsid w:val="00D96444"/>
    <w:rsid w:val="00D9695A"/>
    <w:rsid w:val="00D972C2"/>
    <w:rsid w:val="00D976CA"/>
    <w:rsid w:val="00DA0010"/>
    <w:rsid w:val="00DA0602"/>
    <w:rsid w:val="00DA133C"/>
    <w:rsid w:val="00DA1E87"/>
    <w:rsid w:val="00DA219E"/>
    <w:rsid w:val="00DA4524"/>
    <w:rsid w:val="00DA49A1"/>
    <w:rsid w:val="00DA55EE"/>
    <w:rsid w:val="00DA5D42"/>
    <w:rsid w:val="00DA603B"/>
    <w:rsid w:val="00DA6615"/>
    <w:rsid w:val="00DB1BF5"/>
    <w:rsid w:val="00DB2234"/>
    <w:rsid w:val="00DB27ED"/>
    <w:rsid w:val="00DB4128"/>
    <w:rsid w:val="00DB5D88"/>
    <w:rsid w:val="00DB7D01"/>
    <w:rsid w:val="00DB7D35"/>
    <w:rsid w:val="00DC0CD2"/>
    <w:rsid w:val="00DC0EF7"/>
    <w:rsid w:val="00DC2A8D"/>
    <w:rsid w:val="00DC31F7"/>
    <w:rsid w:val="00DC4597"/>
    <w:rsid w:val="00DC5390"/>
    <w:rsid w:val="00DC6EF6"/>
    <w:rsid w:val="00DD2C6B"/>
    <w:rsid w:val="00DD44B9"/>
    <w:rsid w:val="00DD5807"/>
    <w:rsid w:val="00DD60CB"/>
    <w:rsid w:val="00DD6286"/>
    <w:rsid w:val="00DD6BD9"/>
    <w:rsid w:val="00DD6E97"/>
    <w:rsid w:val="00DE1DC7"/>
    <w:rsid w:val="00DE2AC8"/>
    <w:rsid w:val="00DE40AB"/>
    <w:rsid w:val="00DE5759"/>
    <w:rsid w:val="00DE612E"/>
    <w:rsid w:val="00DE67B1"/>
    <w:rsid w:val="00DF1117"/>
    <w:rsid w:val="00DF189C"/>
    <w:rsid w:val="00DF1C8D"/>
    <w:rsid w:val="00DF1D83"/>
    <w:rsid w:val="00DF24B3"/>
    <w:rsid w:val="00DF3832"/>
    <w:rsid w:val="00DF53BF"/>
    <w:rsid w:val="00DF6813"/>
    <w:rsid w:val="00E004CD"/>
    <w:rsid w:val="00E0225C"/>
    <w:rsid w:val="00E03FF3"/>
    <w:rsid w:val="00E04926"/>
    <w:rsid w:val="00E056C2"/>
    <w:rsid w:val="00E06A63"/>
    <w:rsid w:val="00E0790F"/>
    <w:rsid w:val="00E0797E"/>
    <w:rsid w:val="00E118D8"/>
    <w:rsid w:val="00E11CF0"/>
    <w:rsid w:val="00E12703"/>
    <w:rsid w:val="00E139E9"/>
    <w:rsid w:val="00E15C1F"/>
    <w:rsid w:val="00E16F95"/>
    <w:rsid w:val="00E17C31"/>
    <w:rsid w:val="00E20C42"/>
    <w:rsid w:val="00E211C7"/>
    <w:rsid w:val="00E21517"/>
    <w:rsid w:val="00E21982"/>
    <w:rsid w:val="00E22078"/>
    <w:rsid w:val="00E24758"/>
    <w:rsid w:val="00E25A53"/>
    <w:rsid w:val="00E25C76"/>
    <w:rsid w:val="00E318A9"/>
    <w:rsid w:val="00E34B68"/>
    <w:rsid w:val="00E3630A"/>
    <w:rsid w:val="00E3671D"/>
    <w:rsid w:val="00E368AA"/>
    <w:rsid w:val="00E368F6"/>
    <w:rsid w:val="00E374DC"/>
    <w:rsid w:val="00E429B8"/>
    <w:rsid w:val="00E42D3D"/>
    <w:rsid w:val="00E42F7B"/>
    <w:rsid w:val="00E43EF8"/>
    <w:rsid w:val="00E443FE"/>
    <w:rsid w:val="00E453EC"/>
    <w:rsid w:val="00E459B3"/>
    <w:rsid w:val="00E5138A"/>
    <w:rsid w:val="00E51FA5"/>
    <w:rsid w:val="00E5243E"/>
    <w:rsid w:val="00E5273A"/>
    <w:rsid w:val="00E54A7C"/>
    <w:rsid w:val="00E54CBB"/>
    <w:rsid w:val="00E55697"/>
    <w:rsid w:val="00E55CE8"/>
    <w:rsid w:val="00E55D97"/>
    <w:rsid w:val="00E57C4B"/>
    <w:rsid w:val="00E62C3B"/>
    <w:rsid w:val="00E64347"/>
    <w:rsid w:val="00E67481"/>
    <w:rsid w:val="00E70F8F"/>
    <w:rsid w:val="00E718AB"/>
    <w:rsid w:val="00E72917"/>
    <w:rsid w:val="00E72B8C"/>
    <w:rsid w:val="00E73D64"/>
    <w:rsid w:val="00E74946"/>
    <w:rsid w:val="00E74CD4"/>
    <w:rsid w:val="00E752C8"/>
    <w:rsid w:val="00E765CC"/>
    <w:rsid w:val="00E778A3"/>
    <w:rsid w:val="00E80950"/>
    <w:rsid w:val="00E809E8"/>
    <w:rsid w:val="00E8281B"/>
    <w:rsid w:val="00E82AB1"/>
    <w:rsid w:val="00E8310B"/>
    <w:rsid w:val="00E83EFD"/>
    <w:rsid w:val="00E8421C"/>
    <w:rsid w:val="00E84A61"/>
    <w:rsid w:val="00E85D79"/>
    <w:rsid w:val="00E86775"/>
    <w:rsid w:val="00E87263"/>
    <w:rsid w:val="00E879CD"/>
    <w:rsid w:val="00E91FC8"/>
    <w:rsid w:val="00E92E7F"/>
    <w:rsid w:val="00E9358F"/>
    <w:rsid w:val="00E9454D"/>
    <w:rsid w:val="00E96761"/>
    <w:rsid w:val="00EA06E0"/>
    <w:rsid w:val="00EA0D69"/>
    <w:rsid w:val="00EA235B"/>
    <w:rsid w:val="00EA3B20"/>
    <w:rsid w:val="00EA3B9C"/>
    <w:rsid w:val="00EA6F0F"/>
    <w:rsid w:val="00EA7602"/>
    <w:rsid w:val="00EA79EC"/>
    <w:rsid w:val="00EB1257"/>
    <w:rsid w:val="00EB16F4"/>
    <w:rsid w:val="00EB5449"/>
    <w:rsid w:val="00EB6BD9"/>
    <w:rsid w:val="00EC0DE3"/>
    <w:rsid w:val="00EC16C0"/>
    <w:rsid w:val="00EC1DE5"/>
    <w:rsid w:val="00EC422E"/>
    <w:rsid w:val="00EC5AED"/>
    <w:rsid w:val="00EC5CCF"/>
    <w:rsid w:val="00EC638D"/>
    <w:rsid w:val="00EC76A5"/>
    <w:rsid w:val="00ED1EB5"/>
    <w:rsid w:val="00ED20B1"/>
    <w:rsid w:val="00ED2AEB"/>
    <w:rsid w:val="00ED2F98"/>
    <w:rsid w:val="00ED31B1"/>
    <w:rsid w:val="00ED4CF4"/>
    <w:rsid w:val="00ED4E50"/>
    <w:rsid w:val="00ED5C77"/>
    <w:rsid w:val="00ED6A0F"/>
    <w:rsid w:val="00EE23D5"/>
    <w:rsid w:val="00EE3ED2"/>
    <w:rsid w:val="00EE4372"/>
    <w:rsid w:val="00EE5766"/>
    <w:rsid w:val="00EE685F"/>
    <w:rsid w:val="00EE6956"/>
    <w:rsid w:val="00EF0F06"/>
    <w:rsid w:val="00EF16EE"/>
    <w:rsid w:val="00EF24C3"/>
    <w:rsid w:val="00EF43B2"/>
    <w:rsid w:val="00EF4A99"/>
    <w:rsid w:val="00EF4B31"/>
    <w:rsid w:val="00EF547B"/>
    <w:rsid w:val="00EF62F8"/>
    <w:rsid w:val="00EF6855"/>
    <w:rsid w:val="00EF6947"/>
    <w:rsid w:val="00F003E3"/>
    <w:rsid w:val="00F00C11"/>
    <w:rsid w:val="00F02E4E"/>
    <w:rsid w:val="00F0368F"/>
    <w:rsid w:val="00F039AD"/>
    <w:rsid w:val="00F06D94"/>
    <w:rsid w:val="00F07562"/>
    <w:rsid w:val="00F106D1"/>
    <w:rsid w:val="00F12D8F"/>
    <w:rsid w:val="00F1330C"/>
    <w:rsid w:val="00F13B05"/>
    <w:rsid w:val="00F14B83"/>
    <w:rsid w:val="00F15298"/>
    <w:rsid w:val="00F162A7"/>
    <w:rsid w:val="00F162B1"/>
    <w:rsid w:val="00F20BD3"/>
    <w:rsid w:val="00F215AF"/>
    <w:rsid w:val="00F22355"/>
    <w:rsid w:val="00F23C78"/>
    <w:rsid w:val="00F25171"/>
    <w:rsid w:val="00F2589A"/>
    <w:rsid w:val="00F2772E"/>
    <w:rsid w:val="00F31373"/>
    <w:rsid w:val="00F31A82"/>
    <w:rsid w:val="00F31B4D"/>
    <w:rsid w:val="00F3736C"/>
    <w:rsid w:val="00F408B1"/>
    <w:rsid w:val="00F42072"/>
    <w:rsid w:val="00F42998"/>
    <w:rsid w:val="00F42CFD"/>
    <w:rsid w:val="00F43EC5"/>
    <w:rsid w:val="00F4538A"/>
    <w:rsid w:val="00F456D2"/>
    <w:rsid w:val="00F4643E"/>
    <w:rsid w:val="00F51DE5"/>
    <w:rsid w:val="00F51FF6"/>
    <w:rsid w:val="00F53618"/>
    <w:rsid w:val="00F54049"/>
    <w:rsid w:val="00F543AA"/>
    <w:rsid w:val="00F54431"/>
    <w:rsid w:val="00F544F5"/>
    <w:rsid w:val="00F559B7"/>
    <w:rsid w:val="00F55F8C"/>
    <w:rsid w:val="00F56CF9"/>
    <w:rsid w:val="00F57090"/>
    <w:rsid w:val="00F572FA"/>
    <w:rsid w:val="00F57D87"/>
    <w:rsid w:val="00F6025D"/>
    <w:rsid w:val="00F60555"/>
    <w:rsid w:val="00F607AF"/>
    <w:rsid w:val="00F60AED"/>
    <w:rsid w:val="00F61325"/>
    <w:rsid w:val="00F619E2"/>
    <w:rsid w:val="00F650A2"/>
    <w:rsid w:val="00F66975"/>
    <w:rsid w:val="00F718DE"/>
    <w:rsid w:val="00F72CF9"/>
    <w:rsid w:val="00F731D8"/>
    <w:rsid w:val="00F739AE"/>
    <w:rsid w:val="00F744F1"/>
    <w:rsid w:val="00F7535A"/>
    <w:rsid w:val="00F75D8B"/>
    <w:rsid w:val="00F75EE9"/>
    <w:rsid w:val="00F769E5"/>
    <w:rsid w:val="00F774B4"/>
    <w:rsid w:val="00F802A1"/>
    <w:rsid w:val="00F81996"/>
    <w:rsid w:val="00F81D6C"/>
    <w:rsid w:val="00F83D62"/>
    <w:rsid w:val="00F842BC"/>
    <w:rsid w:val="00F84F63"/>
    <w:rsid w:val="00F870F9"/>
    <w:rsid w:val="00F87CCE"/>
    <w:rsid w:val="00F905AF"/>
    <w:rsid w:val="00F90CDB"/>
    <w:rsid w:val="00F91BD6"/>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1B0E"/>
    <w:rsid w:val="00FC20D0"/>
    <w:rsid w:val="00FC2FDD"/>
    <w:rsid w:val="00FC4711"/>
    <w:rsid w:val="00FC4DBB"/>
    <w:rsid w:val="00FC5897"/>
    <w:rsid w:val="00FC5D03"/>
    <w:rsid w:val="00FC6242"/>
    <w:rsid w:val="00FD09DD"/>
    <w:rsid w:val="00FD263C"/>
    <w:rsid w:val="00FD32D6"/>
    <w:rsid w:val="00FD3AAC"/>
    <w:rsid w:val="00FD5629"/>
    <w:rsid w:val="00FD7A5F"/>
    <w:rsid w:val="00FE10E1"/>
    <w:rsid w:val="00FE1D79"/>
    <w:rsid w:val="00FE2A31"/>
    <w:rsid w:val="00FE2F67"/>
    <w:rsid w:val="00FE54B9"/>
    <w:rsid w:val="00FE5EB9"/>
    <w:rsid w:val="00FE5F54"/>
    <w:rsid w:val="00FF11C0"/>
    <w:rsid w:val="00FF2184"/>
    <w:rsid w:val="00FF237F"/>
    <w:rsid w:val="00FF2EAF"/>
    <w:rsid w:val="00FF6E7C"/>
    <w:rsid w:val="00FF7AD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 w:type="character" w:styleId="TextodoEspaoReservado">
    <w:name w:val="Placeholder Text"/>
    <w:basedOn w:val="Fontepargpadro"/>
    <w:uiPriority w:val="99"/>
    <w:semiHidden/>
    <w:rsid w:val="00F91BD6"/>
    <w:rPr>
      <w:color w:val="808080"/>
    </w:rPr>
  </w:style>
  <w:style w:type="paragraph" w:styleId="Legenda">
    <w:name w:val="caption"/>
    <w:basedOn w:val="Normal"/>
    <w:next w:val="Normal"/>
    <w:uiPriority w:val="35"/>
    <w:unhideWhenUsed/>
    <w:qFormat/>
    <w:rsid w:val="00077C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851812">
      <w:bodyDiv w:val="1"/>
      <w:marLeft w:val="0"/>
      <w:marRight w:val="0"/>
      <w:marTop w:val="0"/>
      <w:marBottom w:val="0"/>
      <w:divBdr>
        <w:top w:val="none" w:sz="0" w:space="0" w:color="auto"/>
        <w:left w:val="none" w:sz="0" w:space="0" w:color="auto"/>
        <w:bottom w:val="none" w:sz="0" w:space="0" w:color="auto"/>
        <w:right w:val="none" w:sz="0" w:space="0" w:color="auto"/>
      </w:divBdr>
    </w:div>
    <w:div w:id="920679044">
      <w:bodyDiv w:val="1"/>
      <w:marLeft w:val="0"/>
      <w:marRight w:val="0"/>
      <w:marTop w:val="0"/>
      <w:marBottom w:val="0"/>
      <w:divBdr>
        <w:top w:val="none" w:sz="0" w:space="0" w:color="auto"/>
        <w:left w:val="none" w:sz="0" w:space="0" w:color="auto"/>
        <w:bottom w:val="none" w:sz="0" w:space="0" w:color="auto"/>
        <w:right w:val="none" w:sz="0" w:space="0" w:color="auto"/>
      </w:divBdr>
    </w:div>
    <w:div w:id="1083527080">
      <w:bodyDiv w:val="1"/>
      <w:marLeft w:val="0"/>
      <w:marRight w:val="0"/>
      <w:marTop w:val="0"/>
      <w:marBottom w:val="0"/>
      <w:divBdr>
        <w:top w:val="none" w:sz="0" w:space="0" w:color="auto"/>
        <w:left w:val="none" w:sz="0" w:space="0" w:color="auto"/>
        <w:bottom w:val="none" w:sz="0" w:space="0" w:color="auto"/>
        <w:right w:val="none" w:sz="0" w:space="0" w:color="auto"/>
      </w:divBdr>
    </w:div>
    <w:div w:id="1458334963">
      <w:bodyDiv w:val="1"/>
      <w:marLeft w:val="0"/>
      <w:marRight w:val="0"/>
      <w:marTop w:val="0"/>
      <w:marBottom w:val="0"/>
      <w:divBdr>
        <w:top w:val="none" w:sz="0" w:space="0" w:color="auto"/>
        <w:left w:val="none" w:sz="0" w:space="0" w:color="auto"/>
        <w:bottom w:val="none" w:sz="0" w:space="0" w:color="auto"/>
        <w:right w:val="none" w:sz="0" w:space="0" w:color="auto"/>
      </w:divBdr>
    </w:div>
    <w:div w:id="1836871711">
      <w:bodyDiv w:val="1"/>
      <w:marLeft w:val="0"/>
      <w:marRight w:val="0"/>
      <w:marTop w:val="0"/>
      <w:marBottom w:val="0"/>
      <w:divBdr>
        <w:top w:val="none" w:sz="0" w:space="0" w:color="auto"/>
        <w:left w:val="none" w:sz="0" w:space="0" w:color="auto"/>
        <w:bottom w:val="none" w:sz="0" w:space="0" w:color="auto"/>
        <w:right w:val="none" w:sz="0" w:space="0" w:color="auto"/>
      </w:divBdr>
      <w:divsChild>
        <w:div w:id="808860285">
          <w:marLeft w:val="0"/>
          <w:marRight w:val="0"/>
          <w:marTop w:val="0"/>
          <w:marBottom w:val="0"/>
          <w:divBdr>
            <w:top w:val="none" w:sz="0" w:space="0" w:color="auto"/>
            <w:left w:val="none" w:sz="0" w:space="0" w:color="auto"/>
            <w:bottom w:val="none" w:sz="0" w:space="0" w:color="auto"/>
            <w:right w:val="none" w:sz="0" w:space="0" w:color="auto"/>
          </w:divBdr>
          <w:divsChild>
            <w:div w:id="1544949185">
              <w:marLeft w:val="0"/>
              <w:marRight w:val="0"/>
              <w:marTop w:val="0"/>
              <w:marBottom w:val="0"/>
              <w:divBdr>
                <w:top w:val="none" w:sz="0" w:space="0" w:color="auto"/>
                <w:left w:val="none" w:sz="0" w:space="0" w:color="auto"/>
                <w:bottom w:val="none" w:sz="0" w:space="0" w:color="auto"/>
                <w:right w:val="none" w:sz="0" w:space="0" w:color="auto"/>
              </w:divBdr>
              <w:divsChild>
                <w:div w:id="2026009500">
                  <w:marLeft w:val="0"/>
                  <w:marRight w:val="0"/>
                  <w:marTop w:val="0"/>
                  <w:marBottom w:val="0"/>
                  <w:divBdr>
                    <w:top w:val="none" w:sz="0" w:space="0" w:color="auto"/>
                    <w:left w:val="none" w:sz="0" w:space="0" w:color="auto"/>
                    <w:bottom w:val="none" w:sz="0" w:space="0" w:color="auto"/>
                    <w:right w:val="none" w:sz="0" w:space="0" w:color="auto"/>
                  </w:divBdr>
                  <w:divsChild>
                    <w:div w:id="3402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23</Pages>
  <Words>22132</Words>
  <Characters>119513</Characters>
  <Application>Microsoft Office Word</Application>
  <DocSecurity>0</DocSecurity>
  <Lines>995</Lines>
  <Paragraphs>282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506</cp:revision>
  <dcterms:created xsi:type="dcterms:W3CDTF">2021-05-06T13:15:00Z</dcterms:created>
  <dcterms:modified xsi:type="dcterms:W3CDTF">2021-06-02T22:46:00Z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http://www.zotero.org/styles/ecological-informatics</vt:lpwstr>
  </property>
  <property fmtid="{D5CDD505-2E9C-101B-9397-08002B2CF9AE}" pid="11" name="Mendeley Recent Style Name 4_1">
    <vt:lpwstr>Ecological Informatics</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http://www.zotero.org/styles/elsevier-vancouver</vt:lpwstr>
  </property>
  <property fmtid="{D5CDD505-2E9C-101B-9397-08002B2CF9AE}" pid="15" name="Mendeley Recent Style Name 6_1">
    <vt:lpwstr>Elsevier - Vancouver</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http://www.zotero.org/styles/ecological-informatics</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