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5A11CF09" w:rsidR="008004C3" w:rsidRPr="00B13047" w:rsidRDefault="008004C3" w:rsidP="00B80C8B">
      <w:pPr>
        <w:rPr>
          <w:rFonts w:cs="Times New Roman"/>
          <w:lang w:val="pt-BR"/>
        </w:rPr>
      </w:pPr>
      <w:r w:rsidRPr="00B13047">
        <w:rPr>
          <w:rFonts w:cs="Times New Roman"/>
          <w:lang w:val="pt-BR"/>
        </w:rPr>
        <w:t>3 – Universidade Federal do Rio de Janeiro</w:t>
      </w:r>
      <w:r w:rsidR="00ED2F98">
        <w:rPr>
          <w:rFonts w:cs="Times New Roman"/>
          <w:lang w:val="pt-BR"/>
        </w:rPr>
        <w:t>, Programa de Pós-Graduação em Ecologia</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1A64E9A7" w:rsidR="00C4202C" w:rsidRDefault="000F0EC0" w:rsidP="00B80C8B">
      <w:pPr>
        <w:rPr>
          <w:rFonts w:cs="Times New Roman"/>
        </w:rPr>
      </w:pPr>
      <w:r>
        <w:rPr>
          <w:rFonts w:cs="Times New Roman"/>
        </w:rPr>
        <w:t xml:space="preserve">1 – Phylogenies </w:t>
      </w:r>
      <w:r w:rsidR="00B5763E">
        <w:rPr>
          <w:rFonts w:cs="Times New Roman"/>
        </w:rPr>
        <w:t>summarize</w:t>
      </w:r>
      <w:r>
        <w:rPr>
          <w:rFonts w:cs="Times New Roman"/>
        </w:rPr>
        <w:t xml:space="preserve"> </w:t>
      </w:r>
      <w:r w:rsidR="006303CD">
        <w:rPr>
          <w:rFonts w:cs="Times New Roman"/>
        </w:rPr>
        <w:t xml:space="preserve">essential information for evolutionary and ecological studies.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 xml:space="preserve">a phylogenetic hypothesis </w:t>
      </w:r>
      <w:r w:rsidR="002A1A4B">
        <w:rPr>
          <w:rFonts w:cs="Times New Roman"/>
        </w:rPr>
        <w:t>that include</w:t>
      </w:r>
      <w:r w:rsidR="00CB01FF">
        <w:rPr>
          <w:rFonts w:cs="Times New Roman"/>
        </w:rPr>
        <w:t>s</w:t>
      </w:r>
      <w:r w:rsidR="002A1A4B">
        <w:rPr>
          <w:rFonts w:cs="Times New Roman"/>
        </w:rPr>
        <w:t xml:space="preserve"> all </w:t>
      </w:r>
      <w:r w:rsidR="00CB01FF">
        <w:rPr>
          <w:rFonts w:cs="Times New Roman"/>
        </w:rPr>
        <w:t xml:space="preserve">fish </w:t>
      </w:r>
      <w:r w:rsidR="002A1A4B">
        <w:rPr>
          <w:rFonts w:cs="Times New Roman"/>
        </w:rPr>
        <w:t xml:space="preserve">species </w:t>
      </w:r>
      <w:r w:rsidR="00CB01FF">
        <w:rPr>
          <w:rFonts w:cs="Times New Roman"/>
        </w:rPr>
        <w:t>with</w:t>
      </w:r>
      <w:r w:rsidR="00A07C42">
        <w:rPr>
          <w:rFonts w:cs="Times New Roman"/>
        </w:rPr>
        <w:t>in a local</w:t>
      </w:r>
      <w:r w:rsidR="00055D3F">
        <w:rPr>
          <w:rFonts w:cs="Times New Roman"/>
        </w:rPr>
        <w:t xml:space="preserve"> assemblage</w:t>
      </w:r>
      <w:r w:rsidR="002A1A4B">
        <w:rPr>
          <w:rFonts w:cs="Times New Roman"/>
        </w:rPr>
        <w:t xml:space="preserve"> </w:t>
      </w:r>
      <w:r w:rsidR="00A07C42">
        <w:rPr>
          <w:rFonts w:cs="Times New Roman"/>
        </w:rPr>
        <w:t xml:space="preserve">can be </w:t>
      </w:r>
      <w:r w:rsidR="002639A8">
        <w:rPr>
          <w:rFonts w:cs="Times New Roman"/>
        </w:rPr>
        <w:t>difficult, hindering studies involving this group</w:t>
      </w:r>
      <w:r w:rsidR="00A07C42">
        <w:rPr>
          <w:rFonts w:cs="Times New Roman"/>
        </w:rPr>
        <w:t>.</w:t>
      </w:r>
    </w:p>
    <w:p w14:paraId="573B2B31" w14:textId="2E32E390" w:rsidR="00EF0F06" w:rsidRDefault="00C4202C" w:rsidP="00B80C8B">
      <w:pPr>
        <w:rPr>
          <w:rFonts w:cs="Times New Roman"/>
        </w:rPr>
      </w:pPr>
      <w:r>
        <w:rPr>
          <w:rFonts w:cs="Times New Roman"/>
        </w:rPr>
        <w:t xml:space="preserve">2 </w:t>
      </w:r>
      <w:r w:rsidR="00650853">
        <w:rPr>
          <w:rFonts w:cs="Times New Roman"/>
        </w:rPr>
        <w:t>–</w:t>
      </w:r>
      <w:ins w:id="0" w:author="Bruno Eleres" w:date="2021-05-06T09:05:00Z">
        <w:r w:rsidR="00705143">
          <w:rPr>
            <w:rFonts w:cs="Times New Roman"/>
          </w:rPr>
          <w:t xml:space="preserve"> </w:t>
        </w:r>
      </w:ins>
      <w:del w:id="1" w:author="Bruno Eleres" w:date="2021-05-06T09:05:00Z">
        <w:r w:rsidDel="00705143">
          <w:rPr>
            <w:rFonts w:cs="Times New Roman"/>
          </w:rPr>
          <w:delText xml:space="preserve"> </w:delText>
        </w:r>
        <w:r w:rsidR="003D5EE9" w:rsidDel="00705143">
          <w:rPr>
            <w:rFonts w:cs="Times New Roman"/>
          </w:rPr>
          <w:delText>T</w:delText>
        </w:r>
        <w:r w:rsidR="00650853" w:rsidDel="00705143">
          <w:rPr>
            <w:rFonts w:cs="Times New Roman"/>
          </w:rPr>
          <w:delText xml:space="preserve">o facilitate the obtention of phylogenetic information for </w:delText>
        </w:r>
        <w:r w:rsidR="00930324" w:rsidDel="00705143">
          <w:rPr>
            <w:rFonts w:cs="Times New Roman"/>
          </w:rPr>
          <w:delText>ray-</w:delText>
        </w:r>
        <w:r w:rsidR="003D5EE9" w:rsidDel="00705143">
          <w:rPr>
            <w:rFonts w:cs="Times New Roman"/>
          </w:rPr>
          <w:delText xml:space="preserve">finned </w:delText>
        </w:r>
        <w:r w:rsidR="00650853" w:rsidDel="00705143">
          <w:rPr>
            <w:rFonts w:cs="Times New Roman"/>
          </w:rPr>
          <w:delText>fish</w:delText>
        </w:r>
        <w:r w:rsidR="003D5EE9" w:rsidDel="00705143">
          <w:rPr>
            <w:rFonts w:cs="Times New Roman"/>
          </w:rPr>
          <w:delText>es</w:delText>
        </w:r>
        <w:r w:rsidR="00650853" w:rsidDel="00705143">
          <w:rPr>
            <w:rFonts w:cs="Times New Roman"/>
          </w:rPr>
          <w:delText xml:space="preserve"> in a standardized and reliable way</w:delText>
        </w:r>
        <w:r w:rsidR="003D5EE9" w:rsidDel="00705143">
          <w:rPr>
            <w:rFonts w:cs="Times New Roman"/>
          </w:rPr>
          <w:delText>,</w:delText>
        </w:r>
        <w:r w:rsidR="00650853" w:rsidDel="00705143">
          <w:rPr>
            <w:rFonts w:cs="Times New Roman"/>
          </w:rPr>
          <w:delText xml:space="preserve"> we </w:delText>
        </w:r>
      </w:del>
      <w:ins w:id="2" w:author="Bruno Eleres" w:date="2021-05-06T09:05:00Z">
        <w:r w:rsidR="00705143">
          <w:rPr>
            <w:rFonts w:cs="Times New Roman"/>
          </w:rPr>
          <w:t>W</w:t>
        </w:r>
        <w:r w:rsidR="00705143">
          <w:rPr>
            <w:rFonts w:cs="Times New Roman"/>
          </w:rPr>
          <w:t xml:space="preserve">e </w:t>
        </w:r>
      </w:ins>
      <w:r w:rsidR="00650853">
        <w:rPr>
          <w:rFonts w:cs="Times New Roman"/>
        </w:rPr>
        <w:t xml:space="preserve">developed the </w:t>
      </w:r>
      <w:del w:id="3" w:author="Bruno Eleres" w:date="2021-05-06T09:05:00Z">
        <w:r w:rsidR="00650853" w:rsidDel="00705143">
          <w:rPr>
            <w:rFonts w:cs="Times New Roman"/>
          </w:rPr>
          <w:delText xml:space="preserve">R package </w:delText>
        </w:r>
      </w:del>
      <w:proofErr w:type="spellStart"/>
      <w:r w:rsidR="00650853">
        <w:rPr>
          <w:rFonts w:cs="Times New Roman"/>
        </w:rPr>
        <w:t>FishPhyloMaker</w:t>
      </w:r>
      <w:proofErr w:type="spellEnd"/>
      <w:ins w:id="4" w:author="Bruno Eleres" w:date="2021-05-06T09:05:00Z">
        <w:r w:rsidR="00705143">
          <w:rPr>
            <w:rFonts w:cs="Times New Roman"/>
          </w:rPr>
          <w:t xml:space="preserve"> </w:t>
        </w:r>
        <w:r w:rsidR="00705143">
          <w:rPr>
            <w:rFonts w:cs="Times New Roman"/>
          </w:rPr>
          <w:t>R package</w:t>
        </w:r>
        <w:r w:rsidR="00705143">
          <w:rPr>
            <w:rFonts w:cs="Times New Roman"/>
          </w:rPr>
          <w:t xml:space="preserve"> t</w:t>
        </w:r>
        <w:r w:rsidR="00705143">
          <w:rPr>
            <w:rFonts w:cs="Times New Roman"/>
          </w:rPr>
          <w:t>o facilitate the obtention of phylogenetic information for ray-finned fishes</w:t>
        </w:r>
      </w:ins>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w:t>
      </w:r>
      <w:r w:rsidR="003D5EE9">
        <w:rPr>
          <w:rFonts w:cs="Times New Roman"/>
        </w:rPr>
        <w:t xml:space="preserve">automates </w:t>
      </w:r>
      <w:r w:rsidR="00CC1A38">
        <w:rPr>
          <w:rFonts w:cs="Times New Roman"/>
        </w:rPr>
        <w:t xml:space="preserve">the </w:t>
      </w:r>
      <w:r w:rsidR="00E51FA5">
        <w:rPr>
          <w:rFonts w:cs="Times New Roman"/>
        </w:rPr>
        <w:t>insertion procedure of</w:t>
      </w:r>
      <w:r w:rsidR="002A761D">
        <w:rPr>
          <w:rFonts w:cs="Times New Roman"/>
        </w:rPr>
        <w:t xml:space="preserve"> </w:t>
      </w:r>
      <w:del w:id="5" w:author="Bruno Eleres" w:date="2021-05-06T09:06:00Z">
        <w:r w:rsidR="00E51FA5" w:rsidDel="00E5138A">
          <w:rPr>
            <w:rFonts w:cs="Times New Roman"/>
          </w:rPr>
          <w:delText xml:space="preserve">absent </w:delText>
        </w:r>
      </w:del>
      <w:r w:rsidR="00553B30">
        <w:rPr>
          <w:rFonts w:cs="Times New Roman"/>
        </w:rPr>
        <w:t>species</w:t>
      </w:r>
      <w:r w:rsidR="00F3736C">
        <w:rPr>
          <w:rFonts w:cs="Times New Roman"/>
        </w:rPr>
        <w:t xml:space="preserve"> in </w:t>
      </w:r>
      <w:del w:id="6" w:author="Bruno Eleres" w:date="2021-05-06T09:06:00Z">
        <w:r w:rsidR="00F3736C" w:rsidDel="00E5138A">
          <w:rPr>
            <w:rFonts w:cs="Times New Roman"/>
          </w:rPr>
          <w:delText>phylogeny</w:delText>
        </w:r>
        <w:r w:rsidR="00553B30" w:rsidDel="00E5138A">
          <w:rPr>
            <w:rFonts w:cs="Times New Roman"/>
          </w:rPr>
          <w:delText xml:space="preserve"> </w:delText>
        </w:r>
        <w:r w:rsidR="00055D3F" w:rsidDel="00E5138A">
          <w:rPr>
            <w:rFonts w:cs="Times New Roman"/>
          </w:rPr>
          <w:delText xml:space="preserve">using </w:delText>
        </w:r>
      </w:del>
      <w:r w:rsidR="00C20381">
        <w:rPr>
          <w:rFonts w:cs="Times New Roman"/>
        </w:rPr>
        <w:t xml:space="preserve">the most comprehensive </w:t>
      </w:r>
      <w:r w:rsidR="005F756B">
        <w:rPr>
          <w:rFonts w:cs="Times New Roman"/>
        </w:rPr>
        <w:t xml:space="preserve">phylogeny of </w:t>
      </w:r>
      <w:r w:rsidR="000A2F54">
        <w:rPr>
          <w:rFonts w:cs="Times New Roman"/>
        </w:rPr>
        <w:t>ray-</w:t>
      </w:r>
      <w:r w:rsidR="005F756B">
        <w:rPr>
          <w:rFonts w:cs="Times New Roman"/>
        </w:rPr>
        <w:t>finned fishes</w:t>
      </w:r>
      <w:ins w:id="7" w:author="Bruno Eleres" w:date="2021-05-06T09:06:00Z">
        <w:r w:rsidR="004B61EC">
          <w:rPr>
            <w:rFonts w:cs="Times New Roman"/>
          </w:rPr>
          <w:t xml:space="preserve"> by sequentia</w:t>
        </w:r>
      </w:ins>
      <w:ins w:id="8" w:author="Bruno Eleres" w:date="2021-05-06T09:07:00Z">
        <w:r w:rsidR="004B61EC">
          <w:rPr>
            <w:rFonts w:cs="Times New Roman"/>
          </w:rPr>
          <w:t xml:space="preserve">lly inserting species </w:t>
        </w:r>
      </w:ins>
      <w:del w:id="9" w:author="Bruno Eleres" w:date="2021-05-06T09:06:00Z">
        <w:r w:rsidR="00055D3F" w:rsidDel="009F2A60">
          <w:rPr>
            <w:rFonts w:cs="Times New Roman"/>
          </w:rPr>
          <w:delText xml:space="preserve"> as a backbone</w:delText>
        </w:r>
      </w:del>
      <w:del w:id="10" w:author="Bruno Eleres" w:date="2021-05-06T09:07:00Z">
        <w:r w:rsidR="009B2207" w:rsidDel="004B61EC">
          <w:rPr>
            <w:rFonts w:cs="Times New Roman"/>
          </w:rPr>
          <w:delText xml:space="preserve">. The insertion is made </w:delText>
        </w:r>
        <w:r w:rsidR="00530727" w:rsidDel="004B61EC">
          <w:rPr>
            <w:rFonts w:cs="Times New Roman"/>
          </w:rPr>
          <w:delText xml:space="preserve">sequentially, </w:delText>
        </w:r>
      </w:del>
      <w:r w:rsidR="00530727">
        <w:rPr>
          <w:rFonts w:cs="Times New Roman"/>
        </w:rPr>
        <w:t>following the</w:t>
      </w:r>
      <w:ins w:id="11" w:author="Bruno Eleres" w:date="2021-05-06T09:07:00Z">
        <w:r w:rsidR="004B61EC">
          <w:rPr>
            <w:rFonts w:cs="Times New Roman"/>
          </w:rPr>
          <w:t>ir</w:t>
        </w:r>
      </w:ins>
      <w:r w:rsidR="00530727">
        <w:rPr>
          <w:rFonts w:cs="Times New Roman"/>
        </w:rPr>
        <w:t xml:space="preserve"> </w:t>
      </w:r>
      <w:del w:id="12" w:author="Bruno Eleres" w:date="2021-05-06T09:06:00Z">
        <w:r w:rsidR="00530727" w:rsidDel="009F2A60">
          <w:rPr>
            <w:rFonts w:cs="Times New Roman"/>
          </w:rPr>
          <w:delText xml:space="preserve">taxonomy </w:delText>
        </w:r>
      </w:del>
      <w:ins w:id="13" w:author="Bruno Eleres" w:date="2021-05-06T09:06:00Z">
        <w:r w:rsidR="009F2A60">
          <w:rPr>
            <w:rFonts w:cs="Times New Roman"/>
          </w:rPr>
          <w:t>taxonom</w:t>
        </w:r>
        <w:r w:rsidR="009F2A60">
          <w:rPr>
            <w:rFonts w:cs="Times New Roman"/>
          </w:rPr>
          <w:t>ic</w:t>
        </w:r>
        <w:r w:rsidR="009F2A60">
          <w:rPr>
            <w:rFonts w:cs="Times New Roman"/>
          </w:rPr>
          <w:t xml:space="preserve"> </w:t>
        </w:r>
      </w:ins>
      <w:ins w:id="14" w:author="Bruno Eleres" w:date="2021-05-06T09:07:00Z">
        <w:r w:rsidR="004B61EC">
          <w:rPr>
            <w:rFonts w:cs="Times New Roman"/>
          </w:rPr>
          <w:t>positions</w:t>
        </w:r>
      </w:ins>
      <w:del w:id="15" w:author="Bruno Eleres" w:date="2021-05-06T09:07:00Z">
        <w:r w:rsidR="00530727" w:rsidDel="004B61EC">
          <w:rPr>
            <w:rFonts w:cs="Times New Roman"/>
          </w:rPr>
          <w:delText>hierarchy of species</w:delText>
        </w:r>
      </w:del>
      <w:r w:rsidR="000A2F54">
        <w:rPr>
          <w:rFonts w:cs="Times New Roman"/>
        </w:rPr>
        <w:t>.</w:t>
      </w:r>
      <w:del w:id="16" w:author="Bruno Eleres" w:date="2021-05-06T09:06:00Z">
        <w:r w:rsidR="000A2F54" w:rsidDel="009F2A60">
          <w:rPr>
            <w:rFonts w:cs="Times New Roman"/>
          </w:rPr>
          <w:delText xml:space="preserve"> The user can choose if the insertion will be done through an interactive procedure or automatically, facilitating the use of </w:delText>
        </w:r>
        <w:r w:rsidR="00FC5D03" w:rsidDel="009F2A60">
          <w:rPr>
            <w:rFonts w:cs="Times New Roman"/>
          </w:rPr>
          <w:delText xml:space="preserve">the </w:delText>
        </w:r>
        <w:r w:rsidR="000A2F54" w:rsidDel="009F2A60">
          <w:rPr>
            <w:rFonts w:cs="Times New Roman"/>
          </w:rPr>
          <w:delText>FishPhyloMaker package</w:delText>
        </w:r>
        <w:r w:rsidR="009712F2" w:rsidDel="009F2A60">
          <w:rPr>
            <w:rFonts w:cs="Times New Roman"/>
          </w:rPr>
          <w:delText xml:space="preserve"> </w:delText>
        </w:r>
        <w:r w:rsidR="00D47EF4" w:rsidDel="009F2A60">
          <w:rPr>
            <w:rFonts w:cs="Times New Roman"/>
          </w:rPr>
          <w:delText xml:space="preserve">by unspecialized </w:delText>
        </w:r>
        <w:r w:rsidR="00FC5D03" w:rsidDel="009F2A60">
          <w:rPr>
            <w:rFonts w:cs="Times New Roman"/>
          </w:rPr>
          <w:delText>users</w:delText>
        </w:r>
        <w:r w:rsidR="006C3AC5" w:rsidDel="009F2A60">
          <w:rPr>
            <w:rFonts w:cs="Times New Roman"/>
          </w:rPr>
          <w:delText>.</w:delText>
        </w:r>
      </w:del>
    </w:p>
    <w:p w14:paraId="1DF67C3A" w14:textId="761D18A8" w:rsidR="00F22355" w:rsidRDefault="00F22355" w:rsidP="00B80C8B">
      <w:pPr>
        <w:rPr>
          <w:rFonts w:cs="Times New Roman"/>
        </w:rPr>
      </w:pPr>
      <w:r>
        <w:rPr>
          <w:rFonts w:cs="Times New Roman"/>
        </w:rPr>
        <w:t>3 –</w:t>
      </w:r>
      <w:r w:rsidR="001C118F">
        <w:rPr>
          <w:rFonts w:cs="Times New Roman"/>
        </w:rPr>
        <w:t xml:space="preserve"> </w:t>
      </w:r>
      <w:del w:id="17" w:author="Bruno Eleres" w:date="2021-05-06T09:07:00Z">
        <w:r w:rsidR="001C118F" w:rsidDel="004B61EC">
          <w:rPr>
            <w:rFonts w:cs="Times New Roman"/>
          </w:rPr>
          <w:delText>W</w:delText>
        </w:r>
        <w:r w:rsidDel="004B61EC">
          <w:rPr>
            <w:rFonts w:cs="Times New Roman"/>
          </w:rPr>
          <w:delText>e presented t</w:delText>
        </w:r>
      </w:del>
      <w:ins w:id="18" w:author="Bruno Eleres" w:date="2021-05-06T09:07:00Z">
        <w:r w:rsidR="004B61EC">
          <w:rPr>
            <w:rFonts w:cs="Times New Roman"/>
          </w:rPr>
          <w:t>T</w:t>
        </w:r>
      </w:ins>
      <w:r>
        <w:rPr>
          <w:rFonts w:cs="Times New Roman"/>
        </w:rPr>
        <w:t xml:space="preserve">he main functions of </w:t>
      </w:r>
      <w:r w:rsidR="00FC5D03">
        <w:rPr>
          <w:rFonts w:cs="Times New Roman"/>
        </w:rPr>
        <w:t xml:space="preserve">the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r w:rsidR="00AE5CF5">
        <w:rPr>
          <w:rFonts w:cs="Times New Roman"/>
        </w:rPr>
        <w:t>FishTaxaMaker</w:t>
      </w:r>
      <w:proofErr w:type="spell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w:t>
      </w:r>
      <w:ins w:id="19" w:author="Bruno Eleres" w:date="2021-05-06T09:07:00Z">
        <w:r w:rsidR="004B61EC">
          <w:rPr>
            <w:rFonts w:cs="Times New Roman"/>
          </w:rPr>
          <w:t xml:space="preserve">, </w:t>
        </w:r>
      </w:ins>
      <w:del w:id="20" w:author="Bruno Eleres" w:date="2021-05-06T09:07:00Z">
        <w:r w:rsidR="00FC5D03" w:rsidDel="004B61EC">
          <w:rPr>
            <w:rFonts w:cs="Times New Roman"/>
          </w:rPr>
          <w:delText>.</w:delText>
        </w:r>
        <w:r w:rsidR="00AE5CF5" w:rsidDel="004B61EC">
          <w:rPr>
            <w:rFonts w:cs="Times New Roman"/>
          </w:rPr>
          <w:delText xml:space="preserve"> </w:delText>
        </w:r>
        <w:r w:rsidR="00FC5D03" w:rsidDel="004B61EC">
          <w:rPr>
            <w:rFonts w:cs="Times New Roman"/>
          </w:rPr>
          <w:delText>The functions</w:delText>
        </w:r>
        <w:r w:rsidR="00AE5CF5" w:rsidDel="004B61EC">
          <w:rPr>
            <w:rFonts w:cs="Times New Roman"/>
          </w:rPr>
          <w:delText xml:space="preserve"> </w:delText>
        </w:r>
      </w:del>
      <w:r w:rsidR="00FC5D03">
        <w:rPr>
          <w:rFonts w:cs="Times New Roman"/>
        </w:rPr>
        <w:t xml:space="preserve">assess the </w:t>
      </w:r>
      <w:r w:rsidR="00AE5CF5">
        <w:rPr>
          <w:rFonts w:cs="Times New Roman"/>
        </w:rPr>
        <w:t>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del w:id="21" w:author="Bruno Eleres" w:date="2021-05-06T09:01:00Z">
        <w:r w:rsidR="00FB3026" w:rsidDel="000E3E76">
          <w:rPr>
            <w:rFonts w:cs="Times New Roman"/>
          </w:rPr>
          <w:delText xml:space="preserve"> </w:delText>
        </w:r>
        <w:r w:rsidR="00AF326F" w:rsidDel="000E3E76">
          <w:rPr>
            <w:rFonts w:cs="Times New Roman"/>
          </w:rPr>
          <w:delText>We also show how the insertions can be mapped in</w:delText>
        </w:r>
        <w:r w:rsidR="00336444" w:rsidDel="000E3E76">
          <w:rPr>
            <w:rFonts w:cs="Times New Roman"/>
          </w:rPr>
          <w:delText>to</w:delText>
        </w:r>
        <w:r w:rsidR="00AF326F" w:rsidDel="000E3E76">
          <w:rPr>
            <w:rFonts w:cs="Times New Roman"/>
          </w:rPr>
          <w:delText xml:space="preserve"> the phylogenetic tree, allowing </w:delText>
        </w:r>
        <w:r w:rsidR="00C52D74" w:rsidDel="000E3E76">
          <w:rPr>
            <w:rFonts w:cs="Times New Roman"/>
          </w:rPr>
          <w:delText xml:space="preserve">one </w:delText>
        </w:r>
        <w:r w:rsidR="00AF326F" w:rsidDel="000E3E76">
          <w:rPr>
            <w:rFonts w:cs="Times New Roman"/>
          </w:rPr>
          <w:delText xml:space="preserve">to </w:delText>
        </w:r>
        <w:r w:rsidR="006A578C" w:rsidDel="000E3E76">
          <w:rPr>
            <w:rFonts w:cs="Times New Roman"/>
          </w:rPr>
          <w:delText xml:space="preserve">identify </w:delText>
        </w:r>
        <w:r w:rsidR="0029334F" w:rsidDel="000E3E76">
          <w:rPr>
            <w:rFonts w:cs="Times New Roman"/>
          </w:rPr>
          <w:delText xml:space="preserve">the lack of </w:delText>
        </w:r>
        <w:r w:rsidR="006A578C" w:rsidDel="000E3E76">
          <w:rPr>
            <w:rFonts w:cs="Times New Roman"/>
          </w:rPr>
          <w:delText xml:space="preserve">phylogenetic </w:delText>
        </w:r>
        <w:r w:rsidR="0029334F" w:rsidDel="000E3E76">
          <w:rPr>
            <w:rFonts w:cs="Times New Roman"/>
          </w:rPr>
          <w:delText xml:space="preserve">information in </w:delText>
        </w:r>
        <w:r w:rsidR="006A578C" w:rsidDel="000E3E76">
          <w:rPr>
            <w:rFonts w:cs="Times New Roman"/>
          </w:rPr>
          <w:delText xml:space="preserve">local </w:delText>
        </w:r>
        <w:r w:rsidR="009D0DE9" w:rsidDel="000E3E76">
          <w:rPr>
            <w:rFonts w:cs="Times New Roman"/>
          </w:rPr>
          <w:delText>assemblages</w:delText>
        </w:r>
        <w:r w:rsidR="006A578C" w:rsidDel="000E3E76">
          <w:rPr>
            <w:rFonts w:cs="Times New Roman"/>
          </w:rPr>
          <w:delText>.</w:delText>
        </w:r>
      </w:del>
    </w:p>
    <w:p w14:paraId="4105218D" w14:textId="393AEC1A" w:rsidR="00347468" w:rsidRPr="00BC4063" w:rsidRDefault="001B3261" w:rsidP="0083528E">
      <w:pPr>
        <w:rPr>
          <w:rFonts w:cs="Times New Roman"/>
        </w:rPr>
      </w:pPr>
      <w:r>
        <w:rPr>
          <w:rFonts w:cs="Times New Roman"/>
        </w:rPr>
        <w:t>4</w:t>
      </w:r>
      <w:r w:rsidR="00256984">
        <w:rPr>
          <w:rFonts w:cs="Times New Roman"/>
        </w:rPr>
        <w:t xml:space="preserve"> –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del w:id="22" w:author="Bruno Eleres" w:date="2021-05-06T09:04:00Z">
        <w:r w:rsidR="003B1A83" w:rsidDel="00F51DE5">
          <w:rPr>
            <w:rFonts w:cs="Times New Roman"/>
          </w:rPr>
          <w:delText xml:space="preserve"> within a user-friendly</w:delText>
        </w:r>
        <w:r w:rsidR="00727D48" w:rsidDel="00F51DE5">
          <w:rPr>
            <w:rFonts w:cs="Times New Roman"/>
          </w:rPr>
          <w:delText xml:space="preserve"> interface</w:delText>
        </w:r>
      </w:del>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3B1A83">
        <w:rPr>
          <w:rFonts w:cs="Times New Roman"/>
        </w:rPr>
        <w:t>,</w:t>
      </w:r>
      <w:r w:rsidR="007C3340">
        <w:rPr>
          <w:rFonts w:cs="Times New Roman"/>
        </w:rPr>
        <w:t xml:space="preserve">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256674">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4EEC02CB"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w:t>
      </w:r>
      <w:ins w:id="23" w:author="Bruno Eleres" w:date="2021-05-06T08:16:00Z">
        <w:r w:rsidR="00282DB2">
          <w:rPr>
            <w:rFonts w:cs="Times New Roman"/>
          </w:rPr>
          <w:t>,</w:t>
        </w:r>
        <w:r w:rsidR="00282DB2" w:rsidRPr="28063297">
          <w:rPr>
            <w:rFonts w:cs="Times New Roman"/>
          </w:rPr>
          <w:t xml:space="preserve"> numerical methods</w:t>
        </w:r>
        <w:r w:rsidR="00282DB2">
          <w:rPr>
            <w:rFonts w:cs="Times New Roman"/>
          </w:rPr>
          <w:t>,</w:t>
        </w:r>
        <w:r w:rsidR="00282DB2" w:rsidRPr="28063297">
          <w:rPr>
            <w:rFonts w:cs="Times New Roman"/>
          </w:rPr>
          <w:t xml:space="preserve"> and software</w:t>
        </w:r>
      </w:ins>
      <w:r w:rsidR="00263103" w:rsidRPr="28063297">
        <w:rPr>
          <w:rFonts w:cs="Times New Roman"/>
        </w:rPr>
        <w:t xml:space="preserve">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del w:id="24" w:author="Bruno Eleres" w:date="2021-05-06T08:16:00Z">
        <w:r w:rsidR="00A577BF" w:rsidDel="00282DB2">
          <w:rPr>
            <w:rFonts w:cs="Times New Roman"/>
          </w:rPr>
          <w:delText>,</w:delText>
        </w:r>
        <w:r w:rsidR="00263103" w:rsidRPr="28063297" w:rsidDel="00282DB2">
          <w:rPr>
            <w:rFonts w:cs="Times New Roman"/>
          </w:rPr>
          <w:delText xml:space="preserve"> numerical methods</w:delText>
        </w:r>
        <w:r w:rsidR="0077373C" w:rsidDel="00282DB2">
          <w:rPr>
            <w:rFonts w:cs="Times New Roman"/>
          </w:rPr>
          <w:delText>,</w:delText>
        </w:r>
        <w:r w:rsidR="00BE21E5" w:rsidRPr="28063297" w:rsidDel="00282DB2">
          <w:rPr>
            <w:rFonts w:cs="Times New Roman"/>
          </w:rPr>
          <w:delText xml:space="preserve"> and software </w:delText>
        </w:r>
        <w:r w:rsidR="002414D3" w:rsidRPr="28063297" w:rsidDel="00282DB2">
          <w:rPr>
            <w:rFonts w:cs="Times New Roman"/>
          </w:rPr>
          <w:fldChar w:fldCharType="begin" w:fldLock="1"/>
        </w:r>
        <w:r w:rsidR="00D51236" w:rsidDel="00282DB2">
          <w:rPr>
            <w:rFonts w:cs="Times New Roman"/>
          </w:rPr>
          <w:del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delInstrText>
        </w:r>
        <w:r w:rsidR="002414D3" w:rsidRPr="28063297" w:rsidDel="00282DB2">
          <w:rPr>
            <w:rFonts w:cs="Times New Roman"/>
          </w:rPr>
          <w:fldChar w:fldCharType="separate"/>
        </w:r>
        <w:r w:rsidR="00D51236" w:rsidRPr="00D51236" w:rsidDel="00282DB2">
          <w:rPr>
            <w:rFonts w:cs="Times New Roman"/>
            <w:noProof/>
          </w:rPr>
          <w:delText>(Webb et al., 2008)</w:delText>
        </w:r>
        <w:r w:rsidR="002414D3" w:rsidRPr="28063297" w:rsidDel="00282DB2">
          <w:rPr>
            <w:rFonts w:cs="Times New Roman"/>
          </w:rPr>
          <w:fldChar w:fldCharType="end"/>
        </w:r>
      </w:del>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xml:space="preserve">, including trait evolution </w:t>
      </w:r>
      <w:commentRangeStart w:id="25"/>
      <w:r w:rsidR="00903452">
        <w:rPr>
          <w:rFonts w:cs="Times New Roman"/>
        </w:rPr>
        <w:fldChar w:fldCharType="begin" w:fldLock="1"/>
      </w:r>
      <w:r w:rsidR="00FF237F">
        <w:rPr>
          <w:rFonts w:cs="Times New Roman"/>
        </w:rPr>
        <w:instrText>ADDIN CSL_CITATION {"citationItems":[{"id":"ITEM-1","itemData":{"DOI":"10.1111/evo.13155","ISSN":"15585646","PMID":"28025827","abstract":"Evolutionary radiations on continents are less well-understood and appreciated than those occurring on islands. The extent of ecological influence on species divergence can be evaluated to determine whether a radiation was ultimately the outcome of divergent natural selection or else arose mainly by nonecological divergence. Here, we used phylogenetic comparative methods to test distinct hypotheses corresponding to adaptive and nonadaptive evolutionary scenarios for the morphological evolution of sigmodontine rodents. Results showed that ecological variables (diet and life-mode) explain little of the shape and size variation of sigmodontine skulls and mandibles. A Brownian model with varying rates for insectivory versus all other diets was the most likely evolutionary model. The insectivorous sigmodontines have a faster rate of morphological evolution than mice feeding on other diets, possibly due to stronger selection for features that aid insectivory. We also demonstrate that rapid early-lineage diversification is not accompanied by high morphological divergence among subclades, contrasting with island results. The geographic size of continents permits spatial segregation to a greater extent than on islands, allowing for allopatric distributions and escape from interspecific competition. We suggest that continental radiations of rodents are likely to produce a pattern of high species diversification coupled with a low degree of phenotypic specialization.","author":[{"dropping-particle":"","family":"Maestri","given":"Renan","non-dropping-particle":"","parse-names":false,"suffix":""},{"dropping-particle":"","family":"Monteiro","given":"Leandro Rabello","non-dropping-particle":"","parse-names":false,"suffix":""},{"dropping-particle":"","family":"Fornel","given":"Rodrigo","non-dropping-particle":"","parse-names":false,"suffix":""},{"dropping-particle":"","family":"Upham","given":"Nathan S.","non-dropping-particle":"","parse-names":false,"suffix":""},{"dropping-particle":"","family":"Patterson","given":"Bruce D.","non-dropping-particle":"","parse-names":false,"suffix":""},{"dropping-particle":"","family":"Freitas","given":"Thales Renato Ochotorena","non-dropping-particle":"de","parse-names":false,"suffix":""}],"container-title":"Evolution","id":"ITEM-1","issue":"3","issued":{"date-parts":[["2017"]]},"page":"610-632","title":"The ecology of a continental evolutionary radiation: Is the radiation of sigmodontine rodents adaptive?","type":"article-journal","volume":"71"},"uris":["http://www.mendeley.com/documents/?uuid=ffcac84c-14ab-43fb-a108-2636b3a7dc5a"]}],"mendeley":{"formattedCitation":"(Maestri et al., 2017)","manualFormatting":"(Maestri et al. 2017)","plainTextFormattedCitation":"(Maestri et al., 2017)","previouslyFormattedCitation":"(Maestri et al., 2017)"},"properties":{"noteIndex":0},"schema":"https://github.com/citation-style-language/schema/raw/master/csl-citation.json"}</w:instrText>
      </w:r>
      <w:r w:rsidR="00903452">
        <w:rPr>
          <w:rFonts w:cs="Times New Roman"/>
        </w:rPr>
        <w:fldChar w:fldCharType="separate"/>
      </w:r>
      <w:r w:rsidR="00903452" w:rsidRPr="001441D3">
        <w:rPr>
          <w:rFonts w:cs="Times New Roman"/>
          <w:noProof/>
        </w:rPr>
        <w:t>(Maestri et al. 2017)</w:t>
      </w:r>
      <w:r w:rsidR="00903452">
        <w:rPr>
          <w:rFonts w:cs="Times New Roman"/>
        </w:rPr>
        <w:fldChar w:fldCharType="end"/>
      </w:r>
      <w:r w:rsidR="00903452">
        <w:rPr>
          <w:rFonts w:cs="Times New Roman"/>
        </w:rPr>
        <w:t xml:space="preserve">, invasion ecology </w:t>
      </w:r>
      <w:r w:rsidR="00903452">
        <w:rPr>
          <w:rFonts w:cs="Times New Roman"/>
        </w:rPr>
        <w:fldChar w:fldCharType="begin" w:fldLock="1"/>
      </w:r>
      <w:r w:rsidR="00903452">
        <w:rPr>
          <w:rFonts w:cs="Times New Roman"/>
        </w:rPr>
        <w:instrText>ADDIN CSL_CITATION {"citationItems":[{"id":"ITEM-1","itemData":{"DOI":"10.1002/ecm.1420","ISSN":"15577015","abstract":"Charles Darwin posited two alternative hypotheses to explain the success of nonnative species based on their relatedness to natives: nonnative species that are closely related to native species could experience (1) higher invasion success because of an increased probability of habitat suitability (conferred by trait similarity) or (2) lower invasion success due to biotic interference, such as competition and limiting similarity. The paradox raised by the opposing predictions of these two hypotheses has been termed “Darwin’s naturalization conundrum” (DNC). Using plant communities measured repeatedly across an experimental fire gradient in an oak savanna (Minnesota, USA) over 31 yr, we evaluated the DNC by incorporating taxonomic, functional, and phylogenetic information. We used a “focal-species” approach, in which the taxonomic, functional, and phylogenetic structure of species co-occurring with a given nonnative (focal) species in local communities was quantified. We found three main results: first, nonnative species tended to co-occur most with closely related natives, except at the extreme ends of the fire gradient (i.e., in communities with no fire and those subjected to high fire frequencies); second, with increasing fire frequency, nonnative species were functionally more similar to native species in recipient communities; third, functional similarity between co-occurring nonnatives and natives was stable over time, but their phylogenetic similarity was not, suggesting that dynamic external forces (e.g., climate variability) influenced the phylogenetic relatedness of nonnatives to natives. Our results provide insights for understanding invasion dynamics across environmental gradients and highlight the importance of evaluating different dimensions of biodiversity in order to draw stronger inferences regarding species co-occurrence at different spatial and temporal scales.","author":[{"dropping-particle":"","family":"Pinto-Ledezma","given":"Jesús N.","non-dropping-particle":"","parse-names":false,"suffix":""},{"dropping-particle":"","family":"Villalobos","given":"Fabricio","non-dropping-particle":"","parse-names":false,"suffix":""},{"dropping-particle":"","family":"Reich","given":"Peter B.","non-dropping-particle":"","parse-names":false,"suffix":""},{"dropping-particle":"","family":"Catford","given":"Jane A.","non-dropping-particle":"","parse-names":false,"suffix":""},{"dropping-particle":"","family":"Larkin","given":"Daniel J.","non-dropping-particle":"","parse-names":false,"suffix":""},{"dropping-particle":"","family":"Cavender-Bares","given":"Jeannine","non-dropping-particle":"","parse-names":false,"suffix":""}],"container-title":"Ecological Monographs","id":"ITEM-1","issued":{"date-parts":[["2020"]]},"title":"Testing Darwin’s naturalization conundrum based on taxonomic, phylogenetic, and functional dimensions of vascular plants","type":"article-journal"},"uris":["http://www.mendeley.com/documents/?uuid=9d506072-1049-4bf5-81bd-734ab506385a"]}],"mendeley":{"formattedCitation":"(Pinto-Ledezma et al., 2020)","plainTextFormattedCitation":"(Pinto-Ledezma et al., 2020)","previouslyFormattedCitation":"(Pinto-Ledezma et al., 2020)"},"properties":{"noteIndex":0},"schema":"https://github.com/citation-style-language/schema/raw/master/csl-citation.json"}</w:instrText>
      </w:r>
      <w:r w:rsidR="00903452">
        <w:rPr>
          <w:rFonts w:cs="Times New Roman"/>
        </w:rPr>
        <w:fldChar w:fldCharType="separate"/>
      </w:r>
      <w:r w:rsidR="00903452" w:rsidRPr="00D51236">
        <w:rPr>
          <w:rFonts w:cs="Times New Roman"/>
          <w:noProof/>
        </w:rPr>
        <w:t>(Pinto-Ledezma et al., 2020)</w:t>
      </w:r>
      <w:r w:rsidR="00903452">
        <w:rPr>
          <w:rFonts w:cs="Times New Roman"/>
        </w:rPr>
        <w:fldChar w:fldCharType="end"/>
      </w:r>
      <w:r w:rsidR="00903452">
        <w:rPr>
          <w:rFonts w:cs="Times New Roman"/>
        </w:rPr>
        <w:t xml:space="preserve">, metacommunity ecology </w:t>
      </w:r>
      <w:r w:rsidR="00903452">
        <w:rPr>
          <w:rFonts w:cs="Times New Roman"/>
        </w:rPr>
        <w:fldChar w:fldCharType="begin" w:fldLock="1"/>
      </w:r>
      <w:r w:rsidR="00903452">
        <w:rPr>
          <w:rFonts w:cs="Times New Roman"/>
        </w:rPr>
        <w:instrText>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structure","type":"article-journal","volume":"13"},"uris":["http://www.mendeley.com/documents/?uuid=87966b29-a636-4893-b5b1-514438f20856"]}],"mendeley":{"formattedCitation":"(Pillar &amp; Duarte, 2010)","plainTextFormattedCitation":"(Pillar &amp; Duarte, 2010)","previouslyFormattedCitation":"(Pillar &amp; Duarte, 2010)"},"properties":{"noteIndex":0},"schema":"https://github.com/citation-style-language/schema/raw/master/csl-citation.json"}</w:instrText>
      </w:r>
      <w:r w:rsidR="00903452">
        <w:rPr>
          <w:rFonts w:cs="Times New Roman"/>
        </w:rPr>
        <w:fldChar w:fldCharType="separate"/>
      </w:r>
      <w:r w:rsidR="00903452" w:rsidRPr="00D51236">
        <w:rPr>
          <w:rFonts w:cs="Times New Roman"/>
          <w:noProof/>
        </w:rPr>
        <w:t>(Pillar &amp; Duarte, 2010)</w:t>
      </w:r>
      <w:r w:rsidR="00903452">
        <w:rPr>
          <w:rFonts w:cs="Times New Roman"/>
        </w:rPr>
        <w:fldChar w:fldCharType="end"/>
      </w:r>
      <w:r w:rsidR="00903452">
        <w:rPr>
          <w:rFonts w:cs="Times New Roman"/>
        </w:rPr>
        <w:t>, and ecosystem functioning (Molina-Venegas et al. 2021)</w:t>
      </w:r>
      <w:commentRangeEnd w:id="25"/>
      <w:r w:rsidR="00037CCB">
        <w:rPr>
          <w:rStyle w:val="Refdecomentrio"/>
        </w:rPr>
        <w:commentReference w:id="25"/>
      </w:r>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138AA403" w:rsidR="005679EB" w:rsidRDefault="0091005A" w:rsidP="00F54049">
      <w:pPr>
        <w:rPr>
          <w:rFonts w:cs="Times New Roman"/>
        </w:rPr>
      </w:pPr>
      <w:r>
        <w:rPr>
          <w:rFonts w:cs="Times New Roman"/>
        </w:rPr>
        <w:tab/>
      </w:r>
      <w:r w:rsidR="006A4009">
        <w:rPr>
          <w:rFonts w:cs="Times New Roman"/>
        </w:rPr>
        <w:t xml:space="preserve">Well-established phylogenies for most of known species are available for some groups, such as </w:t>
      </w:r>
      <w:r w:rsidR="00BC33DD">
        <w:rPr>
          <w:rFonts w:cs="Times New Roman"/>
        </w:rPr>
        <w:t>birds</w:t>
      </w:r>
      <w:r w:rsidR="0060649E">
        <w:rPr>
          <w:rFonts w:cs="Times New Roman"/>
        </w:rPr>
        <w:t xml:space="preserve"> </w:t>
      </w:r>
      <w:del w:id="26" w:author="Bruno Eleres" w:date="2021-05-06T08:17:00Z">
        <w:r w:rsidR="0060649E" w:rsidDel="00075147">
          <w:rPr>
            <w:rFonts w:cs="Times New Roman"/>
          </w:rPr>
          <w:fldChar w:fldCharType="begin" w:fldLock="1"/>
        </w:r>
        <w:r w:rsidR="00C4002C" w:rsidRPr="005762D6" w:rsidDel="00075147">
          <w:rPr>
            <w:rFonts w:cs="Times New Roman"/>
            <w:rPrChange w:id="27" w:author="Bruno Eleres" w:date="2021-05-06T08:54:00Z">
              <w:rPr>
                <w:rFonts w:cs="Times New Roman"/>
              </w:rPr>
            </w:rPrChange>
          </w:rPr>
          <w:del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2012)","plainTextFormattedCitation":"(Jetz, Thomas, Joy, Hartmann, &amp; Mooers, 2012)","previouslyFormattedCitation":"(Jetz, Thomas, Joy, Hartmann, &amp; Mooers, 2012)"},"properties":{"noteIndex":0},"schema":"https://github.com/citation-style-language/schema/raw/master/csl-citation.json"}</w:delInstrText>
        </w:r>
        <w:r w:rsidR="0060649E" w:rsidDel="00075147">
          <w:rPr>
            <w:rFonts w:cs="Times New Roman"/>
          </w:rPr>
          <w:fldChar w:fldCharType="separate"/>
        </w:r>
        <w:r w:rsidR="00FF237F" w:rsidRPr="00FF237F" w:rsidDel="00075147">
          <w:rPr>
            <w:rFonts w:cs="Times New Roman"/>
            <w:noProof/>
          </w:rPr>
          <w:delText>(Jetz, Thomas, Joy, Hartmann, &amp; Mooers, 2012)</w:delText>
        </w:r>
        <w:r w:rsidR="0060649E" w:rsidDel="00075147">
          <w:rPr>
            <w:rFonts w:cs="Times New Roman"/>
          </w:rPr>
          <w:fldChar w:fldCharType="end"/>
        </w:r>
        <w:r w:rsidR="00BC33DD" w:rsidDel="00075147">
          <w:rPr>
            <w:rFonts w:cs="Times New Roman"/>
          </w:rPr>
          <w:delText xml:space="preserve">, </w:delText>
        </w:r>
      </w:del>
      <w:ins w:id="28" w:author="Bruno Eleres" w:date="2021-05-06T08:17:00Z">
        <w:r w:rsidR="00075147">
          <w:rPr>
            <w:rFonts w:cs="Times New Roman"/>
          </w:rPr>
          <w:fldChar w:fldCharType="begin" w:fldLock="1"/>
        </w:r>
        <w:r w:rsidR="00075147">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2012)","plainTextFormattedCitation":"(Jetz, Thomas, Joy, Hartmann, &amp; Mooers, 2012)","previouslyFormattedCitation":"(Jetz, Thomas, Joy, Hartmann, &amp; Mooers, 2012)"},"properties":{"noteIndex":0},"schema":"https://github.com/citation-style-language/schema/raw/master/csl-citation.json"}</w:instrText>
        </w:r>
        <w:r w:rsidR="00075147">
          <w:rPr>
            <w:rFonts w:cs="Times New Roman"/>
          </w:rPr>
          <w:fldChar w:fldCharType="separate"/>
        </w:r>
        <w:r w:rsidR="00075147" w:rsidRPr="00FF237F">
          <w:rPr>
            <w:rFonts w:cs="Times New Roman"/>
            <w:noProof/>
          </w:rPr>
          <w:t>(Jetz, Thomas, Joy, Hartmann, &amp; Mooers, 2012)</w:t>
        </w:r>
        <w:r w:rsidR="00075147">
          <w:rPr>
            <w:rFonts w:cs="Times New Roman"/>
          </w:rPr>
          <w:fldChar w:fldCharType="end"/>
        </w:r>
        <w:r w:rsidR="00075147">
          <w:rPr>
            <w:rFonts w:cs="Times New Roman"/>
          </w:rPr>
          <w:t xml:space="preserve"> and</w:t>
        </w:r>
        <w:r w:rsidR="00075147">
          <w:rPr>
            <w:rFonts w:cs="Times New Roman"/>
          </w:rPr>
          <w:t xml:space="preserve"> </w:t>
        </w:r>
      </w:ins>
      <w:r w:rsidR="00BC33DD">
        <w:rPr>
          <w:rFonts w:cs="Times New Roman"/>
        </w:rPr>
        <w:t>plants</w:t>
      </w:r>
      <w:r w:rsidR="00594D43">
        <w:rPr>
          <w:rFonts w:cs="Times New Roman"/>
        </w:rPr>
        <w:t xml:space="preserve"> </w:t>
      </w:r>
      <w:r w:rsidR="00D62852">
        <w:rPr>
          <w:rFonts w:cs="Times New Roman"/>
        </w:rPr>
        <w:fldChar w:fldCharType="begin" w:fldLock="1"/>
      </w:r>
      <w:r w:rsidR="00D51236">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 Gómez-Acevedo, Sánchez-Reyes, &amp; Hernández-Hernández, 2015)</w:t>
      </w:r>
      <w:r w:rsidR="00D62852">
        <w:rPr>
          <w:rFonts w:cs="Times New Roman"/>
        </w:rPr>
        <w:fldChar w:fldCharType="end"/>
      </w:r>
      <w:del w:id="29" w:author="Bruno Eleres" w:date="2021-05-06T08:17:00Z">
        <w:r w:rsidR="00296446" w:rsidDel="00075147">
          <w:rPr>
            <w:rFonts w:cs="Times New Roman"/>
          </w:rPr>
          <w:delText xml:space="preserve">, </w:delText>
        </w:r>
        <w:r w:rsidR="00C314A8" w:rsidDel="00075147">
          <w:rPr>
            <w:rFonts w:cs="Times New Roman"/>
          </w:rPr>
          <w:delText xml:space="preserve">and </w:delText>
        </w:r>
        <w:r w:rsidR="00296446" w:rsidDel="00075147">
          <w:rPr>
            <w:rFonts w:cs="Times New Roman"/>
          </w:rPr>
          <w:delText>butterflies</w:delText>
        </w:r>
        <w:r w:rsidR="00594D43" w:rsidDel="00075147">
          <w:rPr>
            <w:rFonts w:cs="Times New Roman"/>
          </w:rPr>
          <w:delText xml:space="preserve"> </w:delText>
        </w:r>
        <w:r w:rsidR="008240DA" w:rsidDel="00075147">
          <w:rPr>
            <w:rFonts w:cs="Times New Roman"/>
          </w:rPr>
          <w:fldChar w:fldCharType="begin" w:fldLock="1"/>
        </w:r>
        <w:r w:rsidR="00D51236" w:rsidDel="00075147">
          <w:rPr>
            <w:rFonts w:cs="Times New Roman"/>
          </w:rPr>
          <w:delInstrText>ADDIN CSL_CITATION {"citationItems":[{"id":"ITEM-1","itemData":{"DOI":"10.1111/geb.12919","ISSN":"14668238","abstract":"Aim: The landscape of the Neotropical region has undergone dynamic evolution throughout the Miocene, with the extensive Pebas wetland occupying western Amazonia between 23 and c. 10 Ma and the continuous uplift of the Andes mountains. The complex interaction between the Andes and Amazonia probably influenced the trajectory of Neotropical biodiversity, but evidence from time-calibrated phylogenies of groups that diversified during this period is lacking. We investigate the role of these landscape transformations in the dynamics of diversification in the Neotropical region using a 26-Myr-old endemic butterfly radiation. Location: Neotropics. Time period: Oligocene to present. Major taxa studied: Ithomiini butterflies. Methods: We generated one of the most comprehensive time-calibrated molecular phylogenies of a large clade of Neotropical insects, the butterfly tribe Ithomiini, comprising 340 species (87% of extant species) and spanning 26 Myr of diversification. We applied a large array of birth–death models and historical biogeography estimations to assess the dynamics of diversification and biotic interchanges, especially at the Amazonia–Andes interface. Results: Our results suggest that the Amazonian Pebas wetland system played a major role in the timing and geography of diversification of Ithomiini, by constraining dispersal and diversification in the Amazon basin until c. 10 Ma. During the Pebas wetland period, Ithomiini diversification mostly took place in the Andes, where terrestrial habitats were not affected. An explosion of interchanges with Amazonia and with the Northern Andes accompanied the demise of the Pebas system (11–8 Ma) and was followed by local diversification in those areas, which led to a substantial renewal of diversification. Main conclusions: Many studies on Neotropical diversity have focused only on the Andes, whereas we show that it is the waxing and waning of the Pebas mega-wetland, interacting with Andean uplift, that determined the timing and patterns of regional interchanges and diversification in Ithomiini.","author":[{"dropping-particle":"","family":"Chazot","given":"Nicolas","non-dropping-particle":"","parse-names":false,"suffix":""},{"dropping-particle":"","family":"Willmott","given":"Keith R.","non-dropping-particle":"","parse-names":false,"suffix":""},{"dropping-particle":"","family":"Lamas","given":"Gerardo","non-dropping-particle":"","parse-names":false,"suffix":""},{"dropping-particle":"","family":"Freitas","given":"André V.L.","non-dropping-particle":"","parse-names":false,"suffix":""},{"dropping-particle":"","family":"Piron-Prunier","given":"Florence","non-dropping-particle":"","parse-names":false,"suffix":""},{"dropping-particle":"","family":"Arias","given":"Carlos F.","non-dropping-particle":"","parse-names":false,"suffix":""},{"dropping-particle":"","family":"Mallet","given":"James","non-dropping-particle":"","parse-names":false,"suffix":""},{"dropping-particle":"","family":"De-Silva","given":"Donna Lisa","non-dropping-particle":"","parse-names":false,"suffix":""},{"dropping-particle":"","family":"Elias","given":"Marianne","non-dropping-particle":"","parse-names":false,"suffix":""}],"container-title":"Global Ecology and Biogeography","id":"ITEM-1","issue":"8","issued":{"date-parts":[["2019"]]},"page":"1118-1132","title":"Renewed diversification following Miocene landscape turnover in a Neotropical butterfly radiation","type":"article-journal","volume":"28"},"uris":["http://www.mendeley.com/documents/?uuid=848f1445-b4fa-4bcf-b0bc-d002d6c1194c"]}],"mendeley":{"formattedCitation":"(Chazot et al., 2019)","plainTextFormattedCitation":"(Chazot et al., 2019)","previouslyFormattedCitation":"(Chazot et al., 2019)"},"properties":{"noteIndex":0},"schema":"https://github.com/citation-style-language/schema/raw/master/csl-citation.json"}</w:delInstrText>
        </w:r>
        <w:r w:rsidR="008240DA" w:rsidDel="00075147">
          <w:rPr>
            <w:rFonts w:cs="Times New Roman"/>
          </w:rPr>
          <w:fldChar w:fldCharType="separate"/>
        </w:r>
        <w:r w:rsidR="00D51236" w:rsidRPr="00D51236" w:rsidDel="00075147">
          <w:rPr>
            <w:rFonts w:cs="Times New Roman"/>
            <w:noProof/>
          </w:rPr>
          <w:delText>(Chazot et al., 2019)</w:delText>
        </w:r>
        <w:r w:rsidR="008240DA" w:rsidDel="00075147">
          <w:rPr>
            <w:rFonts w:cs="Times New Roman"/>
          </w:rPr>
          <w:fldChar w:fldCharType="end"/>
        </w:r>
      </w:del>
      <w:r w:rsidR="00C314A8">
        <w:rPr>
          <w:rFonts w:cs="Times New Roman"/>
        </w:rPr>
        <w:t xml:space="preserve">. </w:t>
      </w:r>
      <w:del w:id="30" w:author="Bruno Eleres" w:date="2021-05-06T08:18:00Z">
        <w:r w:rsidR="00C63315" w:rsidDel="00075147">
          <w:rPr>
            <w:rFonts w:cs="Times New Roman"/>
          </w:rPr>
          <w:delText>On the other hand</w:delText>
        </w:r>
      </w:del>
      <w:ins w:id="31" w:author="Bruno Eleres" w:date="2021-05-06T08:18:00Z">
        <w:r w:rsidR="00075147">
          <w:rPr>
            <w:rFonts w:cs="Times New Roman"/>
          </w:rPr>
          <w:t>Inversely</w:t>
        </w:r>
      </w:ins>
      <w:r w:rsidR="00C63315">
        <w:rPr>
          <w:rFonts w:cs="Times New Roman"/>
        </w:rPr>
        <w:t xml:space="preserve">, </w:t>
      </w:r>
      <w:del w:id="32" w:author="Bruno Eleres" w:date="2021-05-06T08:18:00Z">
        <w:r w:rsidR="00C63315" w:rsidDel="00B922BA">
          <w:rPr>
            <w:rFonts w:cs="Times New Roman"/>
          </w:rPr>
          <w:delText xml:space="preserve">the </w:delText>
        </w:r>
      </w:del>
      <w:r w:rsidR="00C63315">
        <w:rPr>
          <w:rFonts w:cs="Times New Roman"/>
        </w:rPr>
        <w:t>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 xml:space="preserve">display </w:t>
      </w:r>
      <w:del w:id="33" w:author="Bruno Eleres" w:date="2021-05-06T08:18:00Z">
        <w:r w:rsidR="00F20BD3" w:rsidDel="00B922BA">
          <w:rPr>
            <w:rFonts w:cs="Times New Roman"/>
          </w:rPr>
          <w:delText>several</w:delText>
        </w:r>
        <w:r w:rsidR="00910A7B" w:rsidDel="00B922BA">
          <w:rPr>
            <w:rFonts w:cs="Times New Roman"/>
          </w:rPr>
          <w:delText xml:space="preserve"> </w:delText>
        </w:r>
      </w:del>
      <w:r w:rsidR="00910A7B">
        <w:rPr>
          <w:rFonts w:cs="Times New Roman"/>
        </w:rPr>
        <w:t xml:space="preserve">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some questions on the ecology and evolution of bony fishes</w:t>
      </w:r>
      <w:r w:rsidR="00031266">
        <w:rPr>
          <w:rFonts w:cs="Times New Roman"/>
        </w:rPr>
        <w:t xml:space="preserve"> by </w:t>
      </w:r>
      <w:r w:rsidR="00CE3BE4">
        <w:rPr>
          <w:rFonts w:cs="Times New Roman"/>
        </w:rPr>
        <w:t>generating</w:t>
      </w:r>
      <w:r w:rsidR="00064900">
        <w:rPr>
          <w:rFonts w:cs="Times New Roman"/>
        </w:rPr>
        <w:t xml:space="preserve"> inaccuracy </w:t>
      </w:r>
      <w:r w:rsidR="00D54421">
        <w:rPr>
          <w:rFonts w:cs="Times New Roman"/>
        </w:rPr>
        <w:t xml:space="preserve">to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221549">
        <w:rPr>
          <w:rFonts w:cs="Times New Roman"/>
        </w:rPr>
        <w:t xml:space="preserve">, </w:t>
      </w:r>
      <w:r w:rsidR="009341A4">
        <w:rPr>
          <w:rFonts w:cs="Times New Roman"/>
        </w:rPr>
        <w:fldChar w:fldCharType="begin" w:fldLock="1"/>
      </w:r>
      <w:r w:rsidR="00FF237F">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2012)","manualFormatting":"Boettiger, Coop, &amp; Ralph,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 Coop, &amp; Ralph, 2012)</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16C029D7" w14:textId="752CAF28" w:rsidR="00B43AF4" w:rsidRDefault="00230489" w:rsidP="00346348">
      <w:pPr>
        <w:ind w:firstLine="708"/>
        <w:rPr>
          <w:rFonts w:cs="Times New Roman"/>
        </w:rPr>
      </w:pPr>
      <w:r>
        <w:rPr>
          <w:rFonts w:cs="Times New Roman"/>
        </w:rPr>
        <w:t>A s</w:t>
      </w:r>
      <w:r w:rsidR="002E7C26">
        <w:rPr>
          <w:rFonts w:cs="Times New Roman"/>
        </w:rPr>
        <w:t xml:space="preserve">hort-term solution to tackle the </w:t>
      </w:r>
      <w:r w:rsidR="005D4498">
        <w:rPr>
          <w:rFonts w:cs="Times New Roman"/>
        </w:rPr>
        <w:t>Darwinian sho</w:t>
      </w:r>
      <w:r w:rsidR="0033577C">
        <w:rPr>
          <w:rFonts w:cs="Times New Roman"/>
        </w:rPr>
        <w:t>rtfall</w:t>
      </w:r>
      <w:r w:rsidR="00382125">
        <w:rPr>
          <w:rFonts w:cs="Times New Roman"/>
        </w:rPr>
        <w:t xml:space="preserve"> for bony fishes</w:t>
      </w:r>
      <w:r w:rsidR="000E3C2C">
        <w:rPr>
          <w:rFonts w:cs="Times New Roman"/>
        </w:rPr>
        <w:t xml:space="preserve"> (</w:t>
      </w:r>
      <w:r w:rsidR="00382125" w:rsidRPr="005762D6">
        <w:rPr>
          <w:rFonts w:cs="Times New Roman"/>
          <w:i/>
          <w:iCs/>
          <w:rPrChange w:id="34" w:author="Bruno Eleres" w:date="2021-05-06T08:53:00Z">
            <w:rPr>
              <w:rFonts w:cs="Times New Roman"/>
            </w:rPr>
          </w:rPrChange>
        </w:rPr>
        <w:t>i.e.</w:t>
      </w:r>
      <w:r>
        <w:rPr>
          <w:rFonts w:cs="Times New Roman"/>
        </w:rPr>
        <w:t>,</w:t>
      </w:r>
      <w:r w:rsidR="00382125">
        <w:rPr>
          <w:rFonts w:cs="Times New Roman"/>
        </w:rPr>
        <w:t xml:space="preserve"> the lack of phylogenetic information for species</w:t>
      </w:r>
      <w:r w:rsidR="000E3C2C">
        <w:rPr>
          <w:rFonts w:cs="Times New Roman"/>
        </w:rPr>
        <w:t>)</w:t>
      </w:r>
      <w:r w:rsidR="00382125">
        <w:rPr>
          <w:rFonts w:cs="Times New Roman"/>
        </w:rPr>
        <w:t xml:space="preserve"> </w:t>
      </w:r>
      <w:r>
        <w:rPr>
          <w:rFonts w:cs="Times New Roman"/>
        </w:rPr>
        <w:t xml:space="preserve">would be coupling </w:t>
      </w:r>
      <w:r w:rsidR="00D16E9C">
        <w:rPr>
          <w:rFonts w:cs="Times New Roman"/>
        </w:rPr>
        <w:t xml:space="preserve">the </w:t>
      </w:r>
      <w:r w:rsidR="000E3C2C">
        <w:rPr>
          <w:rFonts w:cs="Times New Roman"/>
        </w:rPr>
        <w:t>phylogenetic</w:t>
      </w:r>
      <w:r>
        <w:rPr>
          <w:rFonts w:cs="Times New Roman"/>
        </w:rPr>
        <w:t xml:space="preserve"> information with cladistic classification</w:t>
      </w:r>
      <w:r w:rsidR="00D16E9C">
        <w:rPr>
          <w:rFonts w:cs="Times New Roman"/>
        </w:rPr>
        <w:t xml:space="preserve"> </w:t>
      </w:r>
      <w:r>
        <w:rPr>
          <w:rFonts w:cs="Times New Roman"/>
        </w:rPr>
        <w:t xml:space="preserve">to </w:t>
      </w:r>
      <w:r w:rsidR="002B1167">
        <w:rPr>
          <w:rFonts w:cs="Times New Roman"/>
        </w:rPr>
        <w:t>simulate more</w:t>
      </w:r>
      <w:r>
        <w:rPr>
          <w:rFonts w:cs="Times New Roman"/>
        </w:rPr>
        <w:t xml:space="preserve"> comprehensive phylogenies </w:t>
      </w:r>
      <w:r w:rsidR="0033577C">
        <w:rPr>
          <w:rFonts w:cs="Times New Roman"/>
        </w:rPr>
        <w:fldChar w:fldCharType="begin" w:fldLock="1"/>
      </w:r>
      <w:r w:rsidR="00D51236">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(Diniz-Filho, Loyola, Raia, Mooers, &amp; Bini, 2013)</w:t>
      </w:r>
      <w:r w:rsidR="0033577C">
        <w:rPr>
          <w:rFonts w:cs="Times New Roman"/>
        </w:rPr>
        <w:fldChar w:fldCharType="end"/>
      </w:r>
      <w:r w:rsidR="008166F4">
        <w:rPr>
          <w:rFonts w:cs="Times New Roman"/>
        </w:rPr>
        <w:t>.</w:t>
      </w:r>
      <w:r w:rsidR="008E47BA">
        <w:rPr>
          <w:rFonts w:cs="Times New Roman"/>
        </w:rPr>
        <w:t xml:space="preserve"> </w:t>
      </w:r>
      <w:r w:rsidR="00485BD8">
        <w:rPr>
          <w:rFonts w:cs="Times New Roman"/>
        </w:rPr>
        <w:t>T</w:t>
      </w:r>
      <w:r w:rsidR="00B80EBC">
        <w:rPr>
          <w:rFonts w:cs="Times New Roman"/>
        </w:rPr>
        <w:t xml:space="preserve">his solution </w:t>
      </w:r>
      <w:r w:rsidR="00CA1A05">
        <w:rPr>
          <w:rFonts w:cs="Times New Roman"/>
        </w:rPr>
        <w:t>is</w:t>
      </w:r>
      <w:r w:rsidR="00291D7E">
        <w:rPr>
          <w:rFonts w:cs="Times New Roman"/>
        </w:rPr>
        <w:t xml:space="preserve"> </w:t>
      </w:r>
      <w:r w:rsidR="00B80EBC">
        <w:rPr>
          <w:rFonts w:cs="Times New Roman"/>
        </w:rPr>
        <w:t xml:space="preserve">laborious </w:t>
      </w:r>
      <w:r w:rsidR="00DA49A1">
        <w:rPr>
          <w:rFonts w:cs="Times New Roman"/>
        </w:rPr>
        <w:t xml:space="preserve">and lacks reproducibility </w:t>
      </w:r>
      <w:r w:rsidR="00B80EBC">
        <w:rPr>
          <w:rFonts w:cs="Times New Roman"/>
        </w:rPr>
        <w:t xml:space="preserve">when </w:t>
      </w:r>
      <w:r w:rsidR="00446CBF">
        <w:rPr>
          <w:rFonts w:cs="Times New Roman"/>
        </w:rPr>
        <w:t xml:space="preserve">adding </w:t>
      </w:r>
      <w:r w:rsidR="00B80EBC">
        <w:rPr>
          <w:rFonts w:cs="Times New Roman"/>
        </w:rPr>
        <w:t xml:space="preserve">many species manually </w:t>
      </w:r>
      <w:r w:rsidR="00DA49A1">
        <w:rPr>
          <w:rFonts w:cs="Times New Roman"/>
        </w:rPr>
        <w:t xml:space="preserve">and the specific steps are not precisely documented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2262E">
        <w:rPr>
          <w:rFonts w:cs="Times New Roman"/>
        </w:rPr>
        <w:t xml:space="preserve">. On the other hand, </w:t>
      </w:r>
      <w:r w:rsidR="00337654">
        <w:rPr>
          <w:rFonts w:cs="Times New Roman"/>
        </w:rPr>
        <w:t xml:space="preserve">molecular techniques </w:t>
      </w:r>
      <w:del w:id="35" w:author="Bruno Eleres" w:date="2021-05-06T08:19:00Z">
        <w:r w:rsidR="00CE36E6" w:rsidDel="002978A4">
          <w:rPr>
            <w:rFonts w:cs="Times New Roman"/>
          </w:rPr>
          <w:delText xml:space="preserve">may </w:delText>
        </w:r>
      </w:del>
      <w:r w:rsidR="00CE36E6">
        <w:rPr>
          <w:rFonts w:cs="Times New Roman"/>
        </w:rPr>
        <w:t xml:space="preserve">generate </w:t>
      </w:r>
      <w:r w:rsidR="00B2262E">
        <w:rPr>
          <w:rFonts w:cs="Times New Roman"/>
        </w:rPr>
        <w:t>comprehensive</w:t>
      </w:r>
      <w:r w:rsidR="00064EBD">
        <w:rPr>
          <w:rFonts w:cs="Times New Roman"/>
        </w:rPr>
        <w:t xml:space="preserve"> phylogenies</w:t>
      </w:r>
      <w:r w:rsidR="00CE36E6">
        <w:rPr>
          <w:rFonts w:cs="Times New Roman"/>
        </w:rPr>
        <w:t xml:space="preserve"> </w:t>
      </w:r>
      <w:r w:rsidR="00CE36E6">
        <w:rPr>
          <w:rFonts w:cs="Times New Roman"/>
        </w:rPr>
        <w:lastRenderedPageBreak/>
        <w:t>but demand high</w:t>
      </w:r>
      <w:r w:rsidR="00A23169">
        <w:rPr>
          <w:rFonts w:cs="Times New Roman"/>
        </w:rPr>
        <w:t xml:space="preserve"> expertise and </w:t>
      </w:r>
      <w:r w:rsidR="000830B0">
        <w:rPr>
          <w:rFonts w:cs="Times New Roman"/>
        </w:rPr>
        <w:t>financial costs</w:t>
      </w:r>
      <w:r w:rsidR="006B23FE">
        <w:rPr>
          <w:rFonts w:cs="Times New Roman"/>
        </w:rPr>
        <w:t xml:space="preserve"> </w:t>
      </w:r>
      <w:r w:rsidR="00495B61">
        <w:rPr>
          <w:rFonts w:cs="Times New Roman"/>
        </w:rPr>
        <w:fldChar w:fldCharType="begin" w:fldLock="1"/>
      </w:r>
      <w:r w:rsidR="00D51236">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 Thuiller, &amp; Lavergne, 2013)</w:t>
      </w:r>
      <w:r w:rsidR="00495B61">
        <w:rPr>
          <w:rFonts w:cs="Times New Roman"/>
        </w:rPr>
        <w:fldChar w:fldCharType="end"/>
      </w:r>
      <w:r w:rsidR="000830B0">
        <w:rPr>
          <w:rFonts w:cs="Times New Roman"/>
        </w:rPr>
        <w:t xml:space="preserve">. </w:t>
      </w:r>
      <w:r w:rsidR="00AA6CDA">
        <w:rPr>
          <w:rFonts w:cs="Times New Roman"/>
        </w:rPr>
        <w:t>Therefore,</w:t>
      </w:r>
      <w:r w:rsidR="000706BE">
        <w:rPr>
          <w:rFonts w:cs="Times New Roman"/>
        </w:rPr>
        <w:t xml:space="preserve"> </w:t>
      </w:r>
      <w:r w:rsidR="00FF2EAF">
        <w:rPr>
          <w:rFonts w:cs="Times New Roman"/>
        </w:rPr>
        <w:t xml:space="preserve">automatizing the </w:t>
      </w:r>
      <w:r w:rsidR="009421B0">
        <w:rPr>
          <w:rFonts w:cs="Times New Roman"/>
        </w:rPr>
        <w:t xml:space="preserve">procedures of constructing </w:t>
      </w:r>
      <w:r w:rsidR="009C15B8">
        <w:rPr>
          <w:rFonts w:cs="Times New Roman"/>
        </w:rPr>
        <w:t>synthesis phylogen</w:t>
      </w:r>
      <w:r w:rsidR="00A62CCE">
        <w:rPr>
          <w:rFonts w:cs="Times New Roman"/>
        </w:rPr>
        <w:t>ies</w:t>
      </w:r>
      <w:r w:rsidR="009C15B8">
        <w:rPr>
          <w:rFonts w:cs="Times New Roman"/>
        </w:rPr>
        <w:t xml:space="preserve"> </w:t>
      </w:r>
      <w:r w:rsidR="00A95620">
        <w:rPr>
          <w:rFonts w:cs="Times New Roman"/>
        </w:rPr>
        <w:t>"</w:t>
      </w:r>
      <w:r w:rsidR="009C15B8">
        <w:rPr>
          <w:rFonts w:cs="Times New Roman"/>
        </w:rPr>
        <w:t>by</w:t>
      </w:r>
      <w:r w:rsidR="00C44D0F">
        <w:rPr>
          <w:rFonts w:cs="Times New Roman"/>
        </w:rPr>
        <w:t xml:space="preserve"> </w:t>
      </w:r>
      <w:r w:rsidR="00EA3B20">
        <w:rPr>
          <w:rFonts w:cs="Times New Roman"/>
        </w:rPr>
        <w:t>hand</w:t>
      </w:r>
      <w:r w:rsidR="00A95620">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w:t>
      </w:r>
      <w:r w:rsidR="009421B0">
        <w:rPr>
          <w:rFonts w:cs="Times New Roman"/>
        </w:rPr>
        <w:t xml:space="preserve">provides </w:t>
      </w:r>
      <w:r w:rsidR="00064EBD">
        <w:rPr>
          <w:rFonts w:cs="Times New Roman"/>
        </w:rPr>
        <w:t>a</w:t>
      </w:r>
      <w:r w:rsidR="004F13C3">
        <w:rPr>
          <w:rFonts w:cs="Times New Roman"/>
        </w:rPr>
        <w:t xml:space="preserve"> </w:t>
      </w:r>
      <w:r w:rsidR="00E809E8">
        <w:rPr>
          <w:rFonts w:cs="Times New Roman"/>
        </w:rPr>
        <w:t xml:space="preserve">more </w:t>
      </w:r>
      <w:r w:rsidR="007B63D9">
        <w:rPr>
          <w:rFonts w:cs="Times New Roman"/>
        </w:rPr>
        <w:t>reliable</w:t>
      </w:r>
      <w:r w:rsidR="00A61920">
        <w:rPr>
          <w:rFonts w:cs="Times New Roman"/>
        </w:rPr>
        <w:t xml:space="preserve"> </w:t>
      </w:r>
      <w:r w:rsidR="00E809E8">
        <w:rPr>
          <w:rFonts w:cs="Times New Roman"/>
        </w:rPr>
        <w:t xml:space="preserve">and short-term </w:t>
      </w:r>
      <w:r w:rsidR="00A61920">
        <w:rPr>
          <w:rFonts w:cs="Times New Roman"/>
        </w:rPr>
        <w:t>solution</w:t>
      </w:r>
      <w:r w:rsidR="007B63D9">
        <w:rPr>
          <w:rFonts w:cs="Times New Roman"/>
        </w:rPr>
        <w:t xml:space="preserve"> </w:t>
      </w:r>
      <w:r w:rsidR="001D4CA7">
        <w:rPr>
          <w:rFonts w:cs="Times New Roman"/>
        </w:rPr>
        <w:t xml:space="preserve">for </w:t>
      </w:r>
      <w:r w:rsidR="009421B0">
        <w:rPr>
          <w:rFonts w:cs="Times New Roman"/>
        </w:rPr>
        <w:t>evolutionary ecologists</w:t>
      </w:r>
      <w:r w:rsidR="006F4262">
        <w:rPr>
          <w:rFonts w:cs="Times New Roman"/>
        </w:rPr>
        <w:t>.</w:t>
      </w:r>
    </w:p>
    <w:p w14:paraId="5C10C9DB" w14:textId="1D523091" w:rsidR="00602582" w:rsidRDefault="00C219F9" w:rsidP="00B43AF4">
      <w:pPr>
        <w:ind w:firstLine="708"/>
        <w:rPr>
          <w:rFonts w:cs="Times New Roman"/>
        </w:rPr>
      </w:pPr>
      <w:r>
        <w:rPr>
          <w:rFonts w:cs="Times New Roman"/>
        </w:rPr>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commentRangeStart w:id="36"/>
      <w:r w:rsidR="00167A89">
        <w:rPr>
          <w:rFonts w:cs="Times New Roman"/>
        </w:rPr>
        <w:fldChar w:fldCharType="begin" w:fldLock="1"/>
      </w:r>
      <w:r w:rsidR="00C4002C">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2020)","plainTextFormattedCitation":"(Albert, Tagliacollo, &amp; Dagosta, 2020)","previouslyFormattedCitation":"(Albert, Tagliacollo, &amp; Dagosta,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 Tagliacollo, &amp; Dagosta, 2020)</w:t>
      </w:r>
      <w:r w:rsidR="00167A89">
        <w:rPr>
          <w:rFonts w:cs="Times New Roman"/>
        </w:rPr>
        <w:fldChar w:fldCharType="end"/>
      </w:r>
      <w:commentRangeEnd w:id="36"/>
      <w:r w:rsidR="005762D6">
        <w:rPr>
          <w:rStyle w:val="Refdecomentrio"/>
        </w:rPr>
        <w:commentReference w:id="36"/>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 xml:space="preserve">interface of ecology and </w:t>
      </w:r>
      <w:commentRangeStart w:id="37"/>
      <w:r w:rsidR="00E87263">
        <w:rPr>
          <w:rFonts w:cs="Times New Roman"/>
        </w:rPr>
        <w:t>evolution (</w:t>
      </w:r>
      <w:r w:rsidR="00E87263" w:rsidRPr="00DA1E87">
        <w:rPr>
          <w:rFonts w:cs="Times New Roman"/>
          <w:i/>
          <w:iCs/>
          <w:rPrChange w:id="38" w:author="Bruno Eleres" w:date="2021-05-06T08:21:00Z">
            <w:rPr>
              <w:rFonts w:cs="Times New Roman"/>
            </w:rPr>
          </w:rPrChange>
        </w:rPr>
        <w:t>e.g.</w:t>
      </w:r>
      <w:r>
        <w:rPr>
          <w:rFonts w:cs="Times New Roman"/>
        </w:rPr>
        <w:t>,</w:t>
      </w:r>
      <w:r w:rsidR="00E87263">
        <w:rPr>
          <w:rFonts w:cs="Times New Roman"/>
        </w:rPr>
        <w:t xml:space="preserve"> </w:t>
      </w:r>
      <w:r w:rsidR="00E87263">
        <w:rPr>
          <w:rFonts w:cs="Times New Roman"/>
        </w:rPr>
        <w:fldChar w:fldCharType="begin" w:fldLock="1"/>
      </w:r>
      <w:r w:rsidR="00D51236">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2020;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2020; Nakamura et al. 2020)</w:t>
      </w:r>
      <w:r w:rsidR="00E87263">
        <w:rPr>
          <w:rFonts w:cs="Times New Roman"/>
        </w:rPr>
        <w:fldChar w:fldCharType="end"/>
      </w:r>
      <w:commentRangeEnd w:id="37"/>
      <w:r w:rsidR="00FE2F67">
        <w:rPr>
          <w:rStyle w:val="Refdecomentrio"/>
        </w:rPr>
        <w:commentReference w:id="37"/>
      </w:r>
      <w:r w:rsidR="00167A89">
        <w:rPr>
          <w:rFonts w:cs="Times New Roman"/>
        </w:rPr>
        <w:t xml:space="preserve">. </w:t>
      </w:r>
      <w:r w:rsidR="00F60555">
        <w:rPr>
          <w:rFonts w:cs="Times New Roman"/>
        </w:rPr>
        <w:t>Nonetheless</w:t>
      </w:r>
      <w:r w:rsidR="00167A89">
        <w:rPr>
          <w:rFonts w:cs="Times New Roman"/>
        </w:rPr>
        <w:t xml:space="preserve">, studies </w:t>
      </w:r>
      <w:r w:rsidR="009B7AE6">
        <w:rPr>
          <w:rFonts w:cs="Times New Roman"/>
        </w:rPr>
        <w:t>addressing those questions a</w:t>
      </w:r>
      <w:r w:rsidR="00652C93">
        <w:rPr>
          <w:rFonts w:cs="Times New Roman"/>
        </w:rPr>
        <w:t xml:space="preserve">re </w:t>
      </w:r>
      <w:r w:rsidR="00913980">
        <w:rPr>
          <w:rFonts w:cs="Times New Roman"/>
        </w:rPr>
        <w:t xml:space="preserve">scarce </w:t>
      </w:r>
      <w:r w:rsidR="00E87263">
        <w:rPr>
          <w:rFonts w:cs="Times New Roman"/>
        </w:rPr>
        <w:t xml:space="preserve">compared </w:t>
      </w:r>
      <w:r w:rsidR="00F559B7">
        <w:rPr>
          <w:rFonts w:cs="Times New Roman"/>
        </w:rPr>
        <w:t>to</w:t>
      </w:r>
      <w:r w:rsidR="00E87263">
        <w:rPr>
          <w:rFonts w:cs="Times New Roman"/>
        </w:rPr>
        <w:t xml:space="preserve"> </w:t>
      </w:r>
      <w:r w:rsidR="00C60816">
        <w:rPr>
          <w:rFonts w:cs="Times New Roman"/>
        </w:rPr>
        <w:t xml:space="preserve">clades </w:t>
      </w:r>
      <w:r w:rsidR="00E0790F">
        <w:rPr>
          <w:rFonts w:cs="Times New Roman"/>
        </w:rPr>
        <w:t xml:space="preserve">that present specific tools to </w:t>
      </w:r>
      <w:r w:rsidR="00913980">
        <w:rPr>
          <w:rFonts w:cs="Times New Roman"/>
        </w:rPr>
        <w:t>build</w:t>
      </w:r>
      <w:r w:rsidR="00E0790F">
        <w:rPr>
          <w:rFonts w:cs="Times New Roman"/>
        </w:rPr>
        <w:t xml:space="preserve"> local phylogenies (</w:t>
      </w:r>
      <w:r w:rsidR="00E0790F" w:rsidRPr="00BB3A9A">
        <w:rPr>
          <w:rFonts w:cs="Times New Roman"/>
          <w:i/>
        </w:rPr>
        <w:t>e.g.</w:t>
      </w:r>
      <w:r>
        <w:rPr>
          <w:rFonts w:cs="Times New Roman"/>
          <w:i/>
        </w:rPr>
        <w:t>,</w:t>
      </w:r>
      <w:r w:rsidR="00E0790F">
        <w:rPr>
          <w:rFonts w:cs="Times New Roman"/>
        </w:rPr>
        <w:t xml:space="preserve"> </w:t>
      </w:r>
      <w:r w:rsidR="00E0790F">
        <w:rPr>
          <w:rFonts w:cs="Times New Roman"/>
        </w:rPr>
        <w:fldChar w:fldCharType="begin" w:fldLock="1"/>
      </w:r>
      <w:r w:rsidR="00E0790F">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and Donoghue 2005 for mammals and plants; Jin and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Webb and Donoghue 2005</w:t>
      </w:r>
      <w:r w:rsidR="00E0790F">
        <w:rPr>
          <w:rFonts w:cs="Times New Roman"/>
          <w:noProof/>
        </w:rPr>
        <w:t xml:space="preserve"> for mammals and plants</w:t>
      </w:r>
      <w:r w:rsidR="00E0790F" w:rsidRPr="005A4B93">
        <w:rPr>
          <w:rFonts w:cs="Times New Roman"/>
          <w:noProof/>
        </w:rPr>
        <w:t>; Jin and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r w:rsidR="009B7AE6">
        <w:rPr>
          <w:rFonts w:cs="Times New Roman"/>
        </w:rPr>
        <w:t xml:space="preserve">. This </w:t>
      </w:r>
      <w:r w:rsidR="005E4928">
        <w:rPr>
          <w:rFonts w:cs="Times New Roman"/>
        </w:rPr>
        <w:t xml:space="preserve">scenario </w:t>
      </w:r>
      <w:r w:rsidR="009B7AE6">
        <w:rPr>
          <w:rFonts w:cs="Times New Roman"/>
        </w:rPr>
        <w:t>s</w:t>
      </w:r>
      <w:r w:rsidR="00E0790F">
        <w:rPr>
          <w:rFonts w:cs="Times New Roman"/>
        </w:rPr>
        <w:t>uggest</w:t>
      </w:r>
      <w:r w:rsidR="009B7AE6">
        <w:rPr>
          <w:rFonts w:cs="Times New Roman"/>
        </w:rPr>
        <w:t>s</w:t>
      </w:r>
      <w:r w:rsidR="00E0790F">
        <w:rPr>
          <w:rFonts w:cs="Times New Roman"/>
        </w:rPr>
        <w:t xml:space="preserve"> that </w:t>
      </w:r>
      <w:r w:rsidR="00C938EF">
        <w:rPr>
          <w:rFonts w:cs="Times New Roman"/>
        </w:rPr>
        <w:t xml:space="preserve">the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our knowledge </w:t>
      </w:r>
      <w:r w:rsidR="002658F4">
        <w:rPr>
          <w:rFonts w:cs="Times New Roman"/>
        </w:rPr>
        <w:t>about the Darwinian</w:t>
      </w:r>
      <w:r w:rsidR="00AC4D60">
        <w:rPr>
          <w:rFonts w:cs="Times New Roman"/>
        </w:rPr>
        <w:t xml:space="preserve"> </w:t>
      </w:r>
      <w:r w:rsidR="00E3630A">
        <w:rPr>
          <w:rFonts w:cs="Times New Roman"/>
        </w:rPr>
        <w:t xml:space="preserve">shortfalls for </w:t>
      </w:r>
      <w:r w:rsidR="002658F4">
        <w:rPr>
          <w:rFonts w:cs="Times New Roman"/>
        </w:rPr>
        <w:t xml:space="preserve">fishes </w:t>
      </w:r>
      <w:r w:rsidR="006869B2">
        <w:rPr>
          <w:rFonts w:cs="Times New Roman"/>
        </w:rPr>
        <w:t>is</w:t>
      </w:r>
      <w:r w:rsidR="002658F4">
        <w:rPr>
          <w:rFonts w:cs="Times New Roman"/>
        </w:rPr>
        <w:t xml:space="preserve"> </w:t>
      </w:r>
      <w:r w:rsidR="00E3630A">
        <w:rPr>
          <w:rFonts w:cs="Times New Roman"/>
        </w:rPr>
        <w:t xml:space="preserve">restricted to few lineages </w:t>
      </w:r>
      <w:r w:rsidR="00F1330C">
        <w:rPr>
          <w:rFonts w:cs="Times New Roman"/>
        </w:rPr>
        <w:fldChar w:fldCharType="begin" w:fldLock="1"/>
      </w:r>
      <w:r w:rsidR="00FF237F">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sidRPr="00DA1E87">
        <w:rPr>
          <w:rFonts w:cs="Times New Roman"/>
          <w:i/>
          <w:iCs/>
          <w:noProof/>
          <w:rPrChange w:id="39" w:author="Bruno Eleres" w:date="2021-05-06T08:22:00Z">
            <w:rPr>
              <w:rFonts w:cs="Times New Roman"/>
              <w:noProof/>
            </w:rPr>
          </w:rPrChange>
        </w:rPr>
        <w:t>e.g.</w:t>
      </w:r>
      <w:r>
        <w:rPr>
          <w:rFonts w:cs="Times New Roman"/>
          <w:noProof/>
        </w:rPr>
        <w:t>,</w:t>
      </w:r>
      <w:r w:rsidR="00F1330C">
        <w:rPr>
          <w:rFonts w:cs="Times New Roman"/>
          <w:noProof/>
        </w:rPr>
        <w:t xml:space="preserve"> </w:t>
      </w:r>
      <w:r w:rsidR="00F1330C" w:rsidRPr="00F1330C">
        <w:rPr>
          <w:rFonts w:cs="Times New Roman"/>
          <w:noProof/>
        </w:rPr>
        <w:t>Freitas et al., 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 in specific regions or clades</w:t>
      </w:r>
      <w:r w:rsidR="00EA3B9C">
        <w:rPr>
          <w:rFonts w:cs="Times New Roman"/>
        </w:rPr>
        <w:t>.</w:t>
      </w:r>
    </w:p>
    <w:p w14:paraId="030F6544" w14:textId="7DCD679C" w:rsidR="005C6190" w:rsidRDefault="00521E9E" w:rsidP="00054D7C">
      <w:pPr>
        <w:ind w:firstLine="708"/>
        <w:rPr>
          <w:rFonts w:cs="Times New Roman"/>
        </w:rPr>
      </w:pPr>
      <w:r>
        <w:rPr>
          <w:rFonts w:cs="Times New Roman"/>
        </w:rPr>
        <w:t>Here</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 </w:t>
      </w:r>
      <w:r>
        <w:rPr>
          <w:rFonts w:cs="Times New Roman"/>
        </w:rPr>
        <w:t>the</w:t>
      </w:r>
      <w:r w:rsidR="0023608F">
        <w:rPr>
          <w:rFonts w:cs="Times New Roman"/>
        </w:rPr>
        <w:t xml:space="preserve"> package</w:t>
      </w:r>
      <w:r w:rsidR="009B12CE">
        <w:rPr>
          <w:rFonts w:cs="Times New Roman"/>
        </w:rPr>
        <w:t xml:space="preserve"> </w:t>
      </w:r>
      <w:proofErr w:type="spellStart"/>
      <w:r w:rsidR="009B12CE" w:rsidRPr="00594306">
        <w:rPr>
          <w:rFonts w:cs="Times New Roman"/>
          <w:i/>
          <w:iCs/>
        </w:rPr>
        <w:t>FishPhyloMaker</w:t>
      </w:r>
      <w:proofErr w:type="spellEnd"/>
      <w:r w:rsidR="005E4E99">
        <w:rPr>
          <w:rFonts w:cs="Times New Roman"/>
        </w:rPr>
        <w:t xml:space="preserve">, a tool in the R environment </w:t>
      </w:r>
      <w:r w:rsidR="0023608F">
        <w:rPr>
          <w:rFonts w:cs="Times New Roman"/>
        </w:rPr>
        <w:t xml:space="preserve">that </w:t>
      </w:r>
      <w:r w:rsidR="005E4E99">
        <w:rPr>
          <w:rFonts w:cs="Times New Roman"/>
        </w:rPr>
        <w:t xml:space="preserve">automatizes the construction of phylogenetic trees for </w:t>
      </w:r>
      <w:r w:rsidR="00FE5F54">
        <w:rPr>
          <w:rFonts w:cs="Times New Roman"/>
        </w:rPr>
        <w:t xml:space="preserve">ray-finned fishes in local or regional pools of species.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798DEEF4" w14:textId="77777777" w:rsidR="00521E9E" w:rsidRDefault="00521E9E" w:rsidP="00054D7C">
      <w:pPr>
        <w:ind w:firstLine="708"/>
        <w:rPr>
          <w:rFonts w:cs="Times New Roman"/>
        </w:rPr>
      </w:pP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2D078B83"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r w:rsidR="005F15AC">
        <w:rPr>
          <w:rFonts w:cs="Times New Roman"/>
        </w:rPr>
        <w:t>.</w:t>
      </w:r>
      <w:r w:rsidR="002570C7">
        <w:rPr>
          <w:rFonts w:cs="Times New Roman"/>
        </w:rPr>
        <w:t xml:space="preserve"> </w:t>
      </w:r>
      <w:r w:rsidR="005F15AC">
        <w:rPr>
          <w:rFonts w:cs="Times New Roman"/>
        </w:rPr>
        <w:t>Below, we describe these two functions highlighting the input data, intermediate steps</w:t>
      </w:r>
      <w:r w:rsidR="00A64390">
        <w:rPr>
          <w:rFonts w:cs="Times New Roman"/>
        </w:rPr>
        <w:t>,</w:t>
      </w:r>
      <w:r w:rsidR="005F15AC">
        <w:rPr>
          <w:rFonts w:cs="Times New Roman"/>
        </w:rPr>
        <w:t xml:space="preserve"> and output objects. </w:t>
      </w:r>
      <w:del w:id="40" w:author="Bruno Eleres" w:date="2021-05-06T08:23:00Z">
        <w:r w:rsidR="007E4AA4" w:rsidDel="00F60AED">
          <w:rPr>
            <w:rFonts w:cs="Times New Roman"/>
          </w:rPr>
          <w:delText>A b</w:delText>
        </w:r>
      </w:del>
      <w:ins w:id="41" w:author="Bruno Eleres" w:date="2021-05-06T08:23:00Z">
        <w:r w:rsidR="00F60AED">
          <w:rPr>
            <w:rFonts w:cs="Times New Roman"/>
          </w:rPr>
          <w:t>B</w:t>
        </w:r>
      </w:ins>
      <w:r w:rsidR="007E4AA4">
        <w:rPr>
          <w:rFonts w:cs="Times New Roman"/>
        </w:rPr>
        <w:t>rief description</w:t>
      </w:r>
      <w:ins w:id="42" w:author="Bruno Eleres" w:date="2021-05-06T08:24:00Z">
        <w:r w:rsidR="00F60AED">
          <w:rPr>
            <w:rFonts w:cs="Times New Roman"/>
          </w:rPr>
          <w:t>s</w:t>
        </w:r>
      </w:ins>
      <w:r w:rsidR="007E4AA4">
        <w:rPr>
          <w:rFonts w:cs="Times New Roman"/>
        </w:rPr>
        <w:t xml:space="preserve"> of </w:t>
      </w:r>
      <w:del w:id="43" w:author="Bruno Eleres" w:date="2021-05-06T08:23:00Z">
        <w:r w:rsidR="007E4AA4" w:rsidDel="00F60AED">
          <w:rPr>
            <w:rFonts w:cs="Times New Roman"/>
          </w:rPr>
          <w:delText xml:space="preserve">all </w:delText>
        </w:r>
      </w:del>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w:t>
      </w:r>
      <w:del w:id="44" w:author="Bruno Eleres" w:date="2021-05-06T08:24:00Z">
        <w:r w:rsidR="007E4AA4" w:rsidDel="00F60AED">
          <w:rPr>
            <w:rFonts w:cs="Times New Roman"/>
          </w:rPr>
          <w:delText xml:space="preserve">is </w:delText>
        </w:r>
      </w:del>
      <w:ins w:id="45" w:author="Bruno Eleres" w:date="2021-05-06T08:24:00Z">
        <w:r w:rsidR="00F60AED">
          <w:rPr>
            <w:rFonts w:cs="Times New Roman"/>
          </w:rPr>
          <w:t>are</w:t>
        </w:r>
        <w:r w:rsidR="00F60AED">
          <w:rPr>
            <w:rFonts w:cs="Times New Roman"/>
          </w:rPr>
          <w:t xml:space="preserve"> </w:t>
        </w:r>
      </w:ins>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383C1C7F" w:rsidR="008D3215" w:rsidRDefault="008D3215" w:rsidP="00254D59">
      <w:pPr>
        <w:rPr>
          <w:rFonts w:cs="Times New Roman"/>
          <w:i/>
          <w:iCs/>
        </w:rPr>
      </w:pPr>
      <w:proofErr w:type="spellStart"/>
      <w:proofErr w:type="gramStart"/>
      <w:r w:rsidRPr="00703AE0">
        <w:rPr>
          <w:rFonts w:cs="Times New Roman"/>
          <w:i/>
          <w:iCs/>
        </w:rPr>
        <w:t>FishTaxaMaker</w:t>
      </w:r>
      <w:proofErr w:type="spellEnd"/>
      <w:r w:rsidRPr="00703AE0">
        <w:rPr>
          <w:rFonts w:cs="Times New Roman"/>
          <w:i/>
          <w:iCs/>
        </w:rPr>
        <w:t>(</w:t>
      </w:r>
      <w:proofErr w:type="gramEnd"/>
      <w:r w:rsidRPr="00703AE0">
        <w:rPr>
          <w:rFonts w:cs="Times New Roman"/>
          <w:i/>
          <w:iCs/>
        </w:rPr>
        <w:t>)</w:t>
      </w:r>
    </w:p>
    <w:p w14:paraId="751E0D60" w14:textId="58BF5E21" w:rsidR="00A927F9" w:rsidRPr="00A927F9" w:rsidRDefault="00A927F9" w:rsidP="00254D59">
      <w:pPr>
        <w:rPr>
          <w:rFonts w:cs="Times New Roman"/>
        </w:rPr>
      </w:pPr>
      <w:del w:id="46" w:author="Bruno Eleres" w:date="2021-05-06T08:25:00Z">
        <w:r w:rsidDel="002C201C">
          <w:rPr>
            <w:rFonts w:cs="Times New Roman"/>
          </w:rPr>
          <w:delText xml:space="preserve">The </w:delText>
        </w:r>
      </w:del>
      <w:proofErr w:type="spellStart"/>
      <w:proofErr w:type="gramStart"/>
      <w:r>
        <w:rPr>
          <w:rFonts w:cs="Times New Roman"/>
        </w:rPr>
        <w:t>FishTaxaMaker</w:t>
      </w:r>
      <w:proofErr w:type="spellEnd"/>
      <w:r>
        <w:rPr>
          <w:rFonts w:cs="Times New Roman"/>
        </w:rPr>
        <w:t>(</w:t>
      </w:r>
      <w:proofErr w:type="gramEnd"/>
      <w:r>
        <w:rPr>
          <w:rFonts w:cs="Times New Roman"/>
        </w:rPr>
        <w:t>)</w:t>
      </w:r>
      <w:ins w:id="47" w:author="Bruno Eleres" w:date="2021-05-06T08:26:00Z">
        <w:r w:rsidR="005F08AD">
          <w:rPr>
            <w:rFonts w:cs="Times New Roman"/>
          </w:rPr>
          <w:t xml:space="preserve"> </w:t>
        </w:r>
      </w:ins>
      <w:del w:id="48" w:author="Bruno Eleres" w:date="2021-05-06T08:26:00Z">
        <w:r w:rsidDel="005F08AD">
          <w:rPr>
            <w:rFonts w:cs="Times New Roman"/>
          </w:rPr>
          <w:delText xml:space="preserve"> </w:delText>
        </w:r>
        <w:r w:rsidR="005665C6" w:rsidDel="005F08AD">
          <w:rPr>
            <w:rFonts w:cs="Times New Roman"/>
          </w:rPr>
          <w:delText>offers two functionalities</w:delText>
        </w:r>
      </w:del>
      <w:del w:id="49" w:author="Bruno Eleres" w:date="2021-05-06T08:25:00Z">
        <w:r w:rsidR="005665C6" w:rsidDel="00C237D3">
          <w:rPr>
            <w:rFonts w:cs="Times New Roman"/>
          </w:rPr>
          <w:delText>,</w:delText>
        </w:r>
      </w:del>
      <w:del w:id="50" w:author="Bruno Eleres" w:date="2021-05-06T08:26:00Z">
        <w:r w:rsidR="005665C6" w:rsidDel="005F08AD">
          <w:rPr>
            <w:rFonts w:cs="Times New Roman"/>
          </w:rPr>
          <w:delText xml:space="preserve"> </w:delText>
        </w:r>
      </w:del>
      <w:del w:id="51" w:author="Bruno Eleres" w:date="2021-05-06T08:25:00Z">
        <w:r w:rsidR="005665C6" w:rsidDel="00C237D3">
          <w:rPr>
            <w:rFonts w:cs="Times New Roman"/>
          </w:rPr>
          <w:delText>first,</w:delText>
        </w:r>
      </w:del>
      <w:del w:id="52" w:author="Bruno Eleres" w:date="2021-05-06T08:26:00Z">
        <w:r w:rsidR="005665C6" w:rsidDel="005F08AD">
          <w:rPr>
            <w:rFonts w:cs="Times New Roman"/>
          </w:rPr>
          <w:delText xml:space="preserve"> to</w:delText>
        </w:r>
        <w:r w:rsidDel="005F08AD">
          <w:rPr>
            <w:rFonts w:cs="Times New Roman"/>
          </w:rPr>
          <w:delText xml:space="preserve"> </w:delText>
        </w:r>
      </w:del>
      <w:r>
        <w:rPr>
          <w:rFonts w:cs="Times New Roman"/>
        </w:rPr>
        <w:t>check</w:t>
      </w:r>
      <w:ins w:id="53" w:author="Bruno Eleres" w:date="2021-05-06T08:26:00Z">
        <w:r w:rsidR="005F08AD">
          <w:rPr>
            <w:rFonts w:cs="Times New Roman"/>
          </w:rPr>
          <w:t>s</w:t>
        </w:r>
      </w:ins>
      <w:r>
        <w:rPr>
          <w:rFonts w:cs="Times New Roman"/>
        </w:rPr>
        <w:t xml:space="preserve"> the validity of </w:t>
      </w:r>
      <w:r w:rsidR="00C223DA">
        <w:rPr>
          <w:rFonts w:cs="Times New Roman"/>
        </w:rPr>
        <w:t>species names provided by the user and</w:t>
      </w:r>
      <w:ins w:id="54" w:author="Bruno Eleres" w:date="2021-05-06T08:25:00Z">
        <w:r w:rsidR="00C237D3">
          <w:rPr>
            <w:rFonts w:cs="Times New Roman"/>
          </w:rPr>
          <w:t xml:space="preserve"> </w:t>
        </w:r>
      </w:ins>
      <w:ins w:id="55" w:author="Bruno Eleres" w:date="2021-05-06T08:26:00Z">
        <w:r w:rsidR="005F08AD">
          <w:rPr>
            <w:rFonts w:cs="Times New Roman"/>
          </w:rPr>
          <w:t>prepares</w:t>
        </w:r>
      </w:ins>
      <w:del w:id="56" w:author="Bruno Eleres" w:date="2021-05-06T08:25:00Z">
        <w:r w:rsidR="005665C6" w:rsidDel="00C237D3">
          <w:rPr>
            <w:rFonts w:cs="Times New Roman"/>
          </w:rPr>
          <w:delText>, second,</w:delText>
        </w:r>
      </w:del>
      <w:del w:id="57" w:author="Bruno Eleres" w:date="2021-05-06T08:26:00Z">
        <w:r w:rsidR="00C223DA" w:rsidDel="005F08AD">
          <w:rPr>
            <w:rFonts w:cs="Times New Roman"/>
          </w:rPr>
          <w:delText xml:space="preserve"> </w:delText>
        </w:r>
        <w:r w:rsidR="0059046C" w:rsidDel="005F08AD">
          <w:rPr>
            <w:rFonts w:cs="Times New Roman"/>
          </w:rPr>
          <w:delText>prepare</w:delText>
        </w:r>
        <w:r w:rsidR="0030374E" w:rsidDel="005F08AD">
          <w:rPr>
            <w:rFonts w:cs="Times New Roman"/>
          </w:rPr>
          <w:delText xml:space="preserve"> a </w:delText>
        </w:r>
      </w:del>
      <w:ins w:id="58" w:author="Bruno Eleres" w:date="2021-05-06T08:26:00Z">
        <w:r w:rsidR="005F08AD">
          <w:rPr>
            <w:rFonts w:cs="Times New Roman"/>
          </w:rPr>
          <w:t xml:space="preserve"> a</w:t>
        </w:r>
        <w:r w:rsidR="00C237D3">
          <w:rPr>
            <w:rFonts w:cs="Times New Roman"/>
          </w:rPr>
          <w:t xml:space="preserve"> </w:t>
        </w:r>
        <w:r w:rsidR="005F08AD">
          <w:rPr>
            <w:rFonts w:cs="Times New Roman"/>
          </w:rPr>
          <w:t xml:space="preserve">formatted </w:t>
        </w:r>
      </w:ins>
      <w:r w:rsidR="0030374E">
        <w:rPr>
          <w:rFonts w:cs="Times New Roman"/>
        </w:rPr>
        <w:t xml:space="preserve">data frame </w:t>
      </w:r>
      <w:del w:id="59" w:author="Bruno Eleres" w:date="2021-05-06T08:26:00Z">
        <w:r w:rsidR="0030374E" w:rsidDel="00C237D3">
          <w:rPr>
            <w:rFonts w:cs="Times New Roman"/>
          </w:rPr>
          <w:delText xml:space="preserve">in the format </w:delText>
        </w:r>
      </w:del>
      <w:r w:rsidR="0030374E">
        <w:rPr>
          <w:rFonts w:cs="Times New Roman"/>
        </w:rPr>
        <w:t xml:space="preserve">to be used in the </w:t>
      </w:r>
      <w:proofErr w:type="spellStart"/>
      <w:r w:rsidR="0030374E">
        <w:rPr>
          <w:rFonts w:cs="Times New Roman"/>
        </w:rPr>
        <w:t>FishPhyloMaker</w:t>
      </w:r>
      <w:proofErr w:type="spellEnd"/>
      <w:r w:rsidR="0030374E">
        <w:rPr>
          <w:rFonts w:cs="Times New Roman"/>
        </w:rPr>
        <w:t>() function.</w:t>
      </w:r>
    </w:p>
    <w:p w14:paraId="323F08EB" w14:textId="2951DDA1" w:rsidR="00BE7FCC" w:rsidRDefault="008D3215" w:rsidP="00703AE0">
      <w:pPr>
        <w:ind w:firstLine="708"/>
        <w:rPr>
          <w:rFonts w:cs="Times New Roman"/>
        </w:rPr>
      </w:pPr>
      <w:r>
        <w:rPr>
          <w:rFonts w:cs="Times New Roman"/>
        </w:rPr>
        <w:t xml:space="preserve">The input data </w:t>
      </w:r>
      <w:r w:rsidR="000818FD">
        <w:rPr>
          <w:rFonts w:cs="Times New Roman"/>
        </w:rPr>
        <w:t>must</w:t>
      </w:r>
      <w:r>
        <w:rPr>
          <w:rFonts w:cs="Times New Roman"/>
        </w:rPr>
        <w:t xml:space="preserve"> be a string or a data frame </w:t>
      </w:r>
      <w:r w:rsidR="000818FD">
        <w:rPr>
          <w:rFonts w:cs="Times New Roman"/>
        </w:rPr>
        <w:t>containing a list of</w:t>
      </w:r>
      <w:r>
        <w:rPr>
          <w:rFonts w:cs="Times New Roman"/>
        </w:rPr>
        <w:t xml:space="preserve"> species from the regional pool or a</w:t>
      </w:r>
      <w:r w:rsidR="0000240D">
        <w:rPr>
          <w:rFonts w:cs="Times New Roman"/>
        </w:rPr>
        <w:t>n</w:t>
      </w:r>
      <w:r>
        <w:rPr>
          <w:rFonts w:cs="Times New Roman"/>
        </w:rPr>
        <w:t xml:space="preserve"> occurrence matrix</w:t>
      </w:r>
      <w:r w:rsidR="00DC31F7">
        <w:rPr>
          <w:rFonts w:cs="Times New Roman"/>
        </w:rPr>
        <w:t xml:space="preserve"> (</w:t>
      </w:r>
      <w:r>
        <w:rPr>
          <w:rFonts w:cs="Times New Roman"/>
        </w:rPr>
        <w:t xml:space="preserve">sites </w:t>
      </w:r>
      <w:r w:rsidR="00DC31F7">
        <w:rPr>
          <w:rFonts w:cs="Times New Roman"/>
        </w:rPr>
        <w:t>x species)</w:t>
      </w:r>
      <w:r>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Fishbase (Froese and Pauly, 2006) </w:t>
      </w:r>
      <w:r w:rsidR="00261953">
        <w:rPr>
          <w:rFonts w:cs="Times New Roman"/>
        </w:rPr>
        <w:t xml:space="preserve">by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 xml:space="preserve">the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Fishbase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r w:rsidR="00D845C1">
        <w:rPr>
          <w:rFonts w:cs="Times New Roman"/>
        </w:rPr>
        <w:t xml:space="preserve">Valid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species</w:t>
      </w:r>
      <w:r w:rsidR="00112169">
        <w:rPr>
          <w:rFonts w:cs="Times New Roman"/>
        </w:rPr>
        <w:t xml:space="preserve"> name</w:t>
      </w:r>
      <w:r w:rsidR="00A51A65">
        <w:rPr>
          <w:rFonts w:cs="Times New Roman"/>
        </w:rPr>
        <w:t xml:space="preserve">;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 only for the valid species names</w:t>
      </w:r>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provided species </w:t>
      </w:r>
      <w:r w:rsidR="00180CFE">
        <w:rPr>
          <w:rFonts w:cs="Times New Roman"/>
        </w:rPr>
        <w:t>names not found in Fishbase</w:t>
      </w:r>
      <w:r w:rsidR="0061790A">
        <w:rPr>
          <w:rFonts w:cs="Times New Roman"/>
        </w:rPr>
        <w:t>.</w:t>
      </w:r>
      <w:r w:rsidR="0066715A">
        <w:rPr>
          <w:rFonts w:cs="Times New Roman"/>
        </w:rPr>
        <w:t xml:space="preserve"> </w:t>
      </w:r>
      <w:r w:rsidR="00A51A65">
        <w:rPr>
          <w:rFonts w:cs="Times New Roman"/>
        </w:rPr>
        <w:t>Th</w:t>
      </w:r>
      <w:r w:rsidR="00291B4F">
        <w:rPr>
          <w:rFonts w:cs="Times New Roman"/>
        </w:rPr>
        <w:t xml:space="preserve">e second element </w:t>
      </w:r>
      <w:r w:rsidR="00DF24B3">
        <w:rPr>
          <w:rFonts w:cs="Times New Roman"/>
        </w:rPr>
        <w:t xml:space="preserve">of the list may </w:t>
      </w:r>
      <w:r w:rsidR="00291B4F">
        <w:rPr>
          <w:rFonts w:cs="Times New Roman"/>
        </w:rPr>
        <w:t>return</w:t>
      </w:r>
      <w:r w:rsidR="00A51A65">
        <w:rPr>
          <w:rFonts w:cs="Times New Roman"/>
        </w:rPr>
        <w:t xml:space="preserve"> </w:t>
      </w:r>
      <w:r w:rsidR="00DF24B3">
        <w:rPr>
          <w:rFonts w:cs="Times New Roman"/>
        </w:rPr>
        <w:t xml:space="preserve">fewer </w:t>
      </w:r>
      <w:r w:rsidR="00E318A9">
        <w:rPr>
          <w:rFonts w:cs="Times New Roman"/>
        </w:rPr>
        <w:t xml:space="preserve">rows when </w:t>
      </w:r>
      <w:r w:rsidR="00DF24B3">
        <w:rPr>
          <w:rFonts w:cs="Times New Roman"/>
        </w:rPr>
        <w:t xml:space="preserve">the provided </w:t>
      </w:r>
      <w:r w:rsidR="00A51A65">
        <w:rPr>
          <w:rFonts w:cs="Times New Roman"/>
        </w:rPr>
        <w:t xml:space="preserve">species </w:t>
      </w:r>
      <w:r w:rsidR="00DF24B3">
        <w:rPr>
          <w:rFonts w:cs="Times New Roman"/>
        </w:rPr>
        <w:t>names include multiple</w:t>
      </w:r>
      <w:r w:rsidR="00A51A65">
        <w:rPr>
          <w:rFonts w:cs="Times New Roman"/>
        </w:rPr>
        <w:t xml:space="preserve"> synonymies f</w:t>
      </w:r>
      <w:r w:rsidR="00DF24B3">
        <w:rPr>
          <w:rFonts w:cs="Times New Roman"/>
        </w:rPr>
        <w:t>or a single species</w:t>
      </w:r>
      <w:r w:rsidR="00A51A65">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2A3515D9" w:rsidR="00C826DF" w:rsidRPr="0095282D" w:rsidRDefault="00E54A7C" w:rsidP="00254D59">
            <w:pPr>
              <w:rPr>
                <w:rFonts w:cs="Times New Roman"/>
                <w:sz w:val="22"/>
                <w:szCs w:val="22"/>
              </w:rPr>
            </w:pPr>
            <w:proofErr w:type="gramStart"/>
            <w:r w:rsidRPr="0095282D">
              <w:rPr>
                <w:rFonts w:cs="Times New Roman"/>
                <w:sz w:val="22"/>
                <w:szCs w:val="22"/>
              </w:rPr>
              <w:t>Check</w:t>
            </w:r>
            <w:r w:rsidR="00E879CD">
              <w:rPr>
                <w:rFonts w:cs="Times New Roman"/>
                <w:sz w:val="22"/>
                <w:szCs w:val="22"/>
              </w:rPr>
              <w:t>s</w:t>
            </w:r>
            <w:proofErr w:type="gramEnd"/>
            <w:r w:rsidRPr="0095282D">
              <w:rPr>
                <w:rFonts w:cs="Times New Roman"/>
                <w:sz w:val="22"/>
                <w:szCs w:val="22"/>
              </w:rPr>
              <w:t xml:space="preserve"> </w:t>
            </w:r>
            <w:r w:rsidR="006946B7">
              <w:rPr>
                <w:rFonts w:cs="Times New Roman"/>
                <w:sz w:val="22"/>
                <w:szCs w:val="22"/>
              </w:rPr>
              <w:t>species names according</w:t>
            </w:r>
            <w:r w:rsidR="006017D9">
              <w:rPr>
                <w:rFonts w:cs="Times New Roman"/>
                <w:sz w:val="22"/>
                <w:szCs w:val="22"/>
              </w:rPr>
              <w:t xml:space="preserve"> to</w:t>
            </w:r>
            <w:r w:rsidR="006946B7">
              <w:rPr>
                <w:rFonts w:cs="Times New Roman"/>
                <w:sz w:val="22"/>
                <w:szCs w:val="22"/>
              </w:rPr>
              <w:t xml:space="preserve"> Fishbase </w:t>
            </w:r>
            <w:r w:rsidRPr="0095282D">
              <w:rPr>
                <w:rFonts w:cs="Times New Roman"/>
                <w:sz w:val="22"/>
                <w:szCs w:val="22"/>
              </w:rPr>
              <w:t xml:space="preserve">and prepares the </w:t>
            </w:r>
            <w:r w:rsidR="006017D9">
              <w:rPr>
                <w:rFonts w:cs="Times New Roman"/>
                <w:sz w:val="22"/>
                <w:szCs w:val="22"/>
              </w:rPr>
              <w:t>species list for the following functions.</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lastRenderedPageBreak/>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73DF27AB" w:rsidR="00C826DF" w:rsidRPr="0095282D" w:rsidRDefault="00927620" w:rsidP="00254D59">
            <w:pPr>
              <w:rPr>
                <w:rFonts w:cs="Times New Roman"/>
                <w:sz w:val="22"/>
                <w:szCs w:val="22"/>
              </w:rPr>
            </w:pPr>
            <w:r>
              <w:rPr>
                <w:rFonts w:cs="Times New Roman"/>
                <w:sz w:val="22"/>
                <w:szCs w:val="22"/>
              </w:rPr>
              <w:t>Identifies</w:t>
            </w:r>
            <w:r w:rsidR="00E54A7C" w:rsidRPr="0095282D">
              <w:rPr>
                <w:rFonts w:cs="Times New Roman"/>
                <w:sz w:val="22"/>
                <w:szCs w:val="22"/>
              </w:rPr>
              <w:t xml:space="preserve"> </w:t>
            </w:r>
            <w:r w:rsidR="00F9510C">
              <w:rPr>
                <w:rFonts w:cs="Times New Roman"/>
                <w:sz w:val="22"/>
                <w:szCs w:val="22"/>
              </w:rPr>
              <w:t xml:space="preserve">the species already included in the mega-tree and </w:t>
            </w:r>
            <w:r w:rsidR="002C3434">
              <w:rPr>
                <w:rFonts w:cs="Times New Roman"/>
                <w:sz w:val="22"/>
                <w:szCs w:val="22"/>
              </w:rPr>
              <w:t xml:space="preserve">in which taxonomic </w:t>
            </w:r>
            <w:r w:rsidR="0095282D" w:rsidRPr="0095282D">
              <w:rPr>
                <w:rFonts w:cs="Times New Roman"/>
                <w:sz w:val="22"/>
                <w:szCs w:val="22"/>
              </w:rPr>
              <w:t xml:space="preserve">level </w:t>
            </w:r>
            <w:r w:rsidR="002C3434">
              <w:rPr>
                <w:rFonts w:cs="Times New Roman"/>
                <w:sz w:val="22"/>
                <w:szCs w:val="22"/>
              </w:rPr>
              <w:t xml:space="preserve">each remaining </w:t>
            </w:r>
            <w:r w:rsidR="0095282D" w:rsidRPr="0095282D">
              <w:rPr>
                <w:rFonts w:cs="Times New Roman"/>
                <w:sz w:val="22"/>
                <w:szCs w:val="22"/>
              </w:rPr>
              <w:t>species will be inserted</w:t>
            </w:r>
            <w:r w:rsidR="00F9510C">
              <w:rPr>
                <w:rFonts w:cs="Times New Roman"/>
                <w:sz w:val="22"/>
                <w:szCs w:val="22"/>
              </w:rPr>
              <w:t>.</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7CE33183" w14:textId="03F9968B" w:rsidR="00BA4298" w:rsidRPr="0095282D" w:rsidRDefault="00E879CD" w:rsidP="00254D59">
            <w:pPr>
              <w:rPr>
                <w:rFonts w:cs="Times New Roman"/>
                <w:sz w:val="22"/>
                <w:szCs w:val="22"/>
              </w:rPr>
            </w:pPr>
            <w:r>
              <w:rPr>
                <w:rFonts w:cs="Times New Roman"/>
                <w:sz w:val="22"/>
                <w:szCs w:val="22"/>
              </w:rPr>
              <w:t>Builds</w:t>
            </w:r>
            <w:r w:rsidR="00860F02" w:rsidRPr="0095282D">
              <w:rPr>
                <w:rFonts w:cs="Times New Roman"/>
                <w:sz w:val="22"/>
                <w:szCs w:val="22"/>
              </w:rPr>
              <w:t xml:space="preserve"> the </w:t>
            </w:r>
            <w:r w:rsidR="001D4655" w:rsidRPr="0095282D">
              <w:rPr>
                <w:rFonts w:cs="Times New Roman"/>
                <w:sz w:val="22"/>
                <w:szCs w:val="22"/>
              </w:rPr>
              <w:t xml:space="preserve">phylogeny and </w:t>
            </w:r>
            <w:r w:rsidR="00B600EA">
              <w:rPr>
                <w:rFonts w:cs="Times New Roman"/>
                <w:sz w:val="22"/>
                <w:szCs w:val="22"/>
              </w:rPr>
              <w:t xml:space="preserve">may </w:t>
            </w:r>
            <w:r w:rsidR="001D4655" w:rsidRPr="0095282D">
              <w:rPr>
                <w:rFonts w:cs="Times New Roman"/>
                <w:sz w:val="22"/>
                <w:szCs w:val="22"/>
              </w:rPr>
              <w:t>return</w:t>
            </w:r>
            <w:r w:rsidR="00E54A7C" w:rsidRPr="0095282D">
              <w:rPr>
                <w:rFonts w:cs="Times New Roman"/>
                <w:sz w:val="22"/>
                <w:szCs w:val="22"/>
              </w:rPr>
              <w:t xml:space="preserve"> a data frame </w:t>
            </w:r>
            <w:r w:rsidR="00B600EA">
              <w:rPr>
                <w:rFonts w:cs="Times New Roman"/>
                <w:sz w:val="22"/>
                <w:szCs w:val="22"/>
              </w:rPr>
              <w:t xml:space="preserve">identifying step-by-step the performed </w:t>
            </w:r>
            <w:r w:rsidR="00E54A7C" w:rsidRPr="0095282D">
              <w:rPr>
                <w:rFonts w:cs="Times New Roman"/>
                <w:sz w:val="22"/>
                <w:szCs w:val="22"/>
              </w:rPr>
              <w:t>insertions</w:t>
            </w:r>
            <w:r w:rsidR="00F9510C">
              <w:rPr>
                <w:rFonts w:cs="Times New Roman"/>
                <w:sz w:val="22"/>
                <w:szCs w:val="22"/>
              </w:rPr>
              <w:t>.</w:t>
            </w: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t>Darwinian_</w:t>
            </w:r>
            <w:proofErr w:type="gramStart"/>
            <w:r>
              <w:rPr>
                <w:rFonts w:cs="Times New Roman"/>
                <w:sz w:val="22"/>
                <w:szCs w:val="22"/>
              </w:rPr>
              <w:t>deficit</w:t>
            </w:r>
            <w:proofErr w:type="spellEnd"/>
            <w:r w:rsidR="00910A7B">
              <w:rPr>
                <w:rFonts w:cs="Times New Roman"/>
                <w:sz w:val="22"/>
                <w:szCs w:val="22"/>
              </w:rPr>
              <w:t>(</w:t>
            </w:r>
            <w:proofErr w:type="gramEnd"/>
            <w:r w:rsidR="00910A7B">
              <w:rPr>
                <w:rFonts w:cs="Times New Roman"/>
                <w:sz w:val="22"/>
                <w:szCs w:val="22"/>
              </w:rPr>
              <w:t>)</w:t>
            </w:r>
          </w:p>
        </w:tc>
        <w:tc>
          <w:tcPr>
            <w:tcW w:w="4508" w:type="dxa"/>
            <w:tcBorders>
              <w:top w:val="nil"/>
              <w:left w:val="nil"/>
            </w:tcBorders>
          </w:tcPr>
          <w:p w14:paraId="67C8F8F8" w14:textId="7F8B1D71" w:rsidR="00BA4298" w:rsidRPr="0095282D" w:rsidRDefault="00BA4298" w:rsidP="00254D59">
            <w:pPr>
              <w:rPr>
                <w:rFonts w:cs="Times New Roman"/>
                <w:sz w:val="22"/>
                <w:szCs w:val="22"/>
              </w:rPr>
            </w:pPr>
            <w:r>
              <w:rPr>
                <w:rFonts w:cs="Times New Roman"/>
                <w:sz w:val="22"/>
                <w:szCs w:val="22"/>
              </w:rPr>
              <w:t xml:space="preserve">Calculates the Darwinian </w:t>
            </w:r>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r>
              <w:rPr>
                <w:rFonts w:cs="Times New Roman"/>
                <w:sz w:val="22"/>
                <w:szCs w:val="22"/>
              </w:rPr>
              <w:t xml:space="preserve">for </w:t>
            </w:r>
            <w:r w:rsidR="00C121A3">
              <w:rPr>
                <w:rFonts w:cs="Times New Roman"/>
                <w:sz w:val="22"/>
                <w:szCs w:val="22"/>
              </w:rPr>
              <w:t>the provided species list</w:t>
            </w:r>
            <w:r w:rsidR="00F9510C">
              <w:rPr>
                <w:rFonts w:cs="Times New Roman"/>
                <w:sz w:val="22"/>
                <w:szCs w:val="22"/>
              </w:rPr>
              <w:t>.</w:t>
            </w:r>
          </w:p>
        </w:tc>
      </w:tr>
    </w:tbl>
    <w:p w14:paraId="248FD4C7" w14:textId="77777777" w:rsidR="00CA4D0B" w:rsidRDefault="00CA4D0B" w:rsidP="00254D59">
      <w:pPr>
        <w:rPr>
          <w:rFonts w:cs="Times New Roman"/>
        </w:rPr>
      </w:pPr>
    </w:p>
    <w:p w14:paraId="7D9A16F6" w14:textId="77777777" w:rsidR="00A51A65" w:rsidRPr="001C1F49" w:rsidRDefault="003755DA" w:rsidP="00254D59">
      <w:pPr>
        <w:rPr>
          <w:rFonts w:cs="Times New Roman"/>
          <w:i/>
          <w:iCs/>
        </w:rPr>
      </w:pPr>
      <w:proofErr w:type="spellStart"/>
      <w:proofErr w:type="gramStart"/>
      <w:r w:rsidRPr="001C1F49">
        <w:rPr>
          <w:rFonts w:cs="Times New Roman"/>
          <w:i/>
          <w:iCs/>
        </w:rPr>
        <w:t>FishPhyloMaker</w:t>
      </w:r>
      <w:proofErr w:type="spellEnd"/>
      <w:r w:rsidRPr="001C1F49">
        <w:rPr>
          <w:rFonts w:cs="Times New Roman"/>
          <w:i/>
          <w:iCs/>
        </w:rPr>
        <w:t>(</w:t>
      </w:r>
      <w:proofErr w:type="gramEnd"/>
      <w:r w:rsidRPr="001C1F49">
        <w:rPr>
          <w:rFonts w:cs="Times New Roman"/>
          <w:i/>
          <w:iCs/>
        </w:rPr>
        <w:t>)</w:t>
      </w:r>
    </w:p>
    <w:p w14:paraId="2D30659A" w14:textId="3D5930EB" w:rsidR="006975E1" w:rsidRDefault="0023592B" w:rsidP="00254D59">
      <w:pPr>
        <w:rPr>
          <w:rFonts w:cs="Times New Roman"/>
        </w:rPr>
      </w:pPr>
      <w:r>
        <w:rPr>
          <w:rFonts w:cs="Times New Roman"/>
        </w:rPr>
        <w:t>The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w:t>
      </w:r>
      <w:del w:id="60" w:author="Bruno Eleres" w:date="2021-05-06T08:29:00Z">
        <w:r w:rsidR="001A4331" w:rsidDel="00150475">
          <w:rPr>
            <w:rFonts w:cs="Times New Roman"/>
          </w:rPr>
          <w:delText xml:space="preserve">pool </w:delText>
        </w:r>
      </w:del>
      <w:ins w:id="61" w:author="Bruno Eleres" w:date="2021-05-06T08:29:00Z">
        <w:r w:rsidR="00150475">
          <w:rPr>
            <w:rFonts w:cs="Times New Roman"/>
          </w:rPr>
          <w:t>list</w:t>
        </w:r>
        <w:r w:rsidR="00150475">
          <w:rPr>
            <w:rFonts w:cs="Times New Roman"/>
          </w:rPr>
          <w:t xml:space="preserve"> </w:t>
        </w:r>
      </w:ins>
      <w:r w:rsidR="001A4331">
        <w:rPr>
          <w:rFonts w:cs="Times New Roman"/>
        </w:rPr>
        <w:t xml:space="preserve">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w:t>
      </w:r>
      <w:del w:id="62" w:author="Bruno Eleres" w:date="2021-05-06T08:19:00Z">
        <w:r w:rsidR="000F0831" w:rsidDel="002978A4">
          <w:rPr>
            <w:rFonts w:cs="Times New Roman"/>
          </w:rPr>
          <w:delText>´</w:delText>
        </w:r>
      </w:del>
      <w:ins w:id="63" w:author="Bruno Eleres" w:date="2021-05-06T08:19:00Z">
        <w:r w:rsidR="002978A4">
          <w:rPr>
            <w:rFonts w:cs="Times New Roman"/>
          </w:rPr>
          <w:t>'</w:t>
        </w:r>
      </w:ins>
      <w:r w:rsidR="000F0831">
        <w:rPr>
          <w:rFonts w:cs="Times New Roman"/>
        </w:rPr>
        <w:t>s</w:t>
      </w:r>
      <w:proofErr w:type="spellEnd"/>
      <w:r w:rsidR="000F0831">
        <w:rPr>
          <w:rFonts w:cs="Times New Roman"/>
        </w:rPr>
        <w:t xml:space="preserve"> et al</w:t>
      </w:r>
      <w:ins w:id="64" w:author="Bruno Eleres" w:date="2021-05-06T08:29:00Z">
        <w:r w:rsidR="00150475">
          <w:rPr>
            <w:rFonts w:cs="Times New Roman"/>
          </w:rPr>
          <w:t>.</w:t>
        </w:r>
      </w:ins>
      <w:r w:rsidR="000F0831">
        <w:rPr>
          <w:rFonts w:cs="Times New Roman"/>
        </w:rPr>
        <w:t xml:space="preserve"> (2020) </w:t>
      </w:r>
      <w:r w:rsidR="00E55CE8">
        <w:rPr>
          <w:rFonts w:cs="Times New Roman"/>
        </w:rPr>
        <w:t>backbone phylogenetic tree</w:t>
      </w:r>
      <w:r w:rsidR="004B061B">
        <w:rPr>
          <w:rFonts w:cs="Times New Roman"/>
        </w:rPr>
        <w:t xml:space="preserve"> (Figure 1)</w:t>
      </w:r>
      <w:r w:rsidR="00E55CE8">
        <w:rPr>
          <w:rFonts w:cs="Times New Roman"/>
        </w:rPr>
        <w:t xml:space="preserve">. </w:t>
      </w:r>
      <w:r w:rsidR="00C24BE0">
        <w:rPr>
          <w:rFonts w:cs="Times New Roman"/>
        </w:rPr>
        <w:t xml:space="preserve">We used this </w:t>
      </w:r>
      <w:r w:rsidR="00936FA1">
        <w:rPr>
          <w:rFonts w:cs="Times New Roman"/>
        </w:rPr>
        <w:t>phylogeny</w:t>
      </w:r>
      <w:r w:rsidR="00C24BE0">
        <w:rPr>
          <w:rFonts w:cs="Times New Roman"/>
        </w:rPr>
        <w:t xml:space="preserve"> since it comprises the most up</w:t>
      </w:r>
      <w:del w:id="65" w:author="Bruno Eleres" w:date="2021-05-06T08:30:00Z">
        <w:r w:rsidR="00C24BE0" w:rsidDel="00702E02">
          <w:rPr>
            <w:rFonts w:cs="Times New Roman"/>
          </w:rPr>
          <w:delText xml:space="preserve"> to </w:delText>
        </w:r>
      </w:del>
      <w:ins w:id="66" w:author="Bruno Eleres" w:date="2021-05-06T08:30:00Z">
        <w:r w:rsidR="00702E02">
          <w:rPr>
            <w:rFonts w:cs="Times New Roman"/>
          </w:rPr>
          <w:t>-to-</w:t>
        </w:r>
      </w:ins>
      <w:r w:rsidR="00C24BE0">
        <w:rPr>
          <w:rFonts w:cs="Times New Roman"/>
        </w:rPr>
        <w:t xml:space="preserve">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6975E1">
        <w:rPr>
          <w:rFonts w:cs="Times New Roman"/>
        </w:rPr>
        <w:t xml:space="preserve">. The backbone phylogeny is downloaded </w:t>
      </w:r>
      <w:del w:id="67" w:author="Bruno Eleres" w:date="2021-05-06T08:30:00Z">
        <w:r w:rsidR="00C73884" w:rsidDel="00702E02">
          <w:rPr>
            <w:rFonts w:cs="Times New Roman"/>
          </w:rPr>
          <w:delText xml:space="preserve">by </w:delText>
        </w:r>
      </w:del>
      <w:ins w:id="68" w:author="Bruno Eleres" w:date="2021-05-06T08:30:00Z">
        <w:r w:rsidR="00702E02">
          <w:rPr>
            <w:rFonts w:cs="Times New Roman"/>
          </w:rPr>
          <w:t>using</w:t>
        </w:r>
        <w:r w:rsidR="00702E02">
          <w:rPr>
            <w:rFonts w:cs="Times New Roman"/>
          </w:rPr>
          <w:t xml:space="preserve"> </w:t>
        </w:r>
      </w:ins>
      <w:del w:id="69" w:author="Bruno Eleres" w:date="2021-05-06T08:30:00Z">
        <w:r w:rsidR="00C73884" w:rsidDel="00702E02">
          <w:rPr>
            <w:rFonts w:cs="Times New Roman"/>
          </w:rPr>
          <w:delText xml:space="preserve">using </w:delText>
        </w:r>
      </w:del>
      <w:r w:rsidR="00C73884">
        <w:rPr>
          <w:rFonts w:cs="Times New Roman"/>
        </w:rPr>
        <w:t xml:space="preserve">the </w:t>
      </w:r>
      <w:proofErr w:type="spellStart"/>
      <w:r w:rsidR="00C73884">
        <w:rPr>
          <w:rFonts w:cs="Times New Roman"/>
        </w:rPr>
        <w:t>fishtreeoflife</w:t>
      </w:r>
      <w:proofErr w:type="spellEnd"/>
      <w:r w:rsidR="00C73884">
        <w:rPr>
          <w:rFonts w:cs="Times New Roman"/>
        </w:rPr>
        <w:t xml:space="preserve"> R package </w:t>
      </w:r>
      <w:r w:rsidR="00FF237F">
        <w:rPr>
          <w:rFonts w:cs="Times New Roman"/>
        </w:rPr>
        <w:fldChar w:fldCharType="begin" w:fldLock="1"/>
      </w:r>
      <w:r w:rsidR="00C4002C">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2019)","manualFormatting":"(Chang et al 2019)","plainTextFormattedCitation":"(Chang, Rabosky, Smith, &amp; Alfaro, 2019)","previouslyFormattedCitation":"(Chang, Rabosky, Smith, &amp; Alfaro, 2019)"},"properties":{"noteIndex":0},"schema":"https://github.com/citation-style-language/schema/raw/master/csl-citation.json"}</w:instrText>
      </w:r>
      <w:r w:rsidR="00FF237F">
        <w:rPr>
          <w:rFonts w:cs="Times New Roman"/>
        </w:rPr>
        <w:fldChar w:fldCharType="separate"/>
      </w:r>
      <w:r w:rsidR="00FF237F" w:rsidRPr="00FF237F">
        <w:rPr>
          <w:rFonts w:cs="Times New Roman"/>
          <w:noProof/>
        </w:rPr>
        <w:t>(Chang</w:t>
      </w:r>
      <w:r w:rsidR="00FF237F">
        <w:rPr>
          <w:rFonts w:cs="Times New Roman"/>
          <w:noProof/>
        </w:rPr>
        <w:t xml:space="preserve"> et al</w:t>
      </w:r>
      <w:ins w:id="70" w:author="Bruno Eleres" w:date="2021-05-06T08:30:00Z">
        <w:r w:rsidR="00702E02">
          <w:rPr>
            <w:rFonts w:cs="Times New Roman"/>
            <w:noProof/>
          </w:rPr>
          <w:t>.</w:t>
        </w:r>
      </w:ins>
      <w:r w:rsidR="00FF237F" w:rsidRPr="00FF237F">
        <w:rPr>
          <w:rFonts w:cs="Times New Roman"/>
          <w:noProof/>
        </w:rPr>
        <w:t xml:space="preserve"> 2019)</w:t>
      </w:r>
      <w:r w:rsidR="00FF237F">
        <w:rPr>
          <w:rFonts w:cs="Times New Roman"/>
        </w:rPr>
        <w:fldChar w:fldCharType="end"/>
      </w:r>
      <w:r w:rsidR="00FF237F">
        <w:rPr>
          <w:rFonts w:cs="Times New Roman"/>
        </w:rPr>
        <w:t>.</w:t>
      </w:r>
    </w:p>
    <w:p w14:paraId="7BDD2C12" w14:textId="1DE16E49" w:rsidR="00F00C11" w:rsidRDefault="00E55CE8" w:rsidP="00703AE0">
      <w:pPr>
        <w:ind w:firstLine="708"/>
        <w:rPr>
          <w:rFonts w:cs="Times New Roman"/>
        </w:rPr>
      </w:pPr>
      <w:r>
        <w:rPr>
          <w:rFonts w:cs="Times New Roman"/>
        </w:rPr>
        <w:t xml:space="preserve">The input </w:t>
      </w:r>
      <w:r w:rsidR="00FF237F">
        <w:rPr>
          <w:rFonts w:cs="Times New Roman"/>
        </w:rPr>
        <w:t xml:space="preserve">for </w:t>
      </w:r>
      <w:proofErr w:type="spellStart"/>
      <w:proofErr w:type="gramStart"/>
      <w:r w:rsidR="00FF237F" w:rsidRPr="00703AE0">
        <w:rPr>
          <w:rFonts w:cs="Times New Roman"/>
          <w:i/>
          <w:iCs/>
        </w:rPr>
        <w:t>FishPhyloMaker</w:t>
      </w:r>
      <w:proofErr w:type="spellEnd"/>
      <w:r w:rsidR="00FF237F">
        <w:rPr>
          <w:rFonts w:cs="Times New Roman"/>
        </w:rPr>
        <w:t>(</w:t>
      </w:r>
      <w:proofErr w:type="gramEnd"/>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proofErr w:type="spellStart"/>
      <w:r w:rsidRPr="001C1F49">
        <w:rPr>
          <w:rFonts w:cs="Times New Roman"/>
          <w:i/>
          <w:iCs/>
        </w:rPr>
        <w:t>FishTaxaMaker</w:t>
      </w:r>
      <w:proofErr w:type="spellEnd"/>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w:t>
      </w:r>
      <w:del w:id="71" w:author="Bruno Eleres" w:date="2021-05-06T08:31:00Z">
        <w:r w:rsidR="00E21982" w:rsidDel="00E34B68">
          <w:rPr>
            <w:rFonts w:cs="Times New Roman"/>
          </w:rPr>
          <w:delText xml:space="preserve">a data frame with the </w:delText>
        </w:r>
      </w:del>
      <w:r w:rsidR="00E21982">
        <w:rPr>
          <w:rFonts w:cs="Times New Roman"/>
        </w:rPr>
        <w:t>species, family, and order names for each taxon)</w:t>
      </w:r>
      <w:r w:rsidR="00FF2184">
        <w:rPr>
          <w:rFonts w:cs="Times New Roman"/>
        </w:rPr>
        <w:t>. The function 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These three 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p>
    <w:p w14:paraId="0FC59510" w14:textId="33B236D2" w:rsidR="001B144F" w:rsidRDefault="003031EE" w:rsidP="001B144F">
      <w:pPr>
        <w:ind w:firstLine="708"/>
        <w:rPr>
          <w:rFonts w:cs="Times New Roman"/>
        </w:rPr>
      </w:pPr>
      <w:r>
        <w:rPr>
          <w:rFonts w:cs="Times New Roman"/>
        </w:rPr>
        <w:t>T</w:t>
      </w:r>
      <w:r w:rsidR="00C500A3">
        <w:rPr>
          <w:rFonts w:cs="Times New Roman"/>
        </w:rPr>
        <w:t xml:space="preserve">he function </w:t>
      </w:r>
      <w:r w:rsidR="002E609F">
        <w:rPr>
          <w:rFonts w:cs="Times New Roman"/>
        </w:rPr>
        <w:t xml:space="preserve">identifies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ins w:id="72" w:author="Bruno Eleres" w:date="2021-05-06T08:33:00Z">
        <w:r w:rsidR="000B3FB2">
          <w:rPr>
            <w:rFonts w:cs="Times New Roman"/>
          </w:rPr>
          <w:t xml:space="preserve">of </w:t>
        </w:r>
      </w:ins>
      <w:r w:rsidR="00857288">
        <w:rPr>
          <w:rFonts w:cs="Times New Roman"/>
        </w:rPr>
        <w:t>the</w:t>
      </w:r>
      <w:ins w:id="73" w:author="Bruno Eleres" w:date="2021-05-06T08:33:00Z">
        <w:r w:rsidR="000B3FB2">
          <w:rPr>
            <w:rFonts w:cs="Times New Roman"/>
          </w:rPr>
          <w:t>m</w:t>
        </w:r>
      </w:ins>
      <w:del w:id="74" w:author="Bruno Eleres" w:date="2021-05-06T08:33:00Z">
        <w:r w:rsidR="00857288" w:rsidDel="000B3FB2">
          <w:rPr>
            <w:rFonts w:cs="Times New Roman"/>
          </w:rPr>
          <w:delText xml:space="preserve"> provided </w:delText>
        </w:r>
        <w:r w:rsidR="00C500A3" w:rsidDel="000B3FB2">
          <w:rPr>
            <w:rFonts w:cs="Times New Roman"/>
          </w:rPr>
          <w:delText>species</w:delText>
        </w:r>
      </w:del>
      <w:r w:rsidR="00C500A3">
        <w:rPr>
          <w:rFonts w:cs="Times New Roman"/>
        </w:rPr>
        <w:t xml:space="preserve">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tree.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w:t>
      </w:r>
      <w:r w:rsidR="00F57090">
        <w:rPr>
          <w:rFonts w:cs="Times New Roman"/>
        </w:rPr>
        <w:lastRenderedPageBreak/>
        <w:t>backbone tree</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has the option to insert the species</w:t>
      </w:r>
      <w:r w:rsidR="00521ACF">
        <w:rPr>
          <w:rFonts w:cs="Times New Roman"/>
        </w:rPr>
        <w:t xml:space="preserve"> </w:t>
      </w:r>
      <w:r w:rsidR="00FD09DD">
        <w:rPr>
          <w:rFonts w:cs="Times New Roman"/>
        </w:rPr>
        <w:t xml:space="preserve">as a sister taxon </w:t>
      </w:r>
      <w:r w:rsidR="00521ACF">
        <w:rPr>
          <w:rFonts w:cs="Times New Roman"/>
        </w:rPr>
        <w:t>to a genus</w:t>
      </w:r>
      <w:r w:rsidR="00A5661E">
        <w:rPr>
          <w:rFonts w:cs="Times New Roman"/>
        </w:rPr>
        <w:t xml:space="preserve"> (</w:t>
      </w:r>
      <w:r w:rsidR="00FD09DD">
        <w:rPr>
          <w:rFonts w:cs="Times New Roman"/>
        </w:rPr>
        <w:t xml:space="preserve">option </w:t>
      </w:r>
      <w:r w:rsidR="00A5661E">
        <w:rPr>
          <w:rFonts w:cs="Times New Roman"/>
        </w:rPr>
        <w:t>1)</w:t>
      </w:r>
      <w:r w:rsidR="00521ACF">
        <w:rPr>
          <w:rFonts w:cs="Times New Roman"/>
        </w:rPr>
        <w:t>, between two gen</w:t>
      </w:r>
      <w:r w:rsidR="0013209E">
        <w:rPr>
          <w:rFonts w:cs="Times New Roman"/>
        </w:rPr>
        <w:t>era</w:t>
      </w:r>
      <w:r w:rsidR="00A5661E">
        <w:rPr>
          <w:rFonts w:cs="Times New Roman"/>
        </w:rPr>
        <w:t xml:space="preserve"> (</w:t>
      </w:r>
      <w:r w:rsidR="00FD09DD">
        <w:rPr>
          <w:rFonts w:cs="Times New Roman"/>
        </w:rPr>
        <w:t xml:space="preserve">option </w:t>
      </w:r>
      <w:r w:rsidR="00A5661E">
        <w:rPr>
          <w:rFonts w:cs="Times New Roman"/>
        </w:rPr>
        <w:t>2),</w:t>
      </w:r>
      <w:r w:rsidR="00521ACF">
        <w:rPr>
          <w:rFonts w:cs="Times New Roman"/>
        </w:rPr>
        <w:t xml:space="preserve"> or at the node of the family</w:t>
      </w:r>
      <w:r w:rsidR="00A5661E">
        <w:rPr>
          <w:rFonts w:cs="Times New Roman"/>
        </w:rPr>
        <w:t xml:space="preserve">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splits </w:t>
      </w:r>
      <w:r w:rsidR="00B7314B">
        <w:rPr>
          <w:rFonts w:cs="Times New Roman"/>
        </w:rPr>
        <w:t>its</w:t>
      </w:r>
      <w:r w:rsidR="006552FA">
        <w:rPr>
          <w:rFonts w:cs="Times New Roman"/>
        </w:rPr>
        <w:t xml:space="preserve"> branch 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Congeneric family-level insertion.</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 xml:space="preserve">The function will not </w:t>
      </w:r>
      <w:ins w:id="75" w:author="Bruno Eleres" w:date="2021-05-06T08:34:00Z">
        <w:r w:rsidR="00317AC3">
          <w:rPr>
            <w:rFonts w:cs="Times New Roman"/>
          </w:rPr>
          <w:t xml:space="preserve">perform </w:t>
        </w:r>
      </w:ins>
      <w:r w:rsidR="00214C21">
        <w:rPr>
          <w:rFonts w:cs="Times New Roman"/>
        </w:rPr>
        <w:t>insert</w:t>
      </w:r>
      <w:ins w:id="76" w:author="Bruno Eleres" w:date="2021-05-06T08:34:00Z">
        <w:r w:rsidR="00317AC3">
          <w:rPr>
            <w:rFonts w:cs="Times New Roman"/>
          </w:rPr>
          <w:t>ions</w:t>
        </w:r>
      </w:ins>
      <w:del w:id="77" w:author="Bruno Eleres" w:date="2021-05-06T08:34:00Z">
        <w:r w:rsidR="00214C21" w:rsidDel="00317AC3">
          <w:rPr>
            <w:rFonts w:cs="Times New Roman"/>
          </w:rPr>
          <w:delText xml:space="preserve"> the s</w:delText>
        </w:r>
        <w:r w:rsidR="009641CF" w:rsidDel="00317AC3">
          <w:rPr>
            <w:rFonts w:cs="Times New Roman"/>
          </w:rPr>
          <w:delText>pecies</w:delText>
        </w:r>
        <w:r w:rsidR="00BF3857" w:rsidDel="00317AC3">
          <w:rPr>
            <w:rFonts w:cs="Times New Roman"/>
          </w:rPr>
          <w:delText xml:space="preserve"> not inserted in the previous</w:delText>
        </w:r>
      </w:del>
      <w:r w:rsidR="00BF3857">
        <w:rPr>
          <w:rFonts w:cs="Times New Roman"/>
        </w:rPr>
        <w:t xml:space="preserve">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3A5AAF05" w14:textId="279363AB" w:rsidR="001B144F" w:rsidRDefault="00E25A53">
      <w:pPr>
        <w:ind w:firstLine="708"/>
        <w:rPr>
          <w:rFonts w:cs="Times New Roman"/>
        </w:rPr>
      </w:pPr>
      <w:r>
        <w:rPr>
          <w:rFonts w:cs="Times New Roman"/>
        </w:rPr>
        <w:t>Setting</w:t>
      </w:r>
      <w:r w:rsidR="001B144F">
        <w:rPr>
          <w:rFonts w:cs="Times New Roman"/>
        </w:rPr>
        <w:t xml:space="preserve"> the argument </w:t>
      </w:r>
      <w:proofErr w:type="spellStart"/>
      <w:proofErr w:type="gramStart"/>
      <w:r w:rsidR="00CD10A7">
        <w:rPr>
          <w:rFonts w:cs="Times New Roman"/>
        </w:rPr>
        <w:t>insert.base</w:t>
      </w:r>
      <w:proofErr w:type="gramEnd"/>
      <w:r w:rsidR="00CD10A7">
        <w:rPr>
          <w:rFonts w:cs="Times New Roman"/>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 xml:space="preserve">the provided species list;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p>
    <w:p w14:paraId="2AB89BEA" w14:textId="77777777" w:rsidR="00EF6855" w:rsidRDefault="00EF6855" w:rsidP="00703AE0">
      <w:pPr>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74F552CA" w:rsidR="00E374DC" w:rsidRDefault="00DA603B" w:rsidP="00B80C8B">
      <w:pPr>
        <w:rPr>
          <w:rFonts w:cs="Times New Roman"/>
        </w:rPr>
      </w:pPr>
      <w:r>
        <w:rPr>
          <w:rFonts w:cs="Times New Roman"/>
          <w:noProof/>
        </w:rPr>
        <w:lastRenderedPageBreak/>
        <w:drawing>
          <wp:inline distT="0" distB="0" distL="0" distR="0" wp14:anchorId="10585BED" wp14:editId="0AD6F778">
            <wp:extent cx="8863330" cy="4923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commentRangeStart w:id="78"/>
      <w:commentRangeEnd w:id="78"/>
      <w:r w:rsidR="00717D85">
        <w:rPr>
          <w:rStyle w:val="Refdecomentrio"/>
        </w:rPr>
        <w:commentReference w:id="78"/>
      </w:r>
    </w:p>
    <w:p w14:paraId="69D014D3" w14:textId="0F42BC91"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602F23">
        <w:rPr>
          <w:rFonts w:cs="Times New Roman"/>
        </w:rPr>
        <w:t>performed by the</w:t>
      </w:r>
      <w:r w:rsidR="008C4501">
        <w:rPr>
          <w:rFonts w:cs="Times New Roman"/>
        </w:rPr>
        <w:t xml:space="preserve">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w:t>
      </w:r>
      <w:r w:rsidR="003562B6">
        <w:rPr>
          <w:rFonts w:cs="Times New Roman"/>
        </w:rPr>
        <w:t xml:space="preserve">ten </w:t>
      </w:r>
      <w:r w:rsidR="00365F69">
        <w:rPr>
          <w:rFonts w:cs="Times New Roman"/>
        </w:rPr>
        <w:t>species</w:t>
      </w:r>
      <w:r w:rsidR="00C33FB3">
        <w:rPr>
          <w:rFonts w:cs="Times New Roman"/>
        </w:rPr>
        <w:t xml:space="preserve"> and four families</w:t>
      </w:r>
      <w:ins w:id="79" w:author="Gabriel Nakamura" w:date="2021-05-05T18:20:00Z">
        <w:r w:rsidR="00DA603B">
          <w:rPr>
            <w:rFonts w:cs="Times New Roman"/>
          </w:rPr>
          <w:t xml:space="preserve"> (silhouettes inside the tree)</w:t>
        </w:r>
      </w:ins>
      <w:r w:rsidR="00365F69">
        <w:rPr>
          <w:rFonts w:cs="Times New Roman"/>
        </w:rPr>
        <w:t xml:space="preserve"> as the backbone phylogeny</w:t>
      </w:r>
      <w:r w:rsidR="00C33FB3">
        <w:rPr>
          <w:rFonts w:cs="Times New Roman"/>
        </w:rPr>
        <w:t xml:space="preserve">. </w:t>
      </w:r>
      <w:r w:rsidR="00D61F8D">
        <w:rPr>
          <w:rFonts w:cs="Times New Roman"/>
        </w:rPr>
        <w:t>Step (</w:t>
      </w:r>
      <w:proofErr w:type="spellStart"/>
      <w:r w:rsidR="00D61F8D">
        <w:rPr>
          <w:rFonts w:cs="Times New Roman"/>
        </w:rPr>
        <w:t>i</w:t>
      </w:r>
      <w:proofErr w:type="spellEnd"/>
      <w:r w:rsidR="00D61F8D">
        <w:rPr>
          <w:rFonts w:cs="Times New Roman"/>
        </w:rPr>
        <w:t>)</w:t>
      </w:r>
      <w:r w:rsidR="00805CC8">
        <w:rPr>
          <w:rFonts w:cs="Times New Roman"/>
        </w:rPr>
        <w:t xml:space="preserve"> represents the </w:t>
      </w:r>
      <w:r w:rsidR="00081DE6">
        <w:rPr>
          <w:rFonts w:cs="Times New Roman"/>
        </w:rPr>
        <w:lastRenderedPageBreak/>
        <w:t xml:space="preserve">congeneric </w:t>
      </w:r>
      <w:r w:rsidR="00805CC8">
        <w:rPr>
          <w:rFonts w:cs="Times New Roman"/>
        </w:rPr>
        <w:t xml:space="preserve">level of insertion. </w:t>
      </w:r>
      <w:r w:rsidR="00D61F8D">
        <w:rPr>
          <w:rFonts w:cs="Times New Roman"/>
        </w:rPr>
        <w:t>Step (ii)</w:t>
      </w:r>
      <w:r w:rsidR="00805CC8">
        <w:rPr>
          <w:rFonts w:cs="Times New Roman"/>
        </w:rPr>
        <w:t xml:space="preserve"> represents the three options that the user may choose in the Family</w:t>
      </w:r>
      <w:r w:rsidR="00D61F8D">
        <w:rPr>
          <w:rFonts w:cs="Times New Roman"/>
        </w:rPr>
        <w:t>-</w:t>
      </w:r>
      <w:r w:rsidR="00805CC8">
        <w:rPr>
          <w:rFonts w:cs="Times New Roman"/>
        </w:rPr>
        <w:t>level round of insertions</w:t>
      </w:r>
      <w:r w:rsidR="00750E22">
        <w:rPr>
          <w:rFonts w:cs="Times New Roman"/>
        </w:rPr>
        <w:t xml:space="preserve"> (</w:t>
      </w:r>
      <w:r w:rsidR="00D61F8D">
        <w:rPr>
          <w:rFonts w:cs="Times New Roman"/>
        </w:rPr>
        <w:t xml:space="preserve">Option 1 </w:t>
      </w:r>
      <w:r w:rsidR="00B532B0">
        <w:rPr>
          <w:rFonts w:cs="Times New Roman"/>
        </w:rPr>
        <w:t>–</w:t>
      </w:r>
      <w:r w:rsidR="00750E22">
        <w:rPr>
          <w:rFonts w:cs="Times New Roman"/>
        </w:rPr>
        <w:t xml:space="preserve"> </w:t>
      </w:r>
      <w:r w:rsidR="00D61F8D">
        <w:rPr>
          <w:rFonts w:cs="Times New Roman"/>
        </w:rPr>
        <w:t>near to a genus</w:t>
      </w:r>
      <w:r w:rsidR="00B532B0">
        <w:rPr>
          <w:rFonts w:cs="Times New Roman"/>
        </w:rPr>
        <w:t xml:space="preserve">; </w:t>
      </w:r>
      <w:r w:rsidR="00D61F8D">
        <w:rPr>
          <w:rFonts w:cs="Times New Roman"/>
        </w:rPr>
        <w:t xml:space="preserve">Option 2 </w:t>
      </w:r>
      <w:r w:rsidR="00B532B0">
        <w:rPr>
          <w:rFonts w:cs="Times New Roman"/>
        </w:rPr>
        <w:t xml:space="preserve">– </w:t>
      </w:r>
      <w:r w:rsidR="00D61F8D">
        <w:rPr>
          <w:rFonts w:cs="Times New Roman"/>
        </w:rPr>
        <w:t>between two genera</w:t>
      </w:r>
      <w:r w:rsidR="00B532B0">
        <w:rPr>
          <w:rFonts w:cs="Times New Roman"/>
        </w:rPr>
        <w:t xml:space="preserve">; </w:t>
      </w:r>
      <w:r w:rsidR="00D61F8D">
        <w:rPr>
          <w:rFonts w:cs="Times New Roman"/>
        </w:rPr>
        <w:t xml:space="preserve">Option 3 </w:t>
      </w:r>
      <w:r w:rsidR="00B532B0">
        <w:rPr>
          <w:rFonts w:cs="Times New Roman"/>
        </w:rPr>
        <w:t xml:space="preserve">– </w:t>
      </w:r>
      <w:r w:rsidR="00D61F8D">
        <w:rPr>
          <w:rFonts w:cs="Times New Roman"/>
        </w:rPr>
        <w:t xml:space="preserve">at </w:t>
      </w:r>
      <w:ins w:id="80" w:author="Bruno Eleres" w:date="2021-05-06T08:35:00Z">
        <w:r w:rsidR="00F72CF9">
          <w:rPr>
            <w:rFonts w:cs="Times New Roman"/>
          </w:rPr>
          <w:t xml:space="preserve">the </w:t>
        </w:r>
      </w:ins>
      <w:r w:rsidR="00D61F8D">
        <w:rPr>
          <w:rFonts w:cs="Times New Roman"/>
        </w:rPr>
        <w:t>family node</w:t>
      </w:r>
      <w:r w:rsidR="00750E22">
        <w:rPr>
          <w:rFonts w:cs="Times New Roman"/>
        </w:rPr>
        <w:t>)</w:t>
      </w:r>
      <w:r w:rsidR="00805CC8">
        <w:rPr>
          <w:rFonts w:cs="Times New Roman"/>
        </w:rPr>
        <w:t>.</w:t>
      </w:r>
      <w:r w:rsidR="001310BF">
        <w:rPr>
          <w:rFonts w:cs="Times New Roman"/>
        </w:rPr>
        <w:t xml:space="preserve"> </w:t>
      </w:r>
      <w:r w:rsidR="00A3690A">
        <w:rPr>
          <w:rFonts w:cs="Times New Roman"/>
        </w:rPr>
        <w:t>(iii)</w:t>
      </w:r>
      <w:r w:rsidR="00EE6956">
        <w:rPr>
          <w:rFonts w:cs="Times New Roman"/>
        </w:rPr>
        <w:t xml:space="preserve"> represents the congeneric insertions at </w:t>
      </w:r>
      <w:r w:rsidR="003562B6">
        <w:rPr>
          <w:rFonts w:cs="Times New Roman"/>
        </w:rPr>
        <w:t xml:space="preserve">the </w:t>
      </w:r>
      <w:r w:rsidR="00EE6956">
        <w:rPr>
          <w:rFonts w:cs="Times New Roman"/>
        </w:rPr>
        <w:t>family level</w:t>
      </w:r>
      <w:r w:rsidR="00D24336">
        <w:rPr>
          <w:rFonts w:cs="Times New Roman"/>
        </w:rPr>
        <w:t>,</w:t>
      </w:r>
      <w:r w:rsidR="00EE6956">
        <w:rPr>
          <w:rFonts w:cs="Times New Roman"/>
        </w:rPr>
        <w:t xml:space="preserve"> and</w:t>
      </w:r>
      <w:r w:rsidR="00D24336">
        <w:rPr>
          <w:rFonts w:cs="Times New Roman"/>
        </w:rPr>
        <w:t>,</w:t>
      </w:r>
      <w:r w:rsidR="00EE6956">
        <w:rPr>
          <w:rFonts w:cs="Times New Roman"/>
        </w:rPr>
        <w:t xml:space="preserve"> finally,</w:t>
      </w:r>
      <w:del w:id="81" w:author="Gabriel Nakamura" w:date="2021-05-04T22:24:00Z">
        <w:r w:rsidR="00EE6956" w:rsidDel="00D3170D">
          <w:rPr>
            <w:rFonts w:cs="Times New Roman"/>
          </w:rPr>
          <w:delText xml:space="preserve"> </w:delText>
        </w:r>
      </w:del>
      <w:r w:rsidR="00EE6956">
        <w:rPr>
          <w:rFonts w:cs="Times New Roman"/>
        </w:rPr>
        <w:t xml:space="preserve"> the final </w:t>
      </w:r>
      <w:r w:rsidR="004C71E4">
        <w:rPr>
          <w:rFonts w:cs="Times New Roman"/>
        </w:rPr>
        <w:t xml:space="preserve">pruned </w:t>
      </w:r>
      <w:r w:rsidR="00EE6956">
        <w:rPr>
          <w:rFonts w:cs="Times New Roman"/>
        </w:rPr>
        <w:t>tree containing only the species of interest</w:t>
      </w:r>
      <w:r w:rsidR="004C71E4">
        <w:rPr>
          <w:rFonts w:cs="Times New Roman"/>
        </w:rPr>
        <w:t xml:space="preserve">. </w:t>
      </w:r>
    </w:p>
    <w:p w14:paraId="12807028" w14:textId="3007C0B7" w:rsidR="00DD2C6B" w:rsidRDefault="00DD2C6B" w:rsidP="00FA162C">
      <w:pPr>
        <w:rPr>
          <w:rFonts w:cs="Times New Roman"/>
        </w:rPr>
      </w:pPr>
    </w:p>
    <w:p w14:paraId="0C6510E7" w14:textId="25D01B5B" w:rsidR="00E83EFD" w:rsidRDefault="00222AF9" w:rsidP="00286956">
      <w:pPr>
        <w:pStyle w:val="Ttulo1"/>
      </w:pPr>
      <w:r>
        <w:t xml:space="preserve">Example analysis </w:t>
      </w:r>
    </w:p>
    <w:p w14:paraId="535D3E97" w14:textId="1791387A" w:rsidR="002224F6" w:rsidRDefault="0053129B" w:rsidP="00B80C8B">
      <w:pPr>
        <w:rPr>
          <w:rFonts w:cs="Times New Roman"/>
        </w:rPr>
      </w:pPr>
      <w:r>
        <w:rPr>
          <w:rFonts w:cs="Times New Roman"/>
        </w:rPr>
        <w:t>We</w:t>
      </w:r>
      <w:r w:rsidR="00CA66D6">
        <w:rPr>
          <w:rFonts w:cs="Times New Roman"/>
        </w:rPr>
        <w:t xml:space="preserve"> </w:t>
      </w:r>
      <w:r w:rsidR="00680A35">
        <w:rPr>
          <w:rFonts w:cs="Times New Roman"/>
        </w:rPr>
        <w:t xml:space="preserve">provide an example of the usage </w:t>
      </w:r>
      <w:r w:rsidR="00CA66D6">
        <w:rPr>
          <w:rFonts w:cs="Times New Roman"/>
        </w:rPr>
        <w:t xml:space="preserve">of </w:t>
      </w:r>
      <w:r w:rsidR="00B03DBD">
        <w:rPr>
          <w:rFonts w:cs="Times New Roman"/>
        </w:rPr>
        <w:t xml:space="preserve">the </w:t>
      </w:r>
      <w:proofErr w:type="spellStart"/>
      <w:r w:rsidR="00CA66D6">
        <w:rPr>
          <w:rFonts w:cs="Times New Roman"/>
        </w:rPr>
        <w:t>FishPhyloMaker</w:t>
      </w:r>
      <w:proofErr w:type="spellEnd"/>
      <w:r w:rsidR="00CA66D6">
        <w:rPr>
          <w:rFonts w:cs="Times New Roman"/>
        </w:rPr>
        <w:t xml:space="preserve"> package</w:t>
      </w:r>
      <w:r w:rsidR="00680A35">
        <w:rPr>
          <w:rFonts w:cs="Times New Roman"/>
        </w:rPr>
        <w:t xml:space="preserve"> by creating</w:t>
      </w:r>
      <w:r w:rsidR="00CA66D6">
        <w:rPr>
          <w:rFonts w:cs="Times New Roman"/>
        </w:rPr>
        <w:t xml:space="preserve"> a phylogenetic tree for </w:t>
      </w:r>
      <w:r w:rsidR="00816151">
        <w:rPr>
          <w:rFonts w:cs="Times New Roman"/>
        </w:rPr>
        <w:t>a global dataset of</w:t>
      </w:r>
      <w:r w:rsidR="00680A35">
        <w:rPr>
          <w:rFonts w:cs="Times New Roman"/>
        </w:rPr>
        <w:t xml:space="preserve"> freshwater </w:t>
      </w:r>
      <w:r w:rsidR="00A918A7">
        <w:rPr>
          <w:rFonts w:cs="Times New Roman"/>
        </w:rPr>
        <w:t>fish</w:t>
      </w:r>
      <w:r w:rsidR="00680A35">
        <w:rPr>
          <w:rFonts w:cs="Times New Roman"/>
        </w:rPr>
        <w:t>es</w:t>
      </w:r>
      <w:r w:rsidR="00A918A7">
        <w:rPr>
          <w:rFonts w:cs="Times New Roman"/>
        </w:rPr>
        <w:t xml:space="preserve"> in</w:t>
      </w:r>
      <w:r w:rsidR="00816151">
        <w:rPr>
          <w:rFonts w:cs="Times New Roman"/>
        </w:rPr>
        <w:t xml:space="preserve">habiting </w:t>
      </w:r>
      <w:r w:rsidR="001118CF">
        <w:rPr>
          <w:rFonts w:cs="Times New Roman"/>
        </w:rPr>
        <w:t>four ecoregions</w:t>
      </w:r>
      <w:r w:rsidR="007E7E87">
        <w:rPr>
          <w:rFonts w:cs="Times New Roman"/>
        </w:rPr>
        <w:t>: Afrotropic, Indo-Malay, Near</w:t>
      </w:r>
      <w:r w:rsidR="00B03DBD">
        <w:rPr>
          <w:rFonts w:cs="Times New Roman"/>
        </w:rPr>
        <w:t>c</w:t>
      </w:r>
      <w:r w:rsidR="007E7E87">
        <w:rPr>
          <w:rFonts w:cs="Times New Roman"/>
        </w:rPr>
        <w:t>tic</w:t>
      </w:r>
      <w:r w:rsidR="00B03DBD">
        <w:rPr>
          <w:rFonts w:cs="Times New Roman"/>
        </w:rPr>
        <w:t>,</w:t>
      </w:r>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FF237F">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2017)","previouslyFormattedCitation":"(Tedesco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C6309A">
        <w:rPr>
          <w:rFonts w:cs="Times New Roman"/>
        </w:rPr>
        <w:t xml:space="preserve">encompasses </w:t>
      </w:r>
      <w:r w:rsidR="00816151">
        <w:rPr>
          <w:rFonts w:cs="Times New Roman"/>
        </w:rPr>
        <w:t xml:space="preserve">extensive </w:t>
      </w:r>
      <w:r w:rsidR="00357038">
        <w:rPr>
          <w:rFonts w:cs="Times New Roman"/>
        </w:rPr>
        <w:t xml:space="preserve">occurrence data for freshwater species </w:t>
      </w:r>
      <w:r w:rsidR="00F650A2">
        <w:rPr>
          <w:rFonts w:cs="Times New Roman"/>
        </w:rPr>
        <w:t xml:space="preserve">and </w:t>
      </w:r>
      <w:r w:rsidR="00F75EE9">
        <w:rPr>
          <w:rFonts w:cs="Times New Roman"/>
        </w:rPr>
        <w:t>allowed in-depth investigation on the</w:t>
      </w:r>
      <w:r w:rsidR="00F650A2">
        <w:rPr>
          <w:rFonts w:cs="Times New Roman"/>
        </w:rPr>
        <w:t xml:space="preserve"> global patterns of species distribution and </w:t>
      </w:r>
      <w:r w:rsidR="00F75EE9">
        <w:rPr>
          <w:rFonts w:cs="Times New Roman"/>
        </w:rPr>
        <w:t xml:space="preserve">their </w:t>
      </w:r>
      <w:r w:rsidR="00E82AB1">
        <w:rPr>
          <w:rFonts w:cs="Times New Roman"/>
        </w:rPr>
        <w:t xml:space="preserve">evolutionary </w:t>
      </w:r>
      <w:r w:rsidR="006D502F">
        <w:rPr>
          <w:rFonts w:cs="Times New Roman"/>
        </w:rPr>
        <w:t xml:space="preserve">determinants </w:t>
      </w:r>
      <w:commentRangeStart w:id="82"/>
      <w:r w:rsidR="00E82AB1">
        <w:rPr>
          <w:rFonts w:cs="Times New Roman"/>
        </w:rPr>
        <w:t>(</w:t>
      </w:r>
      <w:r w:rsidR="00E82AB1" w:rsidRPr="00E92E7F">
        <w:rPr>
          <w:rFonts w:cs="Times New Roman"/>
          <w:i/>
          <w:iCs/>
          <w:rPrChange w:id="83" w:author="Bruno Eleres" w:date="2021-05-06T08:39:00Z">
            <w:rPr>
              <w:rFonts w:cs="Times New Roman"/>
            </w:rPr>
          </w:rPrChange>
        </w:rPr>
        <w:t>e.g.</w:t>
      </w:r>
      <w:r w:rsidR="00B03DBD">
        <w:rPr>
          <w:rFonts w:cs="Times New Roman"/>
        </w:rPr>
        <w:t>,</w:t>
      </w:r>
      <w:r w:rsidR="00E82AB1">
        <w:rPr>
          <w:rFonts w:cs="Times New Roman"/>
        </w:rPr>
        <w:t xml:space="preserve"> </w:t>
      </w:r>
      <w:r w:rsidR="00CA1A26">
        <w:rPr>
          <w:rFonts w:cs="Times New Roman"/>
        </w:rPr>
        <w:t>Miller and Román-</w:t>
      </w:r>
      <w:proofErr w:type="spellStart"/>
      <w:r w:rsidR="00CA1A26">
        <w:rPr>
          <w:rFonts w:cs="Times New Roman"/>
        </w:rPr>
        <w:t>Palácios</w:t>
      </w:r>
      <w:proofErr w:type="spellEnd"/>
      <w:r w:rsidR="00CA1A26">
        <w:rPr>
          <w:rFonts w:cs="Times New Roman"/>
        </w:rPr>
        <w:t xml:space="preserve">, 2021; </w:t>
      </w:r>
      <w:r w:rsidR="00701C0F">
        <w:rPr>
          <w:rFonts w:cs="Times New Roman"/>
        </w:rPr>
        <w:t>Garcia-Andrade et al</w:t>
      </w:r>
      <w:r w:rsidR="001D29AA">
        <w:rPr>
          <w:rFonts w:cs="Times New Roman"/>
        </w:rPr>
        <w:t>.</w:t>
      </w:r>
      <w:r w:rsidR="0028103F">
        <w:rPr>
          <w:rFonts w:cs="Times New Roman"/>
        </w:rPr>
        <w:t>,</w:t>
      </w:r>
      <w:r w:rsidR="006D502F">
        <w:rPr>
          <w:rFonts w:cs="Times New Roman"/>
        </w:rPr>
        <w:t xml:space="preserve"> 2021</w:t>
      </w:r>
      <w:commentRangeEnd w:id="82"/>
      <w:r w:rsidR="00E92E7F">
        <w:rPr>
          <w:rStyle w:val="Refdecomentrio"/>
        </w:rPr>
        <w:commentReference w:id="82"/>
      </w:r>
      <w:r w:rsidR="00E82AB1">
        <w:rPr>
          <w:rFonts w:cs="Times New Roman"/>
        </w:rPr>
        <w:t>)</w:t>
      </w:r>
      <w:r w:rsidR="00BA194C">
        <w:rPr>
          <w:rFonts w:cs="Times New Roman"/>
        </w:rPr>
        <w:t>.</w:t>
      </w:r>
    </w:p>
    <w:p w14:paraId="3078DBCA" w14:textId="2B3545C1" w:rsidR="00AF499A" w:rsidRDefault="00D976CA" w:rsidP="00AF499A">
      <w:pPr>
        <w:rPr>
          <w:rFonts w:cs="Times New Roman"/>
        </w:rPr>
      </w:pPr>
      <w:r>
        <w:rPr>
          <w:rFonts w:cs="Times New Roman"/>
        </w:rPr>
        <w:t>We prepared the occurrence data</w:t>
      </w:r>
      <w:r w:rsidR="00B6053F">
        <w:rPr>
          <w:rFonts w:cs="Times New Roman"/>
        </w:rPr>
        <w:t xml:space="preserve"> </w:t>
      </w:r>
      <w:r w:rsidR="006567EF">
        <w:rPr>
          <w:rFonts w:cs="Times New Roman"/>
        </w:rPr>
        <w:t xml:space="preserve">using </w:t>
      </w:r>
      <w:r w:rsidR="00DD2C6B">
        <w:rPr>
          <w:rFonts w:cs="Times New Roman"/>
        </w:rPr>
        <w:t xml:space="preserve">the </w:t>
      </w:r>
      <w:r w:rsidR="006567EF">
        <w:rPr>
          <w:rFonts w:cs="Times New Roman"/>
        </w:rPr>
        <w:t xml:space="preserve">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r w:rsidR="00454774">
        <w:rPr>
          <w:rFonts w:cs="Times New Roman"/>
        </w:rPr>
        <w:t xml:space="preserve">The occurrence matrix encompassed </w:t>
      </w:r>
      <w:r w:rsidR="006F3290">
        <w:rPr>
          <w:rFonts w:cs="Times New Roman"/>
        </w:rPr>
        <w:t>2478</w:t>
      </w:r>
      <w:r w:rsidR="004F607F">
        <w:rPr>
          <w:rFonts w:cs="Times New Roman"/>
        </w:rPr>
        <w:t xml:space="preserve"> </w:t>
      </w:r>
      <w:r w:rsidR="00CB2AB3">
        <w:rPr>
          <w:rFonts w:cs="Times New Roman"/>
        </w:rPr>
        <w:t>species</w:t>
      </w:r>
      <w:r w:rsidR="00454774">
        <w:rPr>
          <w:rFonts w:cs="Times New Roman"/>
        </w:rPr>
        <w:t>, from which</w:t>
      </w:r>
      <w:r w:rsidR="004F607F">
        <w:rPr>
          <w:rFonts w:cs="Times New Roman"/>
        </w:rPr>
        <w:t xml:space="preserve"> </w:t>
      </w:r>
      <w:r w:rsidR="008B46E5">
        <w:rPr>
          <w:rFonts w:cs="Times New Roman"/>
        </w:rPr>
        <w:t xml:space="preserve">2477 valid names </w:t>
      </w:r>
      <w:r w:rsidR="00924950">
        <w:rPr>
          <w:rFonts w:cs="Times New Roman"/>
        </w:rPr>
        <w:t>remained for further analysis</w:t>
      </w:r>
      <w:r w:rsidR="00F53618">
        <w:rPr>
          <w:rFonts w:cs="Times New Roman"/>
        </w:rPr>
        <w:t xml:space="preserve">. </w:t>
      </w:r>
      <w:r w:rsidR="00E74946">
        <w:rPr>
          <w:rFonts w:cs="Times New Roman"/>
        </w:rPr>
        <w:t>W</w:t>
      </w:r>
      <w:r w:rsidR="00F53618">
        <w:rPr>
          <w:rFonts w:cs="Times New Roman"/>
        </w:rPr>
        <w:t>e applied the</w:t>
      </w:r>
      <w:r w:rsidR="00076350">
        <w:rPr>
          <w:rFonts w:cs="Times New Roman"/>
        </w:rPr>
        <w:t xml:space="preserve"> </w:t>
      </w:r>
      <w:proofErr w:type="spellStart"/>
      <w:r w:rsidR="00076350">
        <w:rPr>
          <w:rFonts w:cs="Times New Roman"/>
        </w:rPr>
        <w:t>FishPhyloMaker</w:t>
      </w:r>
      <w:proofErr w:type="spellEnd"/>
      <w:r w:rsidR="00076350">
        <w:rPr>
          <w:rFonts w:cs="Times New Roman"/>
        </w:rPr>
        <w:t xml:space="preserve"> function</w:t>
      </w:r>
      <w:r w:rsidR="00B6053F">
        <w:rPr>
          <w:rFonts w:cs="Times New Roman"/>
        </w:rPr>
        <w:t xml:space="preserve"> </w:t>
      </w:r>
      <w:r w:rsidR="00301D52">
        <w:rPr>
          <w:rFonts w:cs="Times New Roman"/>
        </w:rPr>
        <w:t xml:space="preserve">separately </w:t>
      </w:r>
      <w:r w:rsidR="00F53618">
        <w:rPr>
          <w:rFonts w:cs="Times New Roman"/>
        </w:rPr>
        <w:t>f</w:t>
      </w:r>
      <w:r w:rsidR="00076350">
        <w:rPr>
          <w:rFonts w:cs="Times New Roman"/>
        </w:rPr>
        <w:t>or ecoregion</w:t>
      </w:r>
      <w:r w:rsidR="00301D52">
        <w:rPr>
          <w:rFonts w:cs="Times New Roman"/>
        </w:rPr>
        <w:t>s</w:t>
      </w:r>
      <w:r w:rsidR="00076350">
        <w:rPr>
          <w:rFonts w:cs="Times New Roman"/>
        </w:rPr>
        <w:t xml:space="preserve">, </w:t>
      </w:r>
      <w:r w:rsidR="00301D52">
        <w:rPr>
          <w:rFonts w:cs="Times New Roman"/>
        </w:rPr>
        <w:t xml:space="preserve">thus </w:t>
      </w:r>
      <w:r w:rsidR="00E74946">
        <w:rPr>
          <w:rFonts w:cs="Times New Roman"/>
        </w:rPr>
        <w:t xml:space="preserve">building </w:t>
      </w:r>
      <w:r w:rsidR="00076350">
        <w:rPr>
          <w:rFonts w:cs="Times New Roman"/>
        </w:rPr>
        <w:t xml:space="preserve">one phylogenetic tree </w:t>
      </w:r>
      <w:r w:rsidR="000046DC">
        <w:rPr>
          <w:rFonts w:cs="Times New Roman"/>
        </w:rPr>
        <w:t>for each</w:t>
      </w:r>
      <w:r w:rsidR="00076350">
        <w:rPr>
          <w:rFonts w:cs="Times New Roman"/>
        </w:rPr>
        <w:t xml:space="preserve"> (Figure 2). </w:t>
      </w:r>
      <w:r w:rsidR="00F14B83">
        <w:rPr>
          <w:rFonts w:cs="Times New Roman"/>
        </w:rPr>
        <w:t>For</w:t>
      </w:r>
      <w:r w:rsidR="001D29AA">
        <w:rPr>
          <w:rFonts w:cs="Times New Roman"/>
        </w:rPr>
        <w:t xml:space="preserve"> </w:t>
      </w:r>
      <w:r w:rsidR="00F14B83">
        <w:rPr>
          <w:rFonts w:cs="Times New Roman"/>
        </w:rPr>
        <w:t>simplicity</w:t>
      </w:r>
      <w:del w:id="84" w:author="Bruno Eleres" w:date="2021-05-06T08:41:00Z">
        <w:r w:rsidR="00AF499A" w:rsidDel="00B26FA1">
          <w:rPr>
            <w:rFonts w:cs="Times New Roman"/>
          </w:rPr>
          <w:delText xml:space="preserve"> in this illustration</w:delText>
        </w:r>
      </w:del>
      <w:r w:rsidR="00076350">
        <w:rPr>
          <w:rFonts w:cs="Times New Roman"/>
        </w:rPr>
        <w:t>,</w:t>
      </w:r>
      <w:r w:rsidR="00F14B83">
        <w:rPr>
          <w:rFonts w:cs="Times New Roman"/>
        </w:rPr>
        <w:t xml:space="preserve"> we </w:t>
      </w:r>
      <w:r w:rsidR="00793621">
        <w:rPr>
          <w:rFonts w:cs="Times New Roman"/>
        </w:rPr>
        <w:t>set the</w:t>
      </w:r>
      <w:r w:rsidR="00305401">
        <w:rPr>
          <w:rFonts w:cs="Times New Roman"/>
        </w:rPr>
        <w:t xml:space="preserve"> argument </w:t>
      </w:r>
      <w:proofErr w:type="spellStart"/>
      <w:proofErr w:type="gramStart"/>
      <w:r w:rsidR="00076350" w:rsidRPr="00076350">
        <w:rPr>
          <w:rFonts w:cs="Times New Roman"/>
        </w:rPr>
        <w:t>insert.base</w:t>
      </w:r>
      <w:proofErr w:type="gramEnd"/>
      <w:r w:rsidR="00076350" w:rsidRPr="00076350">
        <w:rPr>
          <w:rFonts w:cs="Times New Roman"/>
        </w:rPr>
        <w:t>.node</w:t>
      </w:r>
      <w:proofErr w:type="spellEnd"/>
      <w:r w:rsidR="00076350" w:rsidRPr="00076350" w:rsidDel="00076350">
        <w:rPr>
          <w:rFonts w:cs="Times New Roman"/>
        </w:rPr>
        <w:t xml:space="preserve"> </w:t>
      </w:r>
      <w:r w:rsidR="00793621">
        <w:rPr>
          <w:rFonts w:cs="Times New Roman"/>
        </w:rPr>
        <w:t>as</w:t>
      </w:r>
      <w:r w:rsidR="00305401">
        <w:rPr>
          <w:rFonts w:cs="Times New Roman"/>
        </w:rPr>
        <w:t xml:space="preserve"> TRUE</w:t>
      </w:r>
      <w:r w:rsidR="00AF499A">
        <w:rPr>
          <w:rFonts w:cs="Times New Roman"/>
        </w:rPr>
        <w:t xml:space="preserve"> to reduce manual labor.</w:t>
      </w:r>
      <w:r w:rsidR="00AF499A" w:rsidRPr="00AF499A">
        <w:rPr>
          <w:rFonts w:cs="Times New Roman"/>
        </w:rPr>
        <w:t xml:space="preserve"> </w:t>
      </w:r>
      <w:r w:rsidR="00AF499A">
        <w:rPr>
          <w:rFonts w:cs="Times New Roman"/>
        </w:rPr>
        <w:t xml:space="preserve">The </w:t>
      </w:r>
      <w:r w:rsidR="002B586B">
        <w:rPr>
          <w:rFonts w:cs="Times New Roman"/>
        </w:rPr>
        <w:t xml:space="preserve">entire insertion </w:t>
      </w:r>
      <w:r w:rsidR="00AF499A">
        <w:rPr>
          <w:rFonts w:cs="Times New Roman"/>
        </w:rPr>
        <w:t xml:space="preserve">procedure </w:t>
      </w:r>
      <w:del w:id="85" w:author="Bruno Eleres" w:date="2021-05-06T08:41:00Z">
        <w:r w:rsidR="00BD50DC" w:rsidDel="00B26FA1">
          <w:rPr>
            <w:rFonts w:cs="Times New Roman"/>
          </w:rPr>
          <w:delText>(running the function for each</w:delText>
        </w:r>
        <w:r w:rsidR="00AF499A" w:rsidDel="00B26FA1">
          <w:rPr>
            <w:rFonts w:cs="Times New Roman"/>
          </w:rPr>
          <w:delText xml:space="preserve"> ecoregion</w:delText>
        </w:r>
        <w:r w:rsidR="00BD50DC" w:rsidDel="00B26FA1">
          <w:rPr>
            <w:rFonts w:cs="Times New Roman"/>
          </w:rPr>
          <w:delText xml:space="preserve">) </w:delText>
        </w:r>
      </w:del>
      <w:r w:rsidR="00BD50DC">
        <w:rPr>
          <w:rFonts w:cs="Times New Roman"/>
        </w:rPr>
        <w:t>spent</w:t>
      </w:r>
      <w:r w:rsidR="00AF499A">
        <w:rPr>
          <w:rFonts w:cs="Times New Roman"/>
        </w:rPr>
        <w:t xml:space="preserve"> approximately two hours using one core </w:t>
      </w:r>
      <w:r w:rsidR="00B725CF">
        <w:rPr>
          <w:rFonts w:cs="Times New Roman"/>
        </w:rPr>
        <w:t>from</w:t>
      </w:r>
      <w:r w:rsidR="00AF499A">
        <w:rPr>
          <w:rFonts w:cs="Times New Roman"/>
        </w:rPr>
        <w:t xml:space="preserve"> a machine with </w:t>
      </w:r>
      <w:r w:rsidR="00B337F6">
        <w:rPr>
          <w:rFonts w:cs="Times New Roman"/>
        </w:rPr>
        <w:t xml:space="preserve">an </w:t>
      </w:r>
      <w:r w:rsidR="00AF499A">
        <w:rPr>
          <w:rFonts w:cs="Times New Roman"/>
        </w:rPr>
        <w:t>i</w:t>
      </w:r>
      <w:r w:rsidR="00717D85">
        <w:rPr>
          <w:rFonts w:cs="Times New Roman"/>
        </w:rPr>
        <w:t>5</w:t>
      </w:r>
      <w:r w:rsidR="00AF499A">
        <w:rPr>
          <w:rFonts w:cs="Times New Roman"/>
        </w:rPr>
        <w:t xml:space="preserve"> processor. A total of </w:t>
      </w:r>
      <w:r w:rsidR="00617A53">
        <w:rPr>
          <w:rFonts w:cs="Times New Roman"/>
        </w:rPr>
        <w:t>821</w:t>
      </w:r>
      <w:r w:rsidR="00AF499A">
        <w:rPr>
          <w:rFonts w:cs="Times New Roman"/>
        </w:rPr>
        <w:t xml:space="preserve"> species </w:t>
      </w:r>
      <w:r w:rsidR="00B725CF">
        <w:rPr>
          <w:rFonts w:cs="Times New Roman"/>
        </w:rPr>
        <w:t>were</w:t>
      </w:r>
      <w:r w:rsidR="00AF499A">
        <w:rPr>
          <w:rFonts w:cs="Times New Roman"/>
        </w:rPr>
        <w:t xml:space="preserve"> inserted, with the </w:t>
      </w:r>
      <w:proofErr w:type="spellStart"/>
      <w:r w:rsidR="00AF499A">
        <w:rPr>
          <w:rFonts w:cs="Times New Roman"/>
        </w:rPr>
        <w:t>Afrotropics</w:t>
      </w:r>
      <w:proofErr w:type="spellEnd"/>
      <w:r w:rsidR="00AF499A">
        <w:rPr>
          <w:rFonts w:cs="Times New Roman"/>
        </w:rPr>
        <w:t xml:space="preserve"> </w:t>
      </w:r>
      <w:ins w:id="86" w:author="Bruno Eleres" w:date="2021-05-06T08:41:00Z">
        <w:r w:rsidR="00B26FA1">
          <w:rPr>
            <w:rFonts w:cs="Times New Roman"/>
          </w:rPr>
          <w:t>exhibiting</w:t>
        </w:r>
      </w:ins>
      <w:del w:id="87" w:author="Bruno Eleres" w:date="2021-05-06T08:41:00Z">
        <w:r w:rsidR="00AF499A" w:rsidDel="00B26FA1">
          <w:rPr>
            <w:rFonts w:cs="Times New Roman"/>
          </w:rPr>
          <w:delText>being the region that presented</w:delText>
        </w:r>
      </w:del>
      <w:r w:rsidR="00AF499A">
        <w:rPr>
          <w:rFonts w:cs="Times New Roman"/>
        </w:rPr>
        <w:t xml:space="preserve"> the </w:t>
      </w:r>
      <w:del w:id="88" w:author="Bruno Eleres" w:date="2021-05-06T08:41:00Z">
        <w:r w:rsidR="00AF499A" w:rsidDel="00B26FA1">
          <w:rPr>
            <w:rFonts w:cs="Times New Roman"/>
          </w:rPr>
          <w:delText xml:space="preserve">greater </w:delText>
        </w:r>
      </w:del>
      <w:ins w:id="89" w:author="Bruno Eleres" w:date="2021-05-06T08:41:00Z">
        <w:r w:rsidR="00B26FA1">
          <w:rPr>
            <w:rFonts w:cs="Times New Roman"/>
          </w:rPr>
          <w:t>largest</w:t>
        </w:r>
        <w:r w:rsidR="00B26FA1">
          <w:rPr>
            <w:rFonts w:cs="Times New Roman"/>
          </w:rPr>
          <w:t xml:space="preserve"> </w:t>
        </w:r>
      </w:ins>
      <w:r w:rsidR="00AF499A">
        <w:rPr>
          <w:rFonts w:cs="Times New Roman"/>
        </w:rPr>
        <w:t>number of insertions (</w:t>
      </w:r>
      <w:r w:rsidR="00D3599C">
        <w:rPr>
          <w:rFonts w:cs="Times New Roman"/>
        </w:rPr>
        <w:t xml:space="preserve">359 </w:t>
      </w:r>
      <w:r w:rsidR="00C535A4">
        <w:rPr>
          <w:rFonts w:cs="Times New Roman"/>
        </w:rPr>
        <w:t xml:space="preserve">from </w:t>
      </w:r>
      <w:del w:id="90" w:author="Bruno Eleres" w:date="2021-05-06T08:41:00Z">
        <w:r w:rsidR="00C535A4" w:rsidDel="00B26FA1">
          <w:rPr>
            <w:rFonts w:cs="Times New Roman"/>
          </w:rPr>
          <w:delText xml:space="preserve">a total of </w:delText>
        </w:r>
      </w:del>
      <w:r w:rsidR="00C535A4">
        <w:rPr>
          <w:rFonts w:cs="Times New Roman"/>
        </w:rPr>
        <w:t>767</w:t>
      </w:r>
      <w:r w:rsidR="00AF499A">
        <w:rPr>
          <w:rFonts w:cs="Times New Roman"/>
        </w:rPr>
        <w:t>).</w:t>
      </w:r>
    </w:p>
    <w:p w14:paraId="2794925A" w14:textId="280A37B2" w:rsidR="00AF499A" w:rsidRDefault="00B725CF" w:rsidP="00AF499A">
      <w:pPr>
        <w:ind w:firstLine="708"/>
        <w:rPr>
          <w:rFonts w:cs="Times New Roman"/>
        </w:rPr>
      </w:pPr>
      <w:r>
        <w:rPr>
          <w:rFonts w:cs="Times New Roman"/>
        </w:rPr>
        <w:t xml:space="preserve">Coding to reproduce this phylogenetic tree </w:t>
      </w:r>
      <w:r w:rsidR="00AF499A">
        <w:rPr>
          <w:rFonts w:cs="Times New Roman"/>
        </w:rPr>
        <w:t xml:space="preserve">is provided at </w:t>
      </w:r>
      <w:r>
        <w:rPr>
          <w:rFonts w:cs="Times New Roman"/>
        </w:rPr>
        <w:t xml:space="preserve">GitHub </w:t>
      </w:r>
      <w:r w:rsidR="00AF499A">
        <w:rPr>
          <w:rFonts w:cs="Times New Roman"/>
        </w:rPr>
        <w:t>(</w:t>
      </w:r>
      <w:proofErr w:type="spellStart"/>
      <w:r w:rsidR="00AF499A" w:rsidRPr="00BF36D0">
        <w:t>GabrielNakamura</w:t>
      </w:r>
      <w:proofErr w:type="spellEnd"/>
      <w:r w:rsidR="00AF499A" w:rsidRPr="00BF36D0">
        <w:t>/</w:t>
      </w:r>
      <w:proofErr w:type="spellStart"/>
      <w:r w:rsidR="00AF499A" w:rsidRPr="00BF36D0">
        <w:t>MS_FishPhyloMaker</w:t>
      </w:r>
      <w:proofErr w:type="spellEnd"/>
      <w:r w:rsidR="00AF499A">
        <w:rPr>
          <w:rFonts w:cs="Times New Roman"/>
        </w:rPr>
        <w:t xml:space="preserve">). Further analysis exploring the package </w:t>
      </w:r>
      <w:r w:rsidR="00787CA0">
        <w:rPr>
          <w:rFonts w:cs="Times New Roman"/>
        </w:rPr>
        <w:t xml:space="preserve">is available </w:t>
      </w:r>
      <w:r w:rsidR="00AF499A">
        <w:rPr>
          <w:rFonts w:cs="Times New Roman"/>
        </w:rPr>
        <w:t xml:space="preserve">at </w:t>
      </w:r>
      <w:hyperlink r:id="rId11" w:history="1">
        <w:r w:rsidRPr="00B90713">
          <w:rPr>
            <w:rStyle w:val="Hyperlink"/>
            <w:rFonts w:cs="Times New Roman"/>
          </w:rPr>
          <w:t>https://gabrielnakamura.github.io/FishPhyloMaker/index.html</w:t>
        </w:r>
      </w:hyperlink>
      <w:r w:rsidR="00AF499A">
        <w:rPr>
          <w:rFonts w:cs="Times New Roman"/>
        </w:rPr>
        <w:t>.</w:t>
      </w:r>
    </w:p>
    <w:p w14:paraId="2D6B99B2" w14:textId="5EEC8579" w:rsidR="00707730" w:rsidRDefault="00707730">
      <w:pPr>
        <w:ind w:firstLine="708"/>
        <w:rPr>
          <w:rFonts w:cs="Times New Roman"/>
        </w:rPr>
      </w:pPr>
    </w:p>
    <w:p w14:paraId="1E4E823B" w14:textId="77777777" w:rsidR="00AA275E" w:rsidRDefault="00AA275E" w:rsidP="0083528E">
      <w:pPr>
        <w:ind w:firstLine="708"/>
        <w:rPr>
          <w:rFonts w:cs="Times New Roman"/>
        </w:rPr>
      </w:pPr>
    </w:p>
    <w:p w14:paraId="5093EE9C" w14:textId="32C96B85" w:rsidR="00012E14" w:rsidRDefault="00DE612E" w:rsidP="00B80C8B">
      <w:pPr>
        <w:rPr>
          <w:rFonts w:cs="Times New Roman"/>
        </w:rPr>
      </w:pPr>
      <w:r>
        <w:rPr>
          <w:rFonts w:cs="Times New Roman"/>
          <w:noProof/>
        </w:rPr>
        <w:lastRenderedPageBreak/>
        <w:drawing>
          <wp:inline distT="0" distB="0" distL="0" distR="0" wp14:anchorId="631C8FF7" wp14:editId="3044D26A">
            <wp:extent cx="5731510" cy="57315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1B6DC8D8"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which level they were inserted</w:t>
      </w:r>
      <w:r w:rsidR="00D30B6C">
        <w:rPr>
          <w:rFonts w:cs="Times New Roman"/>
        </w:rPr>
        <w:t>.</w:t>
      </w:r>
      <w:ins w:id="91" w:author="Bruno Eleres" w:date="2021-05-06T08:43:00Z">
        <w:r w:rsidR="0003472B">
          <w:rPr>
            <w:rFonts w:cs="Times New Roman"/>
          </w:rPr>
          <w:t xml:space="preserve"> </w:t>
        </w:r>
      </w:ins>
      <w:ins w:id="92" w:author="Gabriel Nakamura" w:date="2021-05-04T22:17:00Z">
        <w:del w:id="93" w:author="Bruno Eleres" w:date="2021-05-06T08:43:00Z">
          <w:r w:rsidR="00703AE0" w:rsidDel="0003472B">
            <w:rPr>
              <w:rFonts w:cs="Times New Roman"/>
            </w:rPr>
            <w:delText xml:space="preserve"> </w:delText>
          </w:r>
        </w:del>
      </w:ins>
      <w:r w:rsidR="00703AE0">
        <w:rPr>
          <w:rFonts w:cs="Times New Roman"/>
        </w:rPr>
        <w:t xml:space="preserve">The </w:t>
      </w:r>
      <w:del w:id="94" w:author="Bruno Eleres" w:date="2021-05-06T08:43:00Z">
        <w:r w:rsidR="00703AE0" w:rsidDel="0003472B">
          <w:rPr>
            <w:rFonts w:cs="Times New Roman"/>
          </w:rPr>
          <w:delText>number beside</w:delText>
        </w:r>
      </w:del>
      <w:del w:id="95" w:author="Bruno Eleres" w:date="2021-05-06T08:42:00Z">
        <w:r w:rsidR="00703AE0" w:rsidDel="008510C6">
          <w:rPr>
            <w:rFonts w:cs="Times New Roman"/>
          </w:rPr>
          <w:delText>s</w:delText>
        </w:r>
      </w:del>
      <w:del w:id="96" w:author="Bruno Eleres" w:date="2021-05-06T08:43:00Z">
        <w:r w:rsidR="00703AE0" w:rsidDel="0003472B">
          <w:rPr>
            <w:rFonts w:cs="Times New Roman"/>
          </w:rPr>
          <w:delText xml:space="preserve"> the name of each ecoregion indicates the </w:delText>
        </w:r>
      </w:del>
      <w:r w:rsidR="00703AE0">
        <w:rPr>
          <w:rFonts w:cs="Times New Roman"/>
        </w:rPr>
        <w:t>percentage</w:t>
      </w:r>
      <w:ins w:id="97" w:author="Bruno Eleres" w:date="2021-05-06T08:43:00Z">
        <w:r w:rsidR="0003472B">
          <w:rPr>
            <w:rFonts w:cs="Times New Roman"/>
          </w:rPr>
          <w:t>s</w:t>
        </w:r>
      </w:ins>
      <w:r w:rsidR="00703AE0">
        <w:rPr>
          <w:rFonts w:cs="Times New Roman"/>
        </w:rPr>
        <w:t xml:space="preserve"> of insertions</w:t>
      </w:r>
      <w:ins w:id="98" w:author="Bruno Eleres" w:date="2021-05-06T08:43:00Z">
        <w:r w:rsidR="0003472B">
          <w:rPr>
            <w:rFonts w:cs="Times New Roman"/>
          </w:rPr>
          <w:t xml:space="preserve"> </w:t>
        </w:r>
      </w:ins>
      <w:ins w:id="99" w:author="Bruno Eleres" w:date="2021-05-06T08:44:00Z">
        <w:r w:rsidR="00B54145">
          <w:rPr>
            <w:rFonts w:cs="Times New Roman"/>
          </w:rPr>
          <w:t xml:space="preserve">over the total number of species </w:t>
        </w:r>
      </w:ins>
      <w:del w:id="100" w:author="Bruno Eleres" w:date="2021-05-06T08:43:00Z">
        <w:r w:rsidR="00703AE0" w:rsidDel="0003472B">
          <w:rPr>
            <w:rFonts w:cs="Times New Roman"/>
          </w:rPr>
          <w:delText xml:space="preserve"> made </w:delText>
        </w:r>
      </w:del>
      <w:r w:rsidR="007F6E88">
        <w:rPr>
          <w:rFonts w:cs="Times New Roman"/>
        </w:rPr>
        <w:t>for each ecoregion</w:t>
      </w:r>
      <w:ins w:id="101" w:author="Bruno Eleres" w:date="2021-05-06T08:43:00Z">
        <w:r w:rsidR="0003472B">
          <w:rPr>
            <w:rFonts w:cs="Times New Roman"/>
          </w:rPr>
          <w:t xml:space="preserve"> are shown</w:t>
        </w:r>
      </w:ins>
      <w:r w:rsidR="007F6E88">
        <w:rPr>
          <w:rFonts w:cs="Times New Roman"/>
        </w:rPr>
        <w:t>.</w:t>
      </w:r>
    </w:p>
    <w:p w14:paraId="2FAA3472" w14:textId="504271B6" w:rsidR="005B0870" w:rsidRDefault="005B0870" w:rsidP="00CA0420">
      <w:pPr>
        <w:ind w:firstLine="708"/>
        <w:rPr>
          <w:rFonts w:cs="Times New Roman"/>
        </w:rPr>
      </w:pPr>
    </w:p>
    <w:p w14:paraId="5F6C87F8" w14:textId="3199E619" w:rsidR="00E86775" w:rsidRDefault="00414696" w:rsidP="002E3A5A">
      <w:pPr>
        <w:pStyle w:val="Ttulo1"/>
      </w:pPr>
      <w:r>
        <w:lastRenderedPageBreak/>
        <w:t xml:space="preserve">Similarity </w:t>
      </w:r>
      <w:r w:rsidR="005544FA">
        <w:t>and advances in relation with</w:t>
      </w:r>
      <w:r>
        <w:t xml:space="preserve"> other approaches</w:t>
      </w:r>
    </w:p>
    <w:p w14:paraId="5FE74EE7" w14:textId="6D88AB40" w:rsidR="00414696" w:rsidRDefault="0061436C" w:rsidP="0083528E">
      <w:r>
        <w:t>We provided a</w:t>
      </w:r>
      <w:r w:rsidR="009C1144">
        <w:t xml:space="preserve"> </w:t>
      </w:r>
      <w:r w:rsidR="001139D1">
        <w:t>user-friendly</w:t>
      </w:r>
      <w:r w:rsidR="009C1144">
        <w:t xml:space="preserve"> and</w:t>
      </w:r>
      <w:r>
        <w:t xml:space="preserve"> reproducible way to construct a phylogenetic tree for a megadiverse group</w:t>
      </w:r>
      <w:r w:rsidR="009C1144">
        <w:t xml:space="preserve"> (Actinopterygii)</w:t>
      </w:r>
      <w:r>
        <w:t xml:space="preserve">. </w:t>
      </w:r>
      <w:r w:rsidR="00A03DFD">
        <w:t xml:space="preserve">The </w:t>
      </w:r>
      <w:proofErr w:type="spellStart"/>
      <w:r w:rsidR="00A03DFD">
        <w:t>FishPhyloMaker</w:t>
      </w:r>
      <w:proofErr w:type="spellEnd"/>
      <w:r w:rsidR="00A03DFD">
        <w:t xml:space="preserve"> package </w:t>
      </w:r>
      <w:r w:rsidR="00EF4A99">
        <w:t>is</w:t>
      </w:r>
      <w:r w:rsidR="00E57C4B">
        <w:t xml:space="preserve"> in line with tools</w:t>
      </w:r>
      <w:r w:rsidR="00AA7F4D">
        <w:t xml:space="preserve"> developed for plants</w:t>
      </w:r>
      <w:r w:rsidR="00A1639E">
        <w:t xml:space="preserve">, </w:t>
      </w:r>
      <w:r w:rsidR="00E57C4B">
        <w:t xml:space="preserve">such as </w:t>
      </w:r>
      <w:proofErr w:type="spellStart"/>
      <w:r w:rsidR="00A1639E">
        <w:t>Phylomatic</w:t>
      </w:r>
      <w:proofErr w:type="spellEnd"/>
      <w:r w:rsidR="00BE04FD">
        <w:t xml:space="preserve"> (C++ a</w:t>
      </w:r>
      <w:r w:rsidR="008E696A">
        <w:t>p</w:t>
      </w:r>
      <w:r w:rsidR="00BE04FD">
        <w:t>plication)</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r w:rsidR="008F38F8">
        <w:t>, but include</w:t>
      </w:r>
      <w:r w:rsidR="001139D1">
        <w:t>s</w:t>
      </w:r>
      <w:r w:rsidR="008966C7">
        <w:t xml:space="preserve"> different features</w:t>
      </w:r>
      <w:r w:rsidR="003C25AC">
        <w:t>, such as new insertion options and</w:t>
      </w:r>
      <w:r w:rsidR="001139D1">
        <w:t xml:space="preserve"> </w:t>
      </w:r>
      <w:r w:rsidR="00E55697">
        <w:t xml:space="preserve">records </w:t>
      </w:r>
      <w:r w:rsidR="0073216B">
        <w:t>of performed insertions</w:t>
      </w:r>
      <w:r w:rsidR="00DD60CB">
        <w:t>.</w:t>
      </w:r>
    </w:p>
    <w:p w14:paraId="56A6A843" w14:textId="77777777" w:rsidR="005B0870" w:rsidRDefault="005B0870" w:rsidP="0083528E"/>
    <w:p w14:paraId="4DBF0DA8" w14:textId="4518F7AF" w:rsidR="00C432B3" w:rsidRPr="00DB1BF5" w:rsidRDefault="00C432B3" w:rsidP="0083528E">
      <w:pPr>
        <w:rPr>
          <w:b/>
          <w:bCs/>
        </w:rPr>
      </w:pPr>
      <w:r>
        <w:rPr>
          <w:b/>
          <w:bCs/>
        </w:rPr>
        <w:t>Limitations</w:t>
      </w:r>
      <w:r w:rsidRPr="00DB1BF5">
        <w:rPr>
          <w:b/>
          <w:bCs/>
        </w:rPr>
        <w:t xml:space="preserve"> and possible applications</w:t>
      </w:r>
    </w:p>
    <w:p w14:paraId="1B944597" w14:textId="21192665" w:rsidR="00866C9A" w:rsidRDefault="00C01EC1" w:rsidP="0083528E">
      <w:pPr>
        <w:ind w:firstLine="708"/>
      </w:pPr>
      <w:r>
        <w:t xml:space="preserve">Future developments of </w:t>
      </w:r>
      <w:r w:rsidR="00B83D21">
        <w:t xml:space="preserve">the </w:t>
      </w:r>
      <w:proofErr w:type="spellStart"/>
      <w:r>
        <w:t>FishPhyloMaker</w:t>
      </w:r>
      <w:proofErr w:type="spellEnd"/>
      <w:r>
        <w:t xml:space="preserve"> package </w:t>
      </w:r>
      <w:r w:rsidR="00433665">
        <w:t>should consider</w:t>
      </w:r>
      <w:r>
        <w:t xml:space="preserve"> </w:t>
      </w:r>
      <w:r w:rsidR="00181086">
        <w:t xml:space="preserve">the Catalog of Fishes (Fricke and </w:t>
      </w:r>
      <w:proofErr w:type="spellStart"/>
      <w:r w:rsidR="00181086">
        <w:t>Eschemeyer</w:t>
      </w:r>
      <w:proofErr w:type="spellEnd"/>
      <w:r w:rsidR="00181086">
        <w:t>, 2021)</w:t>
      </w:r>
      <w:r w:rsidR="002424DD">
        <w:t xml:space="preserve"> </w:t>
      </w:r>
      <w:del w:id="102" w:author="Bruno Eleres" w:date="2021-05-06T08:44:00Z">
        <w:r w:rsidR="002424DD" w:rsidDel="00E25C76">
          <w:delText xml:space="preserve">in the </w:delText>
        </w:r>
        <w:r w:rsidR="00C432B3" w:rsidDel="00E25C76">
          <w:delText>FishTaxaMaker function</w:delText>
        </w:r>
        <w:r w:rsidR="00433665" w:rsidDel="00E25C76">
          <w:delText xml:space="preserve"> </w:delText>
        </w:r>
      </w:del>
      <w:r w:rsidR="00C432B3">
        <w:t>to improve the nomenclature checking</w:t>
      </w:r>
      <w:r w:rsidR="00433665">
        <w:t xml:space="preserve"> procedures</w:t>
      </w:r>
      <w:r w:rsidR="00C90E2E">
        <w:t>. Despite Fishbase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7370F6">
        <w:t>focused on updating taxonomic information of fishes.</w:t>
      </w:r>
    </w:p>
    <w:p w14:paraId="122A91F6" w14:textId="04234157"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FF237F">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Martins et al.</w:t>
      </w:r>
      <w:ins w:id="103" w:author="Bruno Eleres" w:date="2021-05-06T08:49:00Z">
        <w:r w:rsidR="0076008D">
          <w:rPr>
            <w:noProof/>
          </w:rPr>
          <w:t>,</w:t>
        </w:r>
      </w:ins>
      <w:r w:rsidR="00E16F95" w:rsidRPr="00E16F95">
        <w:rPr>
          <w:noProof/>
        </w:rPr>
        <w:t xml:space="preserve"> 2013</w:t>
      </w:r>
      <w:r w:rsidR="00E16F95">
        <w:fldChar w:fldCharType="end"/>
      </w:r>
      <w:r w:rsidR="00B94B70">
        <w:t xml:space="preserve">; </w:t>
      </w:r>
      <w:commentRangeStart w:id="104"/>
      <w:r w:rsidR="00412C28">
        <w:fldChar w:fldCharType="begin" w:fldLock="1"/>
      </w:r>
      <w:r w:rsidR="00D51236">
        <w:instrText>ADDIN CSL_CITATION {"citationItems":[{"id":"ITEM-1","itemData":{"DOI":"10.1590/1982-0224-2020-0126","ISSN":"1679-6225","abstract":"ABSTRACT Patterns of species replacement and richness differences along environmental gradients or ecoregions shed light on different ecological and evolutionary mechanisms acting on community structure. Communities of aquatic ecosystems of different watersheds are supposed to host distinct species and lineages. Quantifying and understanding the degree to which these differences are affected by environmental and biogeographical factors remains an open question for these environments, particularly in the Neotropical region. We investigated patterns of taxonomic and phylogenetic composition of headwater streams of the Paraná and Paraguai River basins to understand how local and biogeographical factors affect the assembly of fish communities. We also quantified taxonomic and phylogenetic beta diversity by decomposing them into nestedness and turnover components. We found that local environmental factors are the main factors influencing the composition of stream fish communities. Whereas pH affected both taxonomic and phylogenetic turnover, water velocity was responsible for phylogenetic turnover and pH was the main driver of phylogenetic nestedness. Our results indicate an effect of local environmental factors in determining the structure of headwater stream fish communities through a combination of a species sorting mechanism (water velocity and pH) and phylogenetic habitat filtering (pH).RESUMO Padrões de substituição de espécies ou diferenças de riqueza ao longo de gradientes ambientais ou ecoregiões lançam luz sobre diferentes processos e mecanismos ecológicos atuando na estruturação das comunidades. Supõe-se que comunidades aquáticas pertencentes a diferentes bacias pertençam a linhagens evolutivas distintas. Quantificar e entender o grau em que tais diferenças são resultado de fatores ambientais locais e/ou processos biogeográficos ainda é uma questão pouco explorada. Neste estudo nós investigamos os padrões de composição taxonômica e filogenética em riachos de cabeceira das bacias dos Rios Paraná e Paraguai, para entender como fatores locais e biogeográficos afetam a estruturação das comunidades de peixes. Nós quantificamos a diversidade beta taxonômica e filogenética decompondo estas em aninhamento e substituição. Encontramos que os fatores ambientais locais são os principais determinantes da composição das comunidades de peixes destes riachos. Enquanto o pH afetou tanto a substituição de linhagens e de espécies, a velocidade da água foi responsáve…","author":[{"dropping-particle":"","family":"Nakamura","given":"Gabriel","non-dropping-particle":"","parse-names":false,"suffix":""},{"dropping-particle":"","family":"Vicentin","given":"Wagner","non-dropping-particle":"","parse-names":false,"suffix":""},{"dropping-particle":"","family":"Súarez","given":"Yzel Rondon","non-dropping-particle":"","parse-names":false,"suffix":""}],"container-title":"Neotropical Ichthyology","id":"ITEM-1","issue":"1","issued":{"date-parts":[["2021"]]},"page":"1-17","title":"Taxonomic and phylogenetic beta diversity in headwater stream fish communities of the Paraná and Paraguai River basins","type":"article-journal","volume":"19"},"uris":["http://www.mendeley.com/documents/?uuid=43cfe32b-67c8-4255-8f22-8c1d50bf002c"]}],"mendeley":{"formattedCitation":"(Nakamura, Vicentin, &amp; Súarez, 2021)","manualFormatting":"Nakamura et al. 2021)","plainTextFormattedCitation":"(Nakamura, Vicentin, &amp; Súarez, 2021)","previouslyFormattedCitation":"(Nakamura, Vicentin, &amp; Súarez, 2021)"},"properties":{"noteIndex":0},"schema":"https://github.com/citation-style-language/schema/raw/master/csl-citation.json"}</w:instrText>
      </w:r>
      <w:r w:rsidR="00412C28">
        <w:fldChar w:fldCharType="separate"/>
      </w:r>
      <w:r w:rsidR="00412C28" w:rsidRPr="00412C28">
        <w:rPr>
          <w:noProof/>
        </w:rPr>
        <w:t>Nakamura et al.</w:t>
      </w:r>
      <w:ins w:id="105" w:author="Bruno Eleres" w:date="2021-05-06T08:49:00Z">
        <w:r w:rsidR="00600BDE">
          <w:rPr>
            <w:noProof/>
          </w:rPr>
          <w:t>,</w:t>
        </w:r>
      </w:ins>
      <w:r w:rsidR="00412C28" w:rsidRPr="00412C28">
        <w:rPr>
          <w:noProof/>
        </w:rPr>
        <w:t xml:space="preserve"> 2021)</w:t>
      </w:r>
      <w:r w:rsidR="00412C28">
        <w:fldChar w:fldCharType="end"/>
      </w:r>
      <w:commentRangeEnd w:id="104"/>
      <w:r w:rsidR="008F3629">
        <w:rPr>
          <w:rStyle w:val="Refdecomentrio"/>
        </w:rPr>
        <w:commentReference w:id="104"/>
      </w:r>
      <w:r w:rsidR="001F4D7C">
        <w:t>.</w:t>
      </w:r>
    </w:p>
    <w:p w14:paraId="767B93BC" w14:textId="3C1024B9" w:rsidR="007E4AA4" w:rsidRDefault="00404DED" w:rsidP="00C4002C">
      <w:pPr>
        <w:ind w:firstLine="708"/>
        <w:rPr>
          <w:rFonts w:cs="Times New Roman"/>
          <w:b/>
          <w:bCs/>
        </w:rPr>
      </w:pPr>
      <w:del w:id="106" w:author="Bruno Eleres" w:date="2021-05-06T08:46:00Z">
        <w:r w:rsidDel="008C514A">
          <w:delText xml:space="preserve">However, </w:delText>
        </w:r>
        <w:r w:rsidR="00D02733" w:rsidDel="008C514A">
          <w:delText>t</w:delText>
        </w:r>
      </w:del>
      <w:ins w:id="107" w:author="Bruno Eleres" w:date="2021-05-06T08:46:00Z">
        <w:r w:rsidR="008C514A">
          <w:t>T</w:t>
        </w:r>
      </w:ins>
      <w:r w:rsidR="00D02733">
        <w:t>hese limitations</w:t>
      </w:r>
      <w:r>
        <w:t xml:space="preserve"> do not preclude the </w:t>
      </w:r>
      <w:r w:rsidR="00343501">
        <w:t xml:space="preserve">package </w:t>
      </w:r>
      <w:del w:id="108" w:author="Bruno Eleres" w:date="2021-05-06T08:46:00Z">
        <w:r w:rsidR="00343501" w:rsidDel="008C514A">
          <w:delText>functioning</w:delText>
        </w:r>
        <w:r w:rsidR="00D02733" w:rsidDel="008C514A">
          <w:delText xml:space="preserve"> or its </w:delText>
        </w:r>
      </w:del>
      <w:r w:rsidR="00D02733">
        <w:t>applicability for studies in phylogenetic community ecology</w:t>
      </w:r>
      <w:ins w:id="109" w:author="Bruno Eleres" w:date="2021-05-06T08:47:00Z">
        <w:r w:rsidR="00A26D72">
          <w:t xml:space="preserve"> since synthesis phylogenies do not significantly impact phylogenetic diversity indices (</w:t>
        </w:r>
        <w:commentRangeStart w:id="110"/>
        <w:r w:rsidR="00A26D72" w:rsidRPr="00EF16EE">
          <w:rPr>
            <w:highlight w:val="yellow"/>
            <w:rPrChange w:id="111" w:author="Bruno Eleres" w:date="2021-05-06T08:55:00Z">
              <w:rPr/>
            </w:rPrChange>
          </w:rPr>
          <w:t>REF</w:t>
        </w:r>
        <w:commentRangeEnd w:id="110"/>
        <w:r w:rsidR="00A26D72" w:rsidRPr="00EF16EE">
          <w:rPr>
            <w:rStyle w:val="Refdecomentrio"/>
            <w:highlight w:val="yellow"/>
            <w:rPrChange w:id="112" w:author="Bruno Eleres" w:date="2021-05-06T08:55:00Z">
              <w:rPr>
                <w:rStyle w:val="Refdecomentrio"/>
              </w:rPr>
            </w:rPrChange>
          </w:rPr>
          <w:commentReference w:id="110"/>
        </w:r>
        <w:r w:rsidR="00A26D72">
          <w:t>)</w:t>
        </w:r>
      </w:ins>
      <w:r w:rsidR="00D02733">
        <w:t>.</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del w:id="113" w:author="Bruno Eleres" w:date="2021-05-06T08:49:00Z">
        <w:r w:rsidR="00437024" w:rsidDel="00600BDE">
          <w:delText xml:space="preserve">The use of the </w:delText>
        </w:r>
      </w:del>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w:t>
      </w:r>
      <w:ins w:id="114" w:author="Bruno Eleres" w:date="2021-05-06T08:49:00Z">
        <w:r w:rsidR="00600BDE">
          <w:t xml:space="preserve"> by</w:t>
        </w:r>
      </w:ins>
      <w:del w:id="115" w:author="Bruno Eleres" w:date="2021-05-06T08:49:00Z">
        <w:r w:rsidR="00437024" w:rsidDel="00600BDE">
          <w:delText xml:space="preserve">. </w:delText>
        </w:r>
        <w:r w:rsidR="009D2C48" w:rsidDel="00600BDE">
          <w:delText>T</w:delText>
        </w:r>
        <w:r w:rsidR="00437024" w:rsidDel="00600BDE">
          <w:delText>he F</w:delText>
        </w:r>
        <w:r w:rsidR="00914E53" w:rsidDel="00600BDE">
          <w:delText>hyloFishMaker</w:delText>
        </w:r>
      </w:del>
      <w:r w:rsidR="00914E53">
        <w:t xml:space="preserve"> facilitat</w:t>
      </w:r>
      <w:ins w:id="116" w:author="Bruno Eleres" w:date="2021-05-06T08:49:00Z">
        <w:r w:rsidR="00600BDE">
          <w:t>ing</w:t>
        </w:r>
      </w:ins>
      <w:del w:id="117" w:author="Bruno Eleres" w:date="2021-05-06T08:49:00Z">
        <w:r w:rsidR="00914E53" w:rsidDel="00600BDE">
          <w:delText>e</w:delText>
        </w:r>
        <w:r w:rsidR="009D2C48" w:rsidDel="00600BDE">
          <w:delText>s</w:delText>
        </w:r>
      </w:del>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ins w:id="118" w:author="Bruno Eleres" w:date="2021-05-06T08:49:00Z">
        <w:r w:rsidR="00600BDE">
          <w:t>. This</w:t>
        </w:r>
      </w:ins>
      <w:ins w:id="119" w:author="Bruno Eleres" w:date="2021-05-06T08:50:00Z">
        <w:r w:rsidR="005D0538">
          <w:t xml:space="preserve"> facilitation</w:t>
        </w:r>
      </w:ins>
      <w:del w:id="120" w:author="Bruno Eleres" w:date="2021-05-06T08:50:00Z">
        <w:r w:rsidR="00417616" w:rsidDel="00600BDE">
          <w:delText xml:space="preserve">, </w:delText>
        </w:r>
        <w:r w:rsidR="004154AF" w:rsidDel="00600BDE">
          <w:delText>which</w:delText>
        </w:r>
      </w:del>
      <w:r w:rsidR="004154AF">
        <w:t xml:space="preserve"> can be es</w:t>
      </w:r>
      <w:del w:id="121" w:author="Bruno Eleres" w:date="2021-05-06T08:50:00Z">
        <w:r w:rsidR="004154AF" w:rsidDel="005D0538">
          <w:delText>pecially important</w:delText>
        </w:r>
      </w:del>
      <w:ins w:id="122" w:author="Bruno Eleres" w:date="2021-05-06T08:50:00Z">
        <w:r w:rsidR="005D0538">
          <w:t>sential</w:t>
        </w:r>
      </w:ins>
      <w:r w:rsidR="004154AF">
        <w:t xml:space="preserve">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t>Neotropical region</w:t>
      </w:r>
      <w:r w:rsidR="00200AA5">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lastRenderedPageBreak/>
        <w:t xml:space="preserve">Such phylogenetic </w:t>
      </w:r>
      <w:del w:id="123" w:author="Bruno Eleres" w:date="2021-05-06T08:50:00Z">
        <w:r w:rsidR="00437024" w:rsidDel="005D0538">
          <w:delText xml:space="preserve">hypothesis </w:delText>
        </w:r>
      </w:del>
      <w:ins w:id="124" w:author="Bruno Eleres" w:date="2021-05-06T08:50:00Z">
        <w:r w:rsidR="005D0538">
          <w:t>hypothes</w:t>
        </w:r>
        <w:r w:rsidR="005D0538">
          <w:t>e</w:t>
        </w:r>
        <w:r w:rsidR="005D0538">
          <w:t xml:space="preserve">s </w:t>
        </w:r>
      </w:ins>
      <w:r w:rsidR="00380AC3">
        <w:t>allow</w:t>
      </w:r>
      <w:del w:id="125" w:author="Bruno Eleres" w:date="2021-05-06T08:50:00Z">
        <w:r w:rsidR="0000617C" w:rsidDel="005D0538">
          <w:delText>s</w:delText>
        </w:r>
      </w:del>
      <w:r w:rsidR="00380AC3">
        <w:t xml:space="preserve"> </w:t>
      </w:r>
      <w:r w:rsidR="0000617C">
        <w:t xml:space="preserve">understanding </w:t>
      </w:r>
      <w:r w:rsidR="00380AC3">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At larger scales</w:t>
      </w:r>
      <w:r w:rsidR="005A63D3">
        <w:t>,</w:t>
      </w:r>
      <w:r w:rsidR="00161FAC">
        <w:t xml:space="preserve"> </w:t>
      </w:r>
      <w:r w:rsidR="006E03C5">
        <w:t>biogeographical studies</w:t>
      </w:r>
      <w:r w:rsidR="00161FAC">
        <w:t xml:space="preserve"> are</w:t>
      </w:r>
      <w:r w:rsidR="006E03C5">
        <w:t xml:space="preserve"> </w:t>
      </w:r>
      <w:r w:rsidR="005A63D3">
        <w:t xml:space="preserve">usually </w:t>
      </w:r>
      <w:r w:rsidR="006E03C5">
        <w:t xml:space="preserve">restricted </w:t>
      </w:r>
      <w:r w:rsidR="00161FAC">
        <w:t xml:space="preserve">to one or </w:t>
      </w:r>
      <w:r w:rsidR="005A63D3">
        <w:t xml:space="preserve">a </w:t>
      </w:r>
      <w:r w:rsidR="00161FAC">
        <w:t xml:space="preserve">few </w:t>
      </w:r>
      <w:r w:rsidR="005A63D3">
        <w:t>lineages</w:t>
      </w:r>
      <w:r w:rsidR="00161FAC">
        <w:t xml:space="preserve"> due</w:t>
      </w:r>
      <w:r w:rsidR="00C51E67">
        <w:t xml:space="preserve"> to</w:t>
      </w:r>
      <w:r w:rsidR="00161FAC">
        <w:t xml:space="preserve"> the availability of</w:t>
      </w:r>
      <w:r w:rsidR="006E03C5">
        <w:t xml:space="preserve"> molecular phylogenies</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A555E4">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123A69FB" w14:textId="128AE619" w:rsidR="001936A0" w:rsidRDefault="001936A0" w:rsidP="0083528E">
      <w:pPr>
        <w:ind w:firstLine="708"/>
      </w:pPr>
      <w:r>
        <w:br w:type="page"/>
      </w:r>
    </w:p>
    <w:p w14:paraId="3C245541" w14:textId="5231FA7D" w:rsidR="001936A0" w:rsidRPr="00C4002C" w:rsidRDefault="001936A0" w:rsidP="001936A0">
      <w:pPr>
        <w:pStyle w:val="Ttulo1"/>
        <w:rPr>
          <w:lang w:val="pt-BR"/>
        </w:rPr>
      </w:pPr>
      <w:proofErr w:type="spellStart"/>
      <w:r w:rsidRPr="00C4002C">
        <w:rPr>
          <w:lang w:val="pt-BR"/>
        </w:rPr>
        <w:lastRenderedPageBreak/>
        <w:t>References</w:t>
      </w:r>
      <w:proofErr w:type="spellEnd"/>
    </w:p>
    <w:p w14:paraId="3843B513" w14:textId="1067B91A" w:rsidR="00C4002C" w:rsidRPr="00ED31B1" w:rsidRDefault="001936A0" w:rsidP="00C4002C">
      <w:pPr>
        <w:widowControl w:val="0"/>
        <w:autoSpaceDE w:val="0"/>
        <w:autoSpaceDN w:val="0"/>
        <w:adjustRightInd w:val="0"/>
        <w:ind w:left="480" w:hanging="480"/>
        <w:rPr>
          <w:rFonts w:cs="Times New Roman"/>
          <w:noProof/>
        </w:rPr>
      </w:pPr>
      <w:r>
        <w:fldChar w:fldCharType="begin" w:fldLock="1"/>
      </w:r>
      <w:r w:rsidRPr="00703AE0">
        <w:rPr>
          <w:lang w:val="pt-BR"/>
        </w:rPr>
        <w:instrText xml:space="preserve">ADDIN Mendeley Bibliography CSL_BIBLIOGRAPHY </w:instrText>
      </w:r>
      <w:r>
        <w:fldChar w:fldCharType="separate"/>
      </w:r>
      <w:r w:rsidR="00C4002C" w:rsidRPr="00C4002C">
        <w:rPr>
          <w:rFonts w:cs="Times New Roman"/>
          <w:noProof/>
          <w:lang w:val="pt-BR"/>
        </w:rPr>
        <w:t xml:space="preserve">Albert, J. S., Tagliacollo, V. A., &amp; Dagosta, F. (2020). </w:t>
      </w:r>
      <w:r w:rsidR="00C4002C" w:rsidRPr="00ED31B1">
        <w:rPr>
          <w:rFonts w:cs="Times New Roman"/>
          <w:noProof/>
        </w:rPr>
        <w:t xml:space="preserve">Diversification of Neotropical Freshwater Fishes. </w:t>
      </w:r>
      <w:r w:rsidR="00C4002C" w:rsidRPr="00ED31B1">
        <w:rPr>
          <w:rFonts w:cs="Times New Roman"/>
          <w:i/>
          <w:iCs/>
          <w:noProof/>
        </w:rPr>
        <w:t>Annual Review of Ecology, Evolution, and Systematics</w:t>
      </w:r>
      <w:r w:rsidR="00C4002C" w:rsidRPr="00ED31B1">
        <w:rPr>
          <w:rFonts w:cs="Times New Roman"/>
          <w:noProof/>
        </w:rPr>
        <w:t xml:space="preserve">, </w:t>
      </w:r>
      <w:r w:rsidR="00C4002C" w:rsidRPr="00ED31B1">
        <w:rPr>
          <w:rFonts w:cs="Times New Roman"/>
          <w:i/>
          <w:iCs/>
          <w:noProof/>
        </w:rPr>
        <w:t>51</w:t>
      </w:r>
      <w:r w:rsidR="00C4002C" w:rsidRPr="00ED31B1">
        <w:rPr>
          <w:rFonts w:cs="Times New Roman"/>
          <w:noProof/>
        </w:rPr>
        <w:t>(1), 27–53. doi:10.1146/annurev-ecolsys-011620-031032</w:t>
      </w:r>
    </w:p>
    <w:p w14:paraId="188665A8" w14:textId="77777777" w:rsidR="00C4002C" w:rsidRPr="00ED31B1" w:rsidRDefault="00C4002C" w:rsidP="00C4002C">
      <w:pPr>
        <w:widowControl w:val="0"/>
        <w:autoSpaceDE w:val="0"/>
        <w:autoSpaceDN w:val="0"/>
        <w:adjustRightInd w:val="0"/>
        <w:ind w:left="480" w:hanging="480"/>
        <w:rPr>
          <w:rFonts w:cs="Times New Roman"/>
          <w:noProof/>
        </w:rPr>
      </w:pPr>
      <w:r w:rsidRPr="00C4002C">
        <w:rPr>
          <w:rFonts w:cs="Times New Roman"/>
          <w:noProof/>
          <w:lang w:val="pt-BR"/>
        </w:rPr>
        <w:t xml:space="preserve">Betancur, R. R., Wiley, E. O., Arratia, G., Acero, A., Bailly, N., Miya, M., … </w:t>
      </w:r>
      <w:r w:rsidRPr="00ED31B1">
        <w:rPr>
          <w:rFonts w:cs="Times New Roman"/>
          <w:noProof/>
        </w:rPr>
        <w:t xml:space="preserve">Ortí, G. (2017). Phylogenetic classification of bony fishes. </w:t>
      </w:r>
      <w:r w:rsidRPr="00ED31B1">
        <w:rPr>
          <w:rFonts w:cs="Times New Roman"/>
          <w:i/>
          <w:iCs/>
          <w:noProof/>
        </w:rPr>
        <w:t>BMC Evolutionary Biology</w:t>
      </w:r>
      <w:r w:rsidRPr="00ED31B1">
        <w:rPr>
          <w:rFonts w:cs="Times New Roman"/>
          <w:noProof/>
        </w:rPr>
        <w:t xml:space="preserve">, </w:t>
      </w:r>
      <w:r w:rsidRPr="00ED31B1">
        <w:rPr>
          <w:rFonts w:cs="Times New Roman"/>
          <w:i/>
          <w:iCs/>
          <w:noProof/>
        </w:rPr>
        <w:t>17</w:t>
      </w:r>
      <w:r w:rsidRPr="00ED31B1">
        <w:rPr>
          <w:rFonts w:cs="Times New Roman"/>
          <w:noProof/>
        </w:rPr>
        <w:t>(1), 1–40. doi:10.1186/s12862-017-0958-3</w:t>
      </w:r>
    </w:p>
    <w:p w14:paraId="76F6AA01" w14:textId="77777777"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Boettiger, C., Coop, G., &amp; Ralph, P. (2012). Is your phylogeny informative? Measuring the power of comparative methods. </w:t>
      </w:r>
      <w:r w:rsidRPr="00ED31B1">
        <w:rPr>
          <w:rFonts w:cs="Times New Roman"/>
          <w:i/>
          <w:iCs/>
          <w:noProof/>
        </w:rPr>
        <w:t>Evolution</w:t>
      </w:r>
      <w:r w:rsidRPr="00ED31B1">
        <w:rPr>
          <w:rFonts w:cs="Times New Roman"/>
          <w:noProof/>
        </w:rPr>
        <w:t xml:space="preserve">, </w:t>
      </w:r>
      <w:r w:rsidRPr="00ED31B1">
        <w:rPr>
          <w:rFonts w:cs="Times New Roman"/>
          <w:i/>
          <w:iCs/>
          <w:noProof/>
        </w:rPr>
        <w:t>66</w:t>
      </w:r>
      <w:r w:rsidRPr="00ED31B1">
        <w:rPr>
          <w:rFonts w:cs="Times New Roman"/>
          <w:noProof/>
        </w:rPr>
        <w:t>(7), 2240–2251. doi:10.1111/j.1558-5646.2011.01574.x</w:t>
      </w:r>
    </w:p>
    <w:p w14:paraId="6FE4EF9B" w14:textId="77777777"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Chang, J., Rabosky, D. L., Smith, S. A., &amp; Alfaro, M. E. (2019). An r package and online resource for macroevolutionary studies using the ray-finned fish tree of life. </w:t>
      </w:r>
      <w:r w:rsidRPr="00ED31B1">
        <w:rPr>
          <w:rFonts w:cs="Times New Roman"/>
          <w:i/>
          <w:iCs/>
          <w:noProof/>
        </w:rPr>
        <w:t>Methods in Ecology and Evolution</w:t>
      </w:r>
      <w:r w:rsidRPr="00ED31B1">
        <w:rPr>
          <w:rFonts w:cs="Times New Roman"/>
          <w:noProof/>
        </w:rPr>
        <w:t xml:space="preserve">, </w:t>
      </w:r>
      <w:r w:rsidRPr="00ED31B1">
        <w:rPr>
          <w:rFonts w:cs="Times New Roman"/>
          <w:i/>
          <w:iCs/>
          <w:noProof/>
        </w:rPr>
        <w:t>10</w:t>
      </w:r>
      <w:r w:rsidRPr="00ED31B1">
        <w:rPr>
          <w:rFonts w:cs="Times New Roman"/>
          <w:noProof/>
        </w:rPr>
        <w:t>(7), 1118–1124. doi:10.1111/2041-210X.13182</w:t>
      </w:r>
    </w:p>
    <w:p w14:paraId="3CC90844" w14:textId="77777777"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Chazot, N., Willmott, K. R., Lamas, G., Freitas, A. V. L., Piron-Prunier, F., Arias, C. F., … Elias, M. (2019). Renewed diversification following Miocene landscape turnover in a Neotropical butterfly radiation. </w:t>
      </w:r>
      <w:r w:rsidRPr="00ED31B1">
        <w:rPr>
          <w:rFonts w:cs="Times New Roman"/>
          <w:i/>
          <w:iCs/>
          <w:noProof/>
        </w:rPr>
        <w:t>Global Ecology and Biogeography</w:t>
      </w:r>
      <w:r w:rsidRPr="00ED31B1">
        <w:rPr>
          <w:rFonts w:cs="Times New Roman"/>
          <w:noProof/>
        </w:rPr>
        <w:t xml:space="preserve">, </w:t>
      </w:r>
      <w:r w:rsidRPr="00ED31B1">
        <w:rPr>
          <w:rFonts w:cs="Times New Roman"/>
          <w:i/>
          <w:iCs/>
          <w:noProof/>
        </w:rPr>
        <w:t>28</w:t>
      </w:r>
      <w:r w:rsidRPr="00ED31B1">
        <w:rPr>
          <w:rFonts w:cs="Times New Roman"/>
          <w:noProof/>
        </w:rPr>
        <w:t>(8), 1118–1132. doi:10.1111/geb.12919</w:t>
      </w:r>
    </w:p>
    <w:p w14:paraId="074EF565" w14:textId="77777777"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Diniz-Filho, J. A. F., Loyola, R. D., Raia, P., Mooers, A. O., &amp; Bini, L. M. (2013). Darwinian shortfalls in biodiversity conservation. </w:t>
      </w:r>
      <w:r w:rsidRPr="00ED31B1">
        <w:rPr>
          <w:rFonts w:cs="Times New Roman"/>
          <w:i/>
          <w:iCs/>
          <w:noProof/>
        </w:rPr>
        <w:t>Trends in Ecology and Evolution</w:t>
      </w:r>
      <w:r w:rsidRPr="00ED31B1">
        <w:rPr>
          <w:rFonts w:cs="Times New Roman"/>
          <w:noProof/>
        </w:rPr>
        <w:t xml:space="preserve">, </w:t>
      </w:r>
      <w:r w:rsidRPr="00ED31B1">
        <w:rPr>
          <w:rFonts w:cs="Times New Roman"/>
          <w:i/>
          <w:iCs/>
          <w:noProof/>
        </w:rPr>
        <w:t>28</w:t>
      </w:r>
      <w:r w:rsidRPr="00ED31B1">
        <w:rPr>
          <w:rFonts w:cs="Times New Roman"/>
          <w:noProof/>
        </w:rPr>
        <w:t>(12), 689–695. doi:10.1016/j.tree.2013.09.003</w:t>
      </w:r>
    </w:p>
    <w:p w14:paraId="7B28CB40" w14:textId="77777777"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Faith, D. P. (1992). Conservation evaluation and phylogenetic diversity. </w:t>
      </w:r>
      <w:r w:rsidRPr="00ED31B1">
        <w:rPr>
          <w:rFonts w:cs="Times New Roman"/>
          <w:i/>
          <w:iCs/>
          <w:noProof/>
        </w:rPr>
        <w:t>Biological Conservation</w:t>
      </w:r>
      <w:r w:rsidRPr="00ED31B1">
        <w:rPr>
          <w:rFonts w:cs="Times New Roman"/>
          <w:noProof/>
        </w:rPr>
        <w:t xml:space="preserve">, </w:t>
      </w:r>
      <w:r w:rsidRPr="00ED31B1">
        <w:rPr>
          <w:rFonts w:cs="Times New Roman"/>
          <w:i/>
          <w:iCs/>
          <w:noProof/>
        </w:rPr>
        <w:t>61</w:t>
      </w:r>
      <w:r w:rsidRPr="00ED31B1">
        <w:rPr>
          <w:rFonts w:cs="Times New Roman"/>
          <w:noProof/>
        </w:rPr>
        <w:t>, 1–10. doi:10.1016/0006-3207(92)91201-3</w:t>
      </w:r>
    </w:p>
    <w:p w14:paraId="670A52DB" w14:textId="77777777" w:rsidR="00C4002C" w:rsidRPr="00C4002C" w:rsidRDefault="00C4002C" w:rsidP="00C4002C">
      <w:pPr>
        <w:widowControl w:val="0"/>
        <w:autoSpaceDE w:val="0"/>
        <w:autoSpaceDN w:val="0"/>
        <w:adjustRightInd w:val="0"/>
        <w:ind w:left="480" w:hanging="480"/>
        <w:rPr>
          <w:rFonts w:cs="Times New Roman"/>
          <w:noProof/>
          <w:lang w:val="pt-BR"/>
        </w:rPr>
      </w:pPr>
      <w:r w:rsidRPr="00ED31B1">
        <w:rPr>
          <w:rFonts w:cs="Times New Roman"/>
          <w:noProof/>
        </w:rPr>
        <w:t xml:space="preserve">Felsenstein, J. (1985). Phylogenies and the comparative method. </w:t>
      </w:r>
      <w:r w:rsidRPr="00C4002C">
        <w:rPr>
          <w:rFonts w:cs="Times New Roman"/>
          <w:i/>
          <w:iCs/>
          <w:noProof/>
          <w:lang w:val="pt-BR"/>
        </w:rPr>
        <w:t>The American Naturalist</w:t>
      </w:r>
      <w:r w:rsidRPr="00C4002C">
        <w:rPr>
          <w:rFonts w:cs="Times New Roman"/>
          <w:noProof/>
          <w:lang w:val="pt-BR"/>
        </w:rPr>
        <w:t xml:space="preserve">, </w:t>
      </w:r>
      <w:r w:rsidRPr="00C4002C">
        <w:rPr>
          <w:rFonts w:cs="Times New Roman"/>
          <w:i/>
          <w:iCs/>
          <w:noProof/>
          <w:lang w:val="pt-BR"/>
        </w:rPr>
        <w:t>125</w:t>
      </w:r>
      <w:r w:rsidRPr="00C4002C">
        <w:rPr>
          <w:rFonts w:cs="Times New Roman"/>
          <w:noProof/>
          <w:lang w:val="pt-BR"/>
        </w:rPr>
        <w:t>(1), 1–15. doi:0003-0147/85/2501-0001</w:t>
      </w:r>
    </w:p>
    <w:p w14:paraId="12197819" w14:textId="77777777" w:rsidR="00C4002C" w:rsidRPr="00ED2F98" w:rsidRDefault="00C4002C" w:rsidP="00C4002C">
      <w:pPr>
        <w:widowControl w:val="0"/>
        <w:autoSpaceDE w:val="0"/>
        <w:autoSpaceDN w:val="0"/>
        <w:adjustRightInd w:val="0"/>
        <w:ind w:left="480" w:hanging="480"/>
        <w:rPr>
          <w:rFonts w:cs="Times New Roman"/>
          <w:noProof/>
          <w:rPrChange w:id="126" w:author="Bruno Eleres" w:date="2021-05-06T08:13:00Z">
            <w:rPr>
              <w:rFonts w:cs="Times New Roman"/>
              <w:noProof/>
              <w:lang w:val="pt-BR"/>
            </w:rPr>
          </w:rPrChange>
        </w:rPr>
      </w:pPr>
      <w:r w:rsidRPr="00C4002C">
        <w:rPr>
          <w:rFonts w:cs="Times New Roman"/>
          <w:noProof/>
          <w:lang w:val="pt-BR"/>
        </w:rPr>
        <w:t xml:space="preserve">Freitas, T. M. da S., Stropp, J., Calegari, B. B., Calatayud, J., De Marco, P., Montag, L. F. de </w:t>
      </w:r>
      <w:r w:rsidRPr="00C4002C">
        <w:rPr>
          <w:rFonts w:cs="Times New Roman"/>
          <w:noProof/>
          <w:lang w:val="pt-BR"/>
        </w:rPr>
        <w:lastRenderedPageBreak/>
        <w:t xml:space="preserve">A., &amp; Hortal, J. (2021). </w:t>
      </w:r>
      <w:r w:rsidRPr="00ED2F98">
        <w:rPr>
          <w:rFonts w:cs="Times New Roman"/>
          <w:noProof/>
          <w:rPrChange w:id="127" w:author="Bruno Eleres" w:date="2021-05-06T08:13:00Z">
            <w:rPr>
              <w:rFonts w:cs="Times New Roman"/>
              <w:noProof/>
              <w:lang w:val="pt-BR"/>
            </w:rPr>
          </w:rPrChange>
        </w:rPr>
        <w:t xml:space="preserve">Quantifying shortfalls in the knowledge on Neotropical Auchenipteridae fishes. </w:t>
      </w:r>
      <w:r w:rsidRPr="00ED2F98">
        <w:rPr>
          <w:rFonts w:cs="Times New Roman"/>
          <w:i/>
          <w:iCs/>
          <w:noProof/>
          <w:rPrChange w:id="128" w:author="Bruno Eleres" w:date="2021-05-06T08:13:00Z">
            <w:rPr>
              <w:rFonts w:cs="Times New Roman"/>
              <w:i/>
              <w:iCs/>
              <w:noProof/>
              <w:lang w:val="pt-BR"/>
            </w:rPr>
          </w:rPrChange>
        </w:rPr>
        <w:t>Fish and Fisheries</w:t>
      </w:r>
      <w:r w:rsidRPr="00ED2F98">
        <w:rPr>
          <w:rFonts w:cs="Times New Roman"/>
          <w:noProof/>
          <w:rPrChange w:id="129" w:author="Bruno Eleres" w:date="2021-05-06T08:13:00Z">
            <w:rPr>
              <w:rFonts w:cs="Times New Roman"/>
              <w:noProof/>
              <w:lang w:val="pt-BR"/>
            </w:rPr>
          </w:rPrChange>
        </w:rPr>
        <w:t xml:space="preserve">, </w:t>
      </w:r>
      <w:r w:rsidRPr="00ED2F98">
        <w:rPr>
          <w:rFonts w:cs="Times New Roman"/>
          <w:i/>
          <w:iCs/>
          <w:noProof/>
          <w:rPrChange w:id="130" w:author="Bruno Eleres" w:date="2021-05-06T08:13:00Z">
            <w:rPr>
              <w:rFonts w:cs="Times New Roman"/>
              <w:i/>
              <w:iCs/>
              <w:noProof/>
              <w:lang w:val="pt-BR"/>
            </w:rPr>
          </w:rPrChange>
        </w:rPr>
        <w:t>22</w:t>
      </w:r>
      <w:r w:rsidRPr="00ED2F98">
        <w:rPr>
          <w:rFonts w:cs="Times New Roman"/>
          <w:noProof/>
          <w:rPrChange w:id="131" w:author="Bruno Eleres" w:date="2021-05-06T08:13:00Z">
            <w:rPr>
              <w:rFonts w:cs="Times New Roman"/>
              <w:noProof/>
              <w:lang w:val="pt-BR"/>
            </w:rPr>
          </w:rPrChange>
        </w:rPr>
        <w:t>(1), 87–104. doi:10.1111/faf.12507</w:t>
      </w:r>
    </w:p>
    <w:p w14:paraId="76211711" w14:textId="77777777" w:rsidR="00C4002C" w:rsidRPr="00ED2F98" w:rsidRDefault="00C4002C" w:rsidP="00C4002C">
      <w:pPr>
        <w:widowControl w:val="0"/>
        <w:autoSpaceDE w:val="0"/>
        <w:autoSpaceDN w:val="0"/>
        <w:adjustRightInd w:val="0"/>
        <w:ind w:left="480" w:hanging="480"/>
        <w:rPr>
          <w:rFonts w:cs="Times New Roman"/>
          <w:noProof/>
          <w:rPrChange w:id="132" w:author="Bruno Eleres" w:date="2021-05-06T08:13:00Z">
            <w:rPr>
              <w:rFonts w:cs="Times New Roman"/>
              <w:noProof/>
              <w:lang w:val="pt-BR"/>
            </w:rPr>
          </w:rPrChange>
        </w:rPr>
      </w:pPr>
      <w:r w:rsidRPr="00ED2F98">
        <w:rPr>
          <w:rFonts w:cs="Times New Roman"/>
          <w:noProof/>
          <w:rPrChange w:id="133" w:author="Bruno Eleres" w:date="2021-05-06T08:13:00Z">
            <w:rPr>
              <w:rFonts w:cs="Times New Roman"/>
              <w:noProof/>
              <w:lang w:val="pt-BR"/>
            </w:rPr>
          </w:rPrChange>
        </w:rPr>
        <w:t xml:space="preserve">Jetz, W., Thomas, G. H., Joy, J. B., Hartmann, K., &amp; Mooers, A. O. (2012). The global diversity of birds in space and time. </w:t>
      </w:r>
      <w:r w:rsidRPr="00ED2F98">
        <w:rPr>
          <w:rFonts w:cs="Times New Roman"/>
          <w:i/>
          <w:iCs/>
          <w:noProof/>
          <w:rPrChange w:id="134" w:author="Bruno Eleres" w:date="2021-05-06T08:13:00Z">
            <w:rPr>
              <w:rFonts w:cs="Times New Roman"/>
              <w:i/>
              <w:iCs/>
              <w:noProof/>
              <w:lang w:val="pt-BR"/>
            </w:rPr>
          </w:rPrChange>
        </w:rPr>
        <w:t>Nature</w:t>
      </w:r>
      <w:r w:rsidRPr="00ED2F98">
        <w:rPr>
          <w:rFonts w:cs="Times New Roman"/>
          <w:noProof/>
          <w:rPrChange w:id="135" w:author="Bruno Eleres" w:date="2021-05-06T08:13:00Z">
            <w:rPr>
              <w:rFonts w:cs="Times New Roman"/>
              <w:noProof/>
              <w:lang w:val="pt-BR"/>
            </w:rPr>
          </w:rPrChange>
        </w:rPr>
        <w:t xml:space="preserve">, </w:t>
      </w:r>
      <w:r w:rsidRPr="00ED2F98">
        <w:rPr>
          <w:rFonts w:cs="Times New Roman"/>
          <w:i/>
          <w:iCs/>
          <w:noProof/>
          <w:rPrChange w:id="136" w:author="Bruno Eleres" w:date="2021-05-06T08:13:00Z">
            <w:rPr>
              <w:rFonts w:cs="Times New Roman"/>
              <w:i/>
              <w:iCs/>
              <w:noProof/>
              <w:lang w:val="pt-BR"/>
            </w:rPr>
          </w:rPrChange>
        </w:rPr>
        <w:t>491</w:t>
      </w:r>
      <w:r w:rsidRPr="00ED2F98">
        <w:rPr>
          <w:rFonts w:cs="Times New Roman"/>
          <w:noProof/>
          <w:rPrChange w:id="137" w:author="Bruno Eleres" w:date="2021-05-06T08:13:00Z">
            <w:rPr>
              <w:rFonts w:cs="Times New Roman"/>
              <w:noProof/>
              <w:lang w:val="pt-BR"/>
            </w:rPr>
          </w:rPrChange>
        </w:rPr>
        <w:t>(7424), 444–448. doi:10.1038/nature11631</w:t>
      </w:r>
    </w:p>
    <w:p w14:paraId="6E7EEC05" w14:textId="77777777" w:rsidR="00C4002C" w:rsidRPr="00C4002C" w:rsidRDefault="00C4002C" w:rsidP="00C4002C">
      <w:pPr>
        <w:widowControl w:val="0"/>
        <w:autoSpaceDE w:val="0"/>
        <w:autoSpaceDN w:val="0"/>
        <w:adjustRightInd w:val="0"/>
        <w:ind w:left="480" w:hanging="480"/>
        <w:rPr>
          <w:rFonts w:cs="Times New Roman"/>
          <w:noProof/>
          <w:lang w:val="pt-BR"/>
        </w:rPr>
      </w:pPr>
      <w:r w:rsidRPr="00ED2F98">
        <w:rPr>
          <w:rFonts w:cs="Times New Roman"/>
          <w:noProof/>
          <w:rPrChange w:id="138" w:author="Bruno Eleres" w:date="2021-05-06T08:13:00Z">
            <w:rPr>
              <w:rFonts w:cs="Times New Roman"/>
              <w:noProof/>
              <w:lang w:val="pt-BR"/>
            </w:rPr>
          </w:rPrChange>
        </w:rPr>
        <w:t xml:space="preserve">Jin, Y., &amp; Qian, H. (2019). V.PhyloMaker: an R package that can generate very large phylogenies for vascular plants. </w:t>
      </w:r>
      <w:r w:rsidRPr="00C4002C">
        <w:rPr>
          <w:rFonts w:cs="Times New Roman"/>
          <w:i/>
          <w:iCs/>
          <w:noProof/>
          <w:lang w:val="pt-BR"/>
        </w:rPr>
        <w:t>Ecography</w:t>
      </w:r>
      <w:r w:rsidRPr="00C4002C">
        <w:rPr>
          <w:rFonts w:cs="Times New Roman"/>
          <w:noProof/>
          <w:lang w:val="pt-BR"/>
        </w:rPr>
        <w:t xml:space="preserve">, </w:t>
      </w:r>
      <w:r w:rsidRPr="00C4002C">
        <w:rPr>
          <w:rFonts w:cs="Times New Roman"/>
          <w:i/>
          <w:iCs/>
          <w:noProof/>
          <w:lang w:val="pt-BR"/>
        </w:rPr>
        <w:t>42</w:t>
      </w:r>
      <w:r w:rsidRPr="00C4002C">
        <w:rPr>
          <w:rFonts w:cs="Times New Roman"/>
          <w:noProof/>
          <w:lang w:val="pt-BR"/>
        </w:rPr>
        <w:t>(8), 1353–1359. doi:10.1111/ecog.04434</w:t>
      </w:r>
    </w:p>
    <w:p w14:paraId="16317DF8" w14:textId="77777777" w:rsidR="00C4002C" w:rsidRPr="00ED31B1" w:rsidRDefault="00C4002C" w:rsidP="00C4002C">
      <w:pPr>
        <w:widowControl w:val="0"/>
        <w:autoSpaceDE w:val="0"/>
        <w:autoSpaceDN w:val="0"/>
        <w:adjustRightInd w:val="0"/>
        <w:ind w:left="480" w:hanging="480"/>
        <w:rPr>
          <w:rFonts w:cs="Times New Roman"/>
          <w:noProof/>
        </w:rPr>
      </w:pPr>
      <w:r w:rsidRPr="00C4002C">
        <w:rPr>
          <w:rFonts w:cs="Times New Roman"/>
          <w:noProof/>
          <w:lang w:val="pt-BR"/>
        </w:rPr>
        <w:t xml:space="preserve">Maestri, R., Monteiro, L. R., Fornel, R., Upham, N. S., Patterson, B. D., &amp; de Freitas, T. R. O. (2017). </w:t>
      </w:r>
      <w:r w:rsidRPr="00ED31B1">
        <w:rPr>
          <w:rFonts w:cs="Times New Roman"/>
          <w:noProof/>
        </w:rPr>
        <w:t xml:space="preserve">The ecology of a continental evolutionary radiation: Is the radiation of sigmodontine rodents adaptive? </w:t>
      </w:r>
      <w:r w:rsidRPr="00ED31B1">
        <w:rPr>
          <w:rFonts w:cs="Times New Roman"/>
          <w:i/>
          <w:iCs/>
          <w:noProof/>
        </w:rPr>
        <w:t>Evolution</w:t>
      </w:r>
      <w:r w:rsidRPr="00ED31B1">
        <w:rPr>
          <w:rFonts w:cs="Times New Roman"/>
          <w:noProof/>
        </w:rPr>
        <w:t xml:space="preserve">, </w:t>
      </w:r>
      <w:r w:rsidRPr="00ED31B1">
        <w:rPr>
          <w:rFonts w:cs="Times New Roman"/>
          <w:i/>
          <w:iCs/>
          <w:noProof/>
        </w:rPr>
        <w:t>71</w:t>
      </w:r>
      <w:r w:rsidRPr="00ED31B1">
        <w:rPr>
          <w:rFonts w:cs="Times New Roman"/>
          <w:noProof/>
        </w:rPr>
        <w:t>(3), 610–632. doi:10.1111/evo.13155</w:t>
      </w:r>
    </w:p>
    <w:p w14:paraId="03BA5A34" w14:textId="77777777" w:rsidR="00C4002C" w:rsidRPr="00C4002C" w:rsidRDefault="00C4002C" w:rsidP="00C4002C">
      <w:pPr>
        <w:widowControl w:val="0"/>
        <w:autoSpaceDE w:val="0"/>
        <w:autoSpaceDN w:val="0"/>
        <w:adjustRightInd w:val="0"/>
        <w:ind w:left="480" w:hanging="480"/>
        <w:rPr>
          <w:rFonts w:cs="Times New Roman"/>
          <w:noProof/>
          <w:lang w:val="pt-BR"/>
        </w:rPr>
      </w:pPr>
      <w:r w:rsidRPr="00ED31B1">
        <w:rPr>
          <w:rFonts w:cs="Times New Roman"/>
          <w:noProof/>
        </w:rPr>
        <w:t xml:space="preserve">Magallón, S., Gómez-Acevedo, S., Sánchez-Reyes, L. L., &amp; Hernández-Hernández, T. (2015). A metacalibrated time-tree documents the early rise of flowering plant phylogenetic diversity. </w:t>
      </w:r>
      <w:r w:rsidRPr="00C4002C">
        <w:rPr>
          <w:rFonts w:cs="Times New Roman"/>
          <w:i/>
          <w:iCs/>
          <w:noProof/>
          <w:lang w:val="pt-BR"/>
        </w:rPr>
        <w:t>New Phytologist</w:t>
      </w:r>
      <w:r w:rsidRPr="00C4002C">
        <w:rPr>
          <w:rFonts w:cs="Times New Roman"/>
          <w:noProof/>
          <w:lang w:val="pt-BR"/>
        </w:rPr>
        <w:t xml:space="preserve">, </w:t>
      </w:r>
      <w:r w:rsidRPr="00C4002C">
        <w:rPr>
          <w:rFonts w:cs="Times New Roman"/>
          <w:i/>
          <w:iCs/>
          <w:noProof/>
          <w:lang w:val="pt-BR"/>
        </w:rPr>
        <w:t>207</w:t>
      </w:r>
      <w:r w:rsidRPr="00C4002C">
        <w:rPr>
          <w:rFonts w:cs="Times New Roman"/>
          <w:noProof/>
          <w:lang w:val="pt-BR"/>
        </w:rPr>
        <w:t>(2), 437–453. doi:10.1111/nph.13264</w:t>
      </w:r>
    </w:p>
    <w:p w14:paraId="1F233ED4" w14:textId="77777777" w:rsidR="00C4002C" w:rsidRPr="00ED31B1" w:rsidRDefault="00C4002C" w:rsidP="00C4002C">
      <w:pPr>
        <w:widowControl w:val="0"/>
        <w:autoSpaceDE w:val="0"/>
        <w:autoSpaceDN w:val="0"/>
        <w:adjustRightInd w:val="0"/>
        <w:ind w:left="480" w:hanging="480"/>
        <w:rPr>
          <w:rFonts w:cs="Times New Roman"/>
          <w:noProof/>
        </w:rPr>
      </w:pPr>
      <w:r w:rsidRPr="00C4002C">
        <w:rPr>
          <w:rFonts w:cs="Times New Roman"/>
          <w:noProof/>
          <w:lang w:val="pt-BR"/>
        </w:rPr>
        <w:t xml:space="preserve">Martins, W. S., Carmo, W. C., Longo, H. J., Rosa, T. C., &amp; Rangel, T. F. (2013). </w:t>
      </w:r>
      <w:r w:rsidRPr="00ED31B1">
        <w:rPr>
          <w:rFonts w:cs="Times New Roman"/>
          <w:noProof/>
        </w:rPr>
        <w:t xml:space="preserve">SUNPLIN: Simulation with Uncertainty for Phylogenetic Investigations. </w:t>
      </w:r>
      <w:r w:rsidRPr="00ED31B1">
        <w:rPr>
          <w:rFonts w:cs="Times New Roman"/>
          <w:i/>
          <w:iCs/>
          <w:noProof/>
        </w:rPr>
        <w:t>BMC Bioinformatics</w:t>
      </w:r>
      <w:r w:rsidRPr="00ED31B1">
        <w:rPr>
          <w:rFonts w:cs="Times New Roman"/>
          <w:noProof/>
        </w:rPr>
        <w:t xml:space="preserve">, </w:t>
      </w:r>
      <w:r w:rsidRPr="00ED31B1">
        <w:rPr>
          <w:rFonts w:cs="Times New Roman"/>
          <w:i/>
          <w:iCs/>
          <w:noProof/>
        </w:rPr>
        <w:t>14</w:t>
      </w:r>
      <w:r w:rsidRPr="00ED31B1">
        <w:rPr>
          <w:rFonts w:cs="Times New Roman"/>
          <w:noProof/>
        </w:rPr>
        <w:t>(1). doi:10.1186/1471-2105-14-324</w:t>
      </w:r>
    </w:p>
    <w:p w14:paraId="262E1ED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Nakamura, G., Vicentin, W., &amp; Súarez, Y. R. (2021). </w:t>
      </w:r>
      <w:r w:rsidRPr="00ED31B1">
        <w:rPr>
          <w:rFonts w:cs="Times New Roman"/>
          <w:noProof/>
        </w:rPr>
        <w:t xml:space="preserve">Taxonomic and phylogenetic beta diversity in headwater stream fish communities of the Paraná and Paraguai River basins. </w:t>
      </w:r>
      <w:r w:rsidRPr="00C4002C">
        <w:rPr>
          <w:rFonts w:cs="Times New Roman"/>
          <w:i/>
          <w:iCs/>
          <w:noProof/>
          <w:lang w:val="pt-BR"/>
        </w:rPr>
        <w:t>Neotropical Ichthyology</w:t>
      </w:r>
      <w:r w:rsidRPr="00C4002C">
        <w:rPr>
          <w:rFonts w:cs="Times New Roman"/>
          <w:noProof/>
          <w:lang w:val="pt-BR"/>
        </w:rPr>
        <w:t xml:space="preserve">, </w:t>
      </w:r>
      <w:r w:rsidRPr="00C4002C">
        <w:rPr>
          <w:rFonts w:cs="Times New Roman"/>
          <w:i/>
          <w:iCs/>
          <w:noProof/>
          <w:lang w:val="pt-BR"/>
        </w:rPr>
        <w:t>19</w:t>
      </w:r>
      <w:r w:rsidRPr="00C4002C">
        <w:rPr>
          <w:rFonts w:cs="Times New Roman"/>
          <w:noProof/>
          <w:lang w:val="pt-BR"/>
        </w:rPr>
        <w:t>(1), 1–17. doi:10.1590/1982-0224-2020-0126</w:t>
      </w:r>
    </w:p>
    <w:p w14:paraId="5262C193" w14:textId="77777777" w:rsidR="00C4002C" w:rsidRPr="00ED31B1" w:rsidRDefault="00C4002C" w:rsidP="00C4002C">
      <w:pPr>
        <w:widowControl w:val="0"/>
        <w:autoSpaceDE w:val="0"/>
        <w:autoSpaceDN w:val="0"/>
        <w:adjustRightInd w:val="0"/>
        <w:ind w:left="480" w:hanging="480"/>
        <w:rPr>
          <w:rFonts w:cs="Times New Roman"/>
          <w:noProof/>
        </w:rPr>
      </w:pPr>
      <w:r w:rsidRPr="00C4002C">
        <w:rPr>
          <w:rFonts w:cs="Times New Roman"/>
          <w:noProof/>
          <w:lang w:val="pt-BR"/>
        </w:rPr>
        <w:t xml:space="preserve">Nakamura, G., Vicentin, W., Súarez, Y. R., &amp; Duarte, L. (2020). </w:t>
      </w:r>
      <w:r w:rsidRPr="00ED31B1">
        <w:rPr>
          <w:rFonts w:cs="Times New Roman"/>
          <w:noProof/>
        </w:rPr>
        <w:t xml:space="preserve">A multifaceted approach to analyzing taxonomic, functional, and phylogenetic </w:t>
      </w:r>
      <w:r w:rsidRPr="00C4002C">
        <w:rPr>
          <w:rFonts w:cs="Times New Roman"/>
          <w:noProof/>
          <w:lang w:val="pt-BR"/>
        </w:rPr>
        <w:t>β</w:t>
      </w:r>
      <w:r w:rsidRPr="00ED31B1">
        <w:rPr>
          <w:rFonts w:cs="Times New Roman"/>
          <w:noProof/>
        </w:rPr>
        <w:t xml:space="preserve">‐diversity. </w:t>
      </w:r>
      <w:r w:rsidRPr="00ED31B1">
        <w:rPr>
          <w:rFonts w:cs="Times New Roman"/>
          <w:i/>
          <w:iCs/>
          <w:noProof/>
        </w:rPr>
        <w:t>Ecology</w:t>
      </w:r>
      <w:r w:rsidRPr="00ED31B1">
        <w:rPr>
          <w:rFonts w:cs="Times New Roman"/>
          <w:noProof/>
        </w:rPr>
        <w:t>. doi:10.1002/ecy.3122</w:t>
      </w:r>
    </w:p>
    <w:p w14:paraId="31A91492" w14:textId="77777777"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Pillar, V. D., &amp; Duarte, L. D. S. (2010). A framework for metacommunity analysis of phylogenetic structure. </w:t>
      </w:r>
      <w:r w:rsidRPr="00ED31B1">
        <w:rPr>
          <w:rFonts w:cs="Times New Roman"/>
          <w:i/>
          <w:iCs/>
          <w:noProof/>
        </w:rPr>
        <w:t>Ecology Letters</w:t>
      </w:r>
      <w:r w:rsidRPr="00ED31B1">
        <w:rPr>
          <w:rFonts w:cs="Times New Roman"/>
          <w:noProof/>
        </w:rPr>
        <w:t xml:space="preserve">, </w:t>
      </w:r>
      <w:r w:rsidRPr="00ED31B1">
        <w:rPr>
          <w:rFonts w:cs="Times New Roman"/>
          <w:i/>
          <w:iCs/>
          <w:noProof/>
        </w:rPr>
        <w:t>13</w:t>
      </w:r>
      <w:r w:rsidRPr="00ED31B1">
        <w:rPr>
          <w:rFonts w:cs="Times New Roman"/>
          <w:noProof/>
        </w:rPr>
        <w:t>, 587–596. doi:10.1111/j.1461-0248.2010.01456.x</w:t>
      </w:r>
    </w:p>
    <w:p w14:paraId="3E86FBA8" w14:textId="3C83C2E8"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lastRenderedPageBreak/>
        <w:t xml:space="preserve">Pinto-Ledezma, J. N., Villalobos, F., Reich, P. B., Catford, J. A., Larkin, D. J., &amp; Cavender-Bares, J. (2020). Testing </w:t>
      </w:r>
      <w:del w:id="139" w:author="Bruno Eleres" w:date="2021-05-06T08:19:00Z">
        <w:r w:rsidRPr="00ED31B1" w:rsidDel="002978A4">
          <w:rPr>
            <w:rFonts w:cs="Times New Roman"/>
            <w:noProof/>
          </w:rPr>
          <w:delText xml:space="preserve">Darwin’s </w:delText>
        </w:r>
      </w:del>
      <w:ins w:id="140" w:author="Bruno Eleres" w:date="2021-05-06T08:19:00Z">
        <w:r w:rsidR="002978A4" w:rsidRPr="00ED31B1">
          <w:rPr>
            <w:rFonts w:cs="Times New Roman"/>
            <w:noProof/>
          </w:rPr>
          <w:t>Darwin</w:t>
        </w:r>
        <w:r w:rsidR="002978A4">
          <w:rPr>
            <w:rFonts w:cs="Times New Roman"/>
            <w:noProof/>
          </w:rPr>
          <w:t>'</w:t>
        </w:r>
        <w:r w:rsidR="002978A4" w:rsidRPr="00ED31B1">
          <w:rPr>
            <w:rFonts w:cs="Times New Roman"/>
            <w:noProof/>
          </w:rPr>
          <w:t xml:space="preserve">s </w:t>
        </w:r>
      </w:ins>
      <w:r w:rsidRPr="00ED31B1">
        <w:rPr>
          <w:rFonts w:cs="Times New Roman"/>
          <w:noProof/>
        </w:rPr>
        <w:t xml:space="preserve">naturalization conundrum based on taxonomic, phylogenetic, and functional dimensions of vascular plants. </w:t>
      </w:r>
      <w:r w:rsidRPr="00ED31B1">
        <w:rPr>
          <w:rFonts w:cs="Times New Roman"/>
          <w:i/>
          <w:iCs/>
          <w:noProof/>
        </w:rPr>
        <w:t>Ecological Monographs</w:t>
      </w:r>
      <w:r w:rsidRPr="00ED31B1">
        <w:rPr>
          <w:rFonts w:cs="Times New Roman"/>
          <w:noProof/>
        </w:rPr>
        <w:t>. doi:10.1002/ecm.1420</w:t>
      </w:r>
    </w:p>
    <w:p w14:paraId="5B7134F8" w14:textId="77777777" w:rsidR="00C4002C" w:rsidRPr="00C4002C" w:rsidRDefault="00C4002C" w:rsidP="00C4002C">
      <w:pPr>
        <w:widowControl w:val="0"/>
        <w:autoSpaceDE w:val="0"/>
        <w:autoSpaceDN w:val="0"/>
        <w:adjustRightInd w:val="0"/>
        <w:ind w:left="480" w:hanging="480"/>
        <w:rPr>
          <w:rFonts w:cs="Times New Roman"/>
          <w:noProof/>
          <w:lang w:val="pt-BR"/>
        </w:rPr>
      </w:pPr>
      <w:r w:rsidRPr="00ED31B1">
        <w:rPr>
          <w:rFonts w:cs="Times New Roman"/>
          <w:noProof/>
        </w:rPr>
        <w:t xml:space="preserve">Rabosky, D. L., Chang, J., Title, P. O., Cowman, P. F., Sallan, L., Friedman, M., … Alfaro, M. E. (2018). An inverse latitudinal gradient in speciation rate for marine fishes. </w:t>
      </w:r>
      <w:r w:rsidRPr="00C4002C">
        <w:rPr>
          <w:rFonts w:cs="Times New Roman"/>
          <w:i/>
          <w:iCs/>
          <w:noProof/>
          <w:lang w:val="pt-BR"/>
        </w:rPr>
        <w:t>Nature</w:t>
      </w:r>
      <w:r w:rsidRPr="00C4002C">
        <w:rPr>
          <w:rFonts w:cs="Times New Roman"/>
          <w:noProof/>
          <w:lang w:val="pt-BR"/>
        </w:rPr>
        <w:t xml:space="preserve">, </w:t>
      </w:r>
      <w:r w:rsidRPr="00C4002C">
        <w:rPr>
          <w:rFonts w:cs="Times New Roman"/>
          <w:i/>
          <w:iCs/>
          <w:noProof/>
          <w:lang w:val="pt-BR"/>
        </w:rPr>
        <w:t>559</w:t>
      </w:r>
      <w:r w:rsidRPr="00C4002C">
        <w:rPr>
          <w:rFonts w:cs="Times New Roman"/>
          <w:noProof/>
          <w:lang w:val="pt-BR"/>
        </w:rPr>
        <w:t>(7714), 392–395. doi:10.1038/s41586-018-0273-1</w:t>
      </w:r>
    </w:p>
    <w:p w14:paraId="2109FF3D" w14:textId="77777777" w:rsidR="00C4002C" w:rsidRPr="00C4002C" w:rsidRDefault="00C4002C" w:rsidP="00C4002C">
      <w:pPr>
        <w:widowControl w:val="0"/>
        <w:autoSpaceDE w:val="0"/>
        <w:autoSpaceDN w:val="0"/>
        <w:adjustRightInd w:val="0"/>
        <w:ind w:left="480" w:hanging="480"/>
        <w:rPr>
          <w:rFonts w:cs="Times New Roman"/>
          <w:noProof/>
          <w:lang w:val="pt-BR"/>
        </w:rPr>
      </w:pPr>
      <w:r w:rsidRPr="00C4002C">
        <w:rPr>
          <w:rFonts w:cs="Times New Roman"/>
          <w:noProof/>
          <w:lang w:val="pt-BR"/>
        </w:rPr>
        <w:t xml:space="preserve">Roa-Fuentes, C. A., Heino, J., Cianciaruso, M. V., Ferraz, S., Zeni, J. O., &amp; Casatti, L. (2019). </w:t>
      </w:r>
      <w:r w:rsidRPr="00ED31B1">
        <w:rPr>
          <w:rFonts w:cs="Times New Roman"/>
          <w:noProof/>
        </w:rPr>
        <w:t xml:space="preserve">Taxonomic, functional, and phylogenetic </w:t>
      </w:r>
      <w:r w:rsidRPr="00C4002C">
        <w:rPr>
          <w:rFonts w:cs="Times New Roman"/>
          <w:noProof/>
          <w:lang w:val="pt-BR"/>
        </w:rPr>
        <w:t>β</w:t>
      </w:r>
      <w:r w:rsidRPr="00ED31B1">
        <w:rPr>
          <w:rFonts w:cs="Times New Roman"/>
          <w:noProof/>
        </w:rPr>
        <w:t xml:space="preserve">-diversity patterns of stream fish assemblages in tropical agroecosystems. </w:t>
      </w:r>
      <w:r w:rsidRPr="00C4002C">
        <w:rPr>
          <w:rFonts w:cs="Times New Roman"/>
          <w:i/>
          <w:iCs/>
          <w:noProof/>
          <w:lang w:val="pt-BR"/>
        </w:rPr>
        <w:t>Freshwater Biology</w:t>
      </w:r>
      <w:r w:rsidRPr="00C4002C">
        <w:rPr>
          <w:rFonts w:cs="Times New Roman"/>
          <w:noProof/>
          <w:lang w:val="pt-BR"/>
        </w:rPr>
        <w:t xml:space="preserve">, </w:t>
      </w:r>
      <w:r w:rsidRPr="00C4002C">
        <w:rPr>
          <w:rFonts w:cs="Times New Roman"/>
          <w:i/>
          <w:iCs/>
          <w:noProof/>
          <w:lang w:val="pt-BR"/>
        </w:rPr>
        <w:t>64</w:t>
      </w:r>
      <w:r w:rsidRPr="00C4002C">
        <w:rPr>
          <w:rFonts w:cs="Times New Roman"/>
          <w:noProof/>
          <w:lang w:val="pt-BR"/>
        </w:rPr>
        <w:t>(3), 447–460. doi:10.1111/fwb.13233</w:t>
      </w:r>
    </w:p>
    <w:p w14:paraId="17918547" w14:textId="77777777" w:rsidR="00C4002C" w:rsidRPr="00ED31B1" w:rsidRDefault="00C4002C" w:rsidP="00C4002C">
      <w:pPr>
        <w:widowControl w:val="0"/>
        <w:autoSpaceDE w:val="0"/>
        <w:autoSpaceDN w:val="0"/>
        <w:adjustRightInd w:val="0"/>
        <w:ind w:left="480" w:hanging="480"/>
        <w:rPr>
          <w:rFonts w:cs="Times New Roman"/>
          <w:noProof/>
        </w:rPr>
      </w:pPr>
      <w:r w:rsidRPr="00C4002C">
        <w:rPr>
          <w:rFonts w:cs="Times New Roman"/>
          <w:noProof/>
          <w:lang w:val="pt-BR"/>
        </w:rPr>
        <w:t xml:space="preserve">Roa-Fuentes, C. A., Heino, J., Zeni, J. O., Ferraz, S., Cianciaruso, M. V., &amp; Casatti, L. (2020). </w:t>
      </w:r>
      <w:r w:rsidRPr="00ED31B1">
        <w:rPr>
          <w:rFonts w:cs="Times New Roman"/>
          <w:noProof/>
        </w:rPr>
        <w:t xml:space="preserve">Importance of local and landscape variables on multiple facets of stream fish biodiversity in a Neotropical agroecosystem. </w:t>
      </w:r>
      <w:r w:rsidRPr="00ED31B1">
        <w:rPr>
          <w:rFonts w:cs="Times New Roman"/>
          <w:i/>
          <w:iCs/>
          <w:noProof/>
        </w:rPr>
        <w:t>Hydrobiologia</w:t>
      </w:r>
      <w:r w:rsidRPr="00ED31B1">
        <w:rPr>
          <w:rFonts w:cs="Times New Roman"/>
          <w:noProof/>
        </w:rPr>
        <w:t xml:space="preserve">, </w:t>
      </w:r>
      <w:r w:rsidRPr="00ED31B1">
        <w:rPr>
          <w:rFonts w:cs="Times New Roman"/>
          <w:i/>
          <w:iCs/>
          <w:noProof/>
        </w:rPr>
        <w:t>7</w:t>
      </w:r>
      <w:r w:rsidRPr="00ED31B1">
        <w:rPr>
          <w:rFonts w:cs="Times New Roman"/>
          <w:noProof/>
        </w:rPr>
        <w:t>. doi:10.1007/s10750-020-04396-7</w:t>
      </w:r>
    </w:p>
    <w:p w14:paraId="44B2BE86" w14:textId="77777777"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Roquet, C., Thuiller, W., &amp; Lavergne, S. (2013). Building megaphylogenies for macroecology: Taking up the challenge. </w:t>
      </w:r>
      <w:r w:rsidRPr="00ED31B1">
        <w:rPr>
          <w:rFonts w:cs="Times New Roman"/>
          <w:i/>
          <w:iCs/>
          <w:noProof/>
        </w:rPr>
        <w:t>Ecography</w:t>
      </w:r>
      <w:r w:rsidRPr="00ED31B1">
        <w:rPr>
          <w:rFonts w:cs="Times New Roman"/>
          <w:noProof/>
        </w:rPr>
        <w:t xml:space="preserve">, </w:t>
      </w:r>
      <w:r w:rsidRPr="00ED31B1">
        <w:rPr>
          <w:rFonts w:cs="Times New Roman"/>
          <w:i/>
          <w:iCs/>
          <w:noProof/>
        </w:rPr>
        <w:t>36</w:t>
      </w:r>
      <w:r w:rsidRPr="00ED31B1">
        <w:rPr>
          <w:rFonts w:cs="Times New Roman"/>
          <w:noProof/>
        </w:rPr>
        <w:t>(1), 13–26. doi:10.1111/j.1600-0587.2012.07773.x</w:t>
      </w:r>
    </w:p>
    <w:p w14:paraId="1843EA55" w14:textId="77777777"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Tedesco, P. A., Beauchard, O., Bigorne, R., Blanchet, S., Buisson, L., Conti, L., … Oberdorff, T. (2017). Data Descriptor: A global database on freshwater fish species occurrence in drainage basins. </w:t>
      </w:r>
      <w:r w:rsidRPr="00ED31B1">
        <w:rPr>
          <w:rFonts w:cs="Times New Roman"/>
          <w:i/>
          <w:iCs/>
          <w:noProof/>
        </w:rPr>
        <w:t>Scientific Data</w:t>
      </w:r>
      <w:r w:rsidRPr="00ED31B1">
        <w:rPr>
          <w:rFonts w:cs="Times New Roman"/>
          <w:noProof/>
        </w:rPr>
        <w:t xml:space="preserve">, </w:t>
      </w:r>
      <w:r w:rsidRPr="00ED31B1">
        <w:rPr>
          <w:rFonts w:cs="Times New Roman"/>
          <w:i/>
          <w:iCs/>
          <w:noProof/>
        </w:rPr>
        <w:t>4</w:t>
      </w:r>
      <w:r w:rsidRPr="00ED31B1">
        <w:rPr>
          <w:rFonts w:cs="Times New Roman"/>
          <w:noProof/>
        </w:rPr>
        <w:t>, 1–6. doi:10.1038/sdata.2017.141</w:t>
      </w:r>
    </w:p>
    <w:p w14:paraId="00817595" w14:textId="77777777" w:rsidR="00C4002C" w:rsidRPr="00ED31B1"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Webb, C. O., Ackerly, D. D., &amp; Kembel, S. W. (2008). Phylocom: Software for the analysis of phylogenetic community structure and trait evolution. </w:t>
      </w:r>
      <w:r w:rsidRPr="00ED31B1">
        <w:rPr>
          <w:rFonts w:cs="Times New Roman"/>
          <w:i/>
          <w:iCs/>
          <w:noProof/>
        </w:rPr>
        <w:t>Bioinformatics</w:t>
      </w:r>
      <w:r w:rsidRPr="00ED31B1">
        <w:rPr>
          <w:rFonts w:cs="Times New Roman"/>
          <w:noProof/>
        </w:rPr>
        <w:t xml:space="preserve">, </w:t>
      </w:r>
      <w:r w:rsidRPr="00ED31B1">
        <w:rPr>
          <w:rFonts w:cs="Times New Roman"/>
          <w:i/>
          <w:iCs/>
          <w:noProof/>
        </w:rPr>
        <w:t>24</w:t>
      </w:r>
      <w:r w:rsidRPr="00ED31B1">
        <w:rPr>
          <w:rFonts w:cs="Times New Roman"/>
          <w:noProof/>
        </w:rPr>
        <w:t>(18), 2098–2100. doi:10.1093/bioinformatics/btn358</w:t>
      </w:r>
    </w:p>
    <w:p w14:paraId="0188792C" w14:textId="77777777" w:rsidR="00C4002C" w:rsidRPr="00C4002C" w:rsidRDefault="00C4002C" w:rsidP="00C4002C">
      <w:pPr>
        <w:widowControl w:val="0"/>
        <w:autoSpaceDE w:val="0"/>
        <w:autoSpaceDN w:val="0"/>
        <w:adjustRightInd w:val="0"/>
        <w:ind w:left="480" w:hanging="480"/>
        <w:rPr>
          <w:rFonts w:cs="Times New Roman"/>
          <w:noProof/>
        </w:rPr>
      </w:pPr>
      <w:r w:rsidRPr="00ED31B1">
        <w:rPr>
          <w:rFonts w:cs="Times New Roman"/>
          <w:noProof/>
        </w:rPr>
        <w:t xml:space="preserve">Webb, C. O., &amp; Donoghue, M. J. (2005). Phylomatic: Tree assembly for applied </w:t>
      </w:r>
      <w:r w:rsidRPr="00ED31B1">
        <w:rPr>
          <w:rFonts w:cs="Times New Roman"/>
          <w:noProof/>
        </w:rPr>
        <w:lastRenderedPageBreak/>
        <w:t xml:space="preserve">phylogenetics. </w:t>
      </w:r>
      <w:r w:rsidRPr="00C4002C">
        <w:rPr>
          <w:rFonts w:cs="Times New Roman"/>
          <w:i/>
          <w:iCs/>
          <w:noProof/>
          <w:lang w:val="pt-BR"/>
        </w:rPr>
        <w:t>Molecular Ecology Notes</w:t>
      </w:r>
      <w:r w:rsidRPr="00C4002C">
        <w:rPr>
          <w:rFonts w:cs="Times New Roman"/>
          <w:noProof/>
          <w:lang w:val="pt-BR"/>
        </w:rPr>
        <w:t xml:space="preserve">, </w:t>
      </w:r>
      <w:r w:rsidRPr="00C4002C">
        <w:rPr>
          <w:rFonts w:cs="Times New Roman"/>
          <w:i/>
          <w:iCs/>
          <w:noProof/>
          <w:lang w:val="pt-BR"/>
        </w:rPr>
        <w:t>5</w:t>
      </w:r>
      <w:r w:rsidRPr="00C4002C">
        <w:rPr>
          <w:rFonts w:cs="Times New Roman"/>
          <w:noProof/>
          <w:lang w:val="pt-BR"/>
        </w:rPr>
        <w:t>(1), 181–183. doi:10.1111/j.1471-8286.2004.00829.x</w:t>
      </w:r>
    </w:p>
    <w:p w14:paraId="626367EC" w14:textId="6B9D4E9F" w:rsidR="001936A0" w:rsidRPr="001936A0" w:rsidRDefault="001936A0" w:rsidP="00C4002C">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Bruno Eleres" w:date="2021-05-06T08:52:00Z" w:initials="BE">
    <w:p w14:paraId="2EB1D742" w14:textId="13747ADE" w:rsidR="00037CCB" w:rsidRDefault="00037CCB">
      <w:pPr>
        <w:pStyle w:val="Textodecomentrio"/>
        <w:rPr>
          <w:lang w:val="pt-BR"/>
        </w:rPr>
      </w:pPr>
      <w:r>
        <w:rPr>
          <w:rStyle w:val="Refdecomentrio"/>
        </w:rPr>
        <w:annotationRef/>
      </w:r>
      <w:proofErr w:type="gramStart"/>
      <w:r w:rsidRPr="00037CCB">
        <w:rPr>
          <w:lang w:val="pt-BR"/>
        </w:rPr>
        <w:t>Pra</w:t>
      </w:r>
      <w:proofErr w:type="gramEnd"/>
      <w:r w:rsidRPr="00037CCB">
        <w:rPr>
          <w:lang w:val="pt-BR"/>
        </w:rPr>
        <w:t xml:space="preserve"> diminuir n de palavras, acho </w:t>
      </w:r>
      <w:proofErr w:type="spellStart"/>
      <w:r w:rsidRPr="00037CCB">
        <w:rPr>
          <w:lang w:val="pt-BR"/>
        </w:rPr>
        <w:t>melhr</w:t>
      </w:r>
      <w:proofErr w:type="spellEnd"/>
      <w:r w:rsidRPr="00037CCB">
        <w:rPr>
          <w:lang w:val="pt-BR"/>
        </w:rPr>
        <w:t xml:space="preserve"> citar um </w:t>
      </w:r>
      <w:r>
        <w:rPr>
          <w:lang w:val="pt-BR"/>
        </w:rPr>
        <w:t>único artigo mais de revisão que mostre aplicações da ecologia filogenética, tipo esse:</w:t>
      </w:r>
    </w:p>
    <w:p w14:paraId="2DA38096" w14:textId="77777777" w:rsidR="00037CCB" w:rsidRDefault="00037CCB">
      <w:pPr>
        <w:pStyle w:val="Textodecomentrio"/>
        <w:rPr>
          <w:lang w:val="pt-BR"/>
        </w:rPr>
      </w:pPr>
    </w:p>
    <w:p w14:paraId="3FFEB126" w14:textId="3E9D25B1" w:rsidR="00037CCB" w:rsidRPr="00037CCB" w:rsidRDefault="00037CCB">
      <w:pPr>
        <w:pStyle w:val="Textodecomentrio"/>
        <w:rPr>
          <w:lang w:val="pt-BR"/>
        </w:rPr>
      </w:pPr>
      <w:r w:rsidRPr="00037CCB">
        <w:rPr>
          <w:lang w:val="pt-BR"/>
        </w:rPr>
        <w:t>https://www.cedarcreek.umn.edu/biblio/fulltext/t2382.pdf</w:t>
      </w:r>
    </w:p>
  </w:comment>
  <w:comment w:id="36" w:author="Bruno Eleres" w:date="2021-05-06T08:54:00Z" w:initials="BE">
    <w:p w14:paraId="7EDE67AD" w14:textId="6FE4227C" w:rsidR="005762D6" w:rsidRPr="005762D6" w:rsidRDefault="005762D6">
      <w:pPr>
        <w:pStyle w:val="Textodecomentrio"/>
        <w:rPr>
          <w:lang w:val="pt-BR"/>
        </w:rPr>
      </w:pPr>
      <w:r>
        <w:rPr>
          <w:rStyle w:val="Refdecomentrio"/>
        </w:rPr>
        <w:annotationRef/>
      </w:r>
      <w:r w:rsidRPr="005762D6">
        <w:rPr>
          <w:lang w:val="pt-BR"/>
        </w:rPr>
        <w:t xml:space="preserve">Em alguns </w:t>
      </w:r>
      <w:r>
        <w:rPr>
          <w:lang w:val="pt-BR"/>
        </w:rPr>
        <w:t xml:space="preserve">lugares </w:t>
      </w:r>
      <w:proofErr w:type="gramStart"/>
      <w:r>
        <w:rPr>
          <w:lang w:val="pt-BR"/>
        </w:rPr>
        <w:t>tá</w:t>
      </w:r>
      <w:proofErr w:type="gramEnd"/>
      <w:r>
        <w:rPr>
          <w:lang w:val="pt-BR"/>
        </w:rPr>
        <w:t xml:space="preserve"> et al. e em outros tá com todos os nomes... Rever formatação (inclusive esse artigo é citado duas vezes, uma vez de cada forma).</w:t>
      </w:r>
    </w:p>
  </w:comment>
  <w:comment w:id="37" w:author="Bruno Eleres" w:date="2021-05-06T08:21:00Z" w:initials="BE">
    <w:p w14:paraId="35DD3A43" w14:textId="4E76F01C" w:rsidR="00FE2F67" w:rsidRPr="00A9730F" w:rsidRDefault="00FE2F67">
      <w:pPr>
        <w:pStyle w:val="Textodecomentrio"/>
        <w:rPr>
          <w:lang w:val="pt-BR"/>
        </w:rPr>
      </w:pPr>
      <w:r>
        <w:rPr>
          <w:rStyle w:val="Refdecomentrio"/>
        </w:rPr>
        <w:annotationRef/>
      </w:r>
      <w:r w:rsidRPr="00A9730F">
        <w:rPr>
          <w:lang w:val="pt-BR"/>
        </w:rPr>
        <w:t>Tirar uma dessas referências</w:t>
      </w:r>
    </w:p>
  </w:comment>
  <w:comment w:id="78" w:author="Gabriel Nakamura" w:date="2021-05-04T17:31:00Z" w:initials="GN">
    <w:p w14:paraId="2663B791" w14:textId="76B285C1" w:rsidR="00717D85" w:rsidRPr="00ED2F98" w:rsidRDefault="00717D85">
      <w:pPr>
        <w:pStyle w:val="Textodecomentrio"/>
        <w:rPr>
          <w:lang w:val="pt-BR"/>
        </w:rPr>
      </w:pPr>
      <w:r>
        <w:rPr>
          <w:rStyle w:val="Refdecomentrio"/>
        </w:rPr>
        <w:annotationRef/>
      </w:r>
      <w:r w:rsidRPr="00ED2F98">
        <w:rPr>
          <w:lang w:val="pt-BR"/>
        </w:rPr>
        <w:t>Aline, tem que mudar o nome da espécie n</w:t>
      </w:r>
      <w:r w:rsidR="00D3170D" w:rsidRPr="00ED2F98">
        <w:rPr>
          <w:noProof/>
          <w:lang w:val="pt-BR"/>
        </w:rPr>
        <w:t>o passo dois da inserção... precisa ser a mesma espcies em trs situaçes</w:t>
      </w:r>
    </w:p>
  </w:comment>
  <w:comment w:id="82" w:author="Bruno Eleres" w:date="2021-05-06T08:39:00Z" w:initials="BE">
    <w:p w14:paraId="08D9F190" w14:textId="6BB2D2AA" w:rsidR="00E92E7F" w:rsidRPr="00E92E7F" w:rsidRDefault="00E92E7F">
      <w:pPr>
        <w:pStyle w:val="Textodecomentrio"/>
        <w:rPr>
          <w:lang w:val="pt-BR"/>
        </w:rPr>
      </w:pPr>
      <w:r>
        <w:rPr>
          <w:rStyle w:val="Refdecomentrio"/>
        </w:rPr>
        <w:annotationRef/>
      </w:r>
      <w:r w:rsidRPr="00E92E7F">
        <w:rPr>
          <w:lang w:val="pt-BR"/>
        </w:rPr>
        <w:t>Essas referências não estão n</w:t>
      </w:r>
      <w:r>
        <w:rPr>
          <w:lang w:val="pt-BR"/>
        </w:rPr>
        <w:t xml:space="preserve">a lista de referências. Ia dizer </w:t>
      </w:r>
      <w:proofErr w:type="gramStart"/>
      <w:r>
        <w:rPr>
          <w:lang w:val="pt-BR"/>
        </w:rPr>
        <w:t>pra</w:t>
      </w:r>
      <w:proofErr w:type="gramEnd"/>
      <w:r>
        <w:rPr>
          <w:lang w:val="pt-BR"/>
        </w:rPr>
        <w:t xml:space="preserve"> tirar uma delas pra economizar espaço, de qualquer jeito.</w:t>
      </w:r>
    </w:p>
  </w:comment>
  <w:comment w:id="104" w:author="Bruno Eleres" w:date="2021-05-06T08:45:00Z" w:initials="BE">
    <w:p w14:paraId="74CC2B54" w14:textId="2AA87F00" w:rsidR="008F3629" w:rsidRPr="008F3629" w:rsidRDefault="008F3629">
      <w:pPr>
        <w:pStyle w:val="Textodecomentrio"/>
        <w:rPr>
          <w:lang w:val="pt-BR"/>
        </w:rPr>
      </w:pPr>
      <w:r>
        <w:rPr>
          <w:rStyle w:val="Refdecomentrio"/>
        </w:rPr>
        <w:annotationRef/>
      </w:r>
      <w:r w:rsidRPr="008F3629">
        <w:rPr>
          <w:lang w:val="pt-BR"/>
        </w:rPr>
        <w:t xml:space="preserve">Acho que aqui pode tirar essa citação tua </w:t>
      </w:r>
      <w:proofErr w:type="gramStart"/>
      <w:r w:rsidRPr="008F3629">
        <w:rPr>
          <w:lang w:val="pt-BR"/>
        </w:rPr>
        <w:t>pra</w:t>
      </w:r>
      <w:proofErr w:type="gramEnd"/>
      <w:r w:rsidRPr="008F3629">
        <w:rPr>
          <w:lang w:val="pt-BR"/>
        </w:rPr>
        <w:t xml:space="preserve"> reduzir n de palavras.</w:t>
      </w:r>
    </w:p>
  </w:comment>
  <w:comment w:id="110" w:author="Bruno Eleres" w:date="2021-05-06T08:47:00Z" w:initials="BE">
    <w:p w14:paraId="1A41CDE0" w14:textId="75A68A61" w:rsidR="00A26D72" w:rsidRPr="003B25F0" w:rsidRDefault="00A26D72">
      <w:pPr>
        <w:pStyle w:val="Textodecomentrio"/>
        <w:rPr>
          <w:lang w:val="pt-BR"/>
        </w:rPr>
      </w:pPr>
      <w:r>
        <w:rPr>
          <w:rStyle w:val="Refdecomentrio"/>
        </w:rPr>
        <w:annotationRef/>
      </w:r>
      <w:r w:rsidRPr="003B25F0">
        <w:rPr>
          <w:lang w:val="pt-BR"/>
        </w:rPr>
        <w:t>Adicionar aquela referência (</w:t>
      </w:r>
      <w:r w:rsidR="003B25F0" w:rsidRPr="003B25F0">
        <w:rPr>
          <w:lang w:val="pt-BR"/>
        </w:rPr>
        <w:t xml:space="preserve">go </w:t>
      </w:r>
      <w:proofErr w:type="spellStart"/>
      <w:r w:rsidR="003B25F0" w:rsidRPr="003B25F0">
        <w:rPr>
          <w:lang w:val="pt-BR"/>
        </w:rPr>
        <w:t>ahead</w:t>
      </w:r>
      <w:proofErr w:type="spellEnd"/>
      <w:r w:rsidR="003B25F0" w:rsidRPr="003B25F0">
        <w:rPr>
          <w:lang w:val="pt-BR"/>
        </w:rPr>
        <w:t xml:space="preserve"> </w:t>
      </w:r>
      <w:proofErr w:type="spellStart"/>
      <w:r w:rsidR="003B25F0" w:rsidRPr="003B25F0">
        <w:rPr>
          <w:lang w:val="pt-BR"/>
        </w:rPr>
        <w:t>a</w:t>
      </w:r>
      <w:r w:rsidR="003B25F0">
        <w:rPr>
          <w:lang w:val="pt-BR"/>
        </w:rPr>
        <w:t>nd</w:t>
      </w:r>
      <w:proofErr w:type="spellEnd"/>
      <w:r w:rsidR="003B25F0">
        <w:rPr>
          <w:lang w:val="pt-BR"/>
        </w:rPr>
        <w:t xml:space="preserve"> use </w:t>
      </w:r>
      <w:proofErr w:type="spellStart"/>
      <w:r w:rsidR="003B25F0">
        <w:rPr>
          <w:lang w:val="pt-BR"/>
        </w:rPr>
        <w:t>synthesis</w:t>
      </w:r>
      <w:proofErr w:type="spellEnd"/>
      <w:r w:rsidR="003B25F0">
        <w:rPr>
          <w:lang w:val="pt-BR"/>
        </w:rPr>
        <w:t xml:space="preserve"> </w:t>
      </w:r>
      <w:proofErr w:type="spellStart"/>
      <w:r w:rsidR="003B25F0">
        <w:rPr>
          <w:lang w:val="pt-BR"/>
        </w:rPr>
        <w:t>phylogenies</w:t>
      </w:r>
      <w:proofErr w:type="spellEnd"/>
      <w:r w:rsidR="003B25F0">
        <w:rPr>
          <w:lang w:val="pt-BR"/>
        </w:rPr>
        <w:t>, ou algo assim)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EB126" w15:done="0"/>
  <w15:commentEx w15:paraId="7EDE67AD" w15:done="0"/>
  <w15:commentEx w15:paraId="35DD3A43" w15:done="0"/>
  <w15:commentEx w15:paraId="2663B791" w15:done="1"/>
  <w15:commentEx w15:paraId="08D9F190" w15:done="0"/>
  <w15:commentEx w15:paraId="74CC2B54" w15:done="0"/>
  <w15:commentEx w15:paraId="1A41CD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E2CD7" w16cex:dateUtc="2021-05-06T11:52:00Z"/>
  <w16cex:commentExtensible w16cex:durableId="243E2D39" w16cex:dateUtc="2021-05-06T11:54:00Z"/>
  <w16cex:commentExtensible w16cex:durableId="243E2589" w16cex:dateUtc="2021-05-06T11:21:00Z"/>
  <w16cex:commentExtensible w16cex:durableId="243C0383" w16cex:dateUtc="2021-05-04T20:31:00Z"/>
  <w16cex:commentExtensible w16cex:durableId="243E29CB" w16cex:dateUtc="2021-05-06T11:39:00Z"/>
  <w16cex:commentExtensible w16cex:durableId="243E2B32" w16cex:dateUtc="2021-05-06T11:45:00Z"/>
  <w16cex:commentExtensible w16cex:durableId="243E2BAD" w16cex:dateUtc="2021-05-06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EB126" w16cid:durableId="243E2CD7"/>
  <w16cid:commentId w16cid:paraId="7EDE67AD" w16cid:durableId="243E2D39"/>
  <w16cid:commentId w16cid:paraId="35DD3A43" w16cid:durableId="243E2589"/>
  <w16cid:commentId w16cid:paraId="2663B791" w16cid:durableId="243C0383"/>
  <w16cid:commentId w16cid:paraId="08D9F190" w16cid:durableId="243E29CB"/>
  <w16cid:commentId w16cid:paraId="74CC2B54" w16cid:durableId="243E2B32"/>
  <w16cid:commentId w16cid:paraId="1A41CDE0" w16cid:durableId="243E2B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Eleres">
    <w15:presenceInfo w15:providerId="Windows Live" w15:userId="1dacb37ac745e44a"/>
  </w15:person>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NKgFAAA9SE0tAAAA"/>
  </w:docVars>
  <w:rsids>
    <w:rsidRoot w:val="00E443FE"/>
    <w:rsid w:val="0000240D"/>
    <w:rsid w:val="00003737"/>
    <w:rsid w:val="000046DC"/>
    <w:rsid w:val="0000617C"/>
    <w:rsid w:val="000068FA"/>
    <w:rsid w:val="0000792E"/>
    <w:rsid w:val="00010C20"/>
    <w:rsid w:val="00012E14"/>
    <w:rsid w:val="00013D15"/>
    <w:rsid w:val="00014A5C"/>
    <w:rsid w:val="00020E7E"/>
    <w:rsid w:val="000236E9"/>
    <w:rsid w:val="00031266"/>
    <w:rsid w:val="000339CC"/>
    <w:rsid w:val="0003472B"/>
    <w:rsid w:val="00037CCB"/>
    <w:rsid w:val="00043814"/>
    <w:rsid w:val="00044BCE"/>
    <w:rsid w:val="000454F7"/>
    <w:rsid w:val="00046266"/>
    <w:rsid w:val="00047368"/>
    <w:rsid w:val="00054D7C"/>
    <w:rsid w:val="0005529E"/>
    <w:rsid w:val="00055B13"/>
    <w:rsid w:val="00055D3F"/>
    <w:rsid w:val="00056AE6"/>
    <w:rsid w:val="000614BC"/>
    <w:rsid w:val="000615CF"/>
    <w:rsid w:val="00063105"/>
    <w:rsid w:val="000635D9"/>
    <w:rsid w:val="00063FE8"/>
    <w:rsid w:val="00064900"/>
    <w:rsid w:val="00064EBD"/>
    <w:rsid w:val="000665A5"/>
    <w:rsid w:val="000670D2"/>
    <w:rsid w:val="000706BE"/>
    <w:rsid w:val="0007093C"/>
    <w:rsid w:val="00072083"/>
    <w:rsid w:val="00072900"/>
    <w:rsid w:val="00072B5C"/>
    <w:rsid w:val="00074D2D"/>
    <w:rsid w:val="00075147"/>
    <w:rsid w:val="00076350"/>
    <w:rsid w:val="00077A76"/>
    <w:rsid w:val="000818FD"/>
    <w:rsid w:val="00081DE6"/>
    <w:rsid w:val="000830B0"/>
    <w:rsid w:val="000860ED"/>
    <w:rsid w:val="000869E4"/>
    <w:rsid w:val="00091404"/>
    <w:rsid w:val="00091A82"/>
    <w:rsid w:val="00092FD9"/>
    <w:rsid w:val="00093A3C"/>
    <w:rsid w:val="00096144"/>
    <w:rsid w:val="000A2F54"/>
    <w:rsid w:val="000B0106"/>
    <w:rsid w:val="000B249C"/>
    <w:rsid w:val="000B24A1"/>
    <w:rsid w:val="000B3FB2"/>
    <w:rsid w:val="000B58F4"/>
    <w:rsid w:val="000B678A"/>
    <w:rsid w:val="000C1156"/>
    <w:rsid w:val="000C1D0E"/>
    <w:rsid w:val="000C4B8D"/>
    <w:rsid w:val="000C5627"/>
    <w:rsid w:val="000C7016"/>
    <w:rsid w:val="000C7E84"/>
    <w:rsid w:val="000D1662"/>
    <w:rsid w:val="000D195B"/>
    <w:rsid w:val="000D6354"/>
    <w:rsid w:val="000E09F5"/>
    <w:rsid w:val="000E136B"/>
    <w:rsid w:val="000E3C2C"/>
    <w:rsid w:val="000E3E76"/>
    <w:rsid w:val="000E3F7F"/>
    <w:rsid w:val="000E4309"/>
    <w:rsid w:val="000E4BB9"/>
    <w:rsid w:val="000E690F"/>
    <w:rsid w:val="000F0831"/>
    <w:rsid w:val="000F089C"/>
    <w:rsid w:val="000F089F"/>
    <w:rsid w:val="000F0EC0"/>
    <w:rsid w:val="000F2A03"/>
    <w:rsid w:val="000F3BFF"/>
    <w:rsid w:val="000F755A"/>
    <w:rsid w:val="000F7DBC"/>
    <w:rsid w:val="00101493"/>
    <w:rsid w:val="0010587F"/>
    <w:rsid w:val="00106243"/>
    <w:rsid w:val="00106478"/>
    <w:rsid w:val="001118CF"/>
    <w:rsid w:val="00112169"/>
    <w:rsid w:val="001139D1"/>
    <w:rsid w:val="001159E4"/>
    <w:rsid w:val="00120435"/>
    <w:rsid w:val="00122592"/>
    <w:rsid w:val="001230B0"/>
    <w:rsid w:val="00124D55"/>
    <w:rsid w:val="00130E33"/>
    <w:rsid w:val="001310BF"/>
    <w:rsid w:val="001317CC"/>
    <w:rsid w:val="0013209E"/>
    <w:rsid w:val="00132A53"/>
    <w:rsid w:val="00133209"/>
    <w:rsid w:val="0013580C"/>
    <w:rsid w:val="00140823"/>
    <w:rsid w:val="00143CA3"/>
    <w:rsid w:val="00143D1B"/>
    <w:rsid w:val="001441D3"/>
    <w:rsid w:val="00144249"/>
    <w:rsid w:val="00144B5E"/>
    <w:rsid w:val="00145E73"/>
    <w:rsid w:val="00147E51"/>
    <w:rsid w:val="00150475"/>
    <w:rsid w:val="00151459"/>
    <w:rsid w:val="00152AE8"/>
    <w:rsid w:val="001537B9"/>
    <w:rsid w:val="001544F4"/>
    <w:rsid w:val="001545C0"/>
    <w:rsid w:val="001579DF"/>
    <w:rsid w:val="00157AD4"/>
    <w:rsid w:val="00160A35"/>
    <w:rsid w:val="00161FAC"/>
    <w:rsid w:val="00166617"/>
    <w:rsid w:val="00166CE1"/>
    <w:rsid w:val="00167A89"/>
    <w:rsid w:val="001758CB"/>
    <w:rsid w:val="00180C84"/>
    <w:rsid w:val="00180CFE"/>
    <w:rsid w:val="00180D16"/>
    <w:rsid w:val="00181086"/>
    <w:rsid w:val="0018151C"/>
    <w:rsid w:val="00181BFB"/>
    <w:rsid w:val="00181DCC"/>
    <w:rsid w:val="00182BEA"/>
    <w:rsid w:val="001876F6"/>
    <w:rsid w:val="0019289A"/>
    <w:rsid w:val="00192CB7"/>
    <w:rsid w:val="001936A0"/>
    <w:rsid w:val="001942B6"/>
    <w:rsid w:val="00195A9C"/>
    <w:rsid w:val="001966BE"/>
    <w:rsid w:val="00196BF1"/>
    <w:rsid w:val="001A267C"/>
    <w:rsid w:val="001A4331"/>
    <w:rsid w:val="001A5CDE"/>
    <w:rsid w:val="001A6AAD"/>
    <w:rsid w:val="001B144F"/>
    <w:rsid w:val="001B3261"/>
    <w:rsid w:val="001B369C"/>
    <w:rsid w:val="001B37D9"/>
    <w:rsid w:val="001B388C"/>
    <w:rsid w:val="001B785B"/>
    <w:rsid w:val="001C118F"/>
    <w:rsid w:val="001C1BB7"/>
    <w:rsid w:val="001C1CF4"/>
    <w:rsid w:val="001C1F49"/>
    <w:rsid w:val="001C22FE"/>
    <w:rsid w:val="001D11DA"/>
    <w:rsid w:val="001D23A8"/>
    <w:rsid w:val="001D29AA"/>
    <w:rsid w:val="001D2BE2"/>
    <w:rsid w:val="001D4655"/>
    <w:rsid w:val="001D4CA7"/>
    <w:rsid w:val="001E1FA1"/>
    <w:rsid w:val="001E679F"/>
    <w:rsid w:val="001F01F6"/>
    <w:rsid w:val="001F4311"/>
    <w:rsid w:val="001F4D7C"/>
    <w:rsid w:val="001F65BB"/>
    <w:rsid w:val="001F6B56"/>
    <w:rsid w:val="001F7895"/>
    <w:rsid w:val="001F7C6E"/>
    <w:rsid w:val="001F7FD8"/>
    <w:rsid w:val="00200AA5"/>
    <w:rsid w:val="00200B2D"/>
    <w:rsid w:val="00205B53"/>
    <w:rsid w:val="00213316"/>
    <w:rsid w:val="00214C21"/>
    <w:rsid w:val="002176F3"/>
    <w:rsid w:val="00221549"/>
    <w:rsid w:val="002224F6"/>
    <w:rsid w:val="00222AF9"/>
    <w:rsid w:val="00230489"/>
    <w:rsid w:val="00231123"/>
    <w:rsid w:val="00234CC9"/>
    <w:rsid w:val="0023592B"/>
    <w:rsid w:val="0023608F"/>
    <w:rsid w:val="002362A6"/>
    <w:rsid w:val="00240A32"/>
    <w:rsid w:val="002414D3"/>
    <w:rsid w:val="002424DD"/>
    <w:rsid w:val="002428C8"/>
    <w:rsid w:val="00242FEB"/>
    <w:rsid w:val="0024357D"/>
    <w:rsid w:val="00243C75"/>
    <w:rsid w:val="00243DA9"/>
    <w:rsid w:val="00251934"/>
    <w:rsid w:val="00254D59"/>
    <w:rsid w:val="00256674"/>
    <w:rsid w:val="00256984"/>
    <w:rsid w:val="002570C7"/>
    <w:rsid w:val="00257393"/>
    <w:rsid w:val="00257AB9"/>
    <w:rsid w:val="002603B0"/>
    <w:rsid w:val="00261504"/>
    <w:rsid w:val="00261953"/>
    <w:rsid w:val="00261AF1"/>
    <w:rsid w:val="00262511"/>
    <w:rsid w:val="00262C2F"/>
    <w:rsid w:val="00263103"/>
    <w:rsid w:val="002639A8"/>
    <w:rsid w:val="002658F4"/>
    <w:rsid w:val="0026709D"/>
    <w:rsid w:val="00271037"/>
    <w:rsid w:val="00273E67"/>
    <w:rsid w:val="00274D3A"/>
    <w:rsid w:val="00275668"/>
    <w:rsid w:val="002770FA"/>
    <w:rsid w:val="00280681"/>
    <w:rsid w:val="0028103F"/>
    <w:rsid w:val="00282A14"/>
    <w:rsid w:val="00282DB2"/>
    <w:rsid w:val="00284A61"/>
    <w:rsid w:val="00284E0E"/>
    <w:rsid w:val="00285EFD"/>
    <w:rsid w:val="00286219"/>
    <w:rsid w:val="00286956"/>
    <w:rsid w:val="00290AC0"/>
    <w:rsid w:val="00291B4F"/>
    <w:rsid w:val="00291D7E"/>
    <w:rsid w:val="00292218"/>
    <w:rsid w:val="0029334F"/>
    <w:rsid w:val="00295CA0"/>
    <w:rsid w:val="00296446"/>
    <w:rsid w:val="002978A4"/>
    <w:rsid w:val="002A1071"/>
    <w:rsid w:val="002A1A4B"/>
    <w:rsid w:val="002A2CA1"/>
    <w:rsid w:val="002A761D"/>
    <w:rsid w:val="002B1167"/>
    <w:rsid w:val="002B27E7"/>
    <w:rsid w:val="002B4076"/>
    <w:rsid w:val="002B586B"/>
    <w:rsid w:val="002B59AB"/>
    <w:rsid w:val="002C1CAC"/>
    <w:rsid w:val="002C201C"/>
    <w:rsid w:val="002C2B62"/>
    <w:rsid w:val="002C3434"/>
    <w:rsid w:val="002E06C5"/>
    <w:rsid w:val="002E3A5A"/>
    <w:rsid w:val="002E609F"/>
    <w:rsid w:val="002E7C26"/>
    <w:rsid w:val="002F296F"/>
    <w:rsid w:val="002F2B7A"/>
    <w:rsid w:val="002F4117"/>
    <w:rsid w:val="002F4430"/>
    <w:rsid w:val="00301D52"/>
    <w:rsid w:val="00301FFC"/>
    <w:rsid w:val="003031EE"/>
    <w:rsid w:val="0030374E"/>
    <w:rsid w:val="00305401"/>
    <w:rsid w:val="0030570A"/>
    <w:rsid w:val="00305A79"/>
    <w:rsid w:val="00311A82"/>
    <w:rsid w:val="00311D85"/>
    <w:rsid w:val="00312732"/>
    <w:rsid w:val="00314702"/>
    <w:rsid w:val="00317262"/>
    <w:rsid w:val="003178B9"/>
    <w:rsid w:val="00317AC3"/>
    <w:rsid w:val="00323163"/>
    <w:rsid w:val="00324CBB"/>
    <w:rsid w:val="00331451"/>
    <w:rsid w:val="00332067"/>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63313"/>
    <w:rsid w:val="00365F69"/>
    <w:rsid w:val="0036691C"/>
    <w:rsid w:val="0037282B"/>
    <w:rsid w:val="003751CC"/>
    <w:rsid w:val="003755DA"/>
    <w:rsid w:val="00380AC3"/>
    <w:rsid w:val="00381D30"/>
    <w:rsid w:val="00382125"/>
    <w:rsid w:val="00384E74"/>
    <w:rsid w:val="00385B33"/>
    <w:rsid w:val="00390CD7"/>
    <w:rsid w:val="00391EDC"/>
    <w:rsid w:val="0039355B"/>
    <w:rsid w:val="00393B8A"/>
    <w:rsid w:val="00395424"/>
    <w:rsid w:val="003A4477"/>
    <w:rsid w:val="003A5AD4"/>
    <w:rsid w:val="003B1A83"/>
    <w:rsid w:val="003B25F0"/>
    <w:rsid w:val="003B3BE5"/>
    <w:rsid w:val="003B443F"/>
    <w:rsid w:val="003B4B8E"/>
    <w:rsid w:val="003C044F"/>
    <w:rsid w:val="003C0891"/>
    <w:rsid w:val="003C24F3"/>
    <w:rsid w:val="003C25AC"/>
    <w:rsid w:val="003C577C"/>
    <w:rsid w:val="003C5D93"/>
    <w:rsid w:val="003C637E"/>
    <w:rsid w:val="003D4E45"/>
    <w:rsid w:val="003D5EE9"/>
    <w:rsid w:val="003E0A35"/>
    <w:rsid w:val="003E53FC"/>
    <w:rsid w:val="003F0E85"/>
    <w:rsid w:val="003F0ED0"/>
    <w:rsid w:val="00402BAF"/>
    <w:rsid w:val="004035FF"/>
    <w:rsid w:val="00404DED"/>
    <w:rsid w:val="004065A4"/>
    <w:rsid w:val="00406711"/>
    <w:rsid w:val="00406BBF"/>
    <w:rsid w:val="00410D38"/>
    <w:rsid w:val="00412C28"/>
    <w:rsid w:val="004131DD"/>
    <w:rsid w:val="00414219"/>
    <w:rsid w:val="00414696"/>
    <w:rsid w:val="004154AF"/>
    <w:rsid w:val="00417616"/>
    <w:rsid w:val="0041781D"/>
    <w:rsid w:val="00421E76"/>
    <w:rsid w:val="00423A8B"/>
    <w:rsid w:val="00425CB8"/>
    <w:rsid w:val="00430AF7"/>
    <w:rsid w:val="00433665"/>
    <w:rsid w:val="00436155"/>
    <w:rsid w:val="00437024"/>
    <w:rsid w:val="004373B1"/>
    <w:rsid w:val="0043772E"/>
    <w:rsid w:val="0043783F"/>
    <w:rsid w:val="00441F6D"/>
    <w:rsid w:val="00444E55"/>
    <w:rsid w:val="00445FDE"/>
    <w:rsid w:val="00446CBF"/>
    <w:rsid w:val="00454774"/>
    <w:rsid w:val="004557BB"/>
    <w:rsid w:val="00456FCE"/>
    <w:rsid w:val="00456FE6"/>
    <w:rsid w:val="00460C14"/>
    <w:rsid w:val="004757D1"/>
    <w:rsid w:val="00477C29"/>
    <w:rsid w:val="00485BD8"/>
    <w:rsid w:val="004905B0"/>
    <w:rsid w:val="00492467"/>
    <w:rsid w:val="00495B61"/>
    <w:rsid w:val="004A4616"/>
    <w:rsid w:val="004A4B57"/>
    <w:rsid w:val="004A6E59"/>
    <w:rsid w:val="004A7F39"/>
    <w:rsid w:val="004B061B"/>
    <w:rsid w:val="004B3160"/>
    <w:rsid w:val="004B61EC"/>
    <w:rsid w:val="004C3E68"/>
    <w:rsid w:val="004C4547"/>
    <w:rsid w:val="004C4551"/>
    <w:rsid w:val="004C49E1"/>
    <w:rsid w:val="004C6176"/>
    <w:rsid w:val="004C6CAF"/>
    <w:rsid w:val="004C71E4"/>
    <w:rsid w:val="004C7454"/>
    <w:rsid w:val="004C776A"/>
    <w:rsid w:val="004C7FE5"/>
    <w:rsid w:val="004D6232"/>
    <w:rsid w:val="004D7CF0"/>
    <w:rsid w:val="004E34E3"/>
    <w:rsid w:val="004E5E0D"/>
    <w:rsid w:val="004E6C7D"/>
    <w:rsid w:val="004F13C3"/>
    <w:rsid w:val="004F18A0"/>
    <w:rsid w:val="004F40FF"/>
    <w:rsid w:val="004F4310"/>
    <w:rsid w:val="004F5478"/>
    <w:rsid w:val="004F607F"/>
    <w:rsid w:val="004F647F"/>
    <w:rsid w:val="004F6E1D"/>
    <w:rsid w:val="004F77AD"/>
    <w:rsid w:val="00501710"/>
    <w:rsid w:val="0050392A"/>
    <w:rsid w:val="005054DD"/>
    <w:rsid w:val="00506746"/>
    <w:rsid w:val="00510D1C"/>
    <w:rsid w:val="00512BA3"/>
    <w:rsid w:val="00514728"/>
    <w:rsid w:val="00514BCE"/>
    <w:rsid w:val="00515FA8"/>
    <w:rsid w:val="00520C68"/>
    <w:rsid w:val="00521ACF"/>
    <w:rsid w:val="00521E9E"/>
    <w:rsid w:val="00522070"/>
    <w:rsid w:val="0052399A"/>
    <w:rsid w:val="00524D2B"/>
    <w:rsid w:val="00525CA7"/>
    <w:rsid w:val="0052630F"/>
    <w:rsid w:val="00530727"/>
    <w:rsid w:val="00530C05"/>
    <w:rsid w:val="0053129B"/>
    <w:rsid w:val="00532CB4"/>
    <w:rsid w:val="005337EC"/>
    <w:rsid w:val="00534498"/>
    <w:rsid w:val="00535E88"/>
    <w:rsid w:val="00537795"/>
    <w:rsid w:val="00544614"/>
    <w:rsid w:val="00546F99"/>
    <w:rsid w:val="005471D4"/>
    <w:rsid w:val="00547CFA"/>
    <w:rsid w:val="00550C94"/>
    <w:rsid w:val="00553B30"/>
    <w:rsid w:val="005544FA"/>
    <w:rsid w:val="00555BF1"/>
    <w:rsid w:val="00556C1C"/>
    <w:rsid w:val="00563442"/>
    <w:rsid w:val="00564A4B"/>
    <w:rsid w:val="005665C6"/>
    <w:rsid w:val="00566670"/>
    <w:rsid w:val="005679EB"/>
    <w:rsid w:val="0057144C"/>
    <w:rsid w:val="00571C2F"/>
    <w:rsid w:val="00572855"/>
    <w:rsid w:val="005731ED"/>
    <w:rsid w:val="005739F1"/>
    <w:rsid w:val="0057539A"/>
    <w:rsid w:val="005762D6"/>
    <w:rsid w:val="005801E4"/>
    <w:rsid w:val="00580D5A"/>
    <w:rsid w:val="00585734"/>
    <w:rsid w:val="00586699"/>
    <w:rsid w:val="0058670D"/>
    <w:rsid w:val="0059046C"/>
    <w:rsid w:val="00590C3E"/>
    <w:rsid w:val="00590DC9"/>
    <w:rsid w:val="005941E4"/>
    <w:rsid w:val="005941E7"/>
    <w:rsid w:val="00594306"/>
    <w:rsid w:val="00594D43"/>
    <w:rsid w:val="00596562"/>
    <w:rsid w:val="005970F6"/>
    <w:rsid w:val="005A2544"/>
    <w:rsid w:val="005A3F49"/>
    <w:rsid w:val="005A4B93"/>
    <w:rsid w:val="005A5F22"/>
    <w:rsid w:val="005A61C3"/>
    <w:rsid w:val="005A63D3"/>
    <w:rsid w:val="005A68BC"/>
    <w:rsid w:val="005B0870"/>
    <w:rsid w:val="005B3A8D"/>
    <w:rsid w:val="005B5701"/>
    <w:rsid w:val="005B6CC2"/>
    <w:rsid w:val="005C44FB"/>
    <w:rsid w:val="005C5463"/>
    <w:rsid w:val="005C6190"/>
    <w:rsid w:val="005C677D"/>
    <w:rsid w:val="005C7DB0"/>
    <w:rsid w:val="005D0538"/>
    <w:rsid w:val="005D25D6"/>
    <w:rsid w:val="005D4498"/>
    <w:rsid w:val="005D4C58"/>
    <w:rsid w:val="005D5C48"/>
    <w:rsid w:val="005D7733"/>
    <w:rsid w:val="005E3AF7"/>
    <w:rsid w:val="005E4928"/>
    <w:rsid w:val="005E4E99"/>
    <w:rsid w:val="005E6513"/>
    <w:rsid w:val="005E657A"/>
    <w:rsid w:val="005F08AD"/>
    <w:rsid w:val="005F0936"/>
    <w:rsid w:val="005F15AC"/>
    <w:rsid w:val="005F383D"/>
    <w:rsid w:val="005F756B"/>
    <w:rsid w:val="00600BDE"/>
    <w:rsid w:val="006017D9"/>
    <w:rsid w:val="00602582"/>
    <w:rsid w:val="00602F23"/>
    <w:rsid w:val="00603E7B"/>
    <w:rsid w:val="0060649E"/>
    <w:rsid w:val="00607C71"/>
    <w:rsid w:val="00611F29"/>
    <w:rsid w:val="0061436C"/>
    <w:rsid w:val="0061790A"/>
    <w:rsid w:val="00617A53"/>
    <w:rsid w:val="00620191"/>
    <w:rsid w:val="00623DA9"/>
    <w:rsid w:val="0062470C"/>
    <w:rsid w:val="006248FB"/>
    <w:rsid w:val="006255EF"/>
    <w:rsid w:val="006303CD"/>
    <w:rsid w:val="0063256F"/>
    <w:rsid w:val="00642F54"/>
    <w:rsid w:val="006432C3"/>
    <w:rsid w:val="00646148"/>
    <w:rsid w:val="00650853"/>
    <w:rsid w:val="00651C03"/>
    <w:rsid w:val="00652C93"/>
    <w:rsid w:val="00654372"/>
    <w:rsid w:val="00655211"/>
    <w:rsid w:val="006552FA"/>
    <w:rsid w:val="006567EF"/>
    <w:rsid w:val="006570B0"/>
    <w:rsid w:val="00660130"/>
    <w:rsid w:val="006624D3"/>
    <w:rsid w:val="0066715A"/>
    <w:rsid w:val="00672A85"/>
    <w:rsid w:val="006730C9"/>
    <w:rsid w:val="00677E3E"/>
    <w:rsid w:val="00680A35"/>
    <w:rsid w:val="00681675"/>
    <w:rsid w:val="006869B2"/>
    <w:rsid w:val="006873B8"/>
    <w:rsid w:val="006946B7"/>
    <w:rsid w:val="00694740"/>
    <w:rsid w:val="00696383"/>
    <w:rsid w:val="006975E1"/>
    <w:rsid w:val="006A1470"/>
    <w:rsid w:val="006A28DA"/>
    <w:rsid w:val="006A4009"/>
    <w:rsid w:val="006A42FC"/>
    <w:rsid w:val="006A4B4B"/>
    <w:rsid w:val="006A578C"/>
    <w:rsid w:val="006A7E3B"/>
    <w:rsid w:val="006A7F7B"/>
    <w:rsid w:val="006B158F"/>
    <w:rsid w:val="006B23FE"/>
    <w:rsid w:val="006B3B93"/>
    <w:rsid w:val="006B7A8C"/>
    <w:rsid w:val="006C1198"/>
    <w:rsid w:val="006C21A4"/>
    <w:rsid w:val="006C3AC5"/>
    <w:rsid w:val="006C4694"/>
    <w:rsid w:val="006C648F"/>
    <w:rsid w:val="006C7E88"/>
    <w:rsid w:val="006D0D21"/>
    <w:rsid w:val="006D4BBD"/>
    <w:rsid w:val="006D502F"/>
    <w:rsid w:val="006D5039"/>
    <w:rsid w:val="006E02D1"/>
    <w:rsid w:val="006E03C5"/>
    <w:rsid w:val="006E10FB"/>
    <w:rsid w:val="006E5FC6"/>
    <w:rsid w:val="006E7E4B"/>
    <w:rsid w:val="006F2427"/>
    <w:rsid w:val="006F257A"/>
    <w:rsid w:val="006F3290"/>
    <w:rsid w:val="006F35A6"/>
    <w:rsid w:val="006F4262"/>
    <w:rsid w:val="006F77BE"/>
    <w:rsid w:val="0070009A"/>
    <w:rsid w:val="00701C0F"/>
    <w:rsid w:val="00702E02"/>
    <w:rsid w:val="007035A8"/>
    <w:rsid w:val="00703AE0"/>
    <w:rsid w:val="00705143"/>
    <w:rsid w:val="00706BDC"/>
    <w:rsid w:val="00707730"/>
    <w:rsid w:val="007106D4"/>
    <w:rsid w:val="007149A1"/>
    <w:rsid w:val="00714E0E"/>
    <w:rsid w:val="00717B70"/>
    <w:rsid w:val="00717D85"/>
    <w:rsid w:val="00720B60"/>
    <w:rsid w:val="00722395"/>
    <w:rsid w:val="007255FD"/>
    <w:rsid w:val="007264D1"/>
    <w:rsid w:val="00727538"/>
    <w:rsid w:val="00727D48"/>
    <w:rsid w:val="0073216B"/>
    <w:rsid w:val="00733158"/>
    <w:rsid w:val="007338E0"/>
    <w:rsid w:val="00733BB8"/>
    <w:rsid w:val="00733EB0"/>
    <w:rsid w:val="00735C83"/>
    <w:rsid w:val="00736A68"/>
    <w:rsid w:val="007370F6"/>
    <w:rsid w:val="00746997"/>
    <w:rsid w:val="00750E22"/>
    <w:rsid w:val="0075209C"/>
    <w:rsid w:val="007541D0"/>
    <w:rsid w:val="00757315"/>
    <w:rsid w:val="0076008D"/>
    <w:rsid w:val="00762872"/>
    <w:rsid w:val="0076505E"/>
    <w:rsid w:val="007711B9"/>
    <w:rsid w:val="0077373C"/>
    <w:rsid w:val="00774FFC"/>
    <w:rsid w:val="0077600D"/>
    <w:rsid w:val="00780022"/>
    <w:rsid w:val="007809A8"/>
    <w:rsid w:val="00780B79"/>
    <w:rsid w:val="007818FA"/>
    <w:rsid w:val="00782C4F"/>
    <w:rsid w:val="00785968"/>
    <w:rsid w:val="007872A6"/>
    <w:rsid w:val="00787CA0"/>
    <w:rsid w:val="007918BA"/>
    <w:rsid w:val="00793621"/>
    <w:rsid w:val="007A194F"/>
    <w:rsid w:val="007A3B10"/>
    <w:rsid w:val="007A68E8"/>
    <w:rsid w:val="007A6BDB"/>
    <w:rsid w:val="007B63D9"/>
    <w:rsid w:val="007C0A44"/>
    <w:rsid w:val="007C2F2A"/>
    <w:rsid w:val="007C3340"/>
    <w:rsid w:val="007C4074"/>
    <w:rsid w:val="007D0784"/>
    <w:rsid w:val="007D0C47"/>
    <w:rsid w:val="007D24F7"/>
    <w:rsid w:val="007D3E2B"/>
    <w:rsid w:val="007D4201"/>
    <w:rsid w:val="007D4F3F"/>
    <w:rsid w:val="007D56D2"/>
    <w:rsid w:val="007D60B8"/>
    <w:rsid w:val="007D6522"/>
    <w:rsid w:val="007D6A39"/>
    <w:rsid w:val="007E277E"/>
    <w:rsid w:val="007E343E"/>
    <w:rsid w:val="007E4AA4"/>
    <w:rsid w:val="007E6172"/>
    <w:rsid w:val="007E72C3"/>
    <w:rsid w:val="007E7E87"/>
    <w:rsid w:val="007F09AF"/>
    <w:rsid w:val="007F116A"/>
    <w:rsid w:val="007F4037"/>
    <w:rsid w:val="007F60BA"/>
    <w:rsid w:val="007F65ED"/>
    <w:rsid w:val="007F6E88"/>
    <w:rsid w:val="008004C3"/>
    <w:rsid w:val="00801ED3"/>
    <w:rsid w:val="00804815"/>
    <w:rsid w:val="00805CC8"/>
    <w:rsid w:val="00806FC9"/>
    <w:rsid w:val="00811298"/>
    <w:rsid w:val="00812772"/>
    <w:rsid w:val="00816151"/>
    <w:rsid w:val="008166F4"/>
    <w:rsid w:val="008204A4"/>
    <w:rsid w:val="008240DA"/>
    <w:rsid w:val="00824B72"/>
    <w:rsid w:val="00825E47"/>
    <w:rsid w:val="00827759"/>
    <w:rsid w:val="008317F8"/>
    <w:rsid w:val="0083285F"/>
    <w:rsid w:val="00832920"/>
    <w:rsid w:val="00833B08"/>
    <w:rsid w:val="0083528E"/>
    <w:rsid w:val="00837787"/>
    <w:rsid w:val="00840061"/>
    <w:rsid w:val="00840987"/>
    <w:rsid w:val="00841D38"/>
    <w:rsid w:val="00842864"/>
    <w:rsid w:val="00842CF0"/>
    <w:rsid w:val="0084405D"/>
    <w:rsid w:val="00845127"/>
    <w:rsid w:val="00846082"/>
    <w:rsid w:val="008510C6"/>
    <w:rsid w:val="00855162"/>
    <w:rsid w:val="00856FDB"/>
    <w:rsid w:val="00857288"/>
    <w:rsid w:val="00857CD2"/>
    <w:rsid w:val="00860933"/>
    <w:rsid w:val="00860F02"/>
    <w:rsid w:val="0086306F"/>
    <w:rsid w:val="008630CB"/>
    <w:rsid w:val="008653C8"/>
    <w:rsid w:val="00866C9A"/>
    <w:rsid w:val="008676D0"/>
    <w:rsid w:val="00867A58"/>
    <w:rsid w:val="00870F20"/>
    <w:rsid w:val="0087206E"/>
    <w:rsid w:val="008725B9"/>
    <w:rsid w:val="0087277B"/>
    <w:rsid w:val="008824D8"/>
    <w:rsid w:val="0088270A"/>
    <w:rsid w:val="00884151"/>
    <w:rsid w:val="008852AD"/>
    <w:rsid w:val="00885B62"/>
    <w:rsid w:val="00885E3A"/>
    <w:rsid w:val="008923D7"/>
    <w:rsid w:val="0089339B"/>
    <w:rsid w:val="0089372E"/>
    <w:rsid w:val="008945C6"/>
    <w:rsid w:val="00895DE9"/>
    <w:rsid w:val="008966C7"/>
    <w:rsid w:val="008A0D01"/>
    <w:rsid w:val="008A2F70"/>
    <w:rsid w:val="008B1B06"/>
    <w:rsid w:val="008B22A6"/>
    <w:rsid w:val="008B459A"/>
    <w:rsid w:val="008B46E5"/>
    <w:rsid w:val="008B69E7"/>
    <w:rsid w:val="008C2CC4"/>
    <w:rsid w:val="008C4501"/>
    <w:rsid w:val="008C4854"/>
    <w:rsid w:val="008C514A"/>
    <w:rsid w:val="008C5A73"/>
    <w:rsid w:val="008C7744"/>
    <w:rsid w:val="008C7DDA"/>
    <w:rsid w:val="008D08AE"/>
    <w:rsid w:val="008D1616"/>
    <w:rsid w:val="008D3215"/>
    <w:rsid w:val="008D3DC9"/>
    <w:rsid w:val="008D6790"/>
    <w:rsid w:val="008D68DC"/>
    <w:rsid w:val="008D741D"/>
    <w:rsid w:val="008D7840"/>
    <w:rsid w:val="008E1692"/>
    <w:rsid w:val="008E27FA"/>
    <w:rsid w:val="008E47BA"/>
    <w:rsid w:val="008E5090"/>
    <w:rsid w:val="008E696A"/>
    <w:rsid w:val="008F058C"/>
    <w:rsid w:val="008F34E6"/>
    <w:rsid w:val="008F3629"/>
    <w:rsid w:val="008F38F8"/>
    <w:rsid w:val="008F3DA2"/>
    <w:rsid w:val="008F729A"/>
    <w:rsid w:val="008F74E3"/>
    <w:rsid w:val="00900354"/>
    <w:rsid w:val="00901147"/>
    <w:rsid w:val="00903452"/>
    <w:rsid w:val="00904D90"/>
    <w:rsid w:val="0091005A"/>
    <w:rsid w:val="00910895"/>
    <w:rsid w:val="00910A7B"/>
    <w:rsid w:val="00913980"/>
    <w:rsid w:val="00914E53"/>
    <w:rsid w:val="00920A9F"/>
    <w:rsid w:val="00924950"/>
    <w:rsid w:val="00925387"/>
    <w:rsid w:val="00927620"/>
    <w:rsid w:val="00930324"/>
    <w:rsid w:val="00931721"/>
    <w:rsid w:val="009341A4"/>
    <w:rsid w:val="009341F2"/>
    <w:rsid w:val="00936FA1"/>
    <w:rsid w:val="00940CA5"/>
    <w:rsid w:val="00941D33"/>
    <w:rsid w:val="009421B0"/>
    <w:rsid w:val="00944BA6"/>
    <w:rsid w:val="00945DD8"/>
    <w:rsid w:val="009469C7"/>
    <w:rsid w:val="0095001E"/>
    <w:rsid w:val="0095282D"/>
    <w:rsid w:val="009544D7"/>
    <w:rsid w:val="00956D64"/>
    <w:rsid w:val="009604BE"/>
    <w:rsid w:val="009604FE"/>
    <w:rsid w:val="009623AE"/>
    <w:rsid w:val="009641CF"/>
    <w:rsid w:val="00965BAB"/>
    <w:rsid w:val="009676A1"/>
    <w:rsid w:val="0097006A"/>
    <w:rsid w:val="009712F2"/>
    <w:rsid w:val="00974E05"/>
    <w:rsid w:val="009800DD"/>
    <w:rsid w:val="00983DE2"/>
    <w:rsid w:val="00985BFB"/>
    <w:rsid w:val="00991981"/>
    <w:rsid w:val="009923D1"/>
    <w:rsid w:val="00997014"/>
    <w:rsid w:val="0099730B"/>
    <w:rsid w:val="009A1066"/>
    <w:rsid w:val="009A1341"/>
    <w:rsid w:val="009A1ABC"/>
    <w:rsid w:val="009A523C"/>
    <w:rsid w:val="009A5F02"/>
    <w:rsid w:val="009B12CE"/>
    <w:rsid w:val="009B19C4"/>
    <w:rsid w:val="009B2207"/>
    <w:rsid w:val="009B556B"/>
    <w:rsid w:val="009B7AE6"/>
    <w:rsid w:val="009C0CA3"/>
    <w:rsid w:val="009C1144"/>
    <w:rsid w:val="009C15B8"/>
    <w:rsid w:val="009C3431"/>
    <w:rsid w:val="009C6CCF"/>
    <w:rsid w:val="009D09EF"/>
    <w:rsid w:val="009D0BBE"/>
    <w:rsid w:val="009D0DE9"/>
    <w:rsid w:val="009D276F"/>
    <w:rsid w:val="009D2C48"/>
    <w:rsid w:val="009D67C3"/>
    <w:rsid w:val="009D7EB5"/>
    <w:rsid w:val="009E2314"/>
    <w:rsid w:val="009E3671"/>
    <w:rsid w:val="009E368F"/>
    <w:rsid w:val="009E3E36"/>
    <w:rsid w:val="009E4287"/>
    <w:rsid w:val="009E5044"/>
    <w:rsid w:val="009E575E"/>
    <w:rsid w:val="009E71A3"/>
    <w:rsid w:val="009F19AA"/>
    <w:rsid w:val="009F20A6"/>
    <w:rsid w:val="009F2A60"/>
    <w:rsid w:val="009F75A6"/>
    <w:rsid w:val="00A013DB"/>
    <w:rsid w:val="00A0348C"/>
    <w:rsid w:val="00A03DFD"/>
    <w:rsid w:val="00A05F9C"/>
    <w:rsid w:val="00A07C42"/>
    <w:rsid w:val="00A10B73"/>
    <w:rsid w:val="00A11724"/>
    <w:rsid w:val="00A1639E"/>
    <w:rsid w:val="00A23169"/>
    <w:rsid w:val="00A26A91"/>
    <w:rsid w:val="00A26D30"/>
    <w:rsid w:val="00A26D72"/>
    <w:rsid w:val="00A27D63"/>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144C"/>
    <w:rsid w:val="00A61920"/>
    <w:rsid w:val="00A61FF5"/>
    <w:rsid w:val="00A62CCE"/>
    <w:rsid w:val="00A638E2"/>
    <w:rsid w:val="00A64390"/>
    <w:rsid w:val="00A6461A"/>
    <w:rsid w:val="00A65458"/>
    <w:rsid w:val="00A744F7"/>
    <w:rsid w:val="00A849C8"/>
    <w:rsid w:val="00A8634A"/>
    <w:rsid w:val="00A90BFE"/>
    <w:rsid w:val="00A90D70"/>
    <w:rsid w:val="00A918A7"/>
    <w:rsid w:val="00A927F9"/>
    <w:rsid w:val="00A93439"/>
    <w:rsid w:val="00A93805"/>
    <w:rsid w:val="00A95230"/>
    <w:rsid w:val="00A95620"/>
    <w:rsid w:val="00A9730F"/>
    <w:rsid w:val="00AA275E"/>
    <w:rsid w:val="00AA4D0B"/>
    <w:rsid w:val="00AA578A"/>
    <w:rsid w:val="00AA6CDA"/>
    <w:rsid w:val="00AA7F4D"/>
    <w:rsid w:val="00AB3441"/>
    <w:rsid w:val="00AB36DB"/>
    <w:rsid w:val="00AB7BC6"/>
    <w:rsid w:val="00AC2E8E"/>
    <w:rsid w:val="00AC3D4E"/>
    <w:rsid w:val="00AC3E8A"/>
    <w:rsid w:val="00AC4500"/>
    <w:rsid w:val="00AC4D60"/>
    <w:rsid w:val="00AD0312"/>
    <w:rsid w:val="00AD089F"/>
    <w:rsid w:val="00AD2B08"/>
    <w:rsid w:val="00AD3DA1"/>
    <w:rsid w:val="00AD428C"/>
    <w:rsid w:val="00AD46B8"/>
    <w:rsid w:val="00AD5443"/>
    <w:rsid w:val="00AE0621"/>
    <w:rsid w:val="00AE1A6E"/>
    <w:rsid w:val="00AE266E"/>
    <w:rsid w:val="00AE5537"/>
    <w:rsid w:val="00AE5BB2"/>
    <w:rsid w:val="00AE5CF5"/>
    <w:rsid w:val="00AE625F"/>
    <w:rsid w:val="00AE7108"/>
    <w:rsid w:val="00AF0F83"/>
    <w:rsid w:val="00AF13F3"/>
    <w:rsid w:val="00AF23F1"/>
    <w:rsid w:val="00AF326F"/>
    <w:rsid w:val="00AF3A49"/>
    <w:rsid w:val="00AF499A"/>
    <w:rsid w:val="00AF49DE"/>
    <w:rsid w:val="00B01B4B"/>
    <w:rsid w:val="00B02D1F"/>
    <w:rsid w:val="00B03DBD"/>
    <w:rsid w:val="00B04AF8"/>
    <w:rsid w:val="00B07B0B"/>
    <w:rsid w:val="00B1248C"/>
    <w:rsid w:val="00B12E03"/>
    <w:rsid w:val="00B13047"/>
    <w:rsid w:val="00B13924"/>
    <w:rsid w:val="00B14670"/>
    <w:rsid w:val="00B20160"/>
    <w:rsid w:val="00B21783"/>
    <w:rsid w:val="00B21A57"/>
    <w:rsid w:val="00B2262E"/>
    <w:rsid w:val="00B247F8"/>
    <w:rsid w:val="00B26FA1"/>
    <w:rsid w:val="00B31590"/>
    <w:rsid w:val="00B31C50"/>
    <w:rsid w:val="00B337F6"/>
    <w:rsid w:val="00B33C29"/>
    <w:rsid w:val="00B37997"/>
    <w:rsid w:val="00B42E10"/>
    <w:rsid w:val="00B43AF4"/>
    <w:rsid w:val="00B46919"/>
    <w:rsid w:val="00B526FF"/>
    <w:rsid w:val="00B532B0"/>
    <w:rsid w:val="00B54145"/>
    <w:rsid w:val="00B54A1B"/>
    <w:rsid w:val="00B569EF"/>
    <w:rsid w:val="00B5763E"/>
    <w:rsid w:val="00B600EA"/>
    <w:rsid w:val="00B6053F"/>
    <w:rsid w:val="00B60FF3"/>
    <w:rsid w:val="00B66257"/>
    <w:rsid w:val="00B724F7"/>
    <w:rsid w:val="00B725CF"/>
    <w:rsid w:val="00B7314B"/>
    <w:rsid w:val="00B76217"/>
    <w:rsid w:val="00B805A7"/>
    <w:rsid w:val="00B80C8B"/>
    <w:rsid w:val="00B80EBC"/>
    <w:rsid w:val="00B82432"/>
    <w:rsid w:val="00B83CE4"/>
    <w:rsid w:val="00B83D21"/>
    <w:rsid w:val="00B8605F"/>
    <w:rsid w:val="00B86A5F"/>
    <w:rsid w:val="00B8774E"/>
    <w:rsid w:val="00B922BA"/>
    <w:rsid w:val="00B93088"/>
    <w:rsid w:val="00B94B70"/>
    <w:rsid w:val="00B94B95"/>
    <w:rsid w:val="00B95A79"/>
    <w:rsid w:val="00B966A3"/>
    <w:rsid w:val="00B96A84"/>
    <w:rsid w:val="00BA0262"/>
    <w:rsid w:val="00BA0D96"/>
    <w:rsid w:val="00BA194C"/>
    <w:rsid w:val="00BA328B"/>
    <w:rsid w:val="00BA4298"/>
    <w:rsid w:val="00BA6031"/>
    <w:rsid w:val="00BB1039"/>
    <w:rsid w:val="00BB31D5"/>
    <w:rsid w:val="00BB3A9A"/>
    <w:rsid w:val="00BB4A89"/>
    <w:rsid w:val="00BC06A3"/>
    <w:rsid w:val="00BC0F79"/>
    <w:rsid w:val="00BC33DD"/>
    <w:rsid w:val="00BC4063"/>
    <w:rsid w:val="00BD3549"/>
    <w:rsid w:val="00BD4116"/>
    <w:rsid w:val="00BD4A8C"/>
    <w:rsid w:val="00BD50DC"/>
    <w:rsid w:val="00BE0372"/>
    <w:rsid w:val="00BE04FD"/>
    <w:rsid w:val="00BE1024"/>
    <w:rsid w:val="00BE1A28"/>
    <w:rsid w:val="00BE2087"/>
    <w:rsid w:val="00BE21E5"/>
    <w:rsid w:val="00BE7FCC"/>
    <w:rsid w:val="00BF055F"/>
    <w:rsid w:val="00BF36D0"/>
    <w:rsid w:val="00BF3857"/>
    <w:rsid w:val="00BF55C9"/>
    <w:rsid w:val="00BF6CCA"/>
    <w:rsid w:val="00BF788B"/>
    <w:rsid w:val="00C00CFA"/>
    <w:rsid w:val="00C01EC1"/>
    <w:rsid w:val="00C02E5F"/>
    <w:rsid w:val="00C04CD4"/>
    <w:rsid w:val="00C07402"/>
    <w:rsid w:val="00C121A3"/>
    <w:rsid w:val="00C1234F"/>
    <w:rsid w:val="00C13399"/>
    <w:rsid w:val="00C13739"/>
    <w:rsid w:val="00C16C1B"/>
    <w:rsid w:val="00C2006F"/>
    <w:rsid w:val="00C20381"/>
    <w:rsid w:val="00C216D6"/>
    <w:rsid w:val="00C219F9"/>
    <w:rsid w:val="00C223DA"/>
    <w:rsid w:val="00C237D3"/>
    <w:rsid w:val="00C23B5D"/>
    <w:rsid w:val="00C24BE0"/>
    <w:rsid w:val="00C26F4E"/>
    <w:rsid w:val="00C314A8"/>
    <w:rsid w:val="00C31BA0"/>
    <w:rsid w:val="00C32D61"/>
    <w:rsid w:val="00C33FB3"/>
    <w:rsid w:val="00C4002C"/>
    <w:rsid w:val="00C408E2"/>
    <w:rsid w:val="00C409EE"/>
    <w:rsid w:val="00C4202C"/>
    <w:rsid w:val="00C430B3"/>
    <w:rsid w:val="00C432B3"/>
    <w:rsid w:val="00C43D88"/>
    <w:rsid w:val="00C44D0F"/>
    <w:rsid w:val="00C457E2"/>
    <w:rsid w:val="00C500A3"/>
    <w:rsid w:val="00C51A79"/>
    <w:rsid w:val="00C51E67"/>
    <w:rsid w:val="00C52967"/>
    <w:rsid w:val="00C52D74"/>
    <w:rsid w:val="00C533CD"/>
    <w:rsid w:val="00C535A4"/>
    <w:rsid w:val="00C53D10"/>
    <w:rsid w:val="00C55B83"/>
    <w:rsid w:val="00C60664"/>
    <w:rsid w:val="00C60816"/>
    <w:rsid w:val="00C62F99"/>
    <w:rsid w:val="00C6309A"/>
    <w:rsid w:val="00C63315"/>
    <w:rsid w:val="00C6590F"/>
    <w:rsid w:val="00C70B95"/>
    <w:rsid w:val="00C7142B"/>
    <w:rsid w:val="00C718E4"/>
    <w:rsid w:val="00C7226F"/>
    <w:rsid w:val="00C7336C"/>
    <w:rsid w:val="00C73884"/>
    <w:rsid w:val="00C7743A"/>
    <w:rsid w:val="00C8093C"/>
    <w:rsid w:val="00C826DF"/>
    <w:rsid w:val="00C83302"/>
    <w:rsid w:val="00C85C6F"/>
    <w:rsid w:val="00C86E95"/>
    <w:rsid w:val="00C90E2E"/>
    <w:rsid w:val="00C938EF"/>
    <w:rsid w:val="00C93B03"/>
    <w:rsid w:val="00C94795"/>
    <w:rsid w:val="00C95C73"/>
    <w:rsid w:val="00C9683B"/>
    <w:rsid w:val="00CA0420"/>
    <w:rsid w:val="00CA1A05"/>
    <w:rsid w:val="00CA1A26"/>
    <w:rsid w:val="00CA4D0B"/>
    <w:rsid w:val="00CA4D1B"/>
    <w:rsid w:val="00CA66D6"/>
    <w:rsid w:val="00CB01FF"/>
    <w:rsid w:val="00CB1C61"/>
    <w:rsid w:val="00CB2AB3"/>
    <w:rsid w:val="00CB409D"/>
    <w:rsid w:val="00CB576F"/>
    <w:rsid w:val="00CB6C19"/>
    <w:rsid w:val="00CC1295"/>
    <w:rsid w:val="00CC1A38"/>
    <w:rsid w:val="00CC4337"/>
    <w:rsid w:val="00CC5AE9"/>
    <w:rsid w:val="00CC6C84"/>
    <w:rsid w:val="00CD10A7"/>
    <w:rsid w:val="00CD285E"/>
    <w:rsid w:val="00CE2C83"/>
    <w:rsid w:val="00CE36E6"/>
    <w:rsid w:val="00CE3BE4"/>
    <w:rsid w:val="00CE482C"/>
    <w:rsid w:val="00CE5482"/>
    <w:rsid w:val="00CE7ACE"/>
    <w:rsid w:val="00CF3831"/>
    <w:rsid w:val="00CF38E8"/>
    <w:rsid w:val="00CF74F6"/>
    <w:rsid w:val="00D02136"/>
    <w:rsid w:val="00D02733"/>
    <w:rsid w:val="00D03CFB"/>
    <w:rsid w:val="00D102B8"/>
    <w:rsid w:val="00D13157"/>
    <w:rsid w:val="00D13448"/>
    <w:rsid w:val="00D16482"/>
    <w:rsid w:val="00D16E9C"/>
    <w:rsid w:val="00D23C42"/>
    <w:rsid w:val="00D24336"/>
    <w:rsid w:val="00D25CD2"/>
    <w:rsid w:val="00D25F62"/>
    <w:rsid w:val="00D264FA"/>
    <w:rsid w:val="00D30B6C"/>
    <w:rsid w:val="00D30D2A"/>
    <w:rsid w:val="00D3170D"/>
    <w:rsid w:val="00D31E09"/>
    <w:rsid w:val="00D34BF1"/>
    <w:rsid w:val="00D3599C"/>
    <w:rsid w:val="00D35F57"/>
    <w:rsid w:val="00D362CD"/>
    <w:rsid w:val="00D36EC4"/>
    <w:rsid w:val="00D3768A"/>
    <w:rsid w:val="00D41D2C"/>
    <w:rsid w:val="00D4466C"/>
    <w:rsid w:val="00D47EF4"/>
    <w:rsid w:val="00D508BC"/>
    <w:rsid w:val="00D51236"/>
    <w:rsid w:val="00D5138C"/>
    <w:rsid w:val="00D54421"/>
    <w:rsid w:val="00D61F8D"/>
    <w:rsid w:val="00D62852"/>
    <w:rsid w:val="00D63805"/>
    <w:rsid w:val="00D700D0"/>
    <w:rsid w:val="00D70D53"/>
    <w:rsid w:val="00D7326C"/>
    <w:rsid w:val="00D74B4C"/>
    <w:rsid w:val="00D80074"/>
    <w:rsid w:val="00D81C50"/>
    <w:rsid w:val="00D845C1"/>
    <w:rsid w:val="00D85332"/>
    <w:rsid w:val="00D8586E"/>
    <w:rsid w:val="00D862C3"/>
    <w:rsid w:val="00D86615"/>
    <w:rsid w:val="00D92D57"/>
    <w:rsid w:val="00D93842"/>
    <w:rsid w:val="00D9580D"/>
    <w:rsid w:val="00D95C45"/>
    <w:rsid w:val="00D961DF"/>
    <w:rsid w:val="00D96444"/>
    <w:rsid w:val="00D9695A"/>
    <w:rsid w:val="00D972C2"/>
    <w:rsid w:val="00D976CA"/>
    <w:rsid w:val="00DA0010"/>
    <w:rsid w:val="00DA0602"/>
    <w:rsid w:val="00DA1E87"/>
    <w:rsid w:val="00DA219E"/>
    <w:rsid w:val="00DA4524"/>
    <w:rsid w:val="00DA49A1"/>
    <w:rsid w:val="00DA55EE"/>
    <w:rsid w:val="00DA603B"/>
    <w:rsid w:val="00DA6615"/>
    <w:rsid w:val="00DB1BF5"/>
    <w:rsid w:val="00DB5D88"/>
    <w:rsid w:val="00DB7D35"/>
    <w:rsid w:val="00DC0CD2"/>
    <w:rsid w:val="00DC31F7"/>
    <w:rsid w:val="00DC4597"/>
    <w:rsid w:val="00DC5390"/>
    <w:rsid w:val="00DC6EF6"/>
    <w:rsid w:val="00DD2C6B"/>
    <w:rsid w:val="00DD44B9"/>
    <w:rsid w:val="00DD5807"/>
    <w:rsid w:val="00DD60CB"/>
    <w:rsid w:val="00DD6286"/>
    <w:rsid w:val="00DD6BD9"/>
    <w:rsid w:val="00DD6E97"/>
    <w:rsid w:val="00DE1DC7"/>
    <w:rsid w:val="00DE612E"/>
    <w:rsid w:val="00DE67B1"/>
    <w:rsid w:val="00DF1117"/>
    <w:rsid w:val="00DF1C8D"/>
    <w:rsid w:val="00DF1D83"/>
    <w:rsid w:val="00DF24B3"/>
    <w:rsid w:val="00DF3832"/>
    <w:rsid w:val="00DF6813"/>
    <w:rsid w:val="00E004CD"/>
    <w:rsid w:val="00E0225C"/>
    <w:rsid w:val="00E03FF3"/>
    <w:rsid w:val="00E04926"/>
    <w:rsid w:val="00E056C2"/>
    <w:rsid w:val="00E06A63"/>
    <w:rsid w:val="00E0790F"/>
    <w:rsid w:val="00E0797E"/>
    <w:rsid w:val="00E139E9"/>
    <w:rsid w:val="00E16F95"/>
    <w:rsid w:val="00E17C31"/>
    <w:rsid w:val="00E20C42"/>
    <w:rsid w:val="00E21517"/>
    <w:rsid w:val="00E21982"/>
    <w:rsid w:val="00E24758"/>
    <w:rsid w:val="00E25A53"/>
    <w:rsid w:val="00E25C76"/>
    <w:rsid w:val="00E318A9"/>
    <w:rsid w:val="00E34B68"/>
    <w:rsid w:val="00E3630A"/>
    <w:rsid w:val="00E3671D"/>
    <w:rsid w:val="00E368AA"/>
    <w:rsid w:val="00E368F6"/>
    <w:rsid w:val="00E374DC"/>
    <w:rsid w:val="00E42F7B"/>
    <w:rsid w:val="00E443FE"/>
    <w:rsid w:val="00E453EC"/>
    <w:rsid w:val="00E459B3"/>
    <w:rsid w:val="00E5138A"/>
    <w:rsid w:val="00E51FA5"/>
    <w:rsid w:val="00E5243E"/>
    <w:rsid w:val="00E5273A"/>
    <w:rsid w:val="00E54A7C"/>
    <w:rsid w:val="00E54CBB"/>
    <w:rsid w:val="00E55697"/>
    <w:rsid w:val="00E55CE8"/>
    <w:rsid w:val="00E57C4B"/>
    <w:rsid w:val="00E62C3B"/>
    <w:rsid w:val="00E64347"/>
    <w:rsid w:val="00E67481"/>
    <w:rsid w:val="00E72917"/>
    <w:rsid w:val="00E72B8C"/>
    <w:rsid w:val="00E73D64"/>
    <w:rsid w:val="00E74946"/>
    <w:rsid w:val="00E752C8"/>
    <w:rsid w:val="00E778A3"/>
    <w:rsid w:val="00E80950"/>
    <w:rsid w:val="00E809E8"/>
    <w:rsid w:val="00E8281B"/>
    <w:rsid w:val="00E82AB1"/>
    <w:rsid w:val="00E83EFD"/>
    <w:rsid w:val="00E8421C"/>
    <w:rsid w:val="00E84A61"/>
    <w:rsid w:val="00E85D79"/>
    <w:rsid w:val="00E86775"/>
    <w:rsid w:val="00E87263"/>
    <w:rsid w:val="00E879CD"/>
    <w:rsid w:val="00E91FC8"/>
    <w:rsid w:val="00E92E7F"/>
    <w:rsid w:val="00E9454D"/>
    <w:rsid w:val="00E96761"/>
    <w:rsid w:val="00EA0D69"/>
    <w:rsid w:val="00EA235B"/>
    <w:rsid w:val="00EA3B20"/>
    <w:rsid w:val="00EA3B9C"/>
    <w:rsid w:val="00EA7602"/>
    <w:rsid w:val="00EA79EC"/>
    <w:rsid w:val="00EB16F4"/>
    <w:rsid w:val="00EB5449"/>
    <w:rsid w:val="00EB6BD9"/>
    <w:rsid w:val="00EC0DE3"/>
    <w:rsid w:val="00EC1DE5"/>
    <w:rsid w:val="00EC422E"/>
    <w:rsid w:val="00EC5AED"/>
    <w:rsid w:val="00EC76A5"/>
    <w:rsid w:val="00ED1EB5"/>
    <w:rsid w:val="00ED20B1"/>
    <w:rsid w:val="00ED2AEB"/>
    <w:rsid w:val="00ED2F98"/>
    <w:rsid w:val="00ED31B1"/>
    <w:rsid w:val="00ED4CF4"/>
    <w:rsid w:val="00ED6A0F"/>
    <w:rsid w:val="00EE23D5"/>
    <w:rsid w:val="00EE4372"/>
    <w:rsid w:val="00EE6956"/>
    <w:rsid w:val="00EF0F06"/>
    <w:rsid w:val="00EF16EE"/>
    <w:rsid w:val="00EF24C3"/>
    <w:rsid w:val="00EF43B2"/>
    <w:rsid w:val="00EF4A99"/>
    <w:rsid w:val="00EF547B"/>
    <w:rsid w:val="00EF62F8"/>
    <w:rsid w:val="00EF6855"/>
    <w:rsid w:val="00EF6947"/>
    <w:rsid w:val="00F00C11"/>
    <w:rsid w:val="00F02E4E"/>
    <w:rsid w:val="00F0368F"/>
    <w:rsid w:val="00F07562"/>
    <w:rsid w:val="00F106D1"/>
    <w:rsid w:val="00F12D8F"/>
    <w:rsid w:val="00F1330C"/>
    <w:rsid w:val="00F13B05"/>
    <w:rsid w:val="00F14B83"/>
    <w:rsid w:val="00F15298"/>
    <w:rsid w:val="00F162A7"/>
    <w:rsid w:val="00F162B1"/>
    <w:rsid w:val="00F20BD3"/>
    <w:rsid w:val="00F215AF"/>
    <w:rsid w:val="00F22355"/>
    <w:rsid w:val="00F25171"/>
    <w:rsid w:val="00F2589A"/>
    <w:rsid w:val="00F31B4D"/>
    <w:rsid w:val="00F3736C"/>
    <w:rsid w:val="00F408B1"/>
    <w:rsid w:val="00F42072"/>
    <w:rsid w:val="00F456D2"/>
    <w:rsid w:val="00F51DE5"/>
    <w:rsid w:val="00F53618"/>
    <w:rsid w:val="00F54049"/>
    <w:rsid w:val="00F543AA"/>
    <w:rsid w:val="00F54431"/>
    <w:rsid w:val="00F559B7"/>
    <w:rsid w:val="00F55F8C"/>
    <w:rsid w:val="00F57090"/>
    <w:rsid w:val="00F572FA"/>
    <w:rsid w:val="00F60555"/>
    <w:rsid w:val="00F607AF"/>
    <w:rsid w:val="00F60AED"/>
    <w:rsid w:val="00F61325"/>
    <w:rsid w:val="00F650A2"/>
    <w:rsid w:val="00F718DE"/>
    <w:rsid w:val="00F72CF9"/>
    <w:rsid w:val="00F731D8"/>
    <w:rsid w:val="00F7535A"/>
    <w:rsid w:val="00F75D8B"/>
    <w:rsid w:val="00F75EE9"/>
    <w:rsid w:val="00F769E5"/>
    <w:rsid w:val="00F774B4"/>
    <w:rsid w:val="00F802A1"/>
    <w:rsid w:val="00F81996"/>
    <w:rsid w:val="00F81D6C"/>
    <w:rsid w:val="00F842BC"/>
    <w:rsid w:val="00F84F63"/>
    <w:rsid w:val="00F905AF"/>
    <w:rsid w:val="00F90CDB"/>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4DBB"/>
    <w:rsid w:val="00FC5D03"/>
    <w:rsid w:val="00FC6242"/>
    <w:rsid w:val="00FD09DD"/>
    <w:rsid w:val="00FD32D6"/>
    <w:rsid w:val="00FD5629"/>
    <w:rsid w:val="00FD7A5F"/>
    <w:rsid w:val="00FE10E1"/>
    <w:rsid w:val="00FE1D79"/>
    <w:rsid w:val="00FE2F67"/>
    <w:rsid w:val="00FE54B9"/>
    <w:rsid w:val="00FE5EB9"/>
    <w:rsid w:val="00FE5F54"/>
    <w:rsid w:val="00FF11C0"/>
    <w:rsid w:val="00FF2184"/>
    <w:rsid w:val="00FF237F"/>
    <w:rsid w:val="00FF2EAF"/>
    <w:rsid w:val="00FF6E7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abrielnakamura.github.io/FishPhyloMaker/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17</Pages>
  <Words>17166</Words>
  <Characters>92700</Characters>
  <Application>Microsoft Office Word</Application>
  <DocSecurity>0</DocSecurity>
  <Lines>772</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Bruno Eleres</cp:lastModifiedBy>
  <cp:revision>90</cp:revision>
  <dcterms:created xsi:type="dcterms:W3CDTF">2021-05-04T20:17:00Z</dcterms:created>
  <dcterms:modified xsi:type="dcterms:W3CDTF">2021-05-06T12:07:00Z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