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A64E9A7"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essential 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2A1A4B">
        <w:rPr>
          <w:rFonts w:cs="Times New Roman"/>
        </w:rPr>
        <w:t>that include</w:t>
      </w:r>
      <w:r w:rsidR="00CB01FF">
        <w:rPr>
          <w:rFonts w:cs="Times New Roman"/>
        </w:rPr>
        <w:t>s</w:t>
      </w:r>
      <w:r w:rsidR="002A1A4B">
        <w:rPr>
          <w:rFonts w:cs="Times New Roman"/>
        </w:rPr>
        <w:t xml:space="preserve"> all </w:t>
      </w:r>
      <w:r w:rsidR="00CB01FF">
        <w:rPr>
          <w:rFonts w:cs="Times New Roman"/>
        </w:rPr>
        <w:t xml:space="preserve">fish </w:t>
      </w:r>
      <w:r w:rsidR="002A1A4B">
        <w:rPr>
          <w:rFonts w:cs="Times New Roman"/>
        </w:rPr>
        <w:t xml:space="preserve">species </w:t>
      </w:r>
      <w:r w:rsidR="00CB01FF">
        <w:rPr>
          <w:rFonts w:cs="Times New Roman"/>
        </w:rPr>
        <w:t>with</w:t>
      </w:r>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7447E8CC" w:rsidR="00EF0F06" w:rsidRDefault="00C4202C" w:rsidP="00B80C8B">
      <w:pPr>
        <w:rPr>
          <w:rFonts w:cs="Times New Roman"/>
        </w:rPr>
      </w:pPr>
      <w:r>
        <w:rPr>
          <w:rFonts w:cs="Times New Roman"/>
        </w:rPr>
        <w:t xml:space="preserve">2 </w:t>
      </w:r>
      <w:r w:rsidR="00650853">
        <w:rPr>
          <w:rFonts w:cs="Times New Roman"/>
        </w:rPr>
        <w:t>–</w:t>
      </w:r>
      <w:r w:rsidR="00705143">
        <w:rPr>
          <w:rFonts w:cs="Times New Roman"/>
        </w:rPr>
        <w:t xml:space="preserve"> We </w:t>
      </w:r>
      <w:r w:rsidR="00650853">
        <w:rPr>
          <w:rFonts w:cs="Times New Roman"/>
        </w:rPr>
        <w:t xml:space="preserve">developed the </w:t>
      </w:r>
      <w:proofErr w:type="spellStart"/>
      <w:r w:rsidR="00650853">
        <w:rPr>
          <w:rFonts w:cs="Times New Roman"/>
        </w:rPr>
        <w:t>FishPhyloMaker</w:t>
      </w:r>
      <w:proofErr w:type="spellEnd"/>
      <w:r w:rsidR="00705143">
        <w:rPr>
          <w:rFonts w:cs="Times New Roman"/>
        </w:rPr>
        <w:t xml:space="preserve"> R package to facilitate the obtention of phylogenetic information for ray-finned fishes</w:t>
      </w:r>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553B30">
        <w:rPr>
          <w:rFonts w:cs="Times New Roman"/>
        </w:rPr>
        <w:t>species</w:t>
      </w:r>
      <w:r w:rsidR="00F3736C">
        <w:rPr>
          <w:rFonts w:cs="Times New Roman"/>
        </w:rPr>
        <w:t xml:space="preserve"> in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4B61EC">
        <w:rPr>
          <w:rFonts w:cs="Times New Roman"/>
        </w:rPr>
        <w:t xml:space="preserve"> by sequentially inserting species </w:t>
      </w:r>
      <w:r w:rsidR="00530727">
        <w:rPr>
          <w:rFonts w:cs="Times New Roman"/>
        </w:rPr>
        <w:t>following the</w:t>
      </w:r>
      <w:r w:rsidR="004B61EC">
        <w:rPr>
          <w:rFonts w:cs="Times New Roman"/>
        </w:rPr>
        <w:t>ir</w:t>
      </w:r>
      <w:r w:rsidR="00530727">
        <w:rPr>
          <w:rFonts w:cs="Times New Roman"/>
        </w:rPr>
        <w:t xml:space="preserve"> </w:t>
      </w:r>
      <w:r w:rsidR="009F2A60">
        <w:rPr>
          <w:rFonts w:cs="Times New Roman"/>
        </w:rPr>
        <w:t xml:space="preserve">taxonomic </w:t>
      </w:r>
      <w:r w:rsidR="004B61EC">
        <w:rPr>
          <w:rFonts w:cs="Times New Roman"/>
        </w:rPr>
        <w:t>positions</w:t>
      </w:r>
      <w:r w:rsidR="000A2F54">
        <w:rPr>
          <w:rFonts w:cs="Times New Roman"/>
        </w:rPr>
        <w:t>.</w:t>
      </w:r>
    </w:p>
    <w:p w14:paraId="1DF67C3A" w14:textId="7A476F0F" w:rsidR="00F22355" w:rsidRDefault="00F22355" w:rsidP="00B80C8B">
      <w:pPr>
        <w:rPr>
          <w:rFonts w:cs="Times New Roman"/>
        </w:rPr>
      </w:pPr>
      <w:r>
        <w:rPr>
          <w:rFonts w:cs="Times New Roman"/>
        </w:rPr>
        <w:t>3 –</w:t>
      </w:r>
      <w:r w:rsidR="001C118F">
        <w:rPr>
          <w:rFonts w:cs="Times New Roman"/>
        </w:rPr>
        <w:t xml:space="preserve"> </w:t>
      </w:r>
      <w:r w:rsidR="004B61EC">
        <w:rPr>
          <w:rFonts w:cs="Times New Roman"/>
        </w:rPr>
        <w:t>T</w:t>
      </w:r>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4B61EC">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p>
    <w:p w14:paraId="4105218D" w14:textId="4163B5D0"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426F875"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E8310B">
        <w:rPr>
          <w:rFonts w:cs="Times New Roman"/>
        </w:rPr>
        <w:instrText>ADDIN CSL_CITATION {"citationItems":[{"id":"ITEM-1","itemData":{"DOI":"10.1111/j.1461-0248.2009.01314.x","ISBN":"1461023X (ISSN)","ISSN":"1461023X","PMID":"19473217","abstract":"The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change.","author":[{"dropping-particle":"","family":"Cavender-Bares","given":"Jeannine","non-dropping-particle":"","parse-names":false,"suffix":""},{"dropping-particle":"","family":"Kozak","given":"Kenneth H.","non-dropping-particle":"","parse-names":false,"suffix":""},{"dropping-particle":"","family":"Fine","given":"Paul V a","non-dropping-particle":"","parse-names":false,"suffix":""},{"dropping-particle":"","family":"Kembel","given":"Steven W.","non-dropping-particle":"","parse-names":false,"suffix":""}],"container-title":"Ecology Letters","id":"ITEM-1","issued":{"date-parts":[["2009"]]},"page":"693-715","title":"The merging of community ecology and phylogenetic biology","type":"article-journal","volume":"12"},"uris":["http://www.mendeley.com/documents/?uuid=cec1dd6a-c54b-405e-bf38-95c77cefca35"]}],"mendeley":{"formattedCitation":"(Cavender-Bares, Kozak, Fine, &amp; Kembel, 2009)","manualFormatting":"(Cavender-Bares et al., 2009)","plainTextFormattedCitation":"(Cavender-Bares, Kozak, Fine, &amp; Kembel, 2009)","previouslyFormattedCitation":"(Cavender-Bares, Kozak, Fine, &amp; Kembel,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7951E2A0"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075147">
        <w:rPr>
          <w:rFonts w:cs="Times New Roman"/>
        </w:rPr>
        <w:fldChar w:fldCharType="begin" w:fldLock="1"/>
      </w:r>
      <w:r w:rsidR="00E8310B">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2012)","manualFormatting":"(Jetz et al.,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w:t>
      </w:r>
      <w:r w:rsidR="003F6233">
        <w:rPr>
          <w:rFonts w:cs="Times New Roman"/>
          <w:noProof/>
        </w:rPr>
        <w:t xml:space="preserve"> et al.</w:t>
      </w:r>
      <w:r w:rsidR="00075147" w:rsidRPr="00FF237F">
        <w:rPr>
          <w:rFonts w:cs="Times New Roman"/>
          <w:noProof/>
        </w:rPr>
        <w:t>, 2012)</w:t>
      </w:r>
      <w:r w:rsidR="00075147">
        <w:rPr>
          <w:rFonts w:cs="Times New Roman"/>
        </w:rPr>
        <w:fldChar w:fldCharType="end"/>
      </w:r>
      <w:r w:rsidR="00075147">
        <w:rPr>
          <w:rFonts w:cs="Times New Roman"/>
        </w:rPr>
        <w:t xml:space="preserve"> and </w:t>
      </w:r>
      <w:r w:rsidR="00BC33DD">
        <w:rPr>
          <w:rFonts w:cs="Times New Roman"/>
        </w:rPr>
        <w:t>plants</w:t>
      </w:r>
      <w:r w:rsidR="00594D43">
        <w:rPr>
          <w:rFonts w:cs="Times New Roman"/>
        </w:rPr>
        <w:t xml:space="preserve"> </w:t>
      </w:r>
      <w:r w:rsidR="00D62852">
        <w:rPr>
          <w:rFonts w:cs="Times New Roman"/>
        </w:rPr>
        <w:fldChar w:fldCharType="begin" w:fldLock="1"/>
      </w:r>
      <w:r w:rsidR="00E8310B">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2015)","manualFormatting":"(Magallón et al.,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w:t>
      </w:r>
      <w:r w:rsidR="003F6233">
        <w:rPr>
          <w:rFonts w:cs="Times New Roman"/>
          <w:noProof/>
        </w:rPr>
        <w:t xml:space="preserve"> et al.</w:t>
      </w:r>
      <w:r w:rsidR="00D51236" w:rsidRPr="00D51236">
        <w:rPr>
          <w:rFonts w:cs="Times New Roman"/>
          <w:noProof/>
        </w:rPr>
        <w:t>, 2015)</w:t>
      </w:r>
      <w:r w:rsidR="00D62852">
        <w:rPr>
          <w:rFonts w:cs="Times New Roman"/>
        </w:rPr>
        <w:fldChar w:fldCharType="end"/>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221549">
        <w:rPr>
          <w:rFonts w:cs="Times New Roman"/>
        </w:rPr>
        <w:t xml:space="preserve">, </w:t>
      </w:r>
      <w:r w:rsidR="009341A4">
        <w:rPr>
          <w:rFonts w:cs="Times New Roman"/>
        </w:rPr>
        <w:fldChar w:fldCharType="begin" w:fldLock="1"/>
      </w:r>
      <w:r w:rsidR="00E8310B">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et al.,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0C21651"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w:t>
      </w:r>
      <w:r w:rsidR="00572478">
        <w:rPr>
          <w:rFonts w:cs="Times New Roman"/>
        </w:rPr>
        <w:t>ray-finned</w:t>
      </w:r>
      <w:r w:rsidR="00572478">
        <w:rPr>
          <w:rFonts w:cs="Times New Roman"/>
        </w:rPr>
        <w:t xml:space="preserve"> </w:t>
      </w:r>
      <w:r w:rsidR="00382125">
        <w:rPr>
          <w:rFonts w:cs="Times New Roman"/>
        </w:rPr>
        <w:t>fishes</w:t>
      </w:r>
      <w:r w:rsidR="000E3C2C">
        <w:rPr>
          <w:rFonts w:cs="Times New Roman"/>
        </w:rPr>
        <w:t xml:space="preserve"> (</w:t>
      </w:r>
      <w:r w:rsidR="00382125" w:rsidRPr="0005690D">
        <w:rPr>
          <w:rFonts w:cs="Times New Roman"/>
          <w:i/>
          <w:iCs/>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3C2A4D">
        <w:rPr>
          <w:rFonts w:cs="Times New Roman"/>
        </w:rPr>
        <w:t>produce</w:t>
      </w:r>
      <w:r w:rsidR="00572478">
        <w:rPr>
          <w:rFonts w:cs="Times New Roman"/>
        </w:rPr>
        <w:t xml:space="preserve"> </w:t>
      </w:r>
      <w:r w:rsidR="002B1167">
        <w:rPr>
          <w:rFonts w:cs="Times New Roman"/>
        </w:rPr>
        <w:t>more</w:t>
      </w:r>
      <w:r>
        <w:rPr>
          <w:rFonts w:cs="Times New Roman"/>
        </w:rPr>
        <w:t xml:space="preserve"> comprehensive phylogenies </w:t>
      </w:r>
      <w:r w:rsidR="0033577C">
        <w:rPr>
          <w:rFonts w:cs="Times New Roman"/>
        </w:rPr>
        <w:fldChar w:fldCharType="begin" w:fldLock="1"/>
      </w:r>
      <w:r w:rsidR="00E8310B">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2013)","manualFormatting":"(Diniz-Filho et al.,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 xml:space="preserve">(Diniz-Filho </w:t>
      </w:r>
      <w:r w:rsidR="00846D02">
        <w:rPr>
          <w:rFonts w:cs="Times New Roman"/>
          <w:noProof/>
        </w:rPr>
        <w:t>et al.</w:t>
      </w:r>
      <w:r w:rsidR="00D51236" w:rsidRPr="00D51236">
        <w:rPr>
          <w:rFonts w:cs="Times New Roman"/>
          <w:noProof/>
        </w:rPr>
        <w:t>,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many species manually</w:t>
      </w:r>
      <w:r w:rsidR="003C2A4D">
        <w:rPr>
          <w:rFonts w:cs="Times New Roman"/>
        </w:rPr>
        <w:t>,</w:t>
      </w:r>
      <w:r w:rsidR="00B80EBC">
        <w:rPr>
          <w:rFonts w:cs="Times New Roman"/>
        </w:rPr>
        <w:t xml:space="preserve">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E8310B">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2013)","manualFormatting":"(Roquet et al.,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w:t>
      </w:r>
      <w:r w:rsidR="003C2C88">
        <w:rPr>
          <w:rFonts w:cs="Times New Roman"/>
          <w:noProof/>
        </w:rPr>
        <w:t xml:space="preserve"> et al.</w:t>
      </w:r>
      <w:r w:rsidR="00D51236" w:rsidRPr="00D51236">
        <w:rPr>
          <w:rFonts w:cs="Times New Roman"/>
          <w:noProof/>
        </w:rPr>
        <w:t>,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274614CB" w:rsidR="00602582" w:rsidRDefault="00C219F9" w:rsidP="00B43AF4">
      <w:pPr>
        <w:ind w:firstLine="708"/>
        <w:rPr>
          <w:rFonts w:cs="Times New Roman"/>
        </w:rPr>
      </w:pPr>
      <w:r>
        <w:rPr>
          <w:rFonts w:cs="Times New Roman"/>
        </w:rPr>
        <w:lastRenderedPageBreak/>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E8310B">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2020)","manualFormatting":"(Albert et al.,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1E3044">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8310B">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&amp; Donoghue 2005 for mammals and plants; Jin &amp;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 xml:space="preserve">Webb </w:t>
      </w:r>
      <w:r w:rsidR="00846D02">
        <w:rPr>
          <w:rFonts w:cs="Times New Roman"/>
          <w:noProof/>
        </w:rPr>
        <w:t>&amp;</w:t>
      </w:r>
      <w:r w:rsidR="00E0790F" w:rsidRPr="005A4B93">
        <w:rPr>
          <w:rFonts w:cs="Times New Roman"/>
          <w:noProof/>
        </w:rPr>
        <w:t xml:space="preserve"> Donoghue 2005</w:t>
      </w:r>
      <w:r w:rsidR="00E0790F">
        <w:rPr>
          <w:rFonts w:cs="Times New Roman"/>
          <w:noProof/>
        </w:rPr>
        <w:t xml:space="preserve"> for mammals and plants</w:t>
      </w:r>
      <w:r w:rsidR="00E0790F" w:rsidRPr="005A4B93">
        <w:rPr>
          <w:rFonts w:cs="Times New Roman"/>
          <w:noProof/>
        </w:rPr>
        <w:t xml:space="preserve">; Jin </w:t>
      </w:r>
      <w:r w:rsidR="00846D02">
        <w:rPr>
          <w:rFonts w:cs="Times New Roman"/>
          <w:noProof/>
        </w:rPr>
        <w:t>&amp;</w:t>
      </w:r>
      <w:r w:rsidR="00E0790F" w:rsidRPr="005A4B93">
        <w:rPr>
          <w:rFonts w:cs="Times New Roman"/>
          <w:noProof/>
        </w:rPr>
        <w:t xml:space="preserve">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4D6AF6FC"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78F5C3BC" w:rsidR="00A927F9" w:rsidRPr="00A927F9" w:rsidRDefault="00A927F9" w:rsidP="00254D59">
      <w:pPr>
        <w:rPr>
          <w:rFonts w:cs="Times New Roman"/>
        </w:rPr>
      </w:pPr>
      <w:proofErr w:type="spellStart"/>
      <w:proofErr w:type="gramStart"/>
      <w:r>
        <w:rPr>
          <w:rFonts w:cs="Times New Roman"/>
        </w:rPr>
        <w:t>FishTaxaMaker</w:t>
      </w:r>
      <w:proofErr w:type="spellEnd"/>
      <w:r>
        <w:rPr>
          <w:rFonts w:cs="Times New Roman"/>
        </w:rPr>
        <w:t>(</w:t>
      </w:r>
      <w:proofErr w:type="gramEnd"/>
      <w:r>
        <w:rPr>
          <w:rFonts w:cs="Times New Roman"/>
        </w:rPr>
        <w:t>)</w:t>
      </w:r>
      <w:r w:rsidR="005F08AD">
        <w:rPr>
          <w:rFonts w:cs="Times New Roman"/>
        </w:rPr>
        <w:t xml:space="preserve"> </w:t>
      </w:r>
      <w:r>
        <w:rPr>
          <w:rFonts w:cs="Times New Roman"/>
        </w:rPr>
        <w:t>check</w:t>
      </w:r>
      <w:r w:rsidR="005F08AD">
        <w:rPr>
          <w:rFonts w:cs="Times New Roman"/>
        </w:rPr>
        <w:t>s</w:t>
      </w:r>
      <w:r>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to be used in the </w:t>
      </w:r>
      <w:proofErr w:type="spellStart"/>
      <w:r w:rsidR="0030374E">
        <w:rPr>
          <w:rFonts w:cs="Times New Roman"/>
        </w:rPr>
        <w:t>FishPhyloMaker</w:t>
      </w:r>
      <w:proofErr w:type="spellEnd"/>
      <w:r w:rsidR="0030374E">
        <w:rPr>
          <w:rFonts w:cs="Times New Roman"/>
        </w:rPr>
        <w:t>() function.</w:t>
      </w:r>
    </w:p>
    <w:p w14:paraId="323F08EB" w14:textId="627B4E0A" w:rsidR="00BE7FCC" w:rsidRDefault="008D3215" w:rsidP="00703AE0">
      <w:pPr>
        <w:ind w:firstLine="708"/>
        <w:rPr>
          <w:rFonts w:cs="Times New Roman"/>
        </w:rPr>
      </w:pPr>
      <w:r>
        <w:rPr>
          <w:rFonts w:cs="Times New Roman"/>
        </w:rPr>
        <w:lastRenderedPageBreak/>
        <w:t xml:space="preserve">The input data </w:t>
      </w:r>
      <w:r w:rsidR="000818FD">
        <w:rPr>
          <w:rFonts w:cs="Times New Roman"/>
        </w:rPr>
        <w:t>must</w:t>
      </w:r>
      <w:r>
        <w:rPr>
          <w:rFonts w:cs="Times New Roman"/>
        </w:rPr>
        <w:t xml:space="preserve"> be a string</w:t>
      </w:r>
      <w:r w:rsidR="003139B0">
        <w:rPr>
          <w:rFonts w:cs="Times New Roman"/>
        </w:rPr>
        <w:t xml:space="preserve"> vector </w:t>
      </w:r>
      <w:r>
        <w:rPr>
          <w:rFonts w:cs="Times New Roman"/>
        </w:rPr>
        <w:t xml:space="preserve">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w:t>
      </w:r>
      <w:proofErr w:type="spellStart"/>
      <w:r w:rsidR="0000240D">
        <w:rPr>
          <w:rFonts w:cs="Times New Roman"/>
        </w:rPr>
        <w:t>Fishbase</w:t>
      </w:r>
      <w:proofErr w:type="spellEnd"/>
      <w:r w:rsidR="0000240D">
        <w:rPr>
          <w:rFonts w:cs="Times New Roman"/>
        </w:rPr>
        <w:t xml:space="preserve"> (Froese </w:t>
      </w:r>
      <w:r w:rsidR="003C2C88">
        <w:rPr>
          <w:rFonts w:cs="Times New Roman"/>
        </w:rPr>
        <w:t>&amp;</w:t>
      </w:r>
      <w:r w:rsidR="003C2C88">
        <w:rPr>
          <w:rFonts w:cs="Times New Roman"/>
        </w:rPr>
        <w:t xml:space="preserve"> </w:t>
      </w:r>
      <w:r w:rsidR="0000240D">
        <w:rPr>
          <w:rFonts w:cs="Times New Roman"/>
        </w:rPr>
        <w:t xml:space="preserve">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species</w:t>
      </w:r>
      <w:r w:rsidR="00112169">
        <w:rPr>
          <w:rFonts w:cs="Times New Roman"/>
        </w:rPr>
        <w:t xml:space="preserve"> name</w:t>
      </w:r>
      <w:r w:rsidR="00A51A65">
        <w:rPr>
          <w:rFonts w:cs="Times New Roman"/>
        </w:rPr>
        <w:t xml:space="preserve">;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 names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names not found in Fishbase</w:t>
      </w:r>
      <w:r w:rsidR="0061790A">
        <w:rPr>
          <w:rFonts w:cs="Times New Roman"/>
        </w:rPr>
        <w:t>.</w:t>
      </w:r>
      <w:r w:rsidR="0066715A">
        <w:rPr>
          <w:rFonts w:cs="Times New Roman"/>
        </w:rPr>
        <w:t xml:space="preserve"> </w:t>
      </w:r>
      <w:r w:rsidR="00A51A65">
        <w:rPr>
          <w:rFonts w:cs="Times New Roman"/>
        </w:rPr>
        <w:t>Th</w:t>
      </w:r>
      <w:r w:rsidR="00291B4F">
        <w:rPr>
          <w:rFonts w:cs="Times New Roman"/>
        </w:rPr>
        <w:t xml:space="preserve">e second element </w:t>
      </w:r>
      <w:r w:rsidR="00DF24B3">
        <w:rPr>
          <w:rFonts w:cs="Times New Roman"/>
        </w:rPr>
        <w:t xml:space="preserve">of the list may </w:t>
      </w:r>
      <w:r w:rsidR="00291B4F">
        <w:rPr>
          <w:rFonts w:cs="Times New Roman"/>
        </w:rPr>
        <w:t>return</w:t>
      </w:r>
      <w:r w:rsidR="00A51A65">
        <w:rPr>
          <w:rFonts w:cs="Times New Roman"/>
        </w:rPr>
        <w:t xml:space="preserve"> </w:t>
      </w:r>
      <w:r w:rsidR="00DF24B3">
        <w:rPr>
          <w:rFonts w:cs="Times New Roman"/>
        </w:rPr>
        <w:t xml:space="preserve">fewer </w:t>
      </w:r>
      <w:r w:rsidR="00E318A9">
        <w:rPr>
          <w:rFonts w:cs="Times New Roman"/>
        </w:rPr>
        <w:t xml:space="preserve">rows when </w:t>
      </w:r>
      <w:r w:rsidR="00DF24B3">
        <w:rPr>
          <w:rFonts w:cs="Times New Roman"/>
        </w:rPr>
        <w:t xml:space="preserve">the provided </w:t>
      </w:r>
      <w:r w:rsidR="00A51A65">
        <w:rPr>
          <w:rFonts w:cs="Times New Roman"/>
        </w:rPr>
        <w:t xml:space="preserve">species </w:t>
      </w:r>
      <w:r w:rsidR="00DF24B3">
        <w:rPr>
          <w:rFonts w:cs="Times New Roman"/>
        </w:rPr>
        <w:t>names include multiple</w:t>
      </w:r>
      <w:r w:rsidR="00A51A65">
        <w:rPr>
          <w:rFonts w:cs="Times New Roman"/>
        </w:rPr>
        <w:t xml:space="preserve"> synonymies f</w:t>
      </w:r>
      <w:r w:rsidR="00DF24B3">
        <w:rPr>
          <w:rFonts w:cs="Times New Roman"/>
        </w:rPr>
        <w:t>or a single species</w:t>
      </w:r>
      <w:r w:rsidR="00A51A65">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018BD458"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Fishbase </w:t>
            </w:r>
            <w:r w:rsidRPr="0095282D">
              <w:rPr>
                <w:rFonts w:cs="Times New Roman"/>
                <w:sz w:val="22"/>
                <w:szCs w:val="22"/>
              </w:rPr>
              <w:t xml:space="preserve">and prepares the </w:t>
            </w:r>
            <w:r w:rsidR="006017D9">
              <w:rPr>
                <w:rFonts w:cs="Times New Roman"/>
                <w:sz w:val="22"/>
                <w:szCs w:val="22"/>
              </w:rPr>
              <w:t xml:space="preserve">species list for the </w:t>
            </w:r>
            <w:r w:rsidR="00081A51">
              <w:rPr>
                <w:rFonts w:cs="Times New Roman"/>
                <w:sz w:val="22"/>
                <w:szCs w:val="22"/>
              </w:rPr>
              <w:t>other</w:t>
            </w:r>
            <w:r w:rsidR="00081A51">
              <w:rPr>
                <w:rFonts w:cs="Times New Roman"/>
                <w:sz w:val="22"/>
                <w:szCs w:val="22"/>
              </w:rPr>
              <w:t xml:space="preserve"> </w:t>
            </w:r>
            <w:r w:rsidR="006017D9">
              <w:rPr>
                <w:rFonts w:cs="Times New Roman"/>
                <w:sz w:val="22"/>
                <w:szCs w:val="22"/>
              </w:rPr>
              <w:t>functions</w:t>
            </w:r>
            <w:r w:rsidR="00081A51">
              <w:rPr>
                <w:rFonts w:cs="Times New Roman"/>
                <w:sz w:val="22"/>
                <w:szCs w:val="22"/>
              </w:rPr>
              <w:t xml:space="preserve"> in the package</w:t>
            </w:r>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lastRenderedPageBreak/>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6C5DDF46"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3B672B">
              <w:rPr>
                <w:rFonts w:cs="Times New Roman"/>
                <w:sz w:val="22"/>
                <w:szCs w:val="22"/>
              </w:rPr>
              <w:t xml:space="preserve"> through a Phylogenetic Diversity (</w:t>
            </w:r>
            <w:r w:rsidR="003B672B">
              <w:rPr>
                <w:rFonts w:cs="Times New Roman"/>
                <w:sz w:val="22"/>
                <w:szCs w:val="22"/>
              </w:rPr>
              <w:t>PD</w:t>
            </w:r>
            <w:r w:rsidR="003B672B">
              <w:rPr>
                <w:rFonts w:cs="Times New Roman"/>
                <w:sz w:val="22"/>
                <w:szCs w:val="22"/>
              </w:rPr>
              <w:t xml:space="preserve">) ratio: </w:t>
            </w: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sidR="003B672B">
              <w:rPr>
                <w:rFonts w:cs="Times New Roman"/>
                <w:sz w:val="22"/>
                <w:szCs w:val="22"/>
              </w:rPr>
              <w:t xml:space="preserve"> </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1369042C"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backbone phylogenetic tree</w:t>
      </w:r>
      <w:r w:rsidR="004B061B">
        <w:rPr>
          <w:rFonts w:cs="Times New Roman"/>
        </w:rPr>
        <w:t xml:space="preserve"> (Figure 1)</w:t>
      </w:r>
      <w:r w:rsidR="00E55CE8">
        <w:rPr>
          <w:rFonts w:cs="Times New Roman"/>
        </w:rPr>
        <w:t xml:space="preserve">. </w:t>
      </w:r>
      <w:r w:rsidR="00C24BE0">
        <w:rPr>
          <w:rFonts w:cs="Times New Roman"/>
        </w:rPr>
        <w:t xml:space="preserve">We used this </w:t>
      </w:r>
      <w:r w:rsidR="00936FA1">
        <w:rPr>
          <w:rFonts w:cs="Times New Roman"/>
        </w:rPr>
        <w:t>phylogeny</w:t>
      </w:r>
      <w:r w:rsidR="00C24BE0">
        <w:rPr>
          <w:rFonts w:cs="Times New Roman"/>
        </w:rPr>
        <w:t xml:space="preserve"> since it comprises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 xml:space="preserve">. The backbone phylogeny is downloaded </w:t>
      </w:r>
      <w:r w:rsidR="00702E02">
        <w:rPr>
          <w:rFonts w:cs="Times New Roman"/>
        </w:rPr>
        <w:t xml:space="preserve">using </w:t>
      </w:r>
      <w:r w:rsidR="00C73884">
        <w:rPr>
          <w:rFonts w:cs="Times New Roman"/>
        </w:rPr>
        <w:t xml:space="preserve">the </w:t>
      </w:r>
      <w:proofErr w:type="spellStart"/>
      <w:r w:rsidR="00C73884">
        <w:rPr>
          <w:rFonts w:cs="Times New Roman"/>
        </w:rPr>
        <w:t>fishtreeoflife</w:t>
      </w:r>
      <w:proofErr w:type="spellEnd"/>
      <w:r w:rsidR="00C73884">
        <w:rPr>
          <w:rFonts w:cs="Times New Roman"/>
        </w:rPr>
        <w:t xml:space="preserve"> R package </w:t>
      </w:r>
      <w:r w:rsidR="00FF237F">
        <w:rPr>
          <w:rFonts w:cs="Times New Roman"/>
        </w:rPr>
        <w:fldChar w:fldCharType="begin" w:fldLock="1"/>
      </w:r>
      <w:r w:rsidR="00C85525">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FF237F">
        <w:rPr>
          <w:rFonts w:cs="Times New Roman"/>
        </w:rPr>
        <w:fldChar w:fldCharType="separate"/>
      </w:r>
      <w:r w:rsidR="00FF237F" w:rsidRPr="00FF237F">
        <w:rPr>
          <w:rFonts w:cs="Times New Roman"/>
          <w:noProof/>
        </w:rPr>
        <w:t>(Chang</w:t>
      </w:r>
      <w:r w:rsidR="00FF237F">
        <w:rPr>
          <w:rFonts w:cs="Times New Roman"/>
          <w:noProof/>
        </w:rPr>
        <w:t xml:space="preserve"> et al</w:t>
      </w:r>
      <w:r w:rsidR="00702E02">
        <w:rPr>
          <w:rFonts w:cs="Times New Roman"/>
          <w:noProof/>
        </w:rPr>
        <w:t>.</w:t>
      </w:r>
      <w:r w:rsidR="00FF237F" w:rsidRPr="00FF237F">
        <w:rPr>
          <w:rFonts w:cs="Times New Roman"/>
          <w:noProof/>
        </w:rPr>
        <w:t xml:space="preserve"> 2019)</w:t>
      </w:r>
      <w:r w:rsidR="00FF237F">
        <w:rPr>
          <w:rFonts w:cs="Times New Roman"/>
        </w:rPr>
        <w:fldChar w:fldCharType="end"/>
      </w:r>
      <w:r w:rsidR="00FF237F">
        <w:rPr>
          <w:rFonts w:cs="Times New Roman"/>
        </w:rPr>
        <w:t>.</w:t>
      </w:r>
    </w:p>
    <w:p w14:paraId="7BDD2C12" w14:textId="3ED1D7B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213CCC">
        <w:rPr>
          <w:rFonts w:cs="Times New Roman"/>
        </w:rPr>
        <w:t>FishPhyloMaker</w:t>
      </w:r>
      <w:proofErr w:type="spellEnd"/>
      <w:r w:rsidR="00FF237F" w:rsidRPr="006F3970">
        <w:rPr>
          <w:rFonts w:cs="Times New Roman"/>
        </w:rPr>
        <w:t>(</w:t>
      </w:r>
      <w:proofErr w:type="gramEnd"/>
      <w:r w:rsidR="00FF237F" w:rsidRPr="006F3970">
        <w:rPr>
          <w:rFonts w:cs="Times New Roman"/>
        </w:rPr>
        <w:t>)</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213CCC">
        <w:rPr>
          <w:rFonts w:cs="Times New Roman"/>
        </w:rPr>
        <w:t>FishTaxaMaker</w:t>
      </w:r>
      <w:proofErr w:type="spellEnd"/>
      <w:r w:rsidRPr="006F3970">
        <w:rPr>
          <w:rFonts w:cs="Times New Roman"/>
        </w:rPr>
        <w:t>()</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47C58B02"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tree.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as shown in (</w:t>
      </w:r>
      <w:proofErr w:type="spellStart"/>
      <w:r w:rsidR="002A4E82">
        <w:rPr>
          <w:rFonts w:cs="Times New Roman"/>
        </w:rPr>
        <w:t>i</w:t>
      </w:r>
      <w:proofErr w:type="spellEnd"/>
      <w:r w:rsidR="002A4E82">
        <w:rPr>
          <w:rFonts w:cs="Times New Roman"/>
        </w:rPr>
        <w:t>)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w:t>
      </w:r>
      <w:r w:rsidR="00FD09DD">
        <w:rPr>
          <w:rFonts w:cs="Times New Roman"/>
        </w:rPr>
        <w:lastRenderedPageBreak/>
        <w:t xml:space="preserve">sister taxon </w:t>
      </w:r>
      <w:r w:rsidR="00521ACF">
        <w:rPr>
          <w:rFonts w:cs="Times New Roman"/>
        </w:rPr>
        <w:t>to a genus</w:t>
      </w:r>
      <w:r w:rsidR="00A5661E">
        <w:rPr>
          <w:rFonts w:cs="Times New Roman"/>
        </w:rPr>
        <w:t xml:space="preserve"> (</w:t>
      </w:r>
      <w:r w:rsidR="002A4E82">
        <w:rPr>
          <w:rFonts w:cs="Times New Roman"/>
        </w:rPr>
        <w:t xml:space="preserve">ii in Figure 1, </w:t>
      </w:r>
      <w:r w:rsidR="00FD09DD">
        <w:rPr>
          <w:rFonts w:cs="Times New Roman"/>
        </w:rPr>
        <w:t xml:space="preserve">option </w:t>
      </w:r>
      <w:r w:rsidR="00A5661E">
        <w:rPr>
          <w:rFonts w:cs="Times New Roman"/>
        </w:rPr>
        <w:t>1</w:t>
      </w:r>
      <w:r w:rsidR="00406518">
        <w:rPr>
          <w:rFonts w:cs="Times New Roman"/>
        </w:rPr>
        <w:t xml:space="preserve">, near to </w:t>
      </w:r>
      <w:proofErr w:type="spellStart"/>
      <w:r w:rsidR="00406518" w:rsidRPr="00213CCC">
        <w:rPr>
          <w:rFonts w:cs="Times New Roman"/>
          <w:i/>
          <w:iCs/>
        </w:rPr>
        <w:t>Rhandia</w:t>
      </w:r>
      <w:proofErr w:type="spellEnd"/>
      <w:r w:rsidR="00406518">
        <w:rPr>
          <w:rFonts w:cs="Times New Roman"/>
        </w:rPr>
        <w:t xml:space="preserve"> 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Pr>
          <w:rFonts w:cs="Times New Roman"/>
        </w:rPr>
        <w:t xml:space="preserve">ii in Figure 1, </w:t>
      </w:r>
      <w:r w:rsidR="00FD09DD">
        <w:rPr>
          <w:rFonts w:cs="Times New Roman"/>
        </w:rPr>
        <w:t xml:space="preserve">option </w:t>
      </w:r>
      <w:r w:rsidR="00A5661E">
        <w:rPr>
          <w:rFonts w:cs="Times New Roman"/>
        </w:rPr>
        <w:t>2</w:t>
      </w:r>
      <w:r w:rsidR="00406518">
        <w:rPr>
          <w:rFonts w:cs="Times New Roman"/>
        </w:rPr>
        <w:t xml:space="preserve">, between genus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proofErr w:type="spellStart"/>
      <w:r w:rsidR="004D67B9" w:rsidRPr="00213CCC">
        <w:rPr>
          <w:rFonts w:cs="Times New Roman"/>
          <w:i/>
          <w:iCs/>
        </w:rPr>
        <w:t>Hypostomus</w:t>
      </w:r>
      <w:proofErr w:type="spellEnd"/>
      <w:r w:rsidR="00A5661E">
        <w:rPr>
          <w:rFonts w:cs="Times New Roman"/>
        </w:rPr>
        <w:t>),</w:t>
      </w:r>
      <w:r w:rsidR="00521ACF">
        <w:rPr>
          <w:rFonts w:cs="Times New Roman"/>
        </w:rPr>
        <w:t xml:space="preserve"> or at the node of the family</w:t>
      </w:r>
      <w:r w:rsidR="00A5661E">
        <w:rPr>
          <w:rFonts w:cs="Times New Roman"/>
        </w:rPr>
        <w:t xml:space="preserve"> (</w:t>
      </w:r>
      <w:r w:rsidR="004D67B9">
        <w:rPr>
          <w:rFonts w:cs="Times New Roman"/>
        </w:rPr>
        <w:t xml:space="preserve">ii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B51BE7">
        <w:rPr>
          <w:rFonts w:cs="Times New Roman"/>
        </w:rPr>
        <w:t xml:space="preserve"> (iii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68027FC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4F552CA" w:rsidR="00E374DC" w:rsidRDefault="00DA603B" w:rsidP="00B80C8B">
      <w:pPr>
        <w:rPr>
          <w:rFonts w:cs="Times New Roman"/>
        </w:rPr>
      </w:pPr>
      <w:r>
        <w:rPr>
          <w:rFonts w:cs="Times New Roman"/>
          <w:noProof/>
        </w:rPr>
        <w:lastRenderedPageBreak/>
        <w:drawing>
          <wp:inline distT="0" distB="0" distL="0" distR="0" wp14:anchorId="10585BED" wp14:editId="0AD6F778">
            <wp:extent cx="8863330" cy="4923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69D014D3" w14:textId="0072ACC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r w:rsidR="00DA603B">
        <w:rPr>
          <w:rFonts w:cs="Times New Roman"/>
        </w:rPr>
        <w:t xml:space="preserve"> (silhouettes inside the tree)</w:t>
      </w:r>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r w:rsidR="00F72CF9">
        <w:rPr>
          <w:rFonts w:cs="Times New Roman"/>
        </w:rPr>
        <w:t xml:space="preserve">the </w:t>
      </w:r>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2F6DC13B"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species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w:t>
      </w:r>
      <w:r w:rsidR="00E82AB1" w:rsidRPr="00F744F1">
        <w:rPr>
          <w:rFonts w:cs="Times New Roman"/>
          <w:i/>
          <w:iCs/>
        </w:rPr>
        <w:t>e.g.</w:t>
      </w:r>
      <w:r w:rsidR="00B03DBD">
        <w:rPr>
          <w:rFonts w:cs="Times New Roman"/>
        </w:rPr>
        <w:t>,</w:t>
      </w:r>
      <w:r w:rsidR="00E82AB1">
        <w:rPr>
          <w:rFonts w:cs="Times New Roman"/>
        </w:rPr>
        <w:t xml:space="preserve"> </w:t>
      </w:r>
      <w:r w:rsidR="00CA1A26">
        <w:rPr>
          <w:rFonts w:cs="Times New Roman"/>
        </w:rPr>
        <w:t xml:space="preserve">Miller </w:t>
      </w:r>
      <w:r w:rsidR="003C2C88">
        <w:rPr>
          <w:rFonts w:cs="Times New Roman"/>
        </w:rPr>
        <w:t>&amp;</w:t>
      </w:r>
      <w:r w:rsidR="003C2C88">
        <w:rPr>
          <w:rFonts w:cs="Times New Roman"/>
        </w:rPr>
        <w:t xml:space="preserve"> </w:t>
      </w:r>
      <w:r w:rsidR="00CA1A26">
        <w:rPr>
          <w:rFonts w:cs="Times New Roman"/>
        </w:rPr>
        <w:t>Román-</w:t>
      </w:r>
      <w:proofErr w:type="spellStart"/>
      <w:r w:rsidR="00CA1A26">
        <w:rPr>
          <w:rFonts w:cs="Times New Roman"/>
        </w:rPr>
        <w:t>Palácios</w:t>
      </w:r>
      <w:proofErr w:type="spellEnd"/>
      <w:r w:rsidR="00CA1A26">
        <w:rPr>
          <w:rFonts w:cs="Times New Roman"/>
        </w:rPr>
        <w:t>, 2021</w:t>
      </w:r>
      <w:r w:rsidR="00E82AB1">
        <w:rPr>
          <w:rFonts w:cs="Times New Roman"/>
        </w:rPr>
        <w:t>)</w:t>
      </w:r>
      <w:r w:rsidR="00BA194C">
        <w:rPr>
          <w:rFonts w:cs="Times New Roman"/>
        </w:rPr>
        <w:t>.</w:t>
      </w:r>
    </w:p>
    <w:p w14:paraId="3078DBCA" w14:textId="163EA3DC" w:rsidR="00AF499A" w:rsidRDefault="00D976CA" w:rsidP="00F744F1">
      <w:pPr>
        <w:ind w:firstLine="708"/>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valid names </w:t>
      </w:r>
      <w:r w:rsidR="00924950">
        <w:rPr>
          <w:rFonts w:cs="Times New Roman"/>
        </w:rPr>
        <w:t>remained for further analysis</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proofErr w:type="gramStart"/>
      <w:r w:rsidR="00076350">
        <w:rPr>
          <w:rFonts w:cs="Times New Roman"/>
        </w:rPr>
        <w:t>FishPhyloMaker</w:t>
      </w:r>
      <w:proofErr w:type="spellEnd"/>
      <w:r w:rsidR="006B6EE0">
        <w:rPr>
          <w:rFonts w:cs="Times New Roman"/>
        </w:rPr>
        <w:t>(</w:t>
      </w:r>
      <w:proofErr w:type="gramEnd"/>
      <w:r w:rsidR="006B6EE0">
        <w:rPr>
          <w:rFonts w:cs="Times New Roman"/>
        </w:rPr>
        <w:t>)</w:t>
      </w:r>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 xml:space="preserve"> to reduce manual labor.</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D50DC">
        <w:rPr>
          <w:rFonts w:cs="Times New Roman"/>
        </w:rPr>
        <w:t>spent</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r w:rsidR="00B26FA1">
        <w:rPr>
          <w:rFonts w:cs="Times New Roman"/>
        </w:rPr>
        <w:t>exhibiting</w:t>
      </w:r>
      <w:r w:rsidR="00AF499A">
        <w:rPr>
          <w:rFonts w:cs="Times New Roman"/>
        </w:rPr>
        <w:t xml:space="preserve"> the </w:t>
      </w:r>
      <w:r w:rsidR="00B26FA1">
        <w:rPr>
          <w:rFonts w:cs="Times New Roman"/>
        </w:rPr>
        <w:t xml:space="preserve">largest </w:t>
      </w:r>
      <w:r w:rsidR="00AF499A">
        <w:rPr>
          <w:rFonts w:cs="Times New Roman"/>
        </w:rPr>
        <w:t>number of insertions (</w:t>
      </w:r>
      <w:r w:rsidR="00D3599C">
        <w:rPr>
          <w:rFonts w:cs="Times New Roman"/>
        </w:rPr>
        <w:t xml:space="preserve">359 </w:t>
      </w:r>
      <w:r w:rsidR="00C535A4">
        <w:rPr>
          <w:rFonts w:cs="Times New Roman"/>
        </w:rPr>
        <w:t>from 767</w:t>
      </w:r>
      <w:r w:rsidR="00AF499A">
        <w:rPr>
          <w:rFonts w:cs="Times New Roman"/>
        </w:rPr>
        <w:t>).</w:t>
      </w:r>
    </w:p>
    <w:p w14:paraId="2794925A" w14:textId="1A84B431"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r w:rsidR="00AD0D6C" w:rsidRPr="00AD0D6C">
        <w:rPr>
          <w:rFonts w:cs="Times New Roman"/>
        </w:rPr>
        <w:t>https://gabrielnakamura.github.io/FishPhyloMaker/index.html</w:t>
      </w:r>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6D1EA44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209AC7FB" w:rsidR="00866C9A" w:rsidRDefault="00C01EC1" w:rsidP="0083528E">
      <w:pPr>
        <w:ind w:firstLine="708"/>
      </w:pPr>
      <w:r>
        <w:t xml:space="preserve">Future developments of </w:t>
      </w:r>
      <w:r w:rsidR="00B83D21">
        <w:t xml:space="preserve">the </w:t>
      </w:r>
      <w:proofErr w:type="spellStart"/>
      <w:r>
        <w:t>FishPhyloMaker</w:t>
      </w:r>
      <w:proofErr w:type="spellEnd"/>
      <w:r>
        <w:t xml:space="preserve"> package </w:t>
      </w:r>
      <w:r w:rsidR="00433665">
        <w:t>should consider</w:t>
      </w:r>
      <w:r>
        <w:t xml:space="preserve"> </w:t>
      </w:r>
      <w:r w:rsidR="00181086">
        <w:t xml:space="preserve">the Catalog of Fishes (Fricke </w:t>
      </w:r>
      <w:r w:rsidR="00E8310B">
        <w:t>&amp;</w:t>
      </w:r>
      <w:r w:rsidR="00E8310B">
        <w:t xml:space="preserve">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7370F6">
        <w:t>focused on updating taxonomic information of fishes.</w:t>
      </w:r>
    </w:p>
    <w:p w14:paraId="122A91F6" w14:textId="3FD1609F"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C85525">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767B93BC" w14:textId="07A2769E" w:rsidR="007E4AA4" w:rsidRDefault="008C514A" w:rsidP="00C4002C">
      <w:pPr>
        <w:ind w:firstLine="708"/>
        <w:rPr>
          <w:ins w:id="0" w:author="Gabriel Nakamura" w:date="2021-05-06T11:10:00Z"/>
        </w:rPr>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E8310B">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lastRenderedPageBreak/>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7EAD48C3" w14:textId="58CD57FA" w:rsidR="009A2A07" w:rsidRDefault="009A2A07" w:rsidP="009A2A07">
      <w:pPr>
        <w:rPr>
          <w:ins w:id="1" w:author="Gabriel Nakamura" w:date="2021-05-06T11:10:00Z"/>
        </w:rPr>
      </w:pPr>
    </w:p>
    <w:p w14:paraId="58B4E477" w14:textId="26D4334D" w:rsidR="009A2A07" w:rsidRPr="009A2A07" w:rsidRDefault="009A2A07" w:rsidP="009A2A07">
      <w:pPr>
        <w:rPr>
          <w:rFonts w:cs="Times New Roman"/>
          <w:b/>
          <w:bCs/>
        </w:rPr>
        <w:pPrChange w:id="2" w:author="Gabriel Nakamura" w:date="2021-05-06T11:10:00Z">
          <w:pPr>
            <w:ind w:firstLine="708"/>
          </w:pPr>
        </w:pPrChange>
      </w:pPr>
      <w:ins w:id="3" w:author="Gabriel Nakamura" w:date="2021-05-06T11:10:00Z">
        <w:r w:rsidRPr="009A2A07">
          <w:rPr>
            <w:b/>
            <w:bCs/>
            <w:rPrChange w:id="4" w:author="Gabriel Nakamura" w:date="2021-05-06T11:10:00Z">
              <w:rPr/>
            </w:rPrChange>
          </w:rPr>
          <w:t>Acknowledgements</w:t>
        </w:r>
      </w:ins>
    </w:p>
    <w:p w14:paraId="6F97491F" w14:textId="197EA1AD" w:rsidR="0056113D" w:rsidRDefault="0056113D" w:rsidP="0056113D">
      <w:pPr>
        <w:rPr>
          <w:ins w:id="5" w:author="Gabriel Nakamura" w:date="2021-05-06T11:16:00Z"/>
        </w:rPr>
      </w:pPr>
      <w:ins w:id="6" w:author="Gabriel Nakamura" w:date="2021-05-06T11:16:00Z">
        <w:r>
          <w:t>GN are member of the National Institutes for Science and Technology (INCT) in</w:t>
        </w:r>
      </w:ins>
    </w:p>
    <w:p w14:paraId="19DD297E" w14:textId="53BD8FBD" w:rsidR="0056113D" w:rsidRDefault="0056113D" w:rsidP="0056113D">
      <w:pPr>
        <w:rPr>
          <w:ins w:id="7" w:author="Gabriel Nakamura" w:date="2021-05-06T11:16:00Z"/>
        </w:rPr>
      </w:pPr>
      <w:ins w:id="8" w:author="Gabriel Nakamura" w:date="2021-05-06T11:16:00Z">
        <w:r>
          <w:t>Ecology, Evolution and Biodiversity Conservation, supported by MCTIC/</w:t>
        </w:r>
        <w:proofErr w:type="spellStart"/>
        <w:r>
          <w:t>CNPq</w:t>
        </w:r>
        <w:proofErr w:type="spellEnd"/>
        <w:r>
          <w:t xml:space="preserve"> (proc.</w:t>
        </w:r>
      </w:ins>
    </w:p>
    <w:p w14:paraId="50D320FB" w14:textId="34722C0E" w:rsidR="00827408" w:rsidRDefault="0056113D" w:rsidP="0056113D">
      <w:pPr>
        <w:rPr>
          <w:ins w:id="9" w:author="Gabriel Nakamura" w:date="2021-05-06T11:16:00Z"/>
        </w:rPr>
        <w:pPrChange w:id="10" w:author="Gabriel Nakamura" w:date="2021-05-06T11:16:00Z">
          <w:pPr>
            <w:ind w:firstLine="708"/>
          </w:pPr>
        </w:pPrChange>
      </w:pPr>
      <w:ins w:id="11" w:author="Gabriel Nakamura" w:date="2021-05-06T11:16:00Z">
        <w:r>
          <w:t xml:space="preserve">465610/2014-5). </w:t>
        </w:r>
      </w:ins>
      <w:ins w:id="12" w:author="Gabriel Nakamura" w:date="2021-05-06T11:17:00Z">
        <w:r w:rsidRPr="0056113D">
          <w:rPr>
            <w:highlight w:val="yellow"/>
            <w:rPrChange w:id="13" w:author="Gabriel Nakamura" w:date="2021-05-06T11:17:00Z">
              <w:rPr/>
            </w:rPrChange>
          </w:rPr>
          <w:t>BES…. AR</w:t>
        </w:r>
        <w:proofErr w:type="gramStart"/>
        <w:r w:rsidRPr="0056113D">
          <w:rPr>
            <w:highlight w:val="yellow"/>
            <w:rPrChange w:id="14" w:author="Gabriel Nakamura" w:date="2021-05-06T11:17:00Z">
              <w:rPr/>
            </w:rPrChange>
          </w:rPr>
          <w:t>…..</w:t>
        </w:r>
        <w:proofErr w:type="gramEnd"/>
        <w:r>
          <w:t xml:space="preserve"> </w:t>
        </w:r>
      </w:ins>
      <w:ins w:id="15" w:author="Gabriel Nakamura" w:date="2021-05-06T11:16:00Z">
        <w:r>
          <w:t xml:space="preserve">A </w:t>
        </w:r>
        <w:proofErr w:type="spellStart"/>
        <w:r>
          <w:t>Ciência</w:t>
        </w:r>
        <w:proofErr w:type="spellEnd"/>
        <w:r>
          <w:t xml:space="preserve"> </w:t>
        </w:r>
        <w:proofErr w:type="spellStart"/>
        <w:r>
          <w:t>brasileira</w:t>
        </w:r>
        <w:proofErr w:type="spellEnd"/>
        <w:r>
          <w:t xml:space="preserve"> </w:t>
        </w:r>
        <w:proofErr w:type="spellStart"/>
        <w:r>
          <w:t>resiste</w:t>
        </w:r>
        <w:proofErr w:type="spellEnd"/>
        <w:r>
          <w:t>.</w:t>
        </w:r>
      </w:ins>
    </w:p>
    <w:p w14:paraId="123A69FB" w14:textId="790F08D7" w:rsidR="001936A0" w:rsidRDefault="001936A0" w:rsidP="0083528E">
      <w:pPr>
        <w:ind w:firstLine="708"/>
      </w:pPr>
      <w:r>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7D825CF5" w14:textId="661C07A7" w:rsidR="00E8310B" w:rsidRPr="00E8310B" w:rsidRDefault="001936A0" w:rsidP="00E8310B">
      <w:pPr>
        <w:widowControl w:val="0"/>
        <w:autoSpaceDE w:val="0"/>
        <w:autoSpaceDN w:val="0"/>
        <w:adjustRightInd w:val="0"/>
        <w:ind w:left="480" w:hanging="480"/>
        <w:rPr>
          <w:rFonts w:cs="Times New Roman"/>
          <w:noProof/>
          <w:lang w:val="pt-BR"/>
        </w:rPr>
      </w:pPr>
      <w:r>
        <w:fldChar w:fldCharType="begin" w:fldLock="1"/>
      </w:r>
      <w:r w:rsidRPr="00703AE0">
        <w:rPr>
          <w:lang w:val="pt-BR"/>
        </w:rPr>
        <w:instrText xml:space="preserve">ADDIN Mendeley Bibliography CSL_BIBLIOGRAPHY </w:instrText>
      </w:r>
      <w:r>
        <w:fldChar w:fldCharType="separate"/>
      </w:r>
      <w:r w:rsidR="00E8310B" w:rsidRPr="00E8310B">
        <w:rPr>
          <w:rFonts w:cs="Times New Roman"/>
          <w:noProof/>
          <w:lang w:val="pt-BR"/>
        </w:rPr>
        <w:t xml:space="preserve">Albert, J. S., Tagliacollo, V. A., &amp; Dagosta, F. (2020). Diversification of Neotropical Freshwater Fishes. </w:t>
      </w:r>
      <w:r w:rsidR="00E8310B" w:rsidRPr="00E8310B">
        <w:rPr>
          <w:rFonts w:cs="Times New Roman"/>
          <w:i/>
          <w:iCs/>
          <w:noProof/>
          <w:lang w:val="pt-BR"/>
        </w:rPr>
        <w:t>Annual Review of Ecology, Evolution, and Systematics</w:t>
      </w:r>
      <w:r w:rsidR="00E8310B" w:rsidRPr="00E8310B">
        <w:rPr>
          <w:rFonts w:cs="Times New Roman"/>
          <w:noProof/>
          <w:lang w:val="pt-BR"/>
        </w:rPr>
        <w:t xml:space="preserve">, </w:t>
      </w:r>
      <w:r w:rsidR="00E8310B" w:rsidRPr="00E8310B">
        <w:rPr>
          <w:rFonts w:cs="Times New Roman"/>
          <w:i/>
          <w:iCs/>
          <w:noProof/>
          <w:lang w:val="pt-BR"/>
        </w:rPr>
        <w:t>51</w:t>
      </w:r>
      <w:r w:rsidR="00E8310B" w:rsidRPr="00E8310B">
        <w:rPr>
          <w:rFonts w:cs="Times New Roman"/>
          <w:noProof/>
          <w:lang w:val="pt-BR"/>
        </w:rPr>
        <w:t>(1), 27–53. doi:10.1146/annurev-ecolsys-011620-031032</w:t>
      </w:r>
    </w:p>
    <w:p w14:paraId="0D352648"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Betancur, R. R., Wiley, E. O., Arratia, G., Acero, A., Bailly, N., Miya, M., … Ortí, G. (2017). Phylogenetic classification of bony fishes. </w:t>
      </w:r>
      <w:r w:rsidRPr="00E8310B">
        <w:rPr>
          <w:rFonts w:cs="Times New Roman"/>
          <w:i/>
          <w:iCs/>
          <w:noProof/>
          <w:lang w:val="pt-BR"/>
        </w:rPr>
        <w:t>BMC Evolutionary Biology</w:t>
      </w:r>
      <w:r w:rsidRPr="00E8310B">
        <w:rPr>
          <w:rFonts w:cs="Times New Roman"/>
          <w:noProof/>
          <w:lang w:val="pt-BR"/>
        </w:rPr>
        <w:t xml:space="preserve">, </w:t>
      </w:r>
      <w:r w:rsidRPr="00E8310B">
        <w:rPr>
          <w:rFonts w:cs="Times New Roman"/>
          <w:i/>
          <w:iCs/>
          <w:noProof/>
          <w:lang w:val="pt-BR"/>
        </w:rPr>
        <w:t>17</w:t>
      </w:r>
      <w:r w:rsidRPr="00E8310B">
        <w:rPr>
          <w:rFonts w:cs="Times New Roman"/>
          <w:noProof/>
          <w:lang w:val="pt-BR"/>
        </w:rPr>
        <w:t>(1), 1–40. doi:10.1186/s12862-017-0958-3</w:t>
      </w:r>
    </w:p>
    <w:p w14:paraId="4B0A549F"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Boettiger, C., Coop, G., &amp; Ralph, P. (2012). Is your phylogeny informative? Measuring the power of comparative methods. </w:t>
      </w:r>
      <w:r w:rsidRPr="00E8310B">
        <w:rPr>
          <w:rFonts w:cs="Times New Roman"/>
          <w:i/>
          <w:iCs/>
          <w:noProof/>
          <w:lang w:val="pt-BR"/>
        </w:rPr>
        <w:t>Evolution</w:t>
      </w:r>
      <w:r w:rsidRPr="00E8310B">
        <w:rPr>
          <w:rFonts w:cs="Times New Roman"/>
          <w:noProof/>
          <w:lang w:val="pt-BR"/>
        </w:rPr>
        <w:t xml:space="preserve">, </w:t>
      </w:r>
      <w:r w:rsidRPr="00E8310B">
        <w:rPr>
          <w:rFonts w:cs="Times New Roman"/>
          <w:i/>
          <w:iCs/>
          <w:noProof/>
          <w:lang w:val="pt-BR"/>
        </w:rPr>
        <w:t>66</w:t>
      </w:r>
      <w:r w:rsidRPr="00E8310B">
        <w:rPr>
          <w:rFonts w:cs="Times New Roman"/>
          <w:noProof/>
          <w:lang w:val="pt-BR"/>
        </w:rPr>
        <w:t>(7), 2240–2251. doi:10.1111/j.1558-5646.2011.01574.x</w:t>
      </w:r>
    </w:p>
    <w:p w14:paraId="665D4801"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Cavender-Bares, J., Kozak, K. H., Fine, P. V. a, &amp; Kembel, S. W. (2009). The merging of community ecology and phylogenetic biology. </w:t>
      </w:r>
      <w:r w:rsidRPr="00E8310B">
        <w:rPr>
          <w:rFonts w:cs="Times New Roman"/>
          <w:i/>
          <w:iCs/>
          <w:noProof/>
          <w:lang w:val="pt-BR"/>
        </w:rPr>
        <w:t>Ecology Letters</w:t>
      </w:r>
      <w:r w:rsidRPr="00E8310B">
        <w:rPr>
          <w:rFonts w:cs="Times New Roman"/>
          <w:noProof/>
          <w:lang w:val="pt-BR"/>
        </w:rPr>
        <w:t xml:space="preserve">, </w:t>
      </w:r>
      <w:r w:rsidRPr="00E8310B">
        <w:rPr>
          <w:rFonts w:cs="Times New Roman"/>
          <w:i/>
          <w:iCs/>
          <w:noProof/>
          <w:lang w:val="pt-BR"/>
        </w:rPr>
        <w:t>12</w:t>
      </w:r>
      <w:r w:rsidRPr="00E8310B">
        <w:rPr>
          <w:rFonts w:cs="Times New Roman"/>
          <w:noProof/>
          <w:lang w:val="pt-BR"/>
        </w:rPr>
        <w:t>, 693–715. doi:10.1111/j.1461-0248.2009.01314.x</w:t>
      </w:r>
    </w:p>
    <w:p w14:paraId="23A02BF3"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Chang, J., Rabosky, D. L., Smith, S. A., &amp; Alfaro, M. E. (2019). An r package and online resource for macroevolutionary studies using the ray-finned fish tree of life. </w:t>
      </w:r>
      <w:r w:rsidRPr="00E8310B">
        <w:rPr>
          <w:rFonts w:cs="Times New Roman"/>
          <w:i/>
          <w:iCs/>
          <w:noProof/>
          <w:lang w:val="pt-BR"/>
        </w:rPr>
        <w:t>Methods in Ecology and Evolution</w:t>
      </w:r>
      <w:r w:rsidRPr="00E8310B">
        <w:rPr>
          <w:rFonts w:cs="Times New Roman"/>
          <w:noProof/>
          <w:lang w:val="pt-BR"/>
        </w:rPr>
        <w:t xml:space="preserve">, </w:t>
      </w:r>
      <w:r w:rsidRPr="00E8310B">
        <w:rPr>
          <w:rFonts w:cs="Times New Roman"/>
          <w:i/>
          <w:iCs/>
          <w:noProof/>
          <w:lang w:val="pt-BR"/>
        </w:rPr>
        <w:t>10</w:t>
      </w:r>
      <w:r w:rsidRPr="00E8310B">
        <w:rPr>
          <w:rFonts w:cs="Times New Roman"/>
          <w:noProof/>
          <w:lang w:val="pt-BR"/>
        </w:rPr>
        <w:t>(7), 1118–1124. doi:10.1111/2041-210X.13182</w:t>
      </w:r>
    </w:p>
    <w:p w14:paraId="52C2DE18"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Diniz-Filho, J. A. F., Loyola, R. D., Raia, P., Mooers, A. O., &amp; Bini, L. M. (2013). Darwinian shortfalls in biodiversity conservation. </w:t>
      </w:r>
      <w:r w:rsidRPr="00E8310B">
        <w:rPr>
          <w:rFonts w:cs="Times New Roman"/>
          <w:i/>
          <w:iCs/>
          <w:noProof/>
          <w:lang w:val="pt-BR"/>
        </w:rPr>
        <w:t>Trends in Ecology and Evolution</w:t>
      </w:r>
      <w:r w:rsidRPr="00E8310B">
        <w:rPr>
          <w:rFonts w:cs="Times New Roman"/>
          <w:noProof/>
          <w:lang w:val="pt-BR"/>
        </w:rPr>
        <w:t xml:space="preserve">, </w:t>
      </w:r>
      <w:r w:rsidRPr="00E8310B">
        <w:rPr>
          <w:rFonts w:cs="Times New Roman"/>
          <w:i/>
          <w:iCs/>
          <w:noProof/>
          <w:lang w:val="pt-BR"/>
        </w:rPr>
        <w:t>28</w:t>
      </w:r>
      <w:r w:rsidRPr="00E8310B">
        <w:rPr>
          <w:rFonts w:cs="Times New Roman"/>
          <w:noProof/>
          <w:lang w:val="pt-BR"/>
        </w:rPr>
        <w:t>(12), 689–695. doi:10.1016/j.tree.2013.09.003</w:t>
      </w:r>
    </w:p>
    <w:p w14:paraId="18CF303D"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Faith, D. P. (1992). Conservation evaluation and phylogenetic diversity. </w:t>
      </w:r>
      <w:r w:rsidRPr="00E8310B">
        <w:rPr>
          <w:rFonts w:cs="Times New Roman"/>
          <w:i/>
          <w:iCs/>
          <w:noProof/>
          <w:lang w:val="pt-BR"/>
        </w:rPr>
        <w:t>Biological Conservation</w:t>
      </w:r>
      <w:r w:rsidRPr="00E8310B">
        <w:rPr>
          <w:rFonts w:cs="Times New Roman"/>
          <w:noProof/>
          <w:lang w:val="pt-BR"/>
        </w:rPr>
        <w:t xml:space="preserve">, </w:t>
      </w:r>
      <w:r w:rsidRPr="00E8310B">
        <w:rPr>
          <w:rFonts w:cs="Times New Roman"/>
          <w:i/>
          <w:iCs/>
          <w:noProof/>
          <w:lang w:val="pt-BR"/>
        </w:rPr>
        <w:t>61</w:t>
      </w:r>
      <w:r w:rsidRPr="00E8310B">
        <w:rPr>
          <w:rFonts w:cs="Times New Roman"/>
          <w:noProof/>
          <w:lang w:val="pt-BR"/>
        </w:rPr>
        <w:t>, 1–10. doi:10.1016/0006-3207(92)91201-3</w:t>
      </w:r>
    </w:p>
    <w:p w14:paraId="5F7A4EC1"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Felsenstein, J. (1985). Phylogenies and the comparative method. </w:t>
      </w:r>
      <w:r w:rsidRPr="00E8310B">
        <w:rPr>
          <w:rFonts w:cs="Times New Roman"/>
          <w:i/>
          <w:iCs/>
          <w:noProof/>
          <w:lang w:val="pt-BR"/>
        </w:rPr>
        <w:t>The American Naturalist</w:t>
      </w:r>
      <w:r w:rsidRPr="00E8310B">
        <w:rPr>
          <w:rFonts w:cs="Times New Roman"/>
          <w:noProof/>
          <w:lang w:val="pt-BR"/>
        </w:rPr>
        <w:t xml:space="preserve">, </w:t>
      </w:r>
      <w:r w:rsidRPr="00E8310B">
        <w:rPr>
          <w:rFonts w:cs="Times New Roman"/>
          <w:i/>
          <w:iCs/>
          <w:noProof/>
          <w:lang w:val="pt-BR"/>
        </w:rPr>
        <w:t>125</w:t>
      </w:r>
      <w:r w:rsidRPr="00E8310B">
        <w:rPr>
          <w:rFonts w:cs="Times New Roman"/>
          <w:noProof/>
          <w:lang w:val="pt-BR"/>
        </w:rPr>
        <w:t>(1), 1–15. doi:0003-0147/85/2501-0001</w:t>
      </w:r>
    </w:p>
    <w:p w14:paraId="722C1D99"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Freitas, T. M. da S., Stropp, J., Calegari, B. B., Calatayud, J., De Marco, P., Montag, L. F. de A., &amp; Hortal, J. (2021). Quantifying shortfalls in the knowledge on Neotropical </w:t>
      </w:r>
      <w:r w:rsidRPr="00E8310B">
        <w:rPr>
          <w:rFonts w:cs="Times New Roman"/>
          <w:noProof/>
          <w:lang w:val="pt-BR"/>
        </w:rPr>
        <w:lastRenderedPageBreak/>
        <w:t xml:space="preserve">Auchenipteridae fishes. </w:t>
      </w:r>
      <w:r w:rsidRPr="00E8310B">
        <w:rPr>
          <w:rFonts w:cs="Times New Roman"/>
          <w:i/>
          <w:iCs/>
          <w:noProof/>
          <w:lang w:val="pt-BR"/>
        </w:rPr>
        <w:t>Fish and Fisheries</w:t>
      </w:r>
      <w:r w:rsidRPr="00E8310B">
        <w:rPr>
          <w:rFonts w:cs="Times New Roman"/>
          <w:noProof/>
          <w:lang w:val="pt-BR"/>
        </w:rPr>
        <w:t xml:space="preserve">, </w:t>
      </w:r>
      <w:r w:rsidRPr="00E8310B">
        <w:rPr>
          <w:rFonts w:cs="Times New Roman"/>
          <w:i/>
          <w:iCs/>
          <w:noProof/>
          <w:lang w:val="pt-BR"/>
        </w:rPr>
        <w:t>22</w:t>
      </w:r>
      <w:r w:rsidRPr="00E8310B">
        <w:rPr>
          <w:rFonts w:cs="Times New Roman"/>
          <w:noProof/>
          <w:lang w:val="pt-BR"/>
        </w:rPr>
        <w:t>(1), 87–104. doi:10.1111/faf.12507</w:t>
      </w:r>
    </w:p>
    <w:p w14:paraId="21786E78"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Jetz, W., Thomas, G. H., Joy, J. B., Hartmann, K., &amp; Mooers, A. O. (2012). The global diversity of birds in space and time. </w:t>
      </w:r>
      <w:r w:rsidRPr="00E8310B">
        <w:rPr>
          <w:rFonts w:cs="Times New Roman"/>
          <w:i/>
          <w:iCs/>
          <w:noProof/>
          <w:lang w:val="pt-BR"/>
        </w:rPr>
        <w:t>Nature</w:t>
      </w:r>
      <w:r w:rsidRPr="00E8310B">
        <w:rPr>
          <w:rFonts w:cs="Times New Roman"/>
          <w:noProof/>
          <w:lang w:val="pt-BR"/>
        </w:rPr>
        <w:t xml:space="preserve">, </w:t>
      </w:r>
      <w:r w:rsidRPr="00E8310B">
        <w:rPr>
          <w:rFonts w:cs="Times New Roman"/>
          <w:i/>
          <w:iCs/>
          <w:noProof/>
          <w:lang w:val="pt-BR"/>
        </w:rPr>
        <w:t>491</w:t>
      </w:r>
      <w:r w:rsidRPr="00E8310B">
        <w:rPr>
          <w:rFonts w:cs="Times New Roman"/>
          <w:noProof/>
          <w:lang w:val="pt-BR"/>
        </w:rPr>
        <w:t>(7424), 444–448. doi:10.1038/nature11631</w:t>
      </w:r>
    </w:p>
    <w:p w14:paraId="2432BD0C"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Jin, Y., &amp; Qian, H. (2019). V.PhyloMaker: an R package that can generate very large phylogenies for vascular plants. </w:t>
      </w:r>
      <w:r w:rsidRPr="00E8310B">
        <w:rPr>
          <w:rFonts w:cs="Times New Roman"/>
          <w:i/>
          <w:iCs/>
          <w:noProof/>
          <w:lang w:val="pt-BR"/>
        </w:rPr>
        <w:t>Ecography</w:t>
      </w:r>
      <w:r w:rsidRPr="00E8310B">
        <w:rPr>
          <w:rFonts w:cs="Times New Roman"/>
          <w:noProof/>
          <w:lang w:val="pt-BR"/>
        </w:rPr>
        <w:t xml:space="preserve">, </w:t>
      </w:r>
      <w:r w:rsidRPr="00E8310B">
        <w:rPr>
          <w:rFonts w:cs="Times New Roman"/>
          <w:i/>
          <w:iCs/>
          <w:noProof/>
          <w:lang w:val="pt-BR"/>
        </w:rPr>
        <w:t>42</w:t>
      </w:r>
      <w:r w:rsidRPr="00E8310B">
        <w:rPr>
          <w:rFonts w:cs="Times New Roman"/>
          <w:noProof/>
          <w:lang w:val="pt-BR"/>
        </w:rPr>
        <w:t>(8), 1353–1359. doi:10.1111/ecog.04434</w:t>
      </w:r>
    </w:p>
    <w:p w14:paraId="498B4BD4"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Li, D., Trotta, L., Marx, H. E., Allen, J. M., Sun, M., Soltis, D. E., … Baiser, B. (2019). For common community phylogenetic analyses, go ahead and use synthesis phylogenies. </w:t>
      </w:r>
      <w:r w:rsidRPr="00E8310B">
        <w:rPr>
          <w:rFonts w:cs="Times New Roman"/>
          <w:i/>
          <w:iCs/>
          <w:noProof/>
          <w:lang w:val="pt-BR"/>
        </w:rPr>
        <w:t>Ecology</w:t>
      </w:r>
      <w:r w:rsidRPr="00E8310B">
        <w:rPr>
          <w:rFonts w:cs="Times New Roman"/>
          <w:noProof/>
          <w:lang w:val="pt-BR"/>
        </w:rPr>
        <w:t xml:space="preserve">, </w:t>
      </w:r>
      <w:r w:rsidRPr="00E8310B">
        <w:rPr>
          <w:rFonts w:cs="Times New Roman"/>
          <w:i/>
          <w:iCs/>
          <w:noProof/>
          <w:lang w:val="pt-BR"/>
        </w:rPr>
        <w:t>100</w:t>
      </w:r>
      <w:r w:rsidRPr="00E8310B">
        <w:rPr>
          <w:rFonts w:cs="Times New Roman"/>
          <w:noProof/>
          <w:lang w:val="pt-BR"/>
        </w:rPr>
        <w:t>(9), 1–15. doi:10.1002/ecy.2788</w:t>
      </w:r>
    </w:p>
    <w:p w14:paraId="7FE8CF04"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Magallón, S., Gómez-Acevedo, S., Sánchez-Reyes, L. L., &amp; Hernández-Hernández, T. (2015). A metacalibrated time-tree documents the early rise of flowering plant phylogenetic diversity. </w:t>
      </w:r>
      <w:r w:rsidRPr="00E8310B">
        <w:rPr>
          <w:rFonts w:cs="Times New Roman"/>
          <w:i/>
          <w:iCs/>
          <w:noProof/>
          <w:lang w:val="pt-BR"/>
        </w:rPr>
        <w:t>New Phytologist</w:t>
      </w:r>
      <w:r w:rsidRPr="00E8310B">
        <w:rPr>
          <w:rFonts w:cs="Times New Roman"/>
          <w:noProof/>
          <w:lang w:val="pt-BR"/>
        </w:rPr>
        <w:t xml:space="preserve">, </w:t>
      </w:r>
      <w:r w:rsidRPr="00E8310B">
        <w:rPr>
          <w:rFonts w:cs="Times New Roman"/>
          <w:i/>
          <w:iCs/>
          <w:noProof/>
          <w:lang w:val="pt-BR"/>
        </w:rPr>
        <w:t>207</w:t>
      </w:r>
      <w:r w:rsidRPr="00E8310B">
        <w:rPr>
          <w:rFonts w:cs="Times New Roman"/>
          <w:noProof/>
          <w:lang w:val="pt-BR"/>
        </w:rPr>
        <w:t>(2), 437–453. doi:10.1111/nph.13264</w:t>
      </w:r>
    </w:p>
    <w:p w14:paraId="215AC5D7"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Martins, W. S., Carmo, W. C., Longo, H. J., Rosa, T. C., &amp; Rangel, T. F. (2013). SUNPLIN: Simulation with Uncertainty for Phylogenetic Investigations. </w:t>
      </w:r>
      <w:r w:rsidRPr="00E8310B">
        <w:rPr>
          <w:rFonts w:cs="Times New Roman"/>
          <w:i/>
          <w:iCs/>
          <w:noProof/>
          <w:lang w:val="pt-BR"/>
        </w:rPr>
        <w:t>BMC Bioinformatics</w:t>
      </w:r>
      <w:r w:rsidRPr="00E8310B">
        <w:rPr>
          <w:rFonts w:cs="Times New Roman"/>
          <w:noProof/>
          <w:lang w:val="pt-BR"/>
        </w:rPr>
        <w:t xml:space="preserve">, </w:t>
      </w:r>
      <w:r w:rsidRPr="00E8310B">
        <w:rPr>
          <w:rFonts w:cs="Times New Roman"/>
          <w:i/>
          <w:iCs/>
          <w:noProof/>
          <w:lang w:val="pt-BR"/>
        </w:rPr>
        <w:t>14</w:t>
      </w:r>
      <w:r w:rsidRPr="00E8310B">
        <w:rPr>
          <w:rFonts w:cs="Times New Roman"/>
          <w:noProof/>
          <w:lang w:val="pt-BR"/>
        </w:rPr>
        <w:t>(1). doi:10.1186/1471-2105-14-324</w:t>
      </w:r>
    </w:p>
    <w:p w14:paraId="32648679"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Nakamura, G., Vicentin, W., Súarez, Y. R., &amp; Duarte, L. (2020). A multifaceted approach to analyzing taxonomic, functional, and phylogenetic β‐diversity. </w:t>
      </w:r>
      <w:r w:rsidRPr="00E8310B">
        <w:rPr>
          <w:rFonts w:cs="Times New Roman"/>
          <w:i/>
          <w:iCs/>
          <w:noProof/>
          <w:lang w:val="pt-BR"/>
        </w:rPr>
        <w:t>Ecology</w:t>
      </w:r>
      <w:r w:rsidRPr="00E8310B">
        <w:rPr>
          <w:rFonts w:cs="Times New Roman"/>
          <w:noProof/>
          <w:lang w:val="pt-BR"/>
        </w:rPr>
        <w:t>. doi:10.1002/ecy.3122</w:t>
      </w:r>
    </w:p>
    <w:p w14:paraId="5587A0BB"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Rabosky, D. L., Chang, J., Title, P. O., Cowman, P. F., Sallan, L., Friedman, M., … Alfaro, M. E. (2018). An inverse latitudinal gradient in speciation rate for marine fishes. </w:t>
      </w:r>
      <w:r w:rsidRPr="00E8310B">
        <w:rPr>
          <w:rFonts w:cs="Times New Roman"/>
          <w:i/>
          <w:iCs/>
          <w:noProof/>
          <w:lang w:val="pt-BR"/>
        </w:rPr>
        <w:t>Nature</w:t>
      </w:r>
      <w:r w:rsidRPr="00E8310B">
        <w:rPr>
          <w:rFonts w:cs="Times New Roman"/>
          <w:noProof/>
          <w:lang w:val="pt-BR"/>
        </w:rPr>
        <w:t xml:space="preserve">, </w:t>
      </w:r>
      <w:r w:rsidRPr="00E8310B">
        <w:rPr>
          <w:rFonts w:cs="Times New Roman"/>
          <w:i/>
          <w:iCs/>
          <w:noProof/>
          <w:lang w:val="pt-BR"/>
        </w:rPr>
        <w:t>559</w:t>
      </w:r>
      <w:r w:rsidRPr="00E8310B">
        <w:rPr>
          <w:rFonts w:cs="Times New Roman"/>
          <w:noProof/>
          <w:lang w:val="pt-BR"/>
        </w:rPr>
        <w:t>(7714), 392–395. doi:10.1038/s41586-018-0273-1</w:t>
      </w:r>
    </w:p>
    <w:p w14:paraId="4F2DF86E"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E8310B">
        <w:rPr>
          <w:rFonts w:cs="Times New Roman"/>
          <w:i/>
          <w:iCs/>
          <w:noProof/>
          <w:lang w:val="pt-BR"/>
        </w:rPr>
        <w:t>Freshwater Biology</w:t>
      </w:r>
      <w:r w:rsidRPr="00E8310B">
        <w:rPr>
          <w:rFonts w:cs="Times New Roman"/>
          <w:noProof/>
          <w:lang w:val="pt-BR"/>
        </w:rPr>
        <w:t xml:space="preserve">, </w:t>
      </w:r>
      <w:r w:rsidRPr="00E8310B">
        <w:rPr>
          <w:rFonts w:cs="Times New Roman"/>
          <w:i/>
          <w:iCs/>
          <w:noProof/>
          <w:lang w:val="pt-BR"/>
        </w:rPr>
        <w:t>64</w:t>
      </w:r>
      <w:r w:rsidRPr="00E8310B">
        <w:rPr>
          <w:rFonts w:cs="Times New Roman"/>
          <w:noProof/>
          <w:lang w:val="pt-BR"/>
        </w:rPr>
        <w:t>(3), 447–460. doi:10.1111/fwb.13233</w:t>
      </w:r>
    </w:p>
    <w:p w14:paraId="31A06D47"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lastRenderedPageBreak/>
        <w:t xml:space="preserve">Roa-Fuentes, C. A., Heino, J., Zeni, J. O., Ferraz, S., Cianciaruso, M. V., &amp; Casatti, L. (2020). Importance of local and landscape variables on multiple facets of stream fish biodiversity in a Neotropical agroecosystem. </w:t>
      </w:r>
      <w:r w:rsidRPr="00E8310B">
        <w:rPr>
          <w:rFonts w:cs="Times New Roman"/>
          <w:i/>
          <w:iCs/>
          <w:noProof/>
          <w:lang w:val="pt-BR"/>
        </w:rPr>
        <w:t>Hydrobiologia</w:t>
      </w:r>
      <w:r w:rsidRPr="00E8310B">
        <w:rPr>
          <w:rFonts w:cs="Times New Roman"/>
          <w:noProof/>
          <w:lang w:val="pt-BR"/>
        </w:rPr>
        <w:t xml:space="preserve">, </w:t>
      </w:r>
      <w:r w:rsidRPr="00E8310B">
        <w:rPr>
          <w:rFonts w:cs="Times New Roman"/>
          <w:i/>
          <w:iCs/>
          <w:noProof/>
          <w:lang w:val="pt-BR"/>
        </w:rPr>
        <w:t>7</w:t>
      </w:r>
      <w:r w:rsidRPr="00E8310B">
        <w:rPr>
          <w:rFonts w:cs="Times New Roman"/>
          <w:noProof/>
          <w:lang w:val="pt-BR"/>
        </w:rPr>
        <w:t>. doi:10.1007/s10750-020-04396-7</w:t>
      </w:r>
    </w:p>
    <w:p w14:paraId="728D040C"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Roquet, C., Thuiller, W., &amp; Lavergne, S. (2013). Building megaphylogenies for macroecology: Taking up the challenge. </w:t>
      </w:r>
      <w:r w:rsidRPr="00E8310B">
        <w:rPr>
          <w:rFonts w:cs="Times New Roman"/>
          <w:i/>
          <w:iCs/>
          <w:noProof/>
          <w:lang w:val="pt-BR"/>
        </w:rPr>
        <w:t>Ecography</w:t>
      </w:r>
      <w:r w:rsidRPr="00E8310B">
        <w:rPr>
          <w:rFonts w:cs="Times New Roman"/>
          <w:noProof/>
          <w:lang w:val="pt-BR"/>
        </w:rPr>
        <w:t xml:space="preserve">, </w:t>
      </w:r>
      <w:r w:rsidRPr="00E8310B">
        <w:rPr>
          <w:rFonts w:cs="Times New Roman"/>
          <w:i/>
          <w:iCs/>
          <w:noProof/>
          <w:lang w:val="pt-BR"/>
        </w:rPr>
        <w:t>36</w:t>
      </w:r>
      <w:r w:rsidRPr="00E8310B">
        <w:rPr>
          <w:rFonts w:cs="Times New Roman"/>
          <w:noProof/>
          <w:lang w:val="pt-BR"/>
        </w:rPr>
        <w:t>(1), 13–26. doi:10.1111/j.1600-0587.2012.07773.x</w:t>
      </w:r>
    </w:p>
    <w:p w14:paraId="26E13699"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Tedesco, P. A., Beauchard, O., Bigorne, R., Blanchet, S., Buisson, L., Conti, L., … Oberdorff, T. (2017). Data Descriptor: A global database on freshwater fish species occurrence in drainage basins. </w:t>
      </w:r>
      <w:r w:rsidRPr="00E8310B">
        <w:rPr>
          <w:rFonts w:cs="Times New Roman"/>
          <w:i/>
          <w:iCs/>
          <w:noProof/>
          <w:lang w:val="pt-BR"/>
        </w:rPr>
        <w:t>Scientific Data</w:t>
      </w:r>
      <w:r w:rsidRPr="00E8310B">
        <w:rPr>
          <w:rFonts w:cs="Times New Roman"/>
          <w:noProof/>
          <w:lang w:val="pt-BR"/>
        </w:rPr>
        <w:t xml:space="preserve">, </w:t>
      </w:r>
      <w:r w:rsidRPr="00E8310B">
        <w:rPr>
          <w:rFonts w:cs="Times New Roman"/>
          <w:i/>
          <w:iCs/>
          <w:noProof/>
          <w:lang w:val="pt-BR"/>
        </w:rPr>
        <w:t>4</w:t>
      </w:r>
      <w:r w:rsidRPr="00E8310B">
        <w:rPr>
          <w:rFonts w:cs="Times New Roman"/>
          <w:noProof/>
          <w:lang w:val="pt-BR"/>
        </w:rPr>
        <w:t>, 1–6. doi:10.1038/sdata.2017.141</w:t>
      </w:r>
    </w:p>
    <w:p w14:paraId="28F85756"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Webb, C. O., Ackerly, D. D., &amp; Kembel, S. W. (2008). Phylocom: Software for the analysis of phylogenetic community structure and trait evolution. </w:t>
      </w:r>
      <w:r w:rsidRPr="00E8310B">
        <w:rPr>
          <w:rFonts w:cs="Times New Roman"/>
          <w:i/>
          <w:iCs/>
          <w:noProof/>
          <w:lang w:val="pt-BR"/>
        </w:rPr>
        <w:t>Bioinformatics</w:t>
      </w:r>
      <w:r w:rsidRPr="00E8310B">
        <w:rPr>
          <w:rFonts w:cs="Times New Roman"/>
          <w:noProof/>
          <w:lang w:val="pt-BR"/>
        </w:rPr>
        <w:t xml:space="preserve">, </w:t>
      </w:r>
      <w:r w:rsidRPr="00E8310B">
        <w:rPr>
          <w:rFonts w:cs="Times New Roman"/>
          <w:i/>
          <w:iCs/>
          <w:noProof/>
          <w:lang w:val="pt-BR"/>
        </w:rPr>
        <w:t>24</w:t>
      </w:r>
      <w:r w:rsidRPr="00E8310B">
        <w:rPr>
          <w:rFonts w:cs="Times New Roman"/>
          <w:noProof/>
          <w:lang w:val="pt-BR"/>
        </w:rPr>
        <w:t>(18), 2098–2100. doi:10.1093/bioinformatics/btn358</w:t>
      </w:r>
    </w:p>
    <w:p w14:paraId="5A3B4A38" w14:textId="77777777" w:rsidR="00E8310B" w:rsidRPr="00E8310B"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Webb, C. O., &amp; Donoghue, M. J. (2005). Phylomatic: Tree assembly for applied phylogenetics. </w:t>
      </w:r>
      <w:r w:rsidRPr="00E8310B">
        <w:rPr>
          <w:rFonts w:cs="Times New Roman"/>
          <w:i/>
          <w:iCs/>
          <w:noProof/>
          <w:lang w:val="pt-BR"/>
        </w:rPr>
        <w:t>Molecular Ecology Notes</w:t>
      </w:r>
      <w:r w:rsidRPr="00E8310B">
        <w:rPr>
          <w:rFonts w:cs="Times New Roman"/>
          <w:noProof/>
          <w:lang w:val="pt-BR"/>
        </w:rPr>
        <w:t xml:space="preserve">, </w:t>
      </w:r>
      <w:r w:rsidRPr="00E8310B">
        <w:rPr>
          <w:rFonts w:cs="Times New Roman"/>
          <w:i/>
          <w:iCs/>
          <w:noProof/>
          <w:lang w:val="pt-BR"/>
        </w:rPr>
        <w:t>5</w:t>
      </w:r>
      <w:r w:rsidRPr="00E8310B">
        <w:rPr>
          <w:rFonts w:cs="Times New Roman"/>
          <w:noProof/>
          <w:lang w:val="pt-BR"/>
        </w:rPr>
        <w:t>(1), 181–183. doi:10.1111/j.1471-8286.2004.00829.x</w:t>
      </w:r>
    </w:p>
    <w:p w14:paraId="626367EC" w14:textId="2F9B273A" w:rsidR="001936A0" w:rsidRPr="001936A0" w:rsidRDefault="001936A0" w:rsidP="00E8310B">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gFAAA9SE0tAAAA"/>
  </w:docVars>
  <w:rsids>
    <w:rsidRoot w:val="00E443FE"/>
    <w:rsid w:val="0000240D"/>
    <w:rsid w:val="00003737"/>
    <w:rsid w:val="000046DC"/>
    <w:rsid w:val="0000617C"/>
    <w:rsid w:val="000068FA"/>
    <w:rsid w:val="0000792E"/>
    <w:rsid w:val="00010C20"/>
    <w:rsid w:val="00012E14"/>
    <w:rsid w:val="00013D15"/>
    <w:rsid w:val="00014A5C"/>
    <w:rsid w:val="00015FD7"/>
    <w:rsid w:val="00020E7E"/>
    <w:rsid w:val="000236E9"/>
    <w:rsid w:val="00031266"/>
    <w:rsid w:val="000339CC"/>
    <w:rsid w:val="0003472B"/>
    <w:rsid w:val="00037CCB"/>
    <w:rsid w:val="00043814"/>
    <w:rsid w:val="00044BCE"/>
    <w:rsid w:val="000454F7"/>
    <w:rsid w:val="00046266"/>
    <w:rsid w:val="00047368"/>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5147"/>
    <w:rsid w:val="00076350"/>
    <w:rsid w:val="00077A76"/>
    <w:rsid w:val="000818FD"/>
    <w:rsid w:val="00081A51"/>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179F2"/>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0475"/>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1E8A"/>
    <w:rsid w:val="001A267C"/>
    <w:rsid w:val="001A4331"/>
    <w:rsid w:val="001A5CDE"/>
    <w:rsid w:val="001A6AAD"/>
    <w:rsid w:val="001B144F"/>
    <w:rsid w:val="001B3261"/>
    <w:rsid w:val="001B369C"/>
    <w:rsid w:val="001B37D9"/>
    <w:rsid w:val="001B388C"/>
    <w:rsid w:val="001B45C5"/>
    <w:rsid w:val="001B785B"/>
    <w:rsid w:val="001C118F"/>
    <w:rsid w:val="001C1BB7"/>
    <w:rsid w:val="001C1CF4"/>
    <w:rsid w:val="001C1F49"/>
    <w:rsid w:val="001C22FE"/>
    <w:rsid w:val="001D11DA"/>
    <w:rsid w:val="001D23A8"/>
    <w:rsid w:val="001D29AA"/>
    <w:rsid w:val="001D2BE2"/>
    <w:rsid w:val="001D4655"/>
    <w:rsid w:val="001D4CA7"/>
    <w:rsid w:val="001E1FA1"/>
    <w:rsid w:val="001E3044"/>
    <w:rsid w:val="001E679F"/>
    <w:rsid w:val="001F01F6"/>
    <w:rsid w:val="001F4311"/>
    <w:rsid w:val="001F4D7C"/>
    <w:rsid w:val="001F65BB"/>
    <w:rsid w:val="001F6B56"/>
    <w:rsid w:val="001F7895"/>
    <w:rsid w:val="001F7C6E"/>
    <w:rsid w:val="001F7FD8"/>
    <w:rsid w:val="00200AA5"/>
    <w:rsid w:val="00200B2D"/>
    <w:rsid w:val="00205B53"/>
    <w:rsid w:val="00213316"/>
    <w:rsid w:val="00213CCC"/>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4E82"/>
    <w:rsid w:val="002A761D"/>
    <w:rsid w:val="002B1167"/>
    <w:rsid w:val="002B27E7"/>
    <w:rsid w:val="002B4076"/>
    <w:rsid w:val="002B586B"/>
    <w:rsid w:val="002B59AB"/>
    <w:rsid w:val="002C1CAC"/>
    <w:rsid w:val="002C201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11A82"/>
    <w:rsid w:val="00311D85"/>
    <w:rsid w:val="00312732"/>
    <w:rsid w:val="003139B0"/>
    <w:rsid w:val="00314702"/>
    <w:rsid w:val="00317262"/>
    <w:rsid w:val="003178B9"/>
    <w:rsid w:val="00317AC3"/>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EBD"/>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B672B"/>
    <w:rsid w:val="003C044F"/>
    <w:rsid w:val="003C0891"/>
    <w:rsid w:val="003C24F3"/>
    <w:rsid w:val="003C25AC"/>
    <w:rsid w:val="003C2A4D"/>
    <w:rsid w:val="003C2C88"/>
    <w:rsid w:val="003C577C"/>
    <w:rsid w:val="003C5D93"/>
    <w:rsid w:val="003C637E"/>
    <w:rsid w:val="003D4E45"/>
    <w:rsid w:val="003D5EE9"/>
    <w:rsid w:val="003E0A35"/>
    <w:rsid w:val="003E53FC"/>
    <w:rsid w:val="003F0E85"/>
    <w:rsid w:val="003F0ED0"/>
    <w:rsid w:val="003F6233"/>
    <w:rsid w:val="00402BAF"/>
    <w:rsid w:val="004035FF"/>
    <w:rsid w:val="00404DED"/>
    <w:rsid w:val="00406518"/>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61F0"/>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67B9"/>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113D"/>
    <w:rsid w:val="00563442"/>
    <w:rsid w:val="00564A4B"/>
    <w:rsid w:val="005665C6"/>
    <w:rsid w:val="00566670"/>
    <w:rsid w:val="005679EB"/>
    <w:rsid w:val="0057144C"/>
    <w:rsid w:val="00571C2F"/>
    <w:rsid w:val="00572478"/>
    <w:rsid w:val="00572855"/>
    <w:rsid w:val="005731ED"/>
    <w:rsid w:val="005739F1"/>
    <w:rsid w:val="0057539A"/>
    <w:rsid w:val="005762D6"/>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756B"/>
    <w:rsid w:val="00600BDE"/>
    <w:rsid w:val="006017D9"/>
    <w:rsid w:val="00602582"/>
    <w:rsid w:val="00602F23"/>
    <w:rsid w:val="00603E7B"/>
    <w:rsid w:val="0060649E"/>
    <w:rsid w:val="00607C71"/>
    <w:rsid w:val="00611F29"/>
    <w:rsid w:val="0061436C"/>
    <w:rsid w:val="0061790A"/>
    <w:rsid w:val="00617A53"/>
    <w:rsid w:val="00620191"/>
    <w:rsid w:val="00623AA5"/>
    <w:rsid w:val="00623DA9"/>
    <w:rsid w:val="0062470C"/>
    <w:rsid w:val="006248FB"/>
    <w:rsid w:val="006255EF"/>
    <w:rsid w:val="006303CD"/>
    <w:rsid w:val="0063256F"/>
    <w:rsid w:val="00637218"/>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6EE0"/>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3970"/>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2B00"/>
    <w:rsid w:val="0077373C"/>
    <w:rsid w:val="00774FFC"/>
    <w:rsid w:val="0077600D"/>
    <w:rsid w:val="00780022"/>
    <w:rsid w:val="007809A8"/>
    <w:rsid w:val="00780B79"/>
    <w:rsid w:val="007818FA"/>
    <w:rsid w:val="00782C4F"/>
    <w:rsid w:val="00785968"/>
    <w:rsid w:val="007872A6"/>
    <w:rsid w:val="00787CA0"/>
    <w:rsid w:val="007918BA"/>
    <w:rsid w:val="00793621"/>
    <w:rsid w:val="00793FB8"/>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408"/>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46D02"/>
    <w:rsid w:val="008510C6"/>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556"/>
    <w:rsid w:val="008A2F70"/>
    <w:rsid w:val="008B1B06"/>
    <w:rsid w:val="008B22A6"/>
    <w:rsid w:val="008B459A"/>
    <w:rsid w:val="008B46E5"/>
    <w:rsid w:val="008B69E7"/>
    <w:rsid w:val="008C2CC4"/>
    <w:rsid w:val="008C4501"/>
    <w:rsid w:val="008C4854"/>
    <w:rsid w:val="008C514A"/>
    <w:rsid w:val="008C5A73"/>
    <w:rsid w:val="008C7744"/>
    <w:rsid w:val="008C7DDA"/>
    <w:rsid w:val="008D08AE"/>
    <w:rsid w:val="008D1616"/>
    <w:rsid w:val="008D25E3"/>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75594"/>
    <w:rsid w:val="009800DD"/>
    <w:rsid w:val="00983DE2"/>
    <w:rsid w:val="00985BFB"/>
    <w:rsid w:val="00991981"/>
    <w:rsid w:val="009923D1"/>
    <w:rsid w:val="00997014"/>
    <w:rsid w:val="0099730B"/>
    <w:rsid w:val="009A1066"/>
    <w:rsid w:val="009A1341"/>
    <w:rsid w:val="009A1ABC"/>
    <w:rsid w:val="009A2A07"/>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348C"/>
    <w:rsid w:val="00A03DFD"/>
    <w:rsid w:val="00A05F9C"/>
    <w:rsid w:val="00A07C42"/>
    <w:rsid w:val="00A10B73"/>
    <w:rsid w:val="00A11724"/>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9730F"/>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0D6C"/>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42E10"/>
    <w:rsid w:val="00B43AF4"/>
    <w:rsid w:val="00B46919"/>
    <w:rsid w:val="00B51BE7"/>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37EB"/>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60CB"/>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525"/>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B79F7"/>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133C"/>
    <w:rsid w:val="00DA1E87"/>
    <w:rsid w:val="00DA219E"/>
    <w:rsid w:val="00DA4524"/>
    <w:rsid w:val="00DA49A1"/>
    <w:rsid w:val="00DA55EE"/>
    <w:rsid w:val="00DA603B"/>
    <w:rsid w:val="00DA6615"/>
    <w:rsid w:val="00DB1BF5"/>
    <w:rsid w:val="00DB5D88"/>
    <w:rsid w:val="00DB7D35"/>
    <w:rsid w:val="00DC0CD2"/>
    <w:rsid w:val="00DC31F7"/>
    <w:rsid w:val="00DC4597"/>
    <w:rsid w:val="00DC5390"/>
    <w:rsid w:val="00DC6EF6"/>
    <w:rsid w:val="00DD2C6B"/>
    <w:rsid w:val="00DD44B9"/>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6F0F"/>
    <w:rsid w:val="00EA7602"/>
    <w:rsid w:val="00EA79EC"/>
    <w:rsid w:val="00EB16F4"/>
    <w:rsid w:val="00EB5449"/>
    <w:rsid w:val="00EB6BD9"/>
    <w:rsid w:val="00EC0DE3"/>
    <w:rsid w:val="00EC1DE5"/>
    <w:rsid w:val="00EC422E"/>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44F5"/>
    <w:rsid w:val="00F559B7"/>
    <w:rsid w:val="00F55F8C"/>
    <w:rsid w:val="00F57090"/>
    <w:rsid w:val="00F572FA"/>
    <w:rsid w:val="00F60555"/>
    <w:rsid w:val="00F607AF"/>
    <w:rsid w:val="00F60AED"/>
    <w:rsid w:val="00F61325"/>
    <w:rsid w:val="00F650A2"/>
    <w:rsid w:val="00F66975"/>
    <w:rsid w:val="00F718DE"/>
    <w:rsid w:val="00F72CF9"/>
    <w:rsid w:val="00F731D8"/>
    <w:rsid w:val="00F744F1"/>
    <w:rsid w:val="00F7535A"/>
    <w:rsid w:val="00F75D8B"/>
    <w:rsid w:val="00F75EE9"/>
    <w:rsid w:val="00F769E5"/>
    <w:rsid w:val="00F774B4"/>
    <w:rsid w:val="00F802A1"/>
    <w:rsid w:val="00F81996"/>
    <w:rsid w:val="00F81D6C"/>
    <w:rsid w:val="00F842BC"/>
    <w:rsid w:val="00F84F63"/>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14578</Words>
  <Characters>78724</Characters>
  <Application>Microsoft Office Word</Application>
  <DocSecurity>0</DocSecurity>
  <Lines>656</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31</cp:revision>
  <dcterms:created xsi:type="dcterms:W3CDTF">2021-05-06T13:15:00Z</dcterms:created>
  <dcterms:modified xsi:type="dcterms:W3CDTF">2021-05-06T14:17:00Z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