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C0E5E0" w14:textId="17A25D61" w:rsidR="00E443FE" w:rsidRPr="00BC4063" w:rsidRDefault="00E443FE" w:rsidP="00B80C8B">
      <w:pPr>
        <w:rPr>
          <w:rFonts w:cs="Times New Roman"/>
        </w:rPr>
      </w:pPr>
      <w:proofErr w:type="spellStart"/>
      <w:r w:rsidRPr="00BC4063">
        <w:rPr>
          <w:rFonts w:cs="Times New Roman"/>
        </w:rPr>
        <w:t>FishPhyloMaker</w:t>
      </w:r>
      <w:proofErr w:type="spellEnd"/>
      <w:r w:rsidRPr="00BC4063">
        <w:rPr>
          <w:rFonts w:cs="Times New Roman"/>
        </w:rPr>
        <w:t xml:space="preserve">: </w:t>
      </w:r>
      <w:r w:rsidR="004F77AD" w:rsidRPr="00BC4063">
        <w:rPr>
          <w:rFonts w:cs="Times New Roman"/>
        </w:rPr>
        <w:t>A</w:t>
      </w:r>
      <w:ins w:id="0" w:author="Gabriel Nakamura" w:date="2021-04-14T18:17:00Z">
        <w:r w:rsidR="00E056C2">
          <w:rPr>
            <w:rFonts w:cs="Times New Roman"/>
          </w:rPr>
          <w:t>n</w:t>
        </w:r>
      </w:ins>
      <w:r w:rsidRPr="00BC4063">
        <w:rPr>
          <w:rFonts w:cs="Times New Roman"/>
        </w:rPr>
        <w:t xml:space="preserve"> R package to </w:t>
      </w:r>
      <w:r w:rsidR="00381D30">
        <w:rPr>
          <w:rFonts w:cs="Times New Roman"/>
        </w:rPr>
        <w:t>generate</w:t>
      </w:r>
      <w:r w:rsidRPr="00BC4063">
        <w:rPr>
          <w:rFonts w:cs="Times New Roman"/>
        </w:rPr>
        <w:t xml:space="preserve"> phylogenies for </w:t>
      </w:r>
      <w:del w:id="1" w:author="Gabriel Nakamura" w:date="2021-04-05T18:35:00Z">
        <w:r w:rsidR="00381D30" w:rsidDel="004D7CF0">
          <w:rPr>
            <w:rFonts w:cs="Times New Roman"/>
          </w:rPr>
          <w:delText xml:space="preserve">bony </w:delText>
        </w:r>
      </w:del>
      <w:ins w:id="2" w:author="Gabriel Nakamura" w:date="2021-04-05T18:35:00Z">
        <w:r w:rsidR="004D7CF0">
          <w:rPr>
            <w:rFonts w:cs="Times New Roman"/>
          </w:rPr>
          <w:t xml:space="preserve">finned-ray </w:t>
        </w:r>
      </w:ins>
      <w:r w:rsidRPr="00BC4063">
        <w:rPr>
          <w:rFonts w:cs="Times New Roman"/>
        </w:rPr>
        <w:t>fish</w:t>
      </w:r>
      <w:r w:rsidR="00EE23D5">
        <w:rPr>
          <w:rFonts w:cs="Times New Roman"/>
        </w:rPr>
        <w:t>es</w:t>
      </w:r>
    </w:p>
    <w:p w14:paraId="0D35BAAD" w14:textId="626D36FA" w:rsidR="00E443FE" w:rsidRPr="00B13047" w:rsidRDefault="00E443FE" w:rsidP="00B80C8B">
      <w:pPr>
        <w:rPr>
          <w:rFonts w:cs="Times New Roman"/>
          <w:lang w:val="pt-BR"/>
        </w:rPr>
      </w:pPr>
      <w:proofErr w:type="spellStart"/>
      <w:r w:rsidRPr="00B13047">
        <w:rPr>
          <w:rFonts w:cs="Times New Roman"/>
          <w:lang w:val="pt-BR"/>
        </w:rPr>
        <w:t>Authors</w:t>
      </w:r>
      <w:proofErr w:type="spellEnd"/>
      <w:r w:rsidRPr="00B13047">
        <w:rPr>
          <w:rFonts w:cs="Times New Roman"/>
          <w:lang w:val="pt-BR"/>
        </w:rPr>
        <w:t>: Gabriel Nakamura</w:t>
      </w:r>
      <w:r w:rsidR="000C1D0E" w:rsidRPr="00B13047">
        <w:rPr>
          <w:rFonts w:cs="Times New Roman"/>
          <w:vertAlign w:val="superscript"/>
          <w:lang w:val="pt-BR"/>
        </w:rPr>
        <w:t>1</w:t>
      </w:r>
      <w:r w:rsidR="00ED2AEB" w:rsidRPr="00B13047">
        <w:rPr>
          <w:rFonts w:cs="Times New Roman"/>
          <w:vertAlign w:val="superscript"/>
          <w:lang w:val="pt-BR"/>
        </w:rPr>
        <w:t xml:space="preserve">, </w:t>
      </w:r>
      <w:r w:rsidR="000C1D0E" w:rsidRPr="00B13047">
        <w:rPr>
          <w:rFonts w:cs="Times New Roman"/>
          <w:vertAlign w:val="superscript"/>
          <w:lang w:val="pt-BR"/>
        </w:rPr>
        <w:t>2</w:t>
      </w:r>
      <w:r w:rsidR="00ED2AEB" w:rsidRPr="00B13047">
        <w:rPr>
          <w:rFonts w:cs="Times New Roman"/>
          <w:vertAlign w:val="superscript"/>
          <w:lang w:val="pt-BR"/>
        </w:rPr>
        <w:t xml:space="preserve">, </w:t>
      </w:r>
      <w:r w:rsidR="000C1D0E" w:rsidRPr="00B13047">
        <w:rPr>
          <w:rFonts w:cs="Times New Roman"/>
          <w:vertAlign w:val="superscript"/>
          <w:lang w:val="pt-BR"/>
        </w:rPr>
        <w:t>*</w:t>
      </w:r>
      <w:r w:rsidRPr="00B13047">
        <w:rPr>
          <w:rFonts w:cs="Times New Roman"/>
          <w:lang w:val="pt-BR"/>
        </w:rPr>
        <w:t>, Aline Richter</w:t>
      </w:r>
      <w:r w:rsidR="000C1D0E" w:rsidRPr="00B13047">
        <w:rPr>
          <w:rFonts w:cs="Times New Roman"/>
          <w:vertAlign w:val="superscript"/>
          <w:lang w:val="pt-BR"/>
        </w:rPr>
        <w:t>1</w:t>
      </w:r>
      <w:r w:rsidRPr="00B13047">
        <w:rPr>
          <w:rFonts w:cs="Times New Roman"/>
          <w:lang w:val="pt-BR"/>
        </w:rPr>
        <w:t>, Bruno E. Soares</w:t>
      </w:r>
      <w:r w:rsidR="008004C3" w:rsidRPr="00B13047">
        <w:rPr>
          <w:rFonts w:cs="Times New Roman"/>
          <w:vertAlign w:val="superscript"/>
          <w:lang w:val="pt-BR"/>
        </w:rPr>
        <w:t>3</w:t>
      </w:r>
    </w:p>
    <w:p w14:paraId="54190918" w14:textId="45428C04" w:rsidR="00E443FE" w:rsidRPr="00B13047" w:rsidRDefault="000C1D0E" w:rsidP="000C1D0E">
      <w:pPr>
        <w:rPr>
          <w:rFonts w:cs="Times New Roman"/>
          <w:lang w:val="pt-BR"/>
        </w:rPr>
      </w:pPr>
      <w:r w:rsidRPr="00B13047">
        <w:rPr>
          <w:rFonts w:cs="Times New Roman"/>
          <w:lang w:val="pt-BR"/>
        </w:rPr>
        <w:t>1 – Universidade Federal do Rio Grande do Sul, Departamento de Ecologia</w:t>
      </w:r>
      <w:r w:rsidR="00F95F90" w:rsidRPr="00B13047">
        <w:rPr>
          <w:rFonts w:cs="Times New Roman"/>
          <w:lang w:val="pt-BR"/>
        </w:rPr>
        <w:t xml:space="preserve">, Bento Gonçalves </w:t>
      </w:r>
      <w:proofErr w:type="spellStart"/>
      <w:r w:rsidR="00F95F90" w:rsidRPr="00B13047">
        <w:rPr>
          <w:rFonts w:cs="Times New Roman"/>
          <w:lang w:val="pt-BR"/>
        </w:rPr>
        <w:t>Avenue</w:t>
      </w:r>
      <w:proofErr w:type="spellEnd"/>
      <w:r w:rsidR="00F95F90" w:rsidRPr="00B13047">
        <w:rPr>
          <w:rFonts w:cs="Times New Roman"/>
          <w:lang w:val="pt-BR"/>
        </w:rPr>
        <w:t xml:space="preserve">, 9500, CP </w:t>
      </w:r>
    </w:p>
    <w:p w14:paraId="1C3210AA" w14:textId="519A1931" w:rsidR="00E443FE" w:rsidRDefault="00ED2AEB" w:rsidP="00B80C8B">
      <w:pPr>
        <w:rPr>
          <w:rFonts w:cs="Times New Roman"/>
        </w:rPr>
      </w:pPr>
      <w:r>
        <w:rPr>
          <w:rFonts w:cs="Times New Roman"/>
        </w:rPr>
        <w:t>2 – INCT Ecology, Evolution and Biodiversity Conservation</w:t>
      </w:r>
    </w:p>
    <w:p w14:paraId="1FC55E65" w14:textId="40F04F1D" w:rsidR="008004C3" w:rsidRPr="00B13047" w:rsidRDefault="008004C3" w:rsidP="00B80C8B">
      <w:pPr>
        <w:rPr>
          <w:rFonts w:cs="Times New Roman"/>
          <w:lang w:val="pt-BR"/>
        </w:rPr>
      </w:pPr>
      <w:r w:rsidRPr="00B13047">
        <w:rPr>
          <w:rFonts w:cs="Times New Roman"/>
          <w:lang w:val="pt-BR"/>
        </w:rPr>
        <w:t>3 – Universidade Federal do Rio de Janeiro</w:t>
      </w:r>
    </w:p>
    <w:p w14:paraId="5E17DA22" w14:textId="38F101D8" w:rsidR="008004C3" w:rsidRPr="00BC4063" w:rsidRDefault="008004C3" w:rsidP="00B80C8B">
      <w:pPr>
        <w:rPr>
          <w:rFonts w:cs="Times New Roman"/>
        </w:rPr>
      </w:pPr>
      <w:r>
        <w:rPr>
          <w:rFonts w:cs="Times New Roman"/>
        </w:rPr>
        <w:t>*correspondence author: gabriel.nakamura.souza@gmail.com</w:t>
      </w:r>
    </w:p>
    <w:p w14:paraId="2FDFA902" w14:textId="2F91EC6F" w:rsidR="00E443FE" w:rsidRDefault="00E443FE" w:rsidP="00B80C8B">
      <w:pPr>
        <w:rPr>
          <w:rFonts w:cs="Times New Roman"/>
        </w:rPr>
      </w:pPr>
      <w:r w:rsidRPr="00BC4063">
        <w:rPr>
          <w:rFonts w:cs="Times New Roman"/>
        </w:rPr>
        <w:br w:type="page"/>
      </w:r>
    </w:p>
    <w:p w14:paraId="0C2828E2" w14:textId="7D523EAB" w:rsidR="00EF0F06" w:rsidRDefault="00EF0F06" w:rsidP="000454F7">
      <w:pPr>
        <w:pStyle w:val="Ttulo1"/>
      </w:pPr>
      <w:r>
        <w:lastRenderedPageBreak/>
        <w:t>Abstract</w:t>
      </w:r>
    </w:p>
    <w:p w14:paraId="2474C10D" w14:textId="7930E9D3" w:rsidR="00C4202C" w:rsidRDefault="000F0EC0" w:rsidP="00B80C8B">
      <w:pPr>
        <w:rPr>
          <w:rFonts w:cs="Times New Roman"/>
        </w:rPr>
      </w:pPr>
      <w:r>
        <w:rPr>
          <w:rFonts w:cs="Times New Roman"/>
        </w:rPr>
        <w:t xml:space="preserve">1 – Phylogenies comprises an </w:t>
      </w:r>
      <w:r w:rsidR="006303CD">
        <w:rPr>
          <w:rFonts w:cs="Times New Roman"/>
        </w:rPr>
        <w:t xml:space="preserve">essential source of information for evolutionary and ecological studies. They allow to investigate </w:t>
      </w:r>
      <w:r w:rsidR="00A65458">
        <w:rPr>
          <w:rFonts w:cs="Times New Roman"/>
        </w:rPr>
        <w:t>hypothesis from trait pattern</w:t>
      </w:r>
      <w:r w:rsidR="00514BCE">
        <w:rPr>
          <w:rFonts w:cs="Times New Roman"/>
        </w:rPr>
        <w:t>s</w:t>
      </w:r>
      <w:r w:rsidR="00A65458">
        <w:rPr>
          <w:rFonts w:cs="Times New Roman"/>
        </w:rPr>
        <w:t xml:space="preserve"> evolution to the relationship among evolutionary diversity and ecosystem functioning</w:t>
      </w:r>
      <w:r w:rsidR="00C4202C">
        <w:rPr>
          <w:rFonts w:cs="Times New Roman"/>
        </w:rPr>
        <w:t xml:space="preserve">. However, for some groups, like fishes, </w:t>
      </w:r>
      <w:del w:id="3" w:author="Gabriel Nakamura" w:date="2021-04-23T13:45:00Z">
        <w:r w:rsidR="00A07C42" w:rsidDel="00055D3F">
          <w:rPr>
            <w:rFonts w:cs="Times New Roman"/>
          </w:rPr>
          <w:delText xml:space="preserve">get </w:delText>
        </w:r>
      </w:del>
      <w:ins w:id="4" w:author="Gabriel Nakamura" w:date="2021-04-23T13:45:00Z">
        <w:r w:rsidR="00055D3F">
          <w:rPr>
            <w:rFonts w:cs="Times New Roman"/>
          </w:rPr>
          <w:t>obtain</w:t>
        </w:r>
        <w:r w:rsidR="00055D3F">
          <w:rPr>
            <w:rFonts w:cs="Times New Roman"/>
          </w:rPr>
          <w:t xml:space="preserve"> </w:t>
        </w:r>
      </w:ins>
      <w:r w:rsidR="00C4202C">
        <w:rPr>
          <w:rFonts w:cs="Times New Roman"/>
        </w:rPr>
        <w:t xml:space="preserve">a phylogenetic hypothesis </w:t>
      </w:r>
      <w:r w:rsidR="002A1A4B">
        <w:rPr>
          <w:rFonts w:cs="Times New Roman"/>
        </w:rPr>
        <w:t>that include all species of interest</w:t>
      </w:r>
      <w:r w:rsidR="00A07C42">
        <w:rPr>
          <w:rFonts w:cs="Times New Roman"/>
        </w:rPr>
        <w:t xml:space="preserve"> in a local</w:t>
      </w:r>
      <w:ins w:id="5" w:author="Gabriel Nakamura" w:date="2021-04-23T13:45:00Z">
        <w:r w:rsidR="00055D3F">
          <w:rPr>
            <w:rFonts w:cs="Times New Roman"/>
          </w:rPr>
          <w:t xml:space="preserve"> ass</w:t>
        </w:r>
      </w:ins>
      <w:ins w:id="6" w:author="Gabriel Nakamura" w:date="2021-04-23T13:46:00Z">
        <w:r w:rsidR="00055D3F">
          <w:rPr>
            <w:rFonts w:cs="Times New Roman"/>
          </w:rPr>
          <w:t>emblage</w:t>
        </w:r>
      </w:ins>
      <w:r w:rsidR="002A1A4B">
        <w:rPr>
          <w:rFonts w:cs="Times New Roman"/>
        </w:rPr>
        <w:t xml:space="preserve"> </w:t>
      </w:r>
      <w:r w:rsidR="00A07C42">
        <w:rPr>
          <w:rFonts w:cs="Times New Roman"/>
        </w:rPr>
        <w:t xml:space="preserve">can be a </w:t>
      </w:r>
      <w:r w:rsidR="002A1A4B">
        <w:rPr>
          <w:rFonts w:cs="Times New Roman"/>
        </w:rPr>
        <w:t xml:space="preserve">difficult task, </w:t>
      </w:r>
      <w:r w:rsidR="00650853">
        <w:rPr>
          <w:rFonts w:cs="Times New Roman"/>
        </w:rPr>
        <w:t>hindering studies involving this group</w:t>
      </w:r>
      <w:r w:rsidR="00A07C42">
        <w:rPr>
          <w:rFonts w:cs="Times New Roman"/>
        </w:rPr>
        <w:t xml:space="preserve">, mainly in </w:t>
      </w:r>
      <w:del w:id="7" w:author="Gabriel Nakamura" w:date="2021-04-14T16:27:00Z">
        <w:r w:rsidR="00A07C42" w:rsidDel="00BA0262">
          <w:rPr>
            <w:rFonts w:cs="Times New Roman"/>
          </w:rPr>
          <w:delText xml:space="preserve">Neotropical </w:delText>
        </w:r>
      </w:del>
      <w:ins w:id="8" w:author="Gabriel Nakamura" w:date="2021-04-14T16:27:00Z">
        <w:r w:rsidR="00BA0262">
          <w:rPr>
            <w:rFonts w:cs="Times New Roman"/>
          </w:rPr>
          <w:t>tropi</w:t>
        </w:r>
      </w:ins>
      <w:ins w:id="9" w:author="Gabriel Nakamura" w:date="2021-04-14T16:28:00Z">
        <w:r w:rsidR="00BA0262">
          <w:rPr>
            <w:rFonts w:cs="Times New Roman"/>
          </w:rPr>
          <w:t>cal</w:t>
        </w:r>
      </w:ins>
      <w:ins w:id="10" w:author="Gabriel Nakamura" w:date="2021-04-14T16:27:00Z">
        <w:r w:rsidR="00BA0262">
          <w:rPr>
            <w:rFonts w:cs="Times New Roman"/>
          </w:rPr>
          <w:t xml:space="preserve"> </w:t>
        </w:r>
      </w:ins>
      <w:r w:rsidR="00A07C42">
        <w:rPr>
          <w:rFonts w:cs="Times New Roman"/>
        </w:rPr>
        <w:t>region.</w:t>
      </w:r>
    </w:p>
    <w:p w14:paraId="573B2B31" w14:textId="511F20F0" w:rsidR="00EF0F06" w:rsidRDefault="00C4202C" w:rsidP="00B80C8B">
      <w:pPr>
        <w:rPr>
          <w:rFonts w:cs="Times New Roman"/>
        </w:rPr>
      </w:pPr>
      <w:r>
        <w:rPr>
          <w:rFonts w:cs="Times New Roman"/>
        </w:rPr>
        <w:t xml:space="preserve">2 </w:t>
      </w:r>
      <w:r w:rsidR="00650853">
        <w:rPr>
          <w:rFonts w:cs="Times New Roman"/>
        </w:rPr>
        <w:t>–</w:t>
      </w:r>
      <w:r>
        <w:rPr>
          <w:rFonts w:cs="Times New Roman"/>
        </w:rPr>
        <w:t xml:space="preserve"> </w:t>
      </w:r>
      <w:r w:rsidR="00650853">
        <w:rPr>
          <w:rFonts w:cs="Times New Roman"/>
        </w:rPr>
        <w:t xml:space="preserve">In order to facilitate the obtention of phylogenetic information for bony fish in a standardized and reliable way we developed the R package </w:t>
      </w:r>
      <w:proofErr w:type="spellStart"/>
      <w:r w:rsidR="00650853">
        <w:rPr>
          <w:rFonts w:cs="Times New Roman"/>
        </w:rPr>
        <w:t>FishPhyloMaker</w:t>
      </w:r>
      <w:proofErr w:type="spellEnd"/>
      <w:r w:rsidR="00650853">
        <w:rPr>
          <w:rFonts w:cs="Times New Roman"/>
        </w:rPr>
        <w:t xml:space="preserve">. </w:t>
      </w:r>
      <w:proofErr w:type="spellStart"/>
      <w:r w:rsidR="00CC1A38">
        <w:rPr>
          <w:rFonts w:cs="Times New Roman"/>
        </w:rPr>
        <w:t>FishPhyloMaker</w:t>
      </w:r>
      <w:proofErr w:type="spellEnd"/>
      <w:r w:rsidR="00CC1A38">
        <w:rPr>
          <w:rFonts w:cs="Times New Roman"/>
        </w:rPr>
        <w:t xml:space="preserve"> automatize the </w:t>
      </w:r>
      <w:del w:id="11" w:author="Gabriel Nakamura" w:date="2021-04-14T18:00:00Z">
        <w:r w:rsidR="002A761D" w:rsidDel="00C83302">
          <w:rPr>
            <w:rFonts w:cs="Times New Roman"/>
          </w:rPr>
          <w:delText xml:space="preserve">mega-tree </w:delText>
        </w:r>
        <w:r w:rsidR="002A761D" w:rsidDel="00E51FA5">
          <w:rPr>
            <w:rFonts w:cs="Times New Roman"/>
          </w:rPr>
          <w:delText xml:space="preserve">procedure </w:delText>
        </w:r>
        <w:r w:rsidR="00D362CD" w:rsidDel="00E51FA5">
          <w:rPr>
            <w:rFonts w:cs="Times New Roman"/>
          </w:rPr>
          <w:delText>by</w:delText>
        </w:r>
        <w:r w:rsidR="002A761D" w:rsidDel="00E51FA5">
          <w:rPr>
            <w:rFonts w:cs="Times New Roman"/>
          </w:rPr>
          <w:delText xml:space="preserve"> insert</w:delText>
        </w:r>
        <w:r w:rsidR="00D362CD" w:rsidDel="00E51FA5">
          <w:rPr>
            <w:rFonts w:cs="Times New Roman"/>
          </w:rPr>
          <w:delText>ing</w:delText>
        </w:r>
        <w:r w:rsidR="002A761D" w:rsidDel="00E51FA5">
          <w:rPr>
            <w:rFonts w:cs="Times New Roman"/>
          </w:rPr>
          <w:delText xml:space="preserve"> </w:delText>
        </w:r>
      </w:del>
      <w:ins w:id="12" w:author="Gabriel Nakamura" w:date="2021-04-14T18:00:00Z">
        <w:r w:rsidR="00E51FA5">
          <w:rPr>
            <w:rFonts w:cs="Times New Roman"/>
          </w:rPr>
          <w:t xml:space="preserve">insertion </w:t>
        </w:r>
      </w:ins>
      <w:del w:id="13" w:author="Gabriel Nakamura" w:date="2021-04-14T18:08:00Z">
        <w:r w:rsidR="002A761D" w:rsidDel="00553B30">
          <w:rPr>
            <w:rFonts w:cs="Times New Roman"/>
          </w:rPr>
          <w:delText>and subset</w:delText>
        </w:r>
        <w:r w:rsidR="00D362CD" w:rsidDel="00553B30">
          <w:rPr>
            <w:rFonts w:cs="Times New Roman"/>
          </w:rPr>
          <w:delText>ting</w:delText>
        </w:r>
      </w:del>
      <w:ins w:id="14" w:author="Gabriel Nakamura" w:date="2021-04-14T18:00:00Z">
        <w:r w:rsidR="00E51FA5">
          <w:rPr>
            <w:rFonts w:cs="Times New Roman"/>
          </w:rPr>
          <w:t>procedure of</w:t>
        </w:r>
      </w:ins>
      <w:r w:rsidR="002A761D">
        <w:rPr>
          <w:rFonts w:cs="Times New Roman"/>
        </w:rPr>
        <w:t xml:space="preserve"> </w:t>
      </w:r>
      <w:ins w:id="15" w:author="Gabriel Nakamura" w:date="2021-04-14T18:00:00Z">
        <w:r w:rsidR="00E51FA5">
          <w:rPr>
            <w:rFonts w:cs="Times New Roman"/>
          </w:rPr>
          <w:t xml:space="preserve">absent </w:t>
        </w:r>
      </w:ins>
      <w:ins w:id="16" w:author="Gabriel Nakamura" w:date="2021-04-14T18:08:00Z">
        <w:r w:rsidR="00553B30">
          <w:rPr>
            <w:rFonts w:cs="Times New Roman"/>
          </w:rPr>
          <w:t xml:space="preserve">species </w:t>
        </w:r>
      </w:ins>
      <w:ins w:id="17" w:author="Gabriel Nakamura" w:date="2021-04-23T13:46:00Z">
        <w:r w:rsidR="00055D3F">
          <w:rPr>
            <w:rFonts w:cs="Times New Roman"/>
          </w:rPr>
          <w:t xml:space="preserve">using </w:t>
        </w:r>
      </w:ins>
      <w:ins w:id="18" w:author="Gabriel Nakamura" w:date="2021-04-14T18:01:00Z">
        <w:r w:rsidR="00C20381">
          <w:rPr>
            <w:rFonts w:cs="Times New Roman"/>
          </w:rPr>
          <w:t xml:space="preserve">the most comprehensive </w:t>
        </w:r>
        <w:r w:rsidR="005F756B">
          <w:rPr>
            <w:rFonts w:cs="Times New Roman"/>
          </w:rPr>
          <w:t xml:space="preserve">phylogeny </w:t>
        </w:r>
      </w:ins>
      <w:ins w:id="19" w:author="Gabriel Nakamura" w:date="2021-04-14T18:02:00Z">
        <w:r w:rsidR="005F756B">
          <w:rPr>
            <w:rFonts w:cs="Times New Roman"/>
          </w:rPr>
          <w:t>of finned-ray fishes</w:t>
        </w:r>
      </w:ins>
      <w:ins w:id="20" w:author="Gabriel Nakamura" w:date="2021-04-23T13:46:00Z">
        <w:r w:rsidR="00055D3F">
          <w:rPr>
            <w:rFonts w:cs="Times New Roman"/>
          </w:rPr>
          <w:t xml:space="preserve"> as a backbone</w:t>
        </w:r>
      </w:ins>
      <w:del w:id="21" w:author="Gabriel Nakamura" w:date="2021-04-14T18:01:00Z">
        <w:r w:rsidR="00A27D63" w:rsidDel="005F756B">
          <w:rPr>
            <w:rFonts w:cs="Times New Roman"/>
          </w:rPr>
          <w:delText xml:space="preserve">fish </w:delText>
        </w:r>
        <w:r w:rsidR="002A761D" w:rsidDel="005F756B">
          <w:rPr>
            <w:rFonts w:cs="Times New Roman"/>
          </w:rPr>
          <w:delText xml:space="preserve">species </w:delText>
        </w:r>
        <w:r w:rsidR="00A27D63" w:rsidDel="005F756B">
          <w:rPr>
            <w:rFonts w:cs="Times New Roman"/>
          </w:rPr>
          <w:delText>taking as the</w:delText>
        </w:r>
      </w:del>
      <w:del w:id="22" w:author="Gabriel Nakamura" w:date="2021-04-14T18:02:00Z">
        <w:r w:rsidR="00A27D63" w:rsidDel="005F756B">
          <w:rPr>
            <w:rFonts w:cs="Times New Roman"/>
          </w:rPr>
          <w:delText xml:space="preserve"> </w:delText>
        </w:r>
      </w:del>
      <w:del w:id="23" w:author="Gabriel Nakamura" w:date="2021-04-14T18:01:00Z">
        <w:r w:rsidR="00A27D63" w:rsidDel="005F756B">
          <w:rPr>
            <w:rFonts w:cs="Times New Roman"/>
          </w:rPr>
          <w:delText>backbone phylogeny</w:delText>
        </w:r>
        <w:r w:rsidR="002A761D" w:rsidDel="005F756B">
          <w:rPr>
            <w:rFonts w:cs="Times New Roman"/>
          </w:rPr>
          <w:delText xml:space="preserve"> </w:delText>
        </w:r>
      </w:del>
      <w:del w:id="24" w:author="Gabriel Nakamura" w:date="2021-04-14T18:02:00Z">
        <w:r w:rsidR="002A761D" w:rsidDel="005F756B">
          <w:rPr>
            <w:rFonts w:cs="Times New Roman"/>
          </w:rPr>
          <w:delText xml:space="preserve">the most inclusive phylogenetic hypothesis for </w:delText>
        </w:r>
        <w:r w:rsidR="00A27D63" w:rsidDel="005F756B">
          <w:rPr>
            <w:rFonts w:cs="Times New Roman"/>
          </w:rPr>
          <w:delText>fishes</w:delText>
        </w:r>
      </w:del>
      <w:r w:rsidR="009B2207">
        <w:rPr>
          <w:rFonts w:cs="Times New Roman"/>
        </w:rPr>
        <w:t xml:space="preserve">. The insertion is made </w:t>
      </w:r>
      <w:del w:id="25" w:author="Gabriel Nakamura" w:date="2021-04-23T13:47:00Z">
        <w:r w:rsidR="009B2207" w:rsidDel="00530727">
          <w:rPr>
            <w:rFonts w:cs="Times New Roman"/>
          </w:rPr>
          <w:delText xml:space="preserve">through </w:delText>
        </w:r>
        <w:r w:rsidR="00FB3026" w:rsidDel="00530727">
          <w:rPr>
            <w:rFonts w:cs="Times New Roman"/>
          </w:rPr>
          <w:delText xml:space="preserve">a </w:delText>
        </w:r>
        <w:r w:rsidR="009B2207" w:rsidDel="00530727">
          <w:rPr>
            <w:rFonts w:cs="Times New Roman"/>
          </w:rPr>
          <w:delText>sequential</w:delText>
        </w:r>
      </w:del>
      <w:ins w:id="26" w:author="Gabriel Nakamura" w:date="2021-04-23T13:47:00Z">
        <w:r w:rsidR="00530727">
          <w:rPr>
            <w:rFonts w:cs="Times New Roman"/>
          </w:rPr>
          <w:t xml:space="preserve">sequentially, following the taxonomy hierarchy of species and the user can choose if </w:t>
        </w:r>
        <w:r w:rsidR="00B95A79">
          <w:rPr>
            <w:rFonts w:cs="Times New Roman"/>
          </w:rPr>
          <w:t xml:space="preserve">the insertion will be done </w:t>
        </w:r>
      </w:ins>
      <w:del w:id="27" w:author="Gabriel Nakamura" w:date="2021-04-23T13:47:00Z">
        <w:r w:rsidR="009B2207" w:rsidDel="00B95A79">
          <w:rPr>
            <w:rFonts w:cs="Times New Roman"/>
          </w:rPr>
          <w:delText xml:space="preserve"> and </w:delText>
        </w:r>
      </w:del>
      <w:ins w:id="28" w:author="Gabriel Nakamura" w:date="2021-04-14T18:09:00Z">
        <w:r w:rsidR="001E1FA1">
          <w:rPr>
            <w:rFonts w:cs="Times New Roman"/>
          </w:rPr>
          <w:t xml:space="preserve">through an </w:t>
        </w:r>
      </w:ins>
      <w:r w:rsidR="009B2207">
        <w:rPr>
          <w:rFonts w:cs="Times New Roman"/>
        </w:rPr>
        <w:t>interactive procedure</w:t>
      </w:r>
      <w:ins w:id="29" w:author="Gabriel Nakamura" w:date="2021-04-23T13:47:00Z">
        <w:r w:rsidR="00B95A79">
          <w:rPr>
            <w:rFonts w:cs="Times New Roman"/>
          </w:rPr>
          <w:t xml:space="preserve"> or automatic</w:t>
        </w:r>
      </w:ins>
      <w:ins w:id="30" w:author="Gabriel Nakamura" w:date="2021-04-23T13:48:00Z">
        <w:r w:rsidR="00920A9F">
          <w:rPr>
            <w:rFonts w:cs="Times New Roman"/>
          </w:rPr>
          <w:t>ally,</w:t>
        </w:r>
      </w:ins>
      <w:r w:rsidR="009B2207">
        <w:rPr>
          <w:rFonts w:cs="Times New Roman"/>
        </w:rPr>
        <w:t xml:space="preserve"> </w:t>
      </w:r>
      <w:del w:id="31" w:author="Gabriel Nakamura" w:date="2021-04-23T13:48:00Z">
        <w:r w:rsidR="009712F2" w:rsidDel="00920A9F">
          <w:rPr>
            <w:rFonts w:cs="Times New Roman"/>
          </w:rPr>
          <w:delText>that facilitate</w:delText>
        </w:r>
      </w:del>
      <w:ins w:id="32" w:author="Gabriel Nakamura" w:date="2021-04-23T13:48:00Z">
        <w:r w:rsidR="00920A9F">
          <w:rPr>
            <w:rFonts w:cs="Times New Roman"/>
          </w:rPr>
          <w:t xml:space="preserve">facilitating the use of </w:t>
        </w:r>
      </w:ins>
      <w:proofErr w:type="spellStart"/>
      <w:ins w:id="33" w:author="Gabriel Nakamura" w:date="2021-04-23T13:49:00Z">
        <w:r w:rsidR="00920A9F">
          <w:rPr>
            <w:rFonts w:cs="Times New Roman"/>
          </w:rPr>
          <w:t>FishPhyloMaker</w:t>
        </w:r>
        <w:proofErr w:type="spellEnd"/>
        <w:r w:rsidR="00920A9F">
          <w:rPr>
            <w:rFonts w:cs="Times New Roman"/>
          </w:rPr>
          <w:t xml:space="preserve"> package</w:t>
        </w:r>
      </w:ins>
      <w:del w:id="34" w:author="Gabriel Nakamura" w:date="2021-04-23T13:49:00Z">
        <w:r w:rsidR="009712F2" w:rsidDel="00920A9F">
          <w:rPr>
            <w:rFonts w:cs="Times New Roman"/>
          </w:rPr>
          <w:delText xml:space="preserve"> its use</w:delText>
        </w:r>
      </w:del>
      <w:r w:rsidR="009712F2">
        <w:rPr>
          <w:rFonts w:cs="Times New Roman"/>
        </w:rPr>
        <w:t xml:space="preserve"> by non-specialists </w:t>
      </w:r>
      <w:r w:rsidR="00FC6242">
        <w:rPr>
          <w:rFonts w:cs="Times New Roman"/>
        </w:rPr>
        <w:t>in the group</w:t>
      </w:r>
      <w:del w:id="35" w:author="Gabriel Nakamura" w:date="2021-04-14T18:02:00Z">
        <w:r w:rsidR="00243C75" w:rsidDel="008D6790">
          <w:rPr>
            <w:rFonts w:cs="Times New Roman"/>
          </w:rPr>
          <w:delText>.</w:delText>
        </w:r>
      </w:del>
      <w:ins w:id="36" w:author="Gabriel Nakamura" w:date="2021-04-23T13:49:00Z">
        <w:r w:rsidR="006C3AC5">
          <w:rPr>
            <w:rFonts w:cs="Times New Roman"/>
          </w:rPr>
          <w:t>.</w:t>
        </w:r>
      </w:ins>
    </w:p>
    <w:p w14:paraId="1DF67C3A" w14:textId="78AE73D9" w:rsidR="00F22355" w:rsidRDefault="00F22355" w:rsidP="00B80C8B">
      <w:pPr>
        <w:rPr>
          <w:rFonts w:cs="Times New Roman"/>
        </w:rPr>
      </w:pPr>
      <w:r>
        <w:rPr>
          <w:rFonts w:cs="Times New Roman"/>
        </w:rPr>
        <w:t>3 –</w:t>
      </w:r>
      <w:del w:id="37" w:author="Gabriel Nakamura" w:date="2021-04-14T18:10:00Z">
        <w:r w:rsidDel="001C118F">
          <w:rPr>
            <w:rFonts w:cs="Times New Roman"/>
          </w:rPr>
          <w:delText xml:space="preserve"> Here </w:delText>
        </w:r>
      </w:del>
      <w:ins w:id="38" w:author="Gabriel Nakamura" w:date="2021-04-14T18:10:00Z">
        <w:r w:rsidR="001C118F">
          <w:rPr>
            <w:rFonts w:cs="Times New Roman"/>
          </w:rPr>
          <w:t xml:space="preserve"> W</w:t>
        </w:r>
      </w:ins>
      <w:del w:id="39" w:author="Gabriel Nakamura" w:date="2021-04-14T18:10:00Z">
        <w:r w:rsidDel="001C118F">
          <w:rPr>
            <w:rFonts w:cs="Times New Roman"/>
          </w:rPr>
          <w:delText>w</w:delText>
        </w:r>
      </w:del>
      <w:r>
        <w:rPr>
          <w:rFonts w:cs="Times New Roman"/>
        </w:rPr>
        <w:t xml:space="preserve">e presented the main functions of </w:t>
      </w:r>
      <w:proofErr w:type="spellStart"/>
      <w:r>
        <w:rPr>
          <w:rFonts w:cs="Times New Roman"/>
        </w:rPr>
        <w:t>FishPhyloMaker</w:t>
      </w:r>
      <w:proofErr w:type="spellEnd"/>
      <w:r>
        <w:rPr>
          <w:rFonts w:cs="Times New Roman"/>
        </w:rPr>
        <w:t xml:space="preserve"> package</w:t>
      </w:r>
      <w:ins w:id="40" w:author="Gabriel Nakamura" w:date="2021-04-23T13:52:00Z">
        <w:r w:rsidR="00AE5CF5">
          <w:rPr>
            <w:rFonts w:cs="Times New Roman"/>
          </w:rPr>
          <w:t xml:space="preserve">, </w:t>
        </w:r>
        <w:proofErr w:type="spellStart"/>
        <w:r w:rsidR="00AE5CF5">
          <w:rPr>
            <w:rFonts w:cs="Times New Roman"/>
          </w:rPr>
          <w:t>FishTaxaMaker</w:t>
        </w:r>
        <w:proofErr w:type="spellEnd"/>
        <w:r w:rsidR="00AE5CF5">
          <w:rPr>
            <w:rFonts w:cs="Times New Roman"/>
          </w:rPr>
          <w:t xml:space="preserve"> and </w:t>
        </w:r>
        <w:proofErr w:type="spellStart"/>
        <w:proofErr w:type="gramStart"/>
        <w:r w:rsidR="00AE5CF5">
          <w:rPr>
            <w:rFonts w:cs="Times New Roman"/>
          </w:rPr>
          <w:t>FishPhyloMaker</w:t>
        </w:r>
        <w:proofErr w:type="spellEnd"/>
        <w:r w:rsidR="00AE5CF5">
          <w:rPr>
            <w:rFonts w:cs="Times New Roman"/>
          </w:rPr>
          <w:t>(</w:t>
        </w:r>
        <w:proofErr w:type="gramEnd"/>
        <w:r w:rsidR="00AE5CF5">
          <w:rPr>
            <w:rFonts w:cs="Times New Roman"/>
          </w:rPr>
          <w:t>)</w:t>
        </w:r>
      </w:ins>
      <w:ins w:id="41" w:author="Gabriel Nakamura" w:date="2021-04-23T13:51:00Z">
        <w:r w:rsidR="00AE5CF5">
          <w:rPr>
            <w:rFonts w:cs="Times New Roman"/>
          </w:rPr>
          <w:t>, that together allows for the assessment of vali</w:t>
        </w:r>
      </w:ins>
      <w:ins w:id="42" w:author="Gabriel Nakamura" w:date="2021-04-23T13:52:00Z">
        <w:r w:rsidR="00AE5CF5">
          <w:rPr>
            <w:rFonts w:cs="Times New Roman"/>
          </w:rPr>
          <w:t>dity of species names</w:t>
        </w:r>
      </w:ins>
      <w:r w:rsidR="00FB3026">
        <w:rPr>
          <w:rFonts w:cs="Times New Roman"/>
        </w:rPr>
        <w:t xml:space="preserve"> </w:t>
      </w:r>
      <w:del w:id="43" w:author="Gabriel Nakamura" w:date="2021-04-23T13:52:00Z">
        <w:r w:rsidR="00FB3026" w:rsidDel="00AE5CF5">
          <w:rPr>
            <w:rFonts w:cs="Times New Roman"/>
          </w:rPr>
          <w:delText>and demonstrated how</w:delText>
        </w:r>
      </w:del>
      <w:ins w:id="44" w:author="Gabriel Nakamura" w:date="2021-04-23T13:52:00Z">
        <w:r w:rsidR="00AE5CF5">
          <w:rPr>
            <w:rFonts w:cs="Times New Roman"/>
          </w:rPr>
          <w:t>and generate</w:t>
        </w:r>
      </w:ins>
      <w:r w:rsidR="00FB3026">
        <w:rPr>
          <w:rFonts w:cs="Times New Roman"/>
        </w:rPr>
        <w:t xml:space="preserve"> dated phylogenies </w:t>
      </w:r>
      <w:del w:id="45" w:author="Gabriel Nakamura" w:date="2021-04-23T13:52:00Z">
        <w:r w:rsidR="00FB3026" w:rsidDel="00AE5CF5">
          <w:rPr>
            <w:rFonts w:cs="Times New Roman"/>
          </w:rPr>
          <w:delText xml:space="preserve">can be easily generated </w:delText>
        </w:r>
      </w:del>
      <w:r w:rsidR="00FB3026">
        <w:rPr>
          <w:rFonts w:cs="Times New Roman"/>
        </w:rPr>
        <w:t>for a local pool of species</w:t>
      </w:r>
      <w:ins w:id="46" w:author="Gabriel Nakamura" w:date="2021-04-23T13:57:00Z">
        <w:r w:rsidR="00EA7602">
          <w:rPr>
            <w:rFonts w:cs="Times New Roman"/>
          </w:rPr>
          <w:t xml:space="preserve">, </w:t>
        </w:r>
      </w:ins>
      <w:ins w:id="47" w:author="Gabriel Nakamura" w:date="2021-04-23T13:58:00Z">
        <w:r w:rsidR="00801ED3">
          <w:rPr>
            <w:rFonts w:cs="Times New Roman"/>
          </w:rPr>
          <w:t>respectively</w:t>
        </w:r>
      </w:ins>
      <w:del w:id="48" w:author="Gabriel Nakamura" w:date="2021-04-14T18:10:00Z">
        <w:r w:rsidR="00DF6813" w:rsidDel="001C118F">
          <w:rPr>
            <w:rFonts w:cs="Times New Roman"/>
          </w:rPr>
          <w:delText xml:space="preserve"> of different </w:delText>
        </w:r>
        <w:r w:rsidR="00AF326F" w:rsidDel="001C118F">
          <w:rPr>
            <w:rFonts w:cs="Times New Roman"/>
          </w:rPr>
          <w:delText>sizes</w:delText>
        </w:r>
      </w:del>
      <w:r w:rsidR="00DF6813">
        <w:rPr>
          <w:rFonts w:cs="Times New Roman"/>
        </w:rPr>
        <w:t>.</w:t>
      </w:r>
      <w:r w:rsidR="00FB3026">
        <w:rPr>
          <w:rFonts w:cs="Times New Roman"/>
        </w:rPr>
        <w:t xml:space="preserve"> </w:t>
      </w:r>
      <w:r w:rsidR="00AF326F">
        <w:rPr>
          <w:rFonts w:cs="Times New Roman"/>
        </w:rPr>
        <w:t xml:space="preserve">We also show how the insertions can be mapped in the phylogenetic tree, allowing to </w:t>
      </w:r>
      <w:r w:rsidR="006A578C">
        <w:rPr>
          <w:rFonts w:cs="Times New Roman"/>
        </w:rPr>
        <w:t xml:space="preserve">identify phylogenetic gaps in the relationships of species of the local </w:t>
      </w:r>
      <w:del w:id="49" w:author="Gabriel Nakamura" w:date="2021-04-23T13:51:00Z">
        <w:r w:rsidR="006A578C" w:rsidDel="009D0DE9">
          <w:rPr>
            <w:rFonts w:cs="Times New Roman"/>
          </w:rPr>
          <w:delText>pool</w:delText>
        </w:r>
      </w:del>
      <w:ins w:id="50" w:author="Gabriel Nakamura" w:date="2021-04-23T13:51:00Z">
        <w:r w:rsidR="009D0DE9">
          <w:rPr>
            <w:rFonts w:cs="Times New Roman"/>
          </w:rPr>
          <w:t>assemblages</w:t>
        </w:r>
      </w:ins>
      <w:r w:rsidR="006A578C">
        <w:rPr>
          <w:rFonts w:cs="Times New Roman"/>
        </w:rPr>
        <w:t>.</w:t>
      </w:r>
    </w:p>
    <w:p w14:paraId="2E60E8C0" w14:textId="63FF973E" w:rsidR="00F22355" w:rsidRPr="00E056C2" w:rsidDel="00857CD2" w:rsidRDefault="001B3261" w:rsidP="00B80C8B">
      <w:pPr>
        <w:rPr>
          <w:del w:id="51" w:author="Gabriel Nakamura" w:date="2021-04-23T13:59:00Z"/>
          <w:rFonts w:cs="Times New Roman"/>
          <w:lang w:val="pt-BR"/>
          <w:rPrChange w:id="52" w:author="Gabriel Nakamura" w:date="2021-04-14T18:16:00Z">
            <w:rPr>
              <w:del w:id="53" w:author="Gabriel Nakamura" w:date="2021-04-23T13:59:00Z"/>
              <w:rFonts w:cs="Times New Roman"/>
            </w:rPr>
          </w:rPrChange>
        </w:rPr>
      </w:pPr>
      <w:r>
        <w:rPr>
          <w:rFonts w:cs="Times New Roman"/>
        </w:rPr>
        <w:t>4-</w:t>
      </w:r>
      <w:r w:rsidR="00347468">
        <w:rPr>
          <w:rFonts w:cs="Times New Roman"/>
        </w:rPr>
        <w:t xml:space="preserve"> </w:t>
      </w:r>
      <w:proofErr w:type="spellStart"/>
      <w:r w:rsidR="006A578C">
        <w:rPr>
          <w:rFonts w:cs="Times New Roman"/>
        </w:rPr>
        <w:t>FishPhyloMaker</w:t>
      </w:r>
      <w:proofErr w:type="spellEnd"/>
      <w:r w:rsidR="006A578C">
        <w:rPr>
          <w:rFonts w:cs="Times New Roman"/>
        </w:rPr>
        <w:t xml:space="preserve"> facilitate</w:t>
      </w:r>
      <w:ins w:id="54" w:author="Gabriel Nakamura" w:date="2021-04-14T18:13:00Z">
        <w:r w:rsidR="00391EDC">
          <w:rPr>
            <w:rFonts w:cs="Times New Roman"/>
          </w:rPr>
          <w:t>s</w:t>
        </w:r>
      </w:ins>
      <w:r w:rsidR="006A578C">
        <w:rPr>
          <w:rFonts w:cs="Times New Roman"/>
        </w:rPr>
        <w:t xml:space="preserve"> the generation of phylogenetic trees</w:t>
      </w:r>
      <w:ins w:id="55" w:author="Gabriel Nakamura" w:date="2021-04-14T18:14:00Z">
        <w:r w:rsidR="004F6E1D">
          <w:rPr>
            <w:rFonts w:cs="Times New Roman"/>
          </w:rPr>
          <w:t xml:space="preserve"> through a reliable and </w:t>
        </w:r>
      </w:ins>
      <w:ins w:id="56" w:author="Gabriel Nakamura" w:date="2021-04-14T18:15:00Z">
        <w:r w:rsidR="001966BE">
          <w:rPr>
            <w:rFonts w:cs="Times New Roman"/>
          </w:rPr>
          <w:t>reproducible way</w:t>
        </w:r>
      </w:ins>
      <w:r w:rsidR="006A578C">
        <w:rPr>
          <w:rFonts w:cs="Times New Roman"/>
        </w:rPr>
        <w:t xml:space="preserve"> for the most diversified group of vertebrates</w:t>
      </w:r>
      <w:ins w:id="57" w:author="Gabriel Nakamura" w:date="2021-04-14T18:15:00Z">
        <w:r w:rsidR="001966BE">
          <w:rPr>
            <w:rFonts w:cs="Times New Roman"/>
          </w:rPr>
          <w:t>. The package</w:t>
        </w:r>
      </w:ins>
      <w:del w:id="58" w:author="Gabriel Nakamura" w:date="2021-04-14T18:15:00Z">
        <w:r w:rsidR="006A578C" w:rsidDel="001966BE">
          <w:rPr>
            <w:rFonts w:cs="Times New Roman"/>
          </w:rPr>
          <w:delText>,</w:delText>
        </w:r>
      </w:del>
      <w:r w:rsidR="006A578C">
        <w:rPr>
          <w:rFonts w:cs="Times New Roman"/>
        </w:rPr>
        <w:t xml:space="preserve"> </w:t>
      </w:r>
      <w:ins w:id="59" w:author="Gabriel Nakamura" w:date="2021-04-14T18:10:00Z">
        <w:r w:rsidR="007C3340">
          <w:rPr>
            <w:rFonts w:cs="Times New Roman"/>
          </w:rPr>
          <w:t>adopt</w:t>
        </w:r>
      </w:ins>
      <w:ins w:id="60" w:author="Gabriel Nakamura" w:date="2021-04-14T18:11:00Z">
        <w:r w:rsidR="007C3340">
          <w:rPr>
            <w:rFonts w:cs="Times New Roman"/>
          </w:rPr>
          <w:t xml:space="preserve"> well known rules of insertion </w:t>
        </w:r>
      </w:ins>
      <w:r w:rsidR="006A578C">
        <w:rPr>
          <w:rFonts w:cs="Times New Roman"/>
        </w:rPr>
        <w:t xml:space="preserve">which will </w:t>
      </w:r>
      <w:r w:rsidR="008630CB">
        <w:rPr>
          <w:rFonts w:cs="Times New Roman"/>
        </w:rPr>
        <w:t xml:space="preserve">expand the range of evolutionary and ecological questions </w:t>
      </w:r>
      <w:r w:rsidR="00256674">
        <w:rPr>
          <w:rFonts w:cs="Times New Roman"/>
        </w:rPr>
        <w:t>that can be addressed using bony fishes as a study model</w:t>
      </w:r>
      <w:r w:rsidR="008B459A">
        <w:rPr>
          <w:rFonts w:cs="Times New Roman"/>
        </w:rPr>
        <w:t xml:space="preserve"> (mainly in community phylogenetic studies)</w:t>
      </w:r>
      <w:r w:rsidR="00256674">
        <w:rPr>
          <w:rFonts w:cs="Times New Roman"/>
        </w:rPr>
        <w:t xml:space="preserve">. Also, </w:t>
      </w:r>
      <w:del w:id="61" w:author="Gabriel Nakamura" w:date="2021-04-23T13:58:00Z">
        <w:r w:rsidR="00256674" w:rsidDel="00B07B0B">
          <w:rPr>
            <w:rFonts w:cs="Times New Roman"/>
          </w:rPr>
          <w:delText xml:space="preserve">the functionalities </w:delText>
        </w:r>
        <w:r w:rsidR="008B459A" w:rsidDel="00B07B0B">
          <w:rPr>
            <w:rFonts w:cs="Times New Roman"/>
          </w:rPr>
          <w:delText>allowing</w:delText>
        </w:r>
      </w:del>
      <w:ins w:id="62" w:author="Gabriel Nakamura" w:date="2021-04-23T13:58:00Z">
        <w:r w:rsidR="00B07B0B">
          <w:rPr>
            <w:rFonts w:cs="Times New Roman"/>
          </w:rPr>
          <w:t>will allow</w:t>
        </w:r>
      </w:ins>
      <w:r w:rsidR="00256674">
        <w:rPr>
          <w:rFonts w:cs="Times New Roman"/>
        </w:rPr>
        <w:t xml:space="preserve"> to identify </w:t>
      </w:r>
      <w:del w:id="63" w:author="Gabriel Nakamura" w:date="2021-04-14T18:15:00Z">
        <w:r w:rsidR="00256674" w:rsidDel="001966BE">
          <w:rPr>
            <w:rFonts w:cs="Times New Roman"/>
          </w:rPr>
          <w:delText xml:space="preserve">Darwinian </w:delText>
        </w:r>
      </w:del>
      <w:r w:rsidR="00256674">
        <w:rPr>
          <w:rFonts w:cs="Times New Roman"/>
        </w:rPr>
        <w:t>shortfalls in t</w:t>
      </w:r>
      <w:r w:rsidR="0026709D">
        <w:rPr>
          <w:rFonts w:cs="Times New Roman"/>
        </w:rPr>
        <w:t>he evolutionary relationships</w:t>
      </w:r>
      <w:ins w:id="64" w:author="Gabriel Nakamura" w:date="2021-04-14T18:15:00Z">
        <w:r w:rsidR="001966BE">
          <w:rPr>
            <w:rFonts w:cs="Times New Roman"/>
          </w:rPr>
          <w:t xml:space="preserve"> of </w:t>
        </w:r>
      </w:ins>
      <w:ins w:id="65" w:author="Gabriel Nakamura" w:date="2021-04-23T13:58:00Z">
        <w:r w:rsidR="00B07B0B">
          <w:rPr>
            <w:rFonts w:cs="Times New Roman"/>
          </w:rPr>
          <w:t xml:space="preserve">fish </w:t>
        </w:r>
      </w:ins>
      <w:ins w:id="66" w:author="Gabriel Nakamura" w:date="2021-04-14T18:15:00Z">
        <w:r w:rsidR="001966BE">
          <w:rPr>
            <w:rFonts w:cs="Times New Roman"/>
          </w:rPr>
          <w:t>species</w:t>
        </w:r>
      </w:ins>
      <w:r w:rsidR="0026709D">
        <w:rPr>
          <w:rFonts w:cs="Times New Roman"/>
        </w:rPr>
        <w:t>.</w:t>
      </w:r>
    </w:p>
    <w:p w14:paraId="6A7926FE" w14:textId="44D9C5E6" w:rsidR="00347468" w:rsidDel="00857CD2" w:rsidRDefault="00347468" w:rsidP="00B80C8B">
      <w:pPr>
        <w:rPr>
          <w:del w:id="67" w:author="Gabriel Nakamura" w:date="2021-04-23T13:59:00Z"/>
          <w:rFonts w:cs="Times New Roman"/>
        </w:rPr>
      </w:pPr>
    </w:p>
    <w:p w14:paraId="4105218D" w14:textId="13933577" w:rsidR="00347468" w:rsidRPr="00BC4063" w:rsidRDefault="00347468" w:rsidP="000454F7">
      <w:pPr>
        <w:spacing w:line="240" w:lineRule="auto"/>
        <w:rPr>
          <w:rFonts w:cs="Times New Roman"/>
        </w:rPr>
      </w:pPr>
      <w:r>
        <w:rPr>
          <w:rFonts w:cs="Times New Roman"/>
        </w:rPr>
        <w:br w:type="page"/>
      </w:r>
    </w:p>
    <w:p w14:paraId="2D6D0830" w14:textId="6DE1D41D" w:rsidR="00E443FE" w:rsidRDefault="00E443FE" w:rsidP="00286956">
      <w:pPr>
        <w:pStyle w:val="Ttulo1"/>
      </w:pPr>
      <w:r w:rsidRPr="00BC4063">
        <w:lastRenderedPageBreak/>
        <w:t>Introduction</w:t>
      </w:r>
    </w:p>
    <w:p w14:paraId="080019F4" w14:textId="01E7BEA9" w:rsidR="009604FE" w:rsidRDefault="000670D2" w:rsidP="00B80C8B">
      <w:pPr>
        <w:rPr>
          <w:rFonts w:cs="Times New Roman"/>
        </w:rPr>
      </w:pPr>
      <w:r w:rsidRPr="28063297">
        <w:rPr>
          <w:rFonts w:cs="Times New Roman"/>
        </w:rPr>
        <w:t xml:space="preserve">Phylogenies </w:t>
      </w:r>
      <w:r w:rsidR="00F07562" w:rsidRPr="28063297">
        <w:rPr>
          <w:rFonts w:cs="Times New Roman"/>
        </w:rPr>
        <w:t>have</w:t>
      </w:r>
      <w:r w:rsidR="0057539A" w:rsidRPr="28063297">
        <w:rPr>
          <w:rFonts w:cs="Times New Roman"/>
        </w:rPr>
        <w:t xml:space="preserve"> been widely </w:t>
      </w:r>
      <w:r w:rsidR="00274D3A" w:rsidRPr="28063297">
        <w:rPr>
          <w:rFonts w:cs="Times New Roman"/>
        </w:rPr>
        <w:t>used in ecology, particularly in the last 20 years</w:t>
      </w:r>
      <w:ins w:id="68" w:author="Gabriel Nakamura" w:date="2021-04-14T18:41:00Z">
        <w:r w:rsidR="00A577BF">
          <w:rPr>
            <w:rFonts w:cs="Times New Roman"/>
          </w:rPr>
          <w:t>,</w:t>
        </w:r>
      </w:ins>
      <w:r w:rsidR="00274D3A" w:rsidRPr="28063297">
        <w:rPr>
          <w:rFonts w:cs="Times New Roman"/>
        </w:rPr>
        <w:t xml:space="preserve"> </w:t>
      </w:r>
      <w:del w:id="69" w:author="Gabriel Nakamura" w:date="2021-04-14T18:43:00Z">
        <w:r w:rsidR="00274D3A" w:rsidRPr="28063297" w:rsidDel="00C430B3">
          <w:rPr>
            <w:rFonts w:cs="Times New Roman"/>
          </w:rPr>
          <w:delText xml:space="preserve">with </w:delText>
        </w:r>
      </w:del>
      <w:ins w:id="70" w:author="Gabriel Nakamura" w:date="2021-04-14T18:43:00Z">
        <w:r w:rsidR="00C430B3">
          <w:rPr>
            <w:rFonts w:cs="Times New Roman"/>
          </w:rPr>
          <w:t>mainly due to</w:t>
        </w:r>
        <w:r w:rsidR="00C430B3" w:rsidRPr="28063297">
          <w:rPr>
            <w:rFonts w:cs="Times New Roman"/>
          </w:rPr>
          <w:t xml:space="preserve"> </w:t>
        </w:r>
      </w:ins>
      <w:r w:rsidR="00274D3A" w:rsidRPr="28063297">
        <w:rPr>
          <w:rFonts w:cs="Times New Roman"/>
        </w:rPr>
        <w:t xml:space="preserve">the development of </w:t>
      </w:r>
      <w:r w:rsidR="00263103" w:rsidRPr="28063297">
        <w:rPr>
          <w:rFonts w:cs="Times New Roman"/>
        </w:rPr>
        <w:t>theoretical frameworks (</w:t>
      </w:r>
      <w:r w:rsidR="00263103" w:rsidRPr="28063297">
        <w:rPr>
          <w:rFonts w:cs="Times New Roman"/>
          <w:i/>
        </w:rPr>
        <w:t>e.g.</w:t>
      </w:r>
      <w:r w:rsidR="00263103" w:rsidRPr="28063297">
        <w:rPr>
          <w:rFonts w:cs="Times New Roman"/>
        </w:rPr>
        <w:t xml:space="preserve"> </w:t>
      </w:r>
      <w:r w:rsidR="00C85C6F" w:rsidRPr="28063297">
        <w:rPr>
          <w:rFonts w:cs="Times New Roman"/>
        </w:rPr>
        <w:fldChar w:fldCharType="begin" w:fldLock="1"/>
      </w:r>
      <w:r w:rsidR="00D51236">
        <w:rPr>
          <w:rFonts w:cs="Times New Roman"/>
        </w:rPr>
        <w:instrText>ADDIN CSL_CITATION {"citationItems":[{"id":"ITEM-1","itemData":{"DOI":"10.1093/bioinformatics/btn358","ISBN":"1367-4811 (Electronic)\\r1367-4803 (Linking)","ISSN":"13674803","PMID":"18678590","abstract":"MOTIVATION: The increasing availability of phylogenetic and trait data for communities of co-occurring species has created a need for software that integrates ecological and evolutionary analyses. Capabilities: Phylocom calculates numerous metrics of phylogenetic community structure and trait similarity within communities. Hypothesis testing is implemented using several null models. Within the same framework, it measures phylogenetic signal and correlated evolution for species traits. A range of utility functions allow community and phylogenetic data manipulation, tree and trait generation, and integration into scientific workflows. Availability: Open source at: http://phylodiversity.net/phylocom/.","author":[{"dropping-particle":"","family":"Webb","given":"Campbell O.","non-dropping-particle":"","parse-names":false,"suffix":""},{"dropping-particle":"","family":"Ackerly","given":"David D.","non-dropping-particle":"","parse-names":false,"suffix":""},{"dropping-particle":"","family":"Kembel","given":"Steven W.","non-dropping-particle":"","parse-names":false,"suffix":""}],"container-title":"Bioinformatics","id":"ITEM-1","issue":"18","issued":{"date-parts":[["2008"]]},"page":"2098-2100","title":"Phylocom: Software for the analysis of phylogenetic community structure and trait evolution","type":"article-journal","volume":"24"},"uris":["http://www.mendeley.com/documents/?uuid=3505f6ae-8618-4bcc-b465-f5d62cf8193b"]}],"mendeley":{"formattedCitation":"(Webb, Ackerly, &amp; Kembel, 2008)","manualFormatting":"Webb et al. 2008","plainTextFormattedCitation":"(Webb, Ackerly, &amp; Kembel, 2008)","previouslyFormattedCitation":"(Webb, Ackerly, &amp; Kembel, 2008)"},"properties":{"noteIndex":0},"schema":"https://github.com/citation-style-language/schema/raw/master/csl-citation.json"}</w:instrText>
      </w:r>
      <w:r w:rsidR="00C85C6F" w:rsidRPr="28063297">
        <w:rPr>
          <w:rFonts w:cs="Times New Roman"/>
        </w:rPr>
        <w:fldChar w:fldCharType="separate"/>
      </w:r>
      <w:r w:rsidR="00C85C6F" w:rsidRPr="28063297">
        <w:rPr>
          <w:rFonts w:cs="Times New Roman"/>
          <w:noProof/>
        </w:rPr>
        <w:t>Webb et al. 2008</w:t>
      </w:r>
      <w:r w:rsidR="00C85C6F" w:rsidRPr="28063297">
        <w:rPr>
          <w:rFonts w:cs="Times New Roman"/>
        </w:rPr>
        <w:fldChar w:fldCharType="end"/>
      </w:r>
      <w:r w:rsidR="00BB4A89" w:rsidRPr="28063297">
        <w:rPr>
          <w:rFonts w:cs="Times New Roman"/>
        </w:rPr>
        <w:t xml:space="preserve">, </w:t>
      </w:r>
      <w:r w:rsidR="00A11724" w:rsidRPr="28063297">
        <w:rPr>
          <w:rFonts w:cs="Times New Roman"/>
        </w:rPr>
        <w:fldChar w:fldCharType="begin" w:fldLock="1"/>
      </w:r>
      <w:r w:rsidR="00D51236">
        <w:rPr>
          <w:rFonts w:cs="Times New Roman"/>
        </w:rPr>
        <w:instrText>ADDIN CSL_CITATION {"citationItems":[{"id":"ITEM-1","itemData":{"DOI":"0003-0147/85/2501-0001","author":[{"dropping-particle":"","family":"Felsenstein","given":"Joseph","non-dropping-particle":"","parse-names":false,"suffix":""}],"container-title":"The American Naturalist","id":"ITEM-1","issue":"1","issued":{"date-parts":[["1985"]]},"page":"1-15","title":"Phylogenies and the comparative method","type":"article-journal","volume":"125"},"uris":["http://www.mendeley.com/documents/?uuid=8e7979ed-9d49-49f1-894f-56b2c40edcd1"]},{"id":"ITEM-2","itemData":{"DOI":"10.1016/0006-3207(92)91201-3","ISBN":"0006-3207","ISSN":"00063207","PMID":"3124","abstract":"Protecting biological diversity with limited resources may require placing conservation priorities on different taxa. A system of priorities that reflects the value of taxonomic diversity can be achieved by setting priorities such that the subset of taxa that is protected has maximum underlying feature diversity. Such feature diversity of taxon subsets is difficult to estimate directly, but can be predicted by the cladistic/phylogenetic relationships among the taxa. In this study, a simple measure of phylogenetic diversity is defined based on cladistic information. The measure of phylogenetic diversity, PD, is contrasted with a measure of taxic diversity recently developed by Vane-Wright et al. (Biol. Conserv., 55, 1991). In re-examining reserve-selection scenarios based on a phylogeny of bumble bees (Apidae), PD produces quite different priorities for species conservation, relative to taxic diversity. The potential application of PD at levels below that of the species is then illustrated using a mtDNA phylogeny for populations of crested newts Triturus cristatus. Calculation of PD for different population subsets shows that protection of populations at either of two extremes of the geographic range of the group can significantly increase the phylogenetic diversity that is protected.","author":[{"dropping-particle":"","family":"Faith","given":"Daniel P.","non-dropping-particle":"","parse-names":false,"suffix":""}],"container-title":"Biological Conservation","id":"ITEM-2","issued":{"date-parts":[["1992"]]},"page":"1-10","title":"Conservation evaluation and phylogenetic diversity","type":"article-journal","volume":"61"},"uris":["http://www.mendeley.com/documents/?uuid=9c2e825c-9baf-4859-b1cb-3ac39486901e"]}],"mendeley":{"formattedCitation":"(Felsenstein, 1985; Faith, 1992)","manualFormatting":"Felsenstein 1985)","plainTextFormattedCitation":"(Felsenstein, 1985; Faith, 1992)","previouslyFormattedCitation":"(Felsenstein, 1985; Faith, 1992)"},"properties":{"noteIndex":0},"schema":"https://github.com/citation-style-language/schema/raw/master/csl-citation.json"}</w:instrText>
      </w:r>
      <w:r w:rsidR="00A11724" w:rsidRPr="28063297">
        <w:rPr>
          <w:rFonts w:cs="Times New Roman"/>
        </w:rPr>
        <w:fldChar w:fldCharType="separate"/>
      </w:r>
      <w:r w:rsidR="00A11724" w:rsidRPr="28063297">
        <w:rPr>
          <w:rFonts w:cs="Times New Roman"/>
          <w:noProof/>
        </w:rPr>
        <w:t>Felsenstein 1985)</w:t>
      </w:r>
      <w:r w:rsidR="00A11724" w:rsidRPr="28063297">
        <w:rPr>
          <w:rFonts w:cs="Times New Roman"/>
        </w:rPr>
        <w:fldChar w:fldCharType="end"/>
      </w:r>
      <w:ins w:id="71" w:author="Gabriel Nakamura" w:date="2021-04-14T18:42:00Z">
        <w:r w:rsidR="00A577BF">
          <w:rPr>
            <w:rFonts w:cs="Times New Roman"/>
          </w:rPr>
          <w:t>,</w:t>
        </w:r>
      </w:ins>
      <w:r w:rsidR="00263103" w:rsidRPr="28063297">
        <w:rPr>
          <w:rFonts w:cs="Times New Roman"/>
        </w:rPr>
        <w:t xml:space="preserve"> numerical methods</w:t>
      </w:r>
      <w:r w:rsidR="00BE21E5" w:rsidRPr="28063297">
        <w:rPr>
          <w:rFonts w:cs="Times New Roman"/>
        </w:rPr>
        <w:t xml:space="preserve"> and software </w:t>
      </w:r>
      <w:r w:rsidR="002414D3" w:rsidRPr="28063297">
        <w:rPr>
          <w:rFonts w:cs="Times New Roman"/>
        </w:rPr>
        <w:fldChar w:fldCharType="begin" w:fldLock="1"/>
      </w:r>
      <w:r w:rsidR="00D51236">
        <w:rPr>
          <w:rFonts w:cs="Times New Roman"/>
        </w:rPr>
        <w:instrText>ADDIN CSL_CITATION {"citationItems":[{"id":"ITEM-1","itemData":{"DOI":"10.1093/bioinformatics/btn358","ISBN":"1367-4811 (Electronic)\\r1367-4803 (Linking)","ISSN":"13674803","PMID":"18678590","abstract":"MOTIVATION: The increasing availability of phylogenetic and trait data for communities of co-occurring species has created a need for software that integrates ecological and evolutionary analyses. Capabilities: Phylocom calculates numerous metrics of phylogenetic community structure and trait similarity within communities. Hypothesis testing is implemented using several null models. Within the same framework, it measures phylogenetic signal and correlated evolution for species traits. A range of utility functions allow community and phylogenetic data manipulation, tree and trait generation, and integration into scientific workflows. Availability: Open source at: http://phylodiversity.net/phylocom/.","author":[{"dropping-particle":"","family":"Webb","given":"Campbell O.","non-dropping-particle":"","parse-names":false,"suffix":""},{"dropping-particle":"","family":"Ackerly","given":"David D.","non-dropping-particle":"","parse-names":false,"suffix":""},{"dropping-particle":"","family":"Kembel","given":"Steven W.","non-dropping-particle":"","parse-names":false,"suffix":""}],"container-title":"Bioinformatics","id":"ITEM-1","issue":"18","issued":{"date-parts":[["2008"]]},"page":"2098-2100","title":"Phylocom: Software for the analysis of phylogenetic community structure and trait evolution","type":"article-journal","volume":"24"},"uris":["http://www.mendeley.com/documents/?uuid=9a6fc88d-c36e-4fa1-b006-25a660246072"]}],"mendeley":{"formattedCitation":"(Webb et al., 2008)","plainTextFormattedCitation":"(Webb et al., 2008)","previouslyFormattedCitation":"(Webb et al., 2008)"},"properties":{"noteIndex":0},"schema":"https://github.com/citation-style-language/schema/raw/master/csl-citation.json"}</w:instrText>
      </w:r>
      <w:r w:rsidR="002414D3" w:rsidRPr="28063297">
        <w:rPr>
          <w:rFonts w:cs="Times New Roman"/>
        </w:rPr>
        <w:fldChar w:fldCharType="separate"/>
      </w:r>
      <w:r w:rsidR="00D51236" w:rsidRPr="00D51236">
        <w:rPr>
          <w:rFonts w:cs="Times New Roman"/>
          <w:noProof/>
        </w:rPr>
        <w:t>(Webb et al., 2008)</w:t>
      </w:r>
      <w:r w:rsidR="002414D3" w:rsidRPr="28063297">
        <w:rPr>
          <w:rFonts w:cs="Times New Roman"/>
        </w:rPr>
        <w:fldChar w:fldCharType="end"/>
      </w:r>
      <w:ins w:id="72" w:author="Gabriel Nakamura" w:date="2021-04-13T14:31:00Z">
        <w:r w:rsidR="008A2F70">
          <w:rPr>
            <w:rFonts w:cs="Times New Roman"/>
          </w:rPr>
          <w:t xml:space="preserve">, </w:t>
        </w:r>
      </w:ins>
      <w:del w:id="73" w:author="Gabriel Nakamura" w:date="2021-04-13T14:31:00Z">
        <w:r w:rsidR="143F565D" w:rsidRPr="28063297" w:rsidDel="008A2F70">
          <w:rPr>
            <w:rFonts w:cs="Times New Roman"/>
          </w:rPr>
          <w:delText xml:space="preserve"> </w:delText>
        </w:r>
        <w:r w:rsidR="1F3DDC5E" w:rsidRPr="1F3DDC5E" w:rsidDel="008A2F70">
          <w:rPr>
            <w:rFonts w:cs="Times New Roman"/>
            <w:noProof/>
          </w:rPr>
          <w:delText xml:space="preserve">These tools </w:delText>
        </w:r>
        <w:r w:rsidR="3FA4D076" w:rsidRPr="3FA4D076" w:rsidDel="008A2F70">
          <w:rPr>
            <w:rFonts w:cs="Times New Roman"/>
          </w:rPr>
          <w:delText>facilitate</w:delText>
        </w:r>
        <w:r w:rsidR="4D8C7F2D" w:rsidRPr="4D8C7F2D" w:rsidDel="008A2F70">
          <w:rPr>
            <w:rFonts w:cs="Times New Roman"/>
          </w:rPr>
          <w:delText xml:space="preserve"> </w:delText>
        </w:r>
        <w:r w:rsidR="48828F6B" w:rsidRPr="48828F6B" w:rsidDel="008A2F70">
          <w:rPr>
            <w:rFonts w:cs="Times New Roman"/>
          </w:rPr>
          <w:delText xml:space="preserve">the </w:delText>
        </w:r>
        <w:r w:rsidR="32F4DE87" w:rsidRPr="32F4DE87" w:rsidDel="008A2F70">
          <w:rPr>
            <w:rFonts w:cs="Times New Roman"/>
          </w:rPr>
          <w:delText xml:space="preserve">use of large sets </w:delText>
        </w:r>
        <w:r w:rsidR="7BD302A0" w:rsidRPr="7BD302A0" w:rsidDel="008A2F70">
          <w:rPr>
            <w:rFonts w:cs="Times New Roman"/>
          </w:rPr>
          <w:delText xml:space="preserve">of </w:delText>
        </w:r>
      </w:del>
      <w:del w:id="74" w:author="Gabriel Nakamura" w:date="2021-04-14T18:43:00Z">
        <w:r w:rsidR="1A44F59D" w:rsidRPr="1A44F59D" w:rsidDel="006C4694">
          <w:rPr>
            <w:rFonts w:cs="Times New Roman"/>
          </w:rPr>
          <w:delText xml:space="preserve">phylogenetic </w:delText>
        </w:r>
        <w:r w:rsidR="373DCA54" w:rsidRPr="373DCA54" w:rsidDel="006C4694">
          <w:rPr>
            <w:rFonts w:cs="Times New Roman"/>
          </w:rPr>
          <w:delText xml:space="preserve">information </w:delText>
        </w:r>
      </w:del>
      <w:del w:id="75" w:author="Gabriel Nakamura" w:date="2021-04-14T16:13:00Z">
        <w:r w:rsidR="3298EA4A" w:rsidRPr="3298EA4A" w:rsidDel="00E0797E">
          <w:rPr>
            <w:rFonts w:cs="Times New Roman"/>
          </w:rPr>
          <w:delText xml:space="preserve">allowing </w:delText>
        </w:r>
        <w:r w:rsidR="5A6B0235" w:rsidRPr="5A6B0235" w:rsidDel="00E0797E">
          <w:rPr>
            <w:rFonts w:cs="Times New Roman"/>
          </w:rPr>
          <w:delText>the</w:delText>
        </w:r>
        <w:r w:rsidR="373DCA54" w:rsidRPr="373DCA54" w:rsidDel="00E0797E">
          <w:rPr>
            <w:rFonts w:cs="Times New Roman"/>
          </w:rPr>
          <w:delText xml:space="preserve"> </w:delText>
        </w:r>
        <w:r w:rsidR="325E0BF0" w:rsidRPr="325E0BF0" w:rsidDel="00E0797E">
          <w:rPr>
            <w:rFonts w:cs="Times New Roman"/>
          </w:rPr>
          <w:delText xml:space="preserve">investigation </w:delText>
        </w:r>
        <w:r w:rsidR="14F01A9F" w:rsidRPr="14F01A9F" w:rsidDel="00E0797E">
          <w:rPr>
            <w:rFonts w:cs="Times New Roman"/>
          </w:rPr>
          <w:delText xml:space="preserve">of issues </w:delText>
        </w:r>
      </w:del>
      <w:del w:id="76" w:author="Gabriel Nakamura" w:date="2021-04-14T18:43:00Z">
        <w:r w:rsidR="00BE21E5" w:rsidRPr="28063297" w:rsidDel="006C4694">
          <w:rPr>
            <w:rFonts w:cs="Times New Roman"/>
          </w:rPr>
          <w:delText>in different areas of ecology and evolution</w:delText>
        </w:r>
        <w:r w:rsidR="002414D3" w:rsidRPr="28063297" w:rsidDel="006C4694">
          <w:rPr>
            <w:rFonts w:cs="Times New Roman"/>
          </w:rPr>
          <w:delText>,</w:delText>
        </w:r>
        <w:r w:rsidR="000F755A" w:rsidRPr="28063297" w:rsidDel="006C4694">
          <w:rPr>
            <w:rFonts w:cs="Times New Roman"/>
          </w:rPr>
          <w:delText xml:space="preserve"> and</w:delText>
        </w:r>
        <w:r w:rsidR="008923D7" w:rsidRPr="28063297" w:rsidDel="006C4694">
          <w:rPr>
            <w:rFonts w:cs="Times New Roman"/>
          </w:rPr>
          <w:delText xml:space="preserve"> </w:delText>
        </w:r>
      </w:del>
      <w:r w:rsidR="008923D7" w:rsidRPr="28063297">
        <w:rPr>
          <w:rFonts w:cs="Times New Roman"/>
        </w:rPr>
        <w:t>advanc</w:t>
      </w:r>
      <w:r w:rsidR="002414D3" w:rsidRPr="28063297">
        <w:rPr>
          <w:rFonts w:cs="Times New Roman"/>
        </w:rPr>
        <w:t>ing</w:t>
      </w:r>
      <w:r w:rsidR="008923D7" w:rsidRPr="28063297">
        <w:rPr>
          <w:rFonts w:cs="Times New Roman"/>
        </w:rPr>
        <w:t xml:space="preserve"> </w:t>
      </w:r>
      <w:r w:rsidR="001B388C" w:rsidRPr="28063297">
        <w:rPr>
          <w:rFonts w:cs="Times New Roman"/>
        </w:rPr>
        <w:t>our</w:t>
      </w:r>
      <w:r w:rsidR="008923D7" w:rsidRPr="28063297">
        <w:rPr>
          <w:rFonts w:cs="Times New Roman"/>
        </w:rPr>
        <w:t xml:space="preserve"> knowledge </w:t>
      </w:r>
      <w:r w:rsidR="00827759" w:rsidRPr="28063297">
        <w:rPr>
          <w:rFonts w:cs="Times New Roman"/>
        </w:rPr>
        <w:t>at different scales of investigation.</w:t>
      </w:r>
      <w:r w:rsidR="002B4076">
        <w:rPr>
          <w:rFonts w:cs="Times New Roman"/>
        </w:rPr>
        <w:t xml:space="preserve"> </w:t>
      </w:r>
      <w:ins w:id="77" w:author="Gabriel Nakamura" w:date="2021-04-13T14:32:00Z">
        <w:r w:rsidR="008A2F70">
          <w:rPr>
            <w:rFonts w:cs="Times New Roman"/>
          </w:rPr>
          <w:t xml:space="preserve">Currently, </w:t>
        </w:r>
      </w:ins>
      <w:del w:id="78" w:author="Gabriel Nakamura" w:date="2021-04-13T14:32:00Z">
        <w:r w:rsidR="002B4076" w:rsidDel="008A2F70">
          <w:rPr>
            <w:rFonts w:cs="Times New Roman"/>
          </w:rPr>
          <w:delText xml:space="preserve">The current </w:delText>
        </w:r>
      </w:del>
      <w:r w:rsidR="002B4076">
        <w:rPr>
          <w:rFonts w:cs="Times New Roman"/>
        </w:rPr>
        <w:t xml:space="preserve">research agenda in ecology and evolution almost always involves the use of a </w:t>
      </w:r>
      <w:del w:id="79" w:author="Gabriel Nakamura" w:date="2021-04-14T18:18:00Z">
        <w:r w:rsidR="00A0348C" w:rsidDel="007A6BDB">
          <w:rPr>
            <w:rFonts w:cs="Times New Roman"/>
          </w:rPr>
          <w:delText xml:space="preserve">phylogenetic </w:delText>
        </w:r>
      </w:del>
      <w:ins w:id="80" w:author="Gabriel Nakamura" w:date="2021-04-14T18:18:00Z">
        <w:r w:rsidR="00C26F4E">
          <w:rPr>
            <w:rFonts w:cs="Times New Roman"/>
          </w:rPr>
          <w:t>phylogenetic approach,</w:t>
        </w:r>
        <w:r w:rsidR="007A6BDB">
          <w:rPr>
            <w:rFonts w:cs="Times New Roman"/>
          </w:rPr>
          <w:t xml:space="preserve"> </w:t>
        </w:r>
      </w:ins>
      <w:del w:id="81" w:author="Gabriel Nakamura" w:date="2021-04-14T16:12:00Z">
        <w:r w:rsidR="00A0348C" w:rsidDel="0070009A">
          <w:rPr>
            <w:rFonts w:cs="Times New Roman"/>
          </w:rPr>
          <w:delText>information</w:delText>
        </w:r>
      </w:del>
      <w:del w:id="82" w:author="Gabriel Nakamura" w:date="2021-04-13T15:09:00Z">
        <w:r w:rsidR="00A0348C" w:rsidDel="0050392A">
          <w:rPr>
            <w:rFonts w:cs="Times New Roman"/>
          </w:rPr>
          <w:delText>.</w:delText>
        </w:r>
      </w:del>
      <w:ins w:id="83" w:author="Gabriel Nakamura" w:date="2021-04-13T15:08:00Z">
        <w:r w:rsidR="0050392A">
          <w:rPr>
            <w:rFonts w:cs="Times New Roman"/>
          </w:rPr>
          <w:t xml:space="preserve">from species level to a macroecological </w:t>
        </w:r>
      </w:ins>
      <w:ins w:id="84" w:author="Gabriel Nakamura" w:date="2021-04-14T18:44:00Z">
        <w:r w:rsidR="00EA235B">
          <w:rPr>
            <w:rFonts w:cs="Times New Roman"/>
          </w:rPr>
          <w:t>scale</w:t>
        </w:r>
      </w:ins>
      <w:ins w:id="85" w:author="Gabriel Nakamura" w:date="2021-04-13T15:08:00Z">
        <w:r w:rsidR="0050392A">
          <w:rPr>
            <w:rFonts w:cs="Times New Roman"/>
          </w:rPr>
          <w:t xml:space="preserve">, </w:t>
        </w:r>
      </w:ins>
      <w:ins w:id="86" w:author="Gabriel Nakamura" w:date="2021-04-13T15:53:00Z">
        <w:r w:rsidR="009F75A6">
          <w:rPr>
            <w:rFonts w:cs="Times New Roman"/>
          </w:rPr>
          <w:t xml:space="preserve">which makes mandatory </w:t>
        </w:r>
      </w:ins>
      <w:ins w:id="87" w:author="Gabriel Nakamura" w:date="2021-04-13T15:08:00Z">
        <w:r w:rsidR="0050392A">
          <w:rPr>
            <w:rFonts w:cs="Times New Roman"/>
          </w:rPr>
          <w:t>the presence of a</w:t>
        </w:r>
        <w:r w:rsidR="0050392A">
          <w:rPr>
            <w:rFonts w:cs="Times New Roman"/>
          </w:rPr>
          <w:t xml:space="preserve"> comprehensive</w:t>
        </w:r>
        <w:r w:rsidR="0050392A">
          <w:rPr>
            <w:rFonts w:cs="Times New Roman"/>
          </w:rPr>
          <w:t xml:space="preserve"> phylogenetic tree </w:t>
        </w:r>
      </w:ins>
      <w:ins w:id="88" w:author="Gabriel Nakamura" w:date="2021-04-13T15:09:00Z">
        <w:r w:rsidR="0050392A">
          <w:rPr>
            <w:rFonts w:cs="Times New Roman"/>
          </w:rPr>
          <w:t xml:space="preserve">(for traits </w:t>
        </w:r>
      </w:ins>
      <w:moveToRangeStart w:id="89" w:author="Gabriel Nakamura" w:date="2021-04-13T15:09:00Z" w:name="move69218995"/>
      <w:moveTo w:id="90" w:author="Gabriel Nakamura" w:date="2021-04-13T15:09:00Z">
        <w:r w:rsidR="003178B9">
          <w:rPr>
            <w:rFonts w:cs="Times New Roman"/>
          </w:rPr>
          <w:fldChar w:fldCharType="begin" w:fldLock="1"/>
        </w:r>
        <w:r w:rsidR="003178B9">
          <w:rPr>
            <w:rFonts w:cs="Times New Roman"/>
          </w:rPr>
          <w:instrText>ADDIN CSL_CITATION {"citationItems":[{"id":"ITEM-1","itemData":{"DOI":"10.1111/evo.13155","ISSN":"15585646","PMID":"28025827","abstract":"Evolutionary radiations on continents are less well-understood and appreciated than those occurring on islands. The extent of ecological influence on species divergence can be evaluated to determine whether a radiation was ultimately the outcome of divergent natural selection or else arose mainly by nonecological divergence. Here, we used phylogenetic comparative methods to test distinct hypotheses corresponding to adaptive and nonadaptive evolutionary scenarios for the morphological evolution of sigmodontine rodents. Results showed that ecological variables (diet and life-mode) explain little of the shape and size variation of sigmodontine skulls and mandibles. A Brownian model with varying rates for insectivory versus all other diets was the most likely evolutionary model. The insectivorous sigmodontines have a faster rate of morphological evolution than mice feeding on other diets, possibly due to stronger selection for features that aid insectivory. We also demonstrate that rapid early-lineage diversification is not accompanied by high morphological divergence among subclades, contrasting with island results. The geographic size of continents permits spatial segregation to a greater extent than on islands, allowing for allopatric distributions and escape from interspecific competition. We suggest that continental radiations of rodents are likely to produce a pattern of high species diversification coupled with a low degree of phenotypic specialization.","author":[{"dropping-particle":"","family":"Maestri","given":"Renan","non-dropping-particle":"","parse-names":false,"suffix":""},{"dropping-particle":"","family":"Monteiro","given":"Leandro Rabello","non-dropping-particle":"","parse-names":false,"suffix":""},{"dropping-particle":"","family":"Fornel","given":"Rodrigo","non-dropping-particle":"","parse-names":false,"suffix":""},{"dropping-particle":"","family":"Upham","given":"Nathan S.","non-dropping-particle":"","parse-names":false,"suffix":""},{"dropping-particle":"","family":"Patterson","given":"Bruce D.","non-dropping-particle":"","parse-names":false,"suffix":""},{"dropping-particle":"","family":"Freitas","given":"Thales Renato Ochotorena","non-dropping-particle":"de","parse-names":false,"suffix":""}],"container-title":"Evolution","id":"ITEM-1","issue":"3","issued":{"date-parts":[["2017"]]},"page":"610-632","title":"The ecology of a continental evolutionary radiation: Is the radiation of sigmodontine rodents adaptive?","type":"article-journal","volume":"71"},"uris":["http://www.mendeley.com/documents/?uuid=ffcac84c-14ab-43fb-a108-2636b3a7dc5a"]}],"mendeley":{"formattedCitation":"(Maestri et al., 2017)","manualFormatting":"(e.g. Maestri et al. 2017)","plainTextFormattedCitation":"(Maestri et al., 2017)","previouslyFormattedCitation":"(Maestri et al., 2017)"},"properties":{"noteIndex":0},"schema":"https://github.com/citation-style-language/schema/raw/master/csl-citation.json"}</w:instrText>
        </w:r>
        <w:r w:rsidR="003178B9">
          <w:rPr>
            <w:rFonts w:cs="Times New Roman"/>
          </w:rPr>
          <w:fldChar w:fldCharType="separate"/>
        </w:r>
        <w:r w:rsidR="003178B9" w:rsidRPr="001441D3">
          <w:rPr>
            <w:rFonts w:cs="Times New Roman"/>
            <w:noProof/>
          </w:rPr>
          <w:t>(</w:t>
        </w:r>
        <w:r w:rsidR="003178B9">
          <w:rPr>
            <w:rFonts w:cs="Times New Roman"/>
            <w:noProof/>
          </w:rPr>
          <w:t xml:space="preserve">e.g. </w:t>
        </w:r>
        <w:r w:rsidR="003178B9" w:rsidRPr="001441D3">
          <w:rPr>
            <w:rFonts w:cs="Times New Roman"/>
            <w:noProof/>
          </w:rPr>
          <w:t>Maestri et al. 2017)</w:t>
        </w:r>
        <w:r w:rsidR="003178B9">
          <w:rPr>
            <w:rFonts w:cs="Times New Roman"/>
          </w:rPr>
          <w:fldChar w:fldCharType="end"/>
        </w:r>
      </w:moveTo>
      <w:moveToRangeEnd w:id="89"/>
      <w:ins w:id="91" w:author="Gabriel Nakamura" w:date="2021-04-13T15:10:00Z">
        <w:r w:rsidR="003178B9">
          <w:rPr>
            <w:rFonts w:cs="Times New Roman"/>
          </w:rPr>
          <w:t>;</w:t>
        </w:r>
      </w:ins>
      <w:ins w:id="92" w:author="Gabriel Nakamura" w:date="2021-04-13T15:09:00Z">
        <w:r w:rsidR="003178B9">
          <w:rPr>
            <w:rFonts w:cs="Times New Roman"/>
          </w:rPr>
          <w:t xml:space="preserve"> invasion ecology </w:t>
        </w:r>
        <w:r w:rsidR="003178B9">
          <w:rPr>
            <w:rFonts w:cs="Times New Roman"/>
          </w:rPr>
          <w:fldChar w:fldCharType="begin" w:fldLock="1"/>
        </w:r>
        <w:r w:rsidR="003178B9">
          <w:rPr>
            <w:rFonts w:cs="Times New Roman"/>
          </w:rPr>
          <w:instrText>ADDIN CSL_CITATION {"citationItems":[{"id":"ITEM-1","itemData":{"DOI":"10.1002/ecm.1420","ISSN":"15577015","abstract":"Charles Darwin posited two alternative hypotheses to explain the success of nonnative species based on their relatedness to natives: nonnative species that are closely related to native species could experience (1) higher invasion success because of an increased probability of habitat suitability (conferred by trait similarity) or (2) lower invasion success due to biotic interference, such as competition and limiting similarity. The paradox raised by the opposing predictions of these two hypotheses has been termed “Darwin’s naturalization conundrum” (DNC). Using plant communities measured repeatedly across an experimental fire gradient in an oak savanna (Minnesota, USA) over 31 yr, we evaluated the DNC by incorporating taxonomic, functional, and phylogenetic information. We used a “focal-species” approach, in which the taxonomic, functional, and phylogenetic structure of species co-occurring with a given nonnative (focal) species in local communities was quantified. We found three main results: first, nonnative species tended to co-occur most with closely related natives, except at the extreme ends of the fire gradient (i.e., in communities with no fire and those subjected to high fire frequencies); second, with increasing fire frequency, nonnative species were functionally more similar to native species in recipient communities; third, functional similarity between co-occurring nonnatives and natives was stable over time, but their phylogenetic similarity was not, suggesting that dynamic external forces (e.g., climate variability) influenced the phylogenetic relatedness of nonnatives to natives. Our results provide insights for understanding invasion dynamics across environmental gradients and highlight the importance of evaluating different dimensions of biodiversity in order to draw stronger inferences regarding species co-occurrence at different spatial and temporal scales.","author":[{"dropping-particle":"","family":"Pinto-Ledezma","given":"Jesús N.","non-dropping-particle":"","parse-names":false,"suffix":""},{"dropping-particle":"","family":"Villalobos","given":"Fabricio","non-dropping-particle":"","parse-names":false,"suffix":""},{"dropping-particle":"","family":"Reich","given":"Peter B.","non-dropping-particle":"","parse-names":false,"suffix":""},{"dropping-particle":"","family":"Catford","given":"Jane A.","non-dropping-particle":"","parse-names":false,"suffix":""},{"dropping-particle":"","family":"Larkin","given":"Daniel J.","non-dropping-particle":"","parse-names":false,"suffix":""},{"dropping-particle":"","family":"Cavender-Bares","given":"Jeannine","non-dropping-particle":"","parse-names":false,"suffix":""}],"container-title":"Ecological Monographs","id":"ITEM-1","issued":{"date-parts":[["2020"]]},"title":"Testing Darwin’s naturalization conundrum based on taxonomic, phylogenetic, and functional dimensions of vascular plants","type":"article-journal"},"uris":["http://www.mendeley.com/documents/?uuid=9d506072-1049-4bf5-81bd-734ab506385a"]}],"mendeley":{"formattedCitation":"(Pinto-Ledezma et al., 2020)","plainTextFormattedCitation":"(Pinto-Ledezma et al., 2020)","previouslyFormattedCitation":"(Pinto-Ledezma et al., 2020)"},"properties":{"noteIndex":0},"schema":"https://github.com/citation-style-language/schema/raw/master/csl-citation.json"}</w:instrText>
        </w:r>
        <w:r w:rsidR="003178B9">
          <w:rPr>
            <w:rFonts w:cs="Times New Roman"/>
          </w:rPr>
          <w:fldChar w:fldCharType="separate"/>
        </w:r>
        <w:r w:rsidR="003178B9" w:rsidRPr="00D51236">
          <w:rPr>
            <w:rFonts w:cs="Times New Roman"/>
            <w:noProof/>
          </w:rPr>
          <w:t>(Pinto-Ledezma et al., 2020)</w:t>
        </w:r>
        <w:r w:rsidR="003178B9">
          <w:rPr>
            <w:rFonts w:cs="Times New Roman"/>
          </w:rPr>
          <w:fldChar w:fldCharType="end"/>
        </w:r>
      </w:ins>
      <w:ins w:id="93" w:author="Gabriel Nakamura" w:date="2021-04-13T15:10:00Z">
        <w:r w:rsidR="003178B9">
          <w:rPr>
            <w:rFonts w:cs="Times New Roman"/>
          </w:rPr>
          <w:t xml:space="preserve">; metacommunity ecology </w:t>
        </w:r>
        <w:r w:rsidR="003178B9">
          <w:rPr>
            <w:rFonts w:cs="Times New Roman"/>
          </w:rPr>
          <w:fldChar w:fldCharType="begin" w:fldLock="1"/>
        </w:r>
        <w:r w:rsidR="003178B9">
          <w:rPr>
            <w:rFonts w:cs="Times New Roman"/>
          </w:rPr>
          <w:instrText>ADDIN CSL_CITATION {"citationItems":[{"id":"ITEM-1","itemData":{"DOI":"10.1111/j.1461-0248.2010.01456.x","ISBN":"1461-0248 (Electronic) 1461-023X (Linking)","ISSN":"1461023X","PMID":"20337699","abstract":"It is well known that species evolutionary history plays a crucial role in community assembly. Here, we offer a formal analytical framework to integrate in metacommunity analysis the species' phylogeny with their functional traits and abundances. We define phylogenetic structure of a community as phylogenetically weighted species composition. This is used to reveal patterns of phylogenetic community variation and to measure and test by specified null models the phylogenetic signal at the metacommunity level, which we distinguish from phylogenetic signal at the species pool level. The former indicates that communities more similar in their phylogenetic structure are also similar in their average trait values, which may indicate species' niche conservation for the given traits. We apply this framework to an example from grassland communities and find that traits with significant phylogenetic signal at the metacommunity level exhibit ecological filtering along the resource gradient, but since both mechanisms act independently on traits, niche conservatism is not supported.","author":[{"dropping-particle":"","family":"Pillar","given":"Valério D.","non-dropping-particle":"","parse-names":false,"suffix":""},{"dropping-particle":"","family":"Duarte","given":"Leandro D S","non-dropping-particle":"","parse-names":false,"suffix":""}],"container-title":"Ecology Letters","id":"ITEM-1","issued":{"date-parts":[["2010"]]},"page":"587-596","title":"A framework for metacommunity analysis of phylogenetic structure","type":"article-journal","volume":"13"},"uris":["http://www.mendeley.com/documents/?uuid=87966b29-a636-4893-b5b1-514438f20856"]}],"mendeley":{"formattedCitation":"(Pillar &amp; Duarte, 2010)","plainTextFormattedCitation":"(Pillar &amp; Duarte, 2010)","previouslyFormattedCitation":"(Pillar &amp; Duarte, 2010)"},"properties":{"noteIndex":0},"schema":"https://github.com/citation-style-language/schema/raw/master/csl-citation.json"}</w:instrText>
        </w:r>
        <w:r w:rsidR="003178B9">
          <w:rPr>
            <w:rFonts w:cs="Times New Roman"/>
          </w:rPr>
          <w:fldChar w:fldCharType="separate"/>
        </w:r>
        <w:r w:rsidR="003178B9" w:rsidRPr="00D51236">
          <w:rPr>
            <w:rFonts w:cs="Times New Roman"/>
            <w:noProof/>
          </w:rPr>
          <w:t>(Pillar &amp; Duarte, 2010)</w:t>
        </w:r>
        <w:r w:rsidR="003178B9">
          <w:rPr>
            <w:rFonts w:cs="Times New Roman"/>
          </w:rPr>
          <w:fldChar w:fldCharType="end"/>
        </w:r>
        <w:r w:rsidR="003178B9">
          <w:rPr>
            <w:rFonts w:cs="Times New Roman"/>
          </w:rPr>
          <w:t xml:space="preserve">; biodiversity and ecosystem functioning </w:t>
        </w:r>
        <w:r w:rsidR="003178B9">
          <w:rPr>
            <w:rFonts w:cs="Times New Roman"/>
          </w:rPr>
          <w:t>(Molina-Venegas et al. 2021)</w:t>
        </w:r>
      </w:ins>
      <w:ins w:id="94" w:author="Gabriel Nakamura" w:date="2021-04-13T15:09:00Z">
        <w:r w:rsidR="0050392A">
          <w:rPr>
            <w:rFonts w:cs="Times New Roman"/>
          </w:rPr>
          <w:t>)</w:t>
        </w:r>
      </w:ins>
    </w:p>
    <w:p w14:paraId="56A55604" w14:textId="28C75272" w:rsidR="006A7F7B" w:rsidDel="003178B9" w:rsidRDefault="00827759" w:rsidP="00846082">
      <w:pPr>
        <w:ind w:firstLine="708"/>
        <w:rPr>
          <w:del w:id="95" w:author="Gabriel Nakamura" w:date="2021-04-13T15:11:00Z"/>
          <w:rFonts w:cs="Times New Roman"/>
        </w:rPr>
      </w:pPr>
      <w:del w:id="96" w:author="Gabriel Nakamura" w:date="2021-04-13T15:11:00Z">
        <w:r w:rsidDel="003178B9">
          <w:rPr>
            <w:rFonts w:cs="Times New Roman"/>
          </w:rPr>
          <w:delText xml:space="preserve">From </w:delText>
        </w:r>
        <w:r w:rsidR="008E27FA" w:rsidDel="003178B9">
          <w:rPr>
            <w:rFonts w:cs="Times New Roman"/>
          </w:rPr>
          <w:delText xml:space="preserve">trait evolution </w:delText>
        </w:r>
        <w:r w:rsidR="00944BA6" w:rsidDel="003178B9">
          <w:rPr>
            <w:rFonts w:cs="Times New Roman"/>
          </w:rPr>
          <w:delText xml:space="preserve">perspective, </w:delText>
        </w:r>
        <w:r w:rsidR="00F90CDB" w:rsidDel="003178B9">
          <w:rPr>
            <w:rFonts w:cs="Times New Roman"/>
          </w:rPr>
          <w:delText xml:space="preserve">phylogenies </w:delText>
        </w:r>
        <w:r w:rsidR="00FB75AA" w:rsidDel="003178B9">
          <w:rPr>
            <w:rFonts w:cs="Times New Roman"/>
          </w:rPr>
          <w:delText>have been</w:delText>
        </w:r>
        <w:r w:rsidR="00F90CDB" w:rsidDel="003178B9">
          <w:rPr>
            <w:rFonts w:cs="Times New Roman"/>
          </w:rPr>
          <w:delText xml:space="preserve"> used in </w:delText>
        </w:r>
        <w:r w:rsidR="00944BA6" w:rsidDel="003178B9">
          <w:rPr>
            <w:rFonts w:cs="Times New Roman"/>
          </w:rPr>
          <w:delText>comparative methods</w:delText>
        </w:r>
        <w:r w:rsidR="00F90CDB" w:rsidDel="003178B9">
          <w:rPr>
            <w:rFonts w:cs="Times New Roman"/>
          </w:rPr>
          <w:delText xml:space="preserve">, </w:delText>
        </w:r>
        <w:r w:rsidR="00FB75AA" w:rsidDel="003178B9">
          <w:rPr>
            <w:rFonts w:cs="Times New Roman"/>
          </w:rPr>
          <w:delText>that</w:delText>
        </w:r>
        <w:r w:rsidR="00A26A91" w:rsidDel="003178B9">
          <w:rPr>
            <w:rFonts w:cs="Times New Roman"/>
          </w:rPr>
          <w:delText xml:space="preserve"> help us understand the factors acting on </w:delText>
        </w:r>
        <w:r w:rsidR="00524D2B" w:rsidDel="003178B9">
          <w:rPr>
            <w:rFonts w:cs="Times New Roman"/>
          </w:rPr>
          <w:delText xml:space="preserve">adaptive (or the lack of adaptive) forces </w:delText>
        </w:r>
      </w:del>
      <w:del w:id="97" w:author="Gabriel Nakamura" w:date="2021-04-13T14:32:00Z">
        <w:r w:rsidR="00524D2B" w:rsidDel="008A2F70">
          <w:rPr>
            <w:rFonts w:cs="Times New Roman"/>
          </w:rPr>
          <w:delText>acting on the determination of</w:delText>
        </w:r>
      </w:del>
      <w:del w:id="98" w:author="Gabriel Nakamura" w:date="2021-04-13T15:11:00Z">
        <w:r w:rsidR="00524D2B" w:rsidDel="003178B9">
          <w:rPr>
            <w:rFonts w:cs="Times New Roman"/>
          </w:rPr>
          <w:delText xml:space="preserve"> </w:delText>
        </w:r>
        <w:r w:rsidR="00B46919" w:rsidDel="003178B9">
          <w:rPr>
            <w:rFonts w:cs="Times New Roman"/>
          </w:rPr>
          <w:delText>trait</w:delText>
        </w:r>
        <w:r w:rsidR="001D23A8" w:rsidDel="003178B9">
          <w:rPr>
            <w:rFonts w:cs="Times New Roman"/>
          </w:rPr>
          <w:delText xml:space="preserve"> characteristics</w:delText>
        </w:r>
      </w:del>
      <w:moveFromRangeStart w:id="99" w:author="Gabriel Nakamura" w:date="2021-04-13T15:09:00Z" w:name="move69218995"/>
      <w:moveFrom w:id="100" w:author="Gabriel Nakamura" w:date="2021-04-13T15:09:00Z">
        <w:del w:id="101" w:author="Gabriel Nakamura" w:date="2021-04-13T15:11:00Z">
          <w:r w:rsidR="001441D3" w:rsidDel="003178B9">
            <w:rPr>
              <w:rFonts w:cs="Times New Roman"/>
            </w:rPr>
            <w:delText xml:space="preserve"> </w:delText>
          </w:r>
          <w:r w:rsidR="001441D3" w:rsidDel="003178B9">
            <w:rPr>
              <w:rFonts w:cs="Times New Roman"/>
            </w:rPr>
            <w:fldChar w:fldCharType="begin" w:fldLock="1"/>
          </w:r>
          <w:r w:rsidR="00D51236" w:rsidRPr="003178B9" w:rsidDel="003178B9">
            <w:rPr>
              <w:rFonts w:cs="Times New Roman"/>
            </w:rPr>
            <w:delInstrText>ADDIN CSL_CITATION {"citationItems":[{"id":"ITEM-1","itemData":{"DOI":"10.1111/evo.13155","ISS</w:delInstrText>
          </w:r>
          <w:r w:rsidR="00D51236" w:rsidRPr="003178B9" w:rsidDel="003178B9">
            <w:rPr>
              <w:rFonts w:cs="Times New Roman"/>
              <w:rPrChange w:id="102" w:author="Gabriel Nakamura" w:date="2021-04-13T15:11:00Z">
                <w:rPr>
                  <w:rFonts w:cs="Times New Roman"/>
                </w:rPr>
              </w:rPrChange>
            </w:rPr>
            <w:delInstrText>N":"15585646","PMID":"28025827","abstract":"Evolutionary radiations on continents are less well-understood and appreciated than those occurring on islands. The extent of ecological influence on species divergence can be evaluated to determine whether a radiation was ultimately the outcome of divergent natural selection or else arose mainly by nonecological divergence. Here, we used phylogenetic comparative methods to test distinct hypotheses corresponding to adaptive and nonadaptive evolutionary scenarios for the morphological evolution of sigmodontine rodents. Results showed that ecological variables (diet and life-mode) explain little of the shape and size variation of sigmodontine skulls and mandibles. A Brownian model with varying rates for insectivory versus all other diets was the most likely evolutionary model. The insectivorous sigmodontines have a faster rate of morphological evolution than mice feeding on other diets, possibly due to stronger selection for features that aid insectivory. We also demonstrate that rapid early-lineage diversification is not accompanied by high morphological divergence among subclades, contrasting with island results. The geographic size of continents permits spatial segregation to a greater extent than on islands, allowing for allopatric distributions and escape from interspecific competition. We suggest that continental radiations of rodents are likely to produce a pattern of high species diversification coupled with a low degree of phenotypic specialization.","author":[{"dropping-particle":"","family":"Maestri","given":"Renan","non-dropping-particle":"","parse-names":false,"suffix":""},{"dropping-particle":"","family":"Monteiro","given":"Leandro Rabello","non-dropping-particle":"","parse-names":false,"suffix":""},{"dropping-particle":"","family":"Fornel","given":"Rodrigo","non-dropping-particle":"","parse-names":false,"suffix":""},{"dropping-particle":"","family":"Upham","given":"Nathan S.","non-dropping-particle":"","parse-names":false,"suffix":""},{"dropping-particle":"","family":"Patterson","given":"Bruce D.","non-dropping-particle":"","parse-names":false,"suffix":""},{"dropping-particle":"","family":"Freitas","given":"Thales Renato Ochotorena","non-dropping-particle":"de","parse-names":false,"suffix":""}],"container-title":"Evolution","id":"ITEM-1","issue":"3","issued":{"date-parts":[["2017"]]},"page":"610-632","title":"The ecology of a continental evolutionary radiation: Is the radiation of sigmodontine rodents adaptive?","type":"article-journal","volume":"71"},"uris":["http://www.mendeley.com/documents/?uuid=ffcac84c-14ab-43fb-a108-2636b3a7dc5a"]}],"mendeley":{"formattedCitation":"(Maestri et al., 2017)","manualFormatting":"(e.g. Maestri et al. 2017)","plainTextFormattedCitation":"(Maestri et al., 2017)","previouslyFormattedCitation":"(Maestri et al., 2017)"},"properties":{"noteIndex":0},"schema":"https://github.com/citation-style-language/schema/raw/master/csl-citation.json"}</w:delInstrText>
          </w:r>
          <w:r w:rsidR="001441D3" w:rsidDel="003178B9">
            <w:rPr>
              <w:rFonts w:cs="Times New Roman"/>
            </w:rPr>
            <w:fldChar w:fldCharType="separate"/>
          </w:r>
          <w:r w:rsidR="001441D3" w:rsidRPr="001441D3" w:rsidDel="003178B9">
            <w:rPr>
              <w:rFonts w:cs="Times New Roman"/>
              <w:noProof/>
            </w:rPr>
            <w:delText>(</w:delText>
          </w:r>
          <w:r w:rsidR="001441D3" w:rsidDel="003178B9">
            <w:rPr>
              <w:rFonts w:cs="Times New Roman"/>
              <w:noProof/>
            </w:rPr>
            <w:delText xml:space="preserve">e.g. </w:delText>
          </w:r>
          <w:r w:rsidR="001441D3" w:rsidRPr="001441D3" w:rsidDel="003178B9">
            <w:rPr>
              <w:rFonts w:cs="Times New Roman"/>
              <w:noProof/>
            </w:rPr>
            <w:delText>Maestri et al. 2017)</w:delText>
          </w:r>
          <w:r w:rsidR="001441D3" w:rsidDel="003178B9">
            <w:rPr>
              <w:rFonts w:cs="Times New Roman"/>
            </w:rPr>
            <w:fldChar w:fldCharType="end"/>
          </w:r>
        </w:del>
      </w:moveFrom>
      <w:moveFromRangeEnd w:id="99"/>
      <w:del w:id="103" w:author="Gabriel Nakamura" w:date="2021-04-13T15:11:00Z">
        <w:r w:rsidR="001876F6" w:rsidDel="003178B9">
          <w:rPr>
            <w:rFonts w:cs="Times New Roman"/>
          </w:rPr>
          <w:delText xml:space="preserve">. </w:delText>
        </w:r>
        <w:r w:rsidR="00AD0312" w:rsidDel="003178B9">
          <w:rPr>
            <w:rFonts w:cs="Times New Roman"/>
          </w:rPr>
          <w:delText xml:space="preserve">In coexistence theory, </w:delText>
        </w:r>
        <w:r w:rsidR="00F90CDB" w:rsidDel="003178B9">
          <w:rPr>
            <w:rFonts w:cs="Times New Roman"/>
          </w:rPr>
          <w:delText xml:space="preserve">the phylogenetic proximity of co-existent species </w:delText>
        </w:r>
        <w:r w:rsidR="00537795" w:rsidDel="003178B9">
          <w:rPr>
            <w:rFonts w:cs="Times New Roman"/>
          </w:rPr>
          <w:delText xml:space="preserve">can be used to solve </w:delText>
        </w:r>
        <w:r w:rsidR="001A5CDE" w:rsidDel="003178B9">
          <w:rPr>
            <w:rFonts w:cs="Times New Roman"/>
          </w:rPr>
          <w:delText>some old, yet not fully comprehended questions</w:delText>
        </w:r>
        <w:r w:rsidR="00FA6522" w:rsidDel="003178B9">
          <w:rPr>
            <w:rFonts w:cs="Times New Roman"/>
          </w:rPr>
          <w:delText xml:space="preserve">, </w:delText>
        </w:r>
        <w:r w:rsidR="001441D3" w:rsidRPr="001441D3" w:rsidDel="003178B9">
          <w:rPr>
            <w:rFonts w:cs="Times New Roman"/>
          </w:rPr>
          <w:delText>like</w:delText>
        </w:r>
        <w:r w:rsidR="00FA6522" w:rsidDel="003178B9">
          <w:rPr>
            <w:rFonts w:cs="Times New Roman"/>
          </w:rPr>
          <w:delText xml:space="preserve"> the naturalization conundrum hypothesis</w:delText>
        </w:r>
      </w:del>
      <w:del w:id="104" w:author="Gabriel Nakamura" w:date="2021-04-13T15:09:00Z">
        <w:r w:rsidR="00FA6522" w:rsidDel="003178B9">
          <w:rPr>
            <w:rFonts w:cs="Times New Roman"/>
          </w:rPr>
          <w:delText xml:space="preserve"> </w:delText>
        </w:r>
        <w:r w:rsidR="00CC6C84" w:rsidDel="003178B9">
          <w:rPr>
            <w:rFonts w:cs="Times New Roman"/>
          </w:rPr>
          <w:fldChar w:fldCharType="begin" w:fldLock="1"/>
        </w:r>
        <w:r w:rsidR="00D51236" w:rsidDel="003178B9">
          <w:rPr>
            <w:rFonts w:cs="Times New Roman"/>
          </w:rPr>
          <w:delInstrText>ADDIN CSL_CITATION {"citationItems":[{"id":"ITEM-1","itemData":{"DOI":"10.1002/ecm.1420","ISSN":"15577015","abstract":"Charles Darwin posited two alternative hypotheses to explain the success of nonnative species based on their relatedness to natives: nonnative species that are closely related to native species could experience (1) higher invasion success because of an increased probability of habitat suitability (conferred by trait similarity) or (2) lower invasion success due to biotic interference, such as competition and limiting similarity. The paradox raised by the opposing predictions of these two hypotheses has been termed “Darwin’s naturalization conundrum” (DNC). Using plant communities measured repeatedly across an experimental fire gradient in an oak savanna (Minnesota, USA) over 31 yr, we evaluated the DNC by incorporating taxonomic, functional, and phylogenetic information. We used a “focal-species” approach, in which the taxonomic, functional, and phylogenetic structure of species co-occurring with a given nonnative (focal) species in local communities was quantified. We found three main results: first, nonnative species tended to co-occur most with closely related natives, except at the extreme ends of the fire gradient (i.e., in communities with no fire and those subjected to high fire frequencies); second, with increasing fire frequency, nonnative species were functionally more similar to native species in recipient communities; third, functional similarity between co-occurring nonnatives and natives was stable over time, but their phylogenetic similarity was not, suggesting that dynamic external forces (e.g., climate variability) influenced the phylogenetic relatedness of nonnatives to natives. Our results provide insights for understanding invasion dynamics across environmental gradients and highlight the importance of evaluating different dimensions of biodiversity in order to draw stronger inferences regarding species co-occurrence at different spatial and temporal scales.","author":[{"dropping-particle":"","family":"Pinto-Ledezma","given":"Jesús N.","non-dropping-particle":"","parse-names":false,"suffix":""},{"dropping-particle":"","family":"Villalobos","given":"Fabricio","non-dropping-particle":"","parse-names":false,"suffix":""},{"dropping-particle":"","family":"Reich","given":"Peter B.","non-dropping-particle":"","parse-names":false,"suffix":""},{"dropping-particle":"","family":"Catford","given":"Jane A.","non-dropping-particle":"","parse-names":false,"suffix":""},{"dropping-particle":"","family":"Larkin","given":"Daniel J.","non-dropping-particle":"","parse-names":false,"suffix":""},{"dropping-particle":"","family":"Cavender-Bares","given":"Jeannine","non-dropping-particle":"","parse-names":false,"suffix":""}],"container-title":"Ecological Monographs","id":"ITEM-1","issued":{"date-parts":[["2020"]]},"title":"Testing Darwin’s naturalization conundrum based on taxonomic, phylogenetic, and functional dimensions of vascular plants","type":"article-journal"},"uris":["http://www.mendeley.com/documents/?uuid=9d506072-1049-4bf5-81bd-734ab506385a"]}],"mendeley":{"formattedCitation":"(Pinto-Ledezma et al., 2020)","plainTextFormattedCitation":"(Pinto-Ledezma et al., 2020)","previouslyFormattedCitation":"(Pinto-Ledezma et al., 2020)"},"properties":{"noteIndex":0},"schema":"https://github.com/citation-style-language/schema/raw/master/csl-citation.json"}</w:delInstrText>
        </w:r>
        <w:r w:rsidR="00CC6C84" w:rsidDel="003178B9">
          <w:rPr>
            <w:rFonts w:cs="Times New Roman"/>
          </w:rPr>
          <w:fldChar w:fldCharType="separate"/>
        </w:r>
        <w:r w:rsidR="00D51236" w:rsidRPr="00D51236" w:rsidDel="003178B9">
          <w:rPr>
            <w:rFonts w:cs="Times New Roman"/>
            <w:noProof/>
          </w:rPr>
          <w:delText>(Pinto-Ledezma et al., 2020)</w:delText>
        </w:r>
        <w:r w:rsidR="00CC6C84" w:rsidDel="003178B9">
          <w:rPr>
            <w:rFonts w:cs="Times New Roman"/>
          </w:rPr>
          <w:fldChar w:fldCharType="end"/>
        </w:r>
      </w:del>
      <w:del w:id="105" w:author="Gabriel Nakamura" w:date="2021-04-13T15:11:00Z">
        <w:r w:rsidR="00FA6522" w:rsidDel="003178B9">
          <w:rPr>
            <w:rFonts w:cs="Times New Roman"/>
          </w:rPr>
          <w:delText xml:space="preserve">. </w:delText>
        </w:r>
        <w:r w:rsidR="001876F6" w:rsidDel="003178B9">
          <w:rPr>
            <w:rFonts w:cs="Times New Roman"/>
          </w:rPr>
          <w:delText>In community ecology</w:delText>
        </w:r>
        <w:r w:rsidR="001D23A8" w:rsidDel="003178B9">
          <w:rPr>
            <w:rFonts w:cs="Times New Roman"/>
          </w:rPr>
          <w:delText>/metacommunity</w:delText>
        </w:r>
        <w:r w:rsidR="001876F6" w:rsidDel="003178B9">
          <w:rPr>
            <w:rFonts w:cs="Times New Roman"/>
          </w:rPr>
          <w:delText xml:space="preserve">, the evolutionary </w:delText>
        </w:r>
        <w:r w:rsidR="00AD0312" w:rsidDel="003178B9">
          <w:rPr>
            <w:rFonts w:cs="Times New Roman"/>
          </w:rPr>
          <w:delText>perspective provided insights regarding the</w:delText>
        </w:r>
        <w:r w:rsidR="008923D7" w:rsidDel="003178B9">
          <w:rPr>
            <w:rFonts w:cs="Times New Roman"/>
          </w:rPr>
          <w:delText xml:space="preserve"> interplay of evolutionary and ecological factors </w:delText>
        </w:r>
        <w:r w:rsidR="004C7454" w:rsidDel="003178B9">
          <w:rPr>
            <w:rFonts w:cs="Times New Roman"/>
          </w:rPr>
          <w:delText xml:space="preserve">acting on </w:delText>
        </w:r>
        <w:r w:rsidR="00AD0312" w:rsidDel="003178B9">
          <w:rPr>
            <w:rFonts w:cs="Times New Roman"/>
          </w:rPr>
          <w:delText>the community assembly process</w:delText>
        </w:r>
      </w:del>
      <w:del w:id="106" w:author="Gabriel Nakamura" w:date="2021-04-13T15:10:00Z">
        <w:r w:rsidR="001D23A8" w:rsidDel="003178B9">
          <w:rPr>
            <w:rFonts w:cs="Times New Roman"/>
          </w:rPr>
          <w:delText xml:space="preserve"> </w:delText>
        </w:r>
        <w:r w:rsidR="001D23A8" w:rsidDel="003178B9">
          <w:rPr>
            <w:rFonts w:cs="Times New Roman"/>
          </w:rPr>
          <w:fldChar w:fldCharType="begin" w:fldLock="1"/>
        </w:r>
        <w:r w:rsidR="00D51236" w:rsidDel="003178B9">
          <w:rPr>
            <w:rFonts w:cs="Times New Roman"/>
          </w:rPr>
          <w:delInstrText>ADDIN CSL_CITATION {"citationItems":[{"id":"ITEM-1","itemData":{"DOI":"10.1111/j.1461-0248.2010.01456.x","ISBN":"1461-0248 (Electronic) 1461-023X (Linking)","ISSN":"1461023X","PMID":"20337699","abstract":"It is well known that species evolutionary history plays a crucial role in community assembly. Here, we offer a formal analytical framework to integrate in metacommunity analysis the species' phylogeny with their functional traits and abundances. We define phylogenetic structure of a community as phylogenetically weighted species composition. This is used to reveal patterns of phylogenetic community variation and to measure and test by specified null models the phylogenetic signal at the metacommunity level, which we distinguish from phylogenetic signal at the species pool level. The former indicates that communities more similar in their phylogenetic structure are also similar in their average trait values, which may indicate species' niche conservation for the given traits. We apply this framework to an example from grassland communities and find that traits with significant phylogenetic signal at the metacommunity level exhibit ecological filtering along the resource gradient, but since both mechanisms act independently on traits, niche conservatism is not supported.","author":[{"dropping-particle":"","family":"Pillar","given":"Valério D.","non-dropping-particle":"","parse-names":false,"suffix":""},{"dropping-particle":"","family":"Duarte","given":"Leandro D S","non-dropping-particle":"","parse-names":false,"suffix":""}],"container-title":"Ecology Letters","id":"ITEM-1","issued":{"date-parts":[["2010"]]},"page":"587-596","title":"A framework for metacommunity analysis of phylogenetic structure","type":"article-journal","volume":"13"},"uris":["http://www.mendeley.com/documents/?uuid=87966b29-a636-4893-b5b1-514438f20856"]}],"mendeley":{"formattedCitation":"(Pillar &amp; Duarte, 2010)","plainTextFormattedCitation":"(Pillar &amp; Duarte, 2010)","previouslyFormattedCitation":"(Pillar &amp; Duarte, 2010)"},"properties":{"noteIndex":0},"schema":"https://github.com/citation-style-language/schema/raw/master/csl-citation.json"}</w:delInstrText>
        </w:r>
        <w:r w:rsidR="001D23A8" w:rsidDel="003178B9">
          <w:rPr>
            <w:rFonts w:cs="Times New Roman"/>
          </w:rPr>
          <w:fldChar w:fldCharType="separate"/>
        </w:r>
        <w:r w:rsidR="00D51236" w:rsidRPr="00D51236" w:rsidDel="003178B9">
          <w:rPr>
            <w:rFonts w:cs="Times New Roman"/>
            <w:noProof/>
          </w:rPr>
          <w:delText>(Pillar &amp; Duarte, 2010)</w:delText>
        </w:r>
        <w:r w:rsidR="001D23A8" w:rsidDel="003178B9">
          <w:rPr>
            <w:rFonts w:cs="Times New Roman"/>
          </w:rPr>
          <w:fldChar w:fldCharType="end"/>
        </w:r>
      </w:del>
      <w:del w:id="107" w:author="Gabriel Nakamura" w:date="2021-04-13T15:11:00Z">
        <w:r w:rsidR="00780B79" w:rsidDel="003178B9">
          <w:rPr>
            <w:rFonts w:cs="Times New Roman"/>
          </w:rPr>
          <w:delText>.</w:delText>
        </w:r>
        <w:r w:rsidR="00243DA9" w:rsidDel="003178B9">
          <w:rPr>
            <w:rFonts w:cs="Times New Roman"/>
          </w:rPr>
          <w:delText xml:space="preserve"> </w:delText>
        </w:r>
        <w:r w:rsidR="00FA6522" w:rsidDel="003178B9">
          <w:rPr>
            <w:rFonts w:cs="Times New Roman"/>
          </w:rPr>
          <w:delText xml:space="preserve">At </w:delText>
        </w:r>
        <w:r w:rsidR="00B46919" w:rsidDel="003178B9">
          <w:rPr>
            <w:rFonts w:cs="Times New Roman"/>
          </w:rPr>
          <w:delText xml:space="preserve">the </w:delText>
        </w:r>
        <w:r w:rsidR="00FA6522" w:rsidDel="003178B9">
          <w:rPr>
            <w:rFonts w:cs="Times New Roman"/>
          </w:rPr>
          <w:delText xml:space="preserve">ecosystem level, we were able to better understand the role of </w:delText>
        </w:r>
        <w:r w:rsidR="0076505E" w:rsidDel="003178B9">
          <w:rPr>
            <w:rFonts w:cs="Times New Roman"/>
          </w:rPr>
          <w:delText xml:space="preserve">different lineages and their traits in the </w:delText>
        </w:r>
        <w:r w:rsidR="009623AE" w:rsidDel="003178B9">
          <w:rPr>
            <w:rFonts w:cs="Times New Roman"/>
          </w:rPr>
          <w:delText>maintenance</w:delText>
        </w:r>
        <w:r w:rsidR="0076505E" w:rsidDel="003178B9">
          <w:rPr>
            <w:rFonts w:cs="Times New Roman"/>
          </w:rPr>
          <w:delText xml:space="preserve"> of ecosystem services</w:delText>
        </w:r>
      </w:del>
      <w:del w:id="108" w:author="Gabriel Nakamura" w:date="2021-04-13T15:10:00Z">
        <w:r w:rsidR="0076505E" w:rsidDel="003178B9">
          <w:rPr>
            <w:rFonts w:cs="Times New Roman"/>
          </w:rPr>
          <w:delText xml:space="preserve"> (</w:delText>
        </w:r>
        <w:r w:rsidR="0077600D" w:rsidDel="003178B9">
          <w:rPr>
            <w:rFonts w:cs="Times New Roman"/>
          </w:rPr>
          <w:delText>Molina-Venegas et al. 2021</w:delText>
        </w:r>
        <w:r w:rsidR="0076505E" w:rsidDel="003178B9">
          <w:rPr>
            <w:rFonts w:cs="Times New Roman"/>
          </w:rPr>
          <w:delText>)</w:delText>
        </w:r>
      </w:del>
      <w:del w:id="109" w:author="Gabriel Nakamura" w:date="2021-04-13T15:11:00Z">
        <w:r w:rsidR="0076505E" w:rsidDel="003178B9">
          <w:rPr>
            <w:rFonts w:cs="Times New Roman"/>
          </w:rPr>
          <w:delText>.</w:delText>
        </w:r>
        <w:r w:rsidR="00846082" w:rsidDel="003178B9">
          <w:rPr>
            <w:rFonts w:cs="Times New Roman"/>
          </w:rPr>
          <w:delText xml:space="preserve"> </w:delText>
        </w:r>
        <w:r w:rsidR="006A7F7B" w:rsidDel="003178B9">
          <w:rPr>
            <w:rFonts w:cs="Times New Roman"/>
          </w:rPr>
          <w:delText>Despite each</w:delText>
        </w:r>
        <w:r w:rsidR="0060649E" w:rsidDel="003178B9">
          <w:rPr>
            <w:rFonts w:cs="Times New Roman"/>
          </w:rPr>
          <w:delText xml:space="preserve"> of these</w:delText>
        </w:r>
        <w:r w:rsidR="006A7F7B" w:rsidDel="003178B9">
          <w:rPr>
            <w:rFonts w:cs="Times New Roman"/>
          </w:rPr>
          <w:delText xml:space="preserve"> area</w:delText>
        </w:r>
        <w:r w:rsidR="0060649E" w:rsidDel="003178B9">
          <w:rPr>
            <w:rFonts w:cs="Times New Roman"/>
          </w:rPr>
          <w:delText>s</w:delText>
        </w:r>
        <w:r w:rsidR="006A7F7B" w:rsidDel="003178B9">
          <w:rPr>
            <w:rFonts w:cs="Times New Roman"/>
          </w:rPr>
          <w:delText xml:space="preserve"> </w:delText>
        </w:r>
        <w:r w:rsidR="00354F0B" w:rsidDel="003178B9">
          <w:rPr>
            <w:rFonts w:cs="Times New Roman"/>
          </w:rPr>
          <w:delText>have</w:delText>
        </w:r>
      </w:del>
      <w:del w:id="110" w:author="Gabriel Nakamura" w:date="2021-04-13T14:33:00Z">
        <w:r w:rsidR="00354F0B" w:rsidDel="00181BFB">
          <w:rPr>
            <w:rFonts w:cs="Times New Roman"/>
          </w:rPr>
          <w:delText xml:space="preserve"> </w:delText>
        </w:r>
      </w:del>
      <w:del w:id="111" w:author="Gabriel Nakamura" w:date="2021-04-13T15:11:00Z">
        <w:r w:rsidR="006A7F7B" w:rsidDel="003178B9">
          <w:rPr>
            <w:rFonts w:cs="Times New Roman"/>
          </w:rPr>
          <w:delText>developed their own methodological approach</w:delText>
        </w:r>
        <w:r w:rsidR="00CE482C" w:rsidDel="003178B9">
          <w:rPr>
            <w:rFonts w:cs="Times New Roman"/>
          </w:rPr>
          <w:delText>es</w:delText>
        </w:r>
        <w:r w:rsidR="006A7F7B" w:rsidDel="003178B9">
          <w:rPr>
            <w:rFonts w:cs="Times New Roman"/>
          </w:rPr>
          <w:delText xml:space="preserve">, </w:delText>
        </w:r>
        <w:r w:rsidR="00D25F62" w:rsidDel="003178B9">
          <w:rPr>
            <w:rFonts w:cs="Times New Roman"/>
          </w:rPr>
          <w:delText xml:space="preserve">all of them </w:delText>
        </w:r>
        <w:r w:rsidR="00C52967" w:rsidDel="003178B9">
          <w:rPr>
            <w:rFonts w:cs="Times New Roman"/>
          </w:rPr>
          <w:delText>need</w:delText>
        </w:r>
        <w:r w:rsidR="0007093C" w:rsidDel="003178B9">
          <w:rPr>
            <w:rFonts w:cs="Times New Roman"/>
          </w:rPr>
          <w:delText xml:space="preserve"> as the basic source of data </w:delText>
        </w:r>
        <w:r w:rsidR="00C52967" w:rsidDel="003178B9">
          <w:rPr>
            <w:rFonts w:cs="Times New Roman"/>
          </w:rPr>
          <w:delText>the information contained in dated phylogenetic trees</w:delText>
        </w:r>
        <w:r w:rsidR="00C7226F" w:rsidDel="003178B9">
          <w:rPr>
            <w:rFonts w:cs="Times New Roman"/>
          </w:rPr>
          <w:delText>.</w:delText>
        </w:r>
      </w:del>
      <w:del w:id="112" w:author="Gabriel Nakamura" w:date="2021-04-13T15:08:00Z">
        <w:r w:rsidR="00C7226F" w:rsidDel="00C533CD">
          <w:rPr>
            <w:rFonts w:cs="Times New Roman"/>
          </w:rPr>
          <w:delText xml:space="preserve"> Consequently, </w:delText>
        </w:r>
        <w:r w:rsidR="00144249" w:rsidDel="00C533CD">
          <w:rPr>
            <w:rFonts w:cs="Times New Roman"/>
          </w:rPr>
          <w:delText xml:space="preserve">to </w:delText>
        </w:r>
        <w:r w:rsidR="00354F0B" w:rsidDel="00C533CD">
          <w:rPr>
            <w:rFonts w:cs="Times New Roman"/>
          </w:rPr>
          <w:delText>answer</w:delText>
        </w:r>
        <w:r w:rsidR="00144249" w:rsidDel="00C533CD">
          <w:rPr>
            <w:rFonts w:cs="Times New Roman"/>
          </w:rPr>
          <w:delText xml:space="preserve"> any </w:delText>
        </w:r>
        <w:r w:rsidR="00354F0B" w:rsidDel="00C533CD">
          <w:rPr>
            <w:rFonts w:cs="Times New Roman"/>
          </w:rPr>
          <w:delText>question</w:delText>
        </w:r>
        <w:r w:rsidR="00144249" w:rsidDel="00C533CD">
          <w:rPr>
            <w:rFonts w:cs="Times New Roman"/>
          </w:rPr>
          <w:delText xml:space="preserve"> </w:delText>
        </w:r>
        <w:r w:rsidR="005731ED" w:rsidDel="00C533CD">
          <w:rPr>
            <w:rFonts w:cs="Times New Roman"/>
          </w:rPr>
          <w:delText xml:space="preserve">that involves </w:delText>
        </w:r>
        <w:r w:rsidR="00D95C45" w:rsidDel="00C533CD">
          <w:rPr>
            <w:rFonts w:cs="Times New Roman"/>
          </w:rPr>
          <w:delText xml:space="preserve">an evolutionary </w:delText>
        </w:r>
        <w:r w:rsidR="00354F0B" w:rsidDel="00C533CD">
          <w:rPr>
            <w:rFonts w:cs="Times New Roman"/>
          </w:rPr>
          <w:delText>context</w:delText>
        </w:r>
        <w:r w:rsidR="00D95C45" w:rsidDel="00C533CD">
          <w:rPr>
            <w:rFonts w:cs="Times New Roman"/>
          </w:rPr>
          <w:delText xml:space="preserve">, </w:delText>
        </w:r>
        <w:r w:rsidR="00144249" w:rsidDel="00C533CD">
          <w:rPr>
            <w:rFonts w:cs="Times New Roman"/>
          </w:rPr>
          <w:delText>from</w:delText>
        </w:r>
        <w:r w:rsidR="005731ED" w:rsidDel="00C533CD">
          <w:rPr>
            <w:rFonts w:cs="Times New Roman"/>
          </w:rPr>
          <w:delText xml:space="preserve"> species</w:delText>
        </w:r>
        <w:r w:rsidR="00296446" w:rsidDel="00C533CD">
          <w:rPr>
            <w:rFonts w:cs="Times New Roman"/>
          </w:rPr>
          <w:delText xml:space="preserve"> level</w:delText>
        </w:r>
        <w:r w:rsidR="005731ED" w:rsidDel="00C533CD">
          <w:rPr>
            <w:rFonts w:cs="Times New Roman"/>
          </w:rPr>
          <w:delText xml:space="preserve"> to</w:delText>
        </w:r>
        <w:r w:rsidR="00296446" w:rsidDel="00C533CD">
          <w:rPr>
            <w:rFonts w:cs="Times New Roman"/>
          </w:rPr>
          <w:delText xml:space="preserve"> a</w:delText>
        </w:r>
        <w:r w:rsidR="005731ED" w:rsidDel="00C533CD">
          <w:rPr>
            <w:rFonts w:cs="Times New Roman"/>
          </w:rPr>
          <w:delText xml:space="preserve"> macroecological</w:delText>
        </w:r>
        <w:r w:rsidR="00296446" w:rsidDel="00C533CD">
          <w:rPr>
            <w:rFonts w:cs="Times New Roman"/>
          </w:rPr>
          <w:delText xml:space="preserve"> investigation</w:delText>
        </w:r>
        <w:r w:rsidR="005731ED" w:rsidDel="00C533CD">
          <w:rPr>
            <w:rFonts w:cs="Times New Roman"/>
          </w:rPr>
          <w:delText xml:space="preserve">, </w:delText>
        </w:r>
        <w:r w:rsidR="00D95C45" w:rsidDel="00C533CD">
          <w:rPr>
            <w:rFonts w:cs="Times New Roman"/>
          </w:rPr>
          <w:delText>the presence of a phylogenetic tree</w:delText>
        </w:r>
        <w:r w:rsidR="00354F0B" w:rsidDel="00C533CD">
          <w:rPr>
            <w:rFonts w:cs="Times New Roman"/>
          </w:rPr>
          <w:delText xml:space="preserve"> is mandatory</w:delText>
        </w:r>
      </w:del>
      <w:del w:id="113" w:author="Gabriel Nakamura" w:date="2021-04-13T15:11:00Z">
        <w:r w:rsidR="00D95C45" w:rsidDel="003178B9">
          <w:rPr>
            <w:rFonts w:cs="Times New Roman"/>
          </w:rPr>
          <w:delText>.</w:delText>
        </w:r>
      </w:del>
    </w:p>
    <w:p w14:paraId="1D72E4A7" w14:textId="1EE15679" w:rsidR="005679EB" w:rsidRDefault="00D95C45" w:rsidP="00296446">
      <w:pPr>
        <w:ind w:firstLine="708"/>
        <w:rPr>
          <w:rFonts w:cs="Times New Roman"/>
        </w:rPr>
      </w:pPr>
      <w:r>
        <w:rPr>
          <w:rFonts w:cs="Times New Roman"/>
        </w:rPr>
        <w:t xml:space="preserve">The availability of </w:t>
      </w:r>
      <w:r w:rsidR="00860933">
        <w:rPr>
          <w:rFonts w:cs="Times New Roman"/>
        </w:rPr>
        <w:t>phylogenetic tree</w:t>
      </w:r>
      <w:ins w:id="114" w:author="Gabriel Nakamura" w:date="2021-04-13T15:53:00Z">
        <w:r w:rsidR="009F75A6">
          <w:rPr>
            <w:rFonts w:cs="Times New Roman"/>
          </w:rPr>
          <w:t>s</w:t>
        </w:r>
      </w:ins>
      <w:r w:rsidR="00860933">
        <w:rPr>
          <w:rFonts w:cs="Times New Roman"/>
        </w:rPr>
        <w:t xml:space="preserve"> has grown in the last decade, with some groups presenting </w:t>
      </w:r>
      <w:r w:rsidR="00B46919">
        <w:rPr>
          <w:rFonts w:cs="Times New Roman"/>
        </w:rPr>
        <w:t>well-</w:t>
      </w:r>
      <w:r w:rsidR="00063105">
        <w:rPr>
          <w:rFonts w:cs="Times New Roman"/>
        </w:rPr>
        <w:t>established</w:t>
      </w:r>
      <w:r w:rsidR="00860933">
        <w:rPr>
          <w:rFonts w:cs="Times New Roman"/>
        </w:rPr>
        <w:t xml:space="preserve"> </w:t>
      </w:r>
      <w:r w:rsidR="00BC33DD">
        <w:rPr>
          <w:rFonts w:cs="Times New Roman"/>
        </w:rPr>
        <w:t>phylogenies, e.g. birds</w:t>
      </w:r>
      <w:r w:rsidR="0060649E">
        <w:rPr>
          <w:rFonts w:cs="Times New Roman"/>
        </w:rPr>
        <w:t xml:space="preserve"> </w:t>
      </w:r>
      <w:r w:rsidR="0060649E">
        <w:rPr>
          <w:rFonts w:cs="Times New Roman"/>
        </w:rPr>
        <w:fldChar w:fldCharType="begin" w:fldLock="1"/>
      </w:r>
      <w:r w:rsidR="00D51236">
        <w:rPr>
          <w:rFonts w:cs="Times New Roman"/>
        </w:rPr>
        <w:instrText>ADDIN CSL_CITATION {"citationItems":[{"id":"ITEM-1","itemData":{"DOI":"10.1038/nature11631","ISBN":"1476-4687 (Electronic)\\r0028-0836 (Linking)","ISSN":"00280836","PMID":"23123857","abstract":"Current global patterns of biodiversity result from processes that operate over both space and time and thus require an integrated macroecological and macroevolutionary perspective. Molecular time trees have advanced our understanding of the tempo and mode of diversification and have identified remarkable adaptive radiations across the tree of life. However, incomplete joint phylogenetic and geographic sampling has limited broad-scale inference. Thus, the relative prevalence of rapid radiations and the importance of their geographic settings in shaping global biodiversity patterns remain unclear. Here we present, analyse and map the first complete dated phylogeny of all 9,993 extant species of birds, a widely studied group showing many unique adaptations. We find that birds have undergone a strong increase in diversification rate from about 50 million years ago to the near present. This acceleration is due to a number of significant rate increases, both within songbirds and within other young and mostly temperate radiations including the waterfowl, gulls and woodpeckers. Importantly, species characterized with very high past diversification rates are interspersed throughout the avian tree and across geographic space. Geographically, the major differences in diversification rates are hemispheric rather than latitudinal, with bird assemblages in Asia, North America and southern South America containing a disproportionate number of species from recent rapid radiations. The contribution of rapidly radiating lineages to both temporal diversification dynamics and spatial distributions of species diversity illustrates the benefits of an inclusive geographical and taxonomical perspective. Overall, whereas constituent clades may exhibit slowdowns, the adaptive zone into which modern birds have diversified since the Cretaceous may still offer opportunities for diversification.","author":[{"dropping-particle":"","family":"Jetz","given":"W.","non-dropping-particle":"","parse-names":false,"suffix":""},{"dropping-particle":"","family":"Thomas","given":"G. H.","non-dropping-particle":"","parse-names":false,"suffix":""},{"dropping-particle":"","family":"Joy","given":"J. B.","non-dropping-particle":"","parse-names":false,"suffix":""},{"dropping-particle":"","family":"Hartmann","given":"K.","non-dropping-particle":"","parse-names":false,"suffix":""},{"dropping-particle":"","family":"Mooers","given":"A. O.","non-dropping-particle":"","parse-names":false,"suffix":""}],"container-title":"Nature","id":"ITEM-1","issue":"7424","issued":{"date-parts":[["2012"]]},"page":"444-448","title":"The global diversity of birds in space and time","type":"article-journal","volume":"491"},"uris":["http://www.mendeley.com/documents/?uuid=a71b576b-4c48-44e7-81f0-0a4261aa4145"]}],"mendeley":{"formattedCitation":"(Jetz, Thomas, Joy, Hartmann, &amp; Mooers, 2012a)","plainTextFormattedCitation":"(Jetz, Thomas, Joy, Hartmann, &amp; Mooers, 2012a)","previouslyFormattedCitation":"(Jetz, Thomas, Joy, Hartmann, &amp; Mooers, 2012a)"},"properties":{"noteIndex":0},"schema":"https://github.com/citation-style-language/schema/raw/master/csl-citation.json"}</w:instrText>
      </w:r>
      <w:r w:rsidR="0060649E">
        <w:rPr>
          <w:rFonts w:cs="Times New Roman"/>
        </w:rPr>
        <w:fldChar w:fldCharType="separate"/>
      </w:r>
      <w:r w:rsidR="00D51236" w:rsidRPr="00D51236">
        <w:rPr>
          <w:rFonts w:cs="Times New Roman"/>
          <w:noProof/>
        </w:rPr>
        <w:t>(Jetz, Thomas, Joy, Hartmann, &amp; Mooers, 2012a)</w:t>
      </w:r>
      <w:r w:rsidR="0060649E">
        <w:rPr>
          <w:rFonts w:cs="Times New Roman"/>
        </w:rPr>
        <w:fldChar w:fldCharType="end"/>
      </w:r>
      <w:r w:rsidR="00BC33DD">
        <w:rPr>
          <w:rFonts w:cs="Times New Roman"/>
        </w:rPr>
        <w:t>, plants</w:t>
      </w:r>
      <w:r w:rsidR="00594D43">
        <w:rPr>
          <w:rFonts w:cs="Times New Roman"/>
        </w:rPr>
        <w:t xml:space="preserve"> </w:t>
      </w:r>
      <w:r w:rsidR="00D62852">
        <w:rPr>
          <w:rFonts w:cs="Times New Roman"/>
        </w:rPr>
        <w:fldChar w:fldCharType="begin" w:fldLock="1"/>
      </w:r>
      <w:r w:rsidR="00D51236">
        <w:rPr>
          <w:rFonts w:cs="Times New Roman"/>
        </w:rPr>
        <w:instrText>ADDIN CSL_CITATION {"citationItems":[{"id":"ITEM-1","itemData":{"DOI":"10.1111/nph.13264","ISSN":"14698137","PMID":"25615647","abstract":"The establishment of modern terrestrial life is indissociable from angiosperm evolution. While available molecular clock estimates of angiosperm age range from the Paleozoic to the Late Cretaceous, the fossil record is consistent with angiosperm diversification in the Early Cretaceous. The time-frame of angiosperm evolution is here estimated using a sample representing 87% of families and sequences of five plastid and nuclear markers, implementing penalized likelihood and Bayesian relaxed clocks. A literature-based review of the palaeontological record yielded calibrations for 137 phylogenetic nodes. The angiosperm crown age was bound within a confidence interval calculated with a method that considers the fossil record of the group. An Early Cretaceous crown angiosperm age was estimated with high confidence. Magnoliidae, Monocotyledoneae and Eudicotyledoneae diversified synchronously 135-130 million yr ago (Ma); Pentapetalae is 126-121 Ma; and Rosidae (123-115 Ma) preceded Asteridae (119-110 Ma). Family stem ages are continuously distributed between c. 140 and 20 Ma. This time-frame documents an early phylogenetic proliferation that led to the establishment of major angiosperm lineages, and the origin of over half of extant families, in the Cretaceous. While substantial amounts of angiosperm morphological and functional diversity have deep evolutionary roots, extant species richness was probably acquired later.","author":[{"dropping-particle":"","family":"Magallón","given":"Susana","non-dropping-particle":"","parse-names":false,"suffix":""},{"dropping-particle":"","family":"Gómez-Acevedo","given":"Sandra","non-dropping-particle":"","parse-names":false,"suffix":""},{"dropping-particle":"","family":"Sánchez-Reyes","given":"Luna L.","non-dropping-particle":"","parse-names":false,"suffix":""},{"dropping-particle":"","family":"Hernández-Hernández","given":"Tania","non-dropping-particle":"","parse-names":false,"suffix":""}],"container-title":"New Phytologist","id":"ITEM-1","issue":"2","issued":{"date-parts":[["2015"]]},"page":"437-453","title":"A metacalibrated time-tree documents the early rise of flowering plant phylogenetic diversity","type":"article-journal","volume":"207"},"uris":["http://www.mendeley.com/documents/?uuid=19e922a4-5fb5-4234-9f85-531a547c8614"]}],"mendeley":{"formattedCitation":"(Magallón, Gómez-Acevedo, Sánchez-Reyes, &amp; Hernández-Hernández, 2015)","plainTextFormattedCitation":"(Magallón, Gómez-Acevedo, Sánchez-Reyes, &amp; Hernández-Hernández, 2015)","previouslyFormattedCitation":"(Magallón, Gómez-Acevedo, Sánchez-Reyes, &amp; Hernández-Hernández, 2015)"},"properties":{"noteIndex":0},"schema":"https://github.com/citation-style-language/schema/raw/master/csl-citation.json"}</w:instrText>
      </w:r>
      <w:r w:rsidR="00D62852">
        <w:rPr>
          <w:rFonts w:cs="Times New Roman"/>
        </w:rPr>
        <w:fldChar w:fldCharType="separate"/>
      </w:r>
      <w:r w:rsidR="00D51236" w:rsidRPr="00D51236">
        <w:rPr>
          <w:rFonts w:cs="Times New Roman"/>
          <w:noProof/>
        </w:rPr>
        <w:t>(Magallón, Gómez-Acevedo, Sánchez-Reyes, &amp; Hernández-Hernández, 2015)</w:t>
      </w:r>
      <w:r w:rsidR="00D62852">
        <w:rPr>
          <w:rFonts w:cs="Times New Roman"/>
        </w:rPr>
        <w:fldChar w:fldCharType="end"/>
      </w:r>
      <w:r w:rsidR="00296446">
        <w:rPr>
          <w:rFonts w:cs="Times New Roman"/>
        </w:rPr>
        <w:t>, butterflies</w:t>
      </w:r>
      <w:r w:rsidR="00594D43">
        <w:rPr>
          <w:rFonts w:cs="Times New Roman"/>
        </w:rPr>
        <w:t xml:space="preserve"> </w:t>
      </w:r>
      <w:r w:rsidR="008240DA">
        <w:rPr>
          <w:rFonts w:cs="Times New Roman"/>
        </w:rPr>
        <w:fldChar w:fldCharType="begin" w:fldLock="1"/>
      </w:r>
      <w:r w:rsidR="00D51236">
        <w:rPr>
          <w:rFonts w:cs="Times New Roman"/>
        </w:rPr>
        <w:instrText>ADDIN CSL_CITATION {"citationItems":[{"id":"ITEM-1","itemData":{"DOI":"10.1111/geb.12919","ISSN":"14668238","abstract":"Aim: The landscape of the Neotropical region has undergone dynamic evolution throughout the Miocene, with the extensive Pebas wetland occupying western Amazonia between 23 and c. 10 Ma and the continuous uplift of the Andes mountains. The complex interaction between the Andes and Amazonia probably influenced the trajectory of Neotropical biodiversity, but evidence from time-calibrated phylogenies of groups that diversified during this period is lacking. We investigate the role of these landscape transformations in the dynamics of diversification in the Neotropical region using a 26-Myr-old endemic butterfly radiation. Location: Neotropics. Time period: Oligocene to present. Major taxa studied: Ithomiini butterflies. Methods: We generated one of the most comprehensive time-calibrated molecular phylogenies of a large clade of Neotropical insects, the butterfly tribe Ithomiini, comprising 340 species (87% of extant species) and spanning 26 Myr of diversification. We applied a large array of birth–death models and historical biogeography estimations to assess the dynamics of diversification and biotic interchanges, especially at the Amazonia–Andes interface. Results: Our results suggest that the Amazonian Pebas wetland system played a major role in the timing and geography of diversification of Ithomiini, by constraining dispersal and diversification in the Amazon basin until c. 10 Ma. During the Pebas wetland period, Ithomiini diversification mostly took place in the Andes, where terrestrial habitats were not affected. An explosion of interchanges with Amazonia and with the Northern Andes accompanied the demise of the Pebas system (11–8 Ma) and was followed by local diversification in those areas, which led to a substantial renewal of diversification. Main conclusions: Many studies on Neotropical diversity have focused only on the Andes, whereas we show that it is the waxing and waning of the Pebas mega-wetland, interacting with Andean uplift, that determined the timing and patterns of regional interchanges and diversification in Ithomiini.","author":[{"dropping-particle":"","family":"Chazot","given":"Nicolas","non-dropping-particle":"","parse-names":false,"suffix":""},{"dropping-particle":"","family":"Willmott","given":"Keith R.","non-dropping-particle":"","parse-names":false,"suffix":""},{"dropping-particle":"","family":"Lamas","given":"Gerardo","non-dropping-particle":"","parse-names":false,"suffix":""},{"dropping-particle":"","family":"Freitas","given":"André V.L.","non-dropping-particle":"","parse-names":false,"suffix":""},{"dropping-particle":"","family":"Piron-Prunier","given":"Florence","non-dropping-particle":"","parse-names":false,"suffix":""},{"dropping-particle":"","family":"Arias","given":"Carlos F.","non-dropping-particle":"","parse-names":false,"suffix":""},{"dropping-particle":"","family":"Mallet","given":"James","non-dropping-particle":"","parse-names":false,"suffix":""},{"dropping-particle":"","family":"De-Silva","given":"Donna Lisa","non-dropping-particle":"","parse-names":false,"suffix":""},{"dropping-particle":"","family":"Elias","given":"Marianne","non-dropping-particle":"","parse-names":false,"suffix":""}],"container-title":"Global Ecology and Biogeography","id":"ITEM-1","issue":"8","issued":{"date-parts":[["2019"]]},"page":"1118-1132","title":"Renewed diversification following Miocene landscape turnover in a Neotropical butterfly radiation","type":"article-journal","volume":"28"},"uris":["http://www.mendeley.com/documents/?uuid=848f1445-b4fa-4bcf-b0bc-d002d6c1194c"]}],"mendeley":{"formattedCitation":"(Chazot et al., 2019)","plainTextFormattedCitation":"(Chazot et al., 2019)","previouslyFormattedCitation":"(Chazot et al., 2019)"},"properties":{"noteIndex":0},"schema":"https://github.com/citation-style-language/schema/raw/master/csl-citation.json"}</w:instrText>
      </w:r>
      <w:r w:rsidR="008240DA">
        <w:rPr>
          <w:rFonts w:cs="Times New Roman"/>
        </w:rPr>
        <w:fldChar w:fldCharType="separate"/>
      </w:r>
      <w:r w:rsidR="00D51236" w:rsidRPr="00D51236">
        <w:rPr>
          <w:rFonts w:cs="Times New Roman"/>
          <w:noProof/>
        </w:rPr>
        <w:t>(Chazot et al., 2019)</w:t>
      </w:r>
      <w:r w:rsidR="008240DA">
        <w:rPr>
          <w:rFonts w:cs="Times New Roman"/>
        </w:rPr>
        <w:fldChar w:fldCharType="end"/>
      </w:r>
      <w:r w:rsidR="00296446">
        <w:rPr>
          <w:rFonts w:cs="Times New Roman"/>
        </w:rPr>
        <w:t>,</w:t>
      </w:r>
      <w:r w:rsidR="00594D43">
        <w:rPr>
          <w:rFonts w:cs="Times New Roman"/>
        </w:rPr>
        <w:t xml:space="preserve"> </w:t>
      </w:r>
      <w:r w:rsidR="008240DA">
        <w:rPr>
          <w:rFonts w:cs="Times New Roman"/>
        </w:rPr>
        <w:t xml:space="preserve">bony </w:t>
      </w:r>
      <w:r w:rsidR="00594D43">
        <w:rPr>
          <w:rFonts w:cs="Times New Roman"/>
        </w:rPr>
        <w:t xml:space="preserve">fishes </w:t>
      </w:r>
      <w:r w:rsidR="007D3E2B">
        <w:rPr>
          <w:rFonts w:cs="Times New Roman"/>
        </w:rPr>
        <w:fldChar w:fldCharType="begin" w:fldLock="1"/>
      </w:r>
      <w:r w:rsidR="00D51236">
        <w:rPr>
          <w:rFonts w:cs="Times New Roman"/>
        </w:rPr>
        <w:instrText>ADDIN CSL_CITATION {"citationItems":[{"id":"ITEM-1","itemData":{"DOI":"10.1186/s12862-017-0958-3","ISSN":"14712148","PMID":"28683774","abstract":"Background: Fish classifications, as those of most other taxonomic groups, are being transformed drastically as new molecular phylogenies provide support for natural groups that were unanticipated by previous studies. A brief review of the main criteria used by ichthyologists to define their classifications during the last 50 years, however, reveals slow progress towards using an explicit phylogenetic framework. Instead, the trend has been to rely, in varying degrees, on deep-rooted anatomical concepts and authority, often mixing taxa with explicit phylogenetic support with arbitrary groupings. Two leading sources in ichthyology frequently used for fish classifications (JS Nelson's volumes of Fishes of the World and W. Eschmeyer's Catalog of Fishes) fail to adopt a global phylogenetic framework despite much recent progress made towards the resolution of the fish Tree of Life. The first explicit phylogenetic classification of bony fishes was published in 2013, based on a comprehensive molecular phylogeny (www.deepfin.org). We here update the first version of that classification by incorporating the most recent phylogenetic results. Results: The updated classification presented here is based on phylogenies inferred using molecular and genomic data for nearly 2000 fishes. A total of 72 orders (and 79 suborders) are recognized in this version, compared with 66 orders in version 1. The phylogeny resolves placement of 410 families, or ~80% of the total of 514 families of bony fishes currently recognized. The ordinal status of 30 percomorph families included in this study, however, remains uncertain (incertae sedis in the series Carangaria, Ovalentaria, or Eupercaria). Comments to support taxonomic decisions and comparisons with conflicting taxonomic groups proposed by others are presented. We also highlight cases were morphological support exist for the groups being classified. Conclusions: This version of the phylogenetic classification of bony fishes is substantially improved, providing resolution for more taxa than previous versions, based on more densely sampled phylogenetic trees. The classification presented in this study represents, unlike any other, the most up-to-date hypothesis of the Tree of Life of fishes.","author":[{"dropping-particle":"","family":"Betancur","given":"Ricardo R.","non-dropping-particle":"","parse-names":false,"suffix":""},{"dropping-particle":"","family":"Wiley","given":"Edward O.","non-dropping-particle":"","parse-names":false,"suffix":""},{"dropping-particle":"","family":"Arratia","given":"Gloria","non-dropping-particle":"","parse-names":false,"suffix":""},{"dropping-particle":"","family":"Acero","given":"Arturo","non-dropping-particle":"","parse-names":false,"suffix":""},{"dropping-particle":"","family":"Bailly","given":"Nicolas","non-dropping-particle":"","parse-names":false,"suffix":""},{"dropping-particle":"","family":"Miya","given":"Masaki","non-dropping-particle":"","parse-names":false,"suffix":""},{"dropping-particle":"","family":"Lecointre","given":"Guillaume","non-dropping-particle":"","parse-names":false,"suffix":""},{"dropping-particle":"","family":"Ortí","given":"Guillermo","non-dropping-particle":"","parse-names":false,"suffix":""}],"container-title":"BMC Evolutionary Biology","id":"ITEM-1","issue":"1","issued":{"date-parts":[["2017"]]},"page":"1-40","publisher":"BMC Evolutionary Biology","title":"Phylogenetic classification of bony fishes","type":"article-journal","volume":"17"},"uris":["http://www.mendeley.com/documents/?uuid=622e0283-f9de-43da-b0e9-5e0e6bbdf027"]},{"id":"ITEM-2","itemData":{"DOI":"10.1038/s41586-018-0273-1","ISBN":"4158601802731","ISSN":"14764687","abstract":"Far more species of organisms are found in the tropics than in temperate and polar regions, but the evolutionary and ecological causes of this pattern remain controversial 1,2 . Tropical marine fish communities are much more diverse than cold-water fish communities found at higher latitudes 3,4, and several explanations for this latitudinal diversity gradient propose that warm reef environments serve as evolutionary 'hotspots' for species formation 5-8 . Here we test the relationship between latitude, species richness and speciation rate across marine fishes. We assembled a time-calibrated phylogeny of all ray-finned fishes (31,526 tips, of which 11,638 had genetic data) and used this framework to describe the spatial dynamics of speciation in the marine realm. We show that the fastest rates of speciation occur in species-poor regions outside the tropics, and that high-latitude fish lineages form new species at much faster rates than their tropical counterparts. High rates of speciation occur in geographical regions that are characterized by low surface temperatures and high endemism. Our results reject a broad class of mechanisms under which the tropics serve as an evolutionary cradle for marine fish diversity and raise new questions about why the coldest oceans on Earth are present-day hotspots of species formation.","author":[{"dropping-particle":"","family":"Rabosky","given":"Daniel L.","non-dropping-particle":"","parse-names":false,"suffix":""},{"dropping-particle":"","family":"Chang","given":"Jonathan","non-dropping-particle":"","parse-names":false,"suffix":""},{"dropping-particle":"","family":"Title","given":"Pascal O.","non-dropping-particle":"","parse-names":false,"suffix":""},{"dropping-particle":"","family":"Cowman","given":"Peter F.","non-dropping-particle":"","parse-names":false,"suffix":""},{"dropping-particle":"","family":"Sallan","given":"Lauren","non-dropping-particle":"","parse-names":false,"suffix":""},{"dropping-particle":"","family":"Friedman","given":"Matt","non-dropping-particle":"","parse-names":false,"suffix":""},{"dropping-particle":"","family":"Kaschner","given":"Kristin","non-dropping-particle":"","parse-names":false,"suffix":""},{"dropping-particle":"","family":"Garilao","given":"Cristina","non-dropping-particle":"","parse-names":false,"suffix":""},{"dropping-particle":"","family":"Near","given":"Thomas J.","non-dropping-particle":"","parse-names":false,"suffix":""},{"dropping-particle":"","family":"Coll","given":"Marta","non-dropping-particle":"","parse-names":false,"suffix":""},{"dropping-particle":"","family":"Alfaro","given":"Michael E.","non-dropping-particle":"","parse-names":false,"suffix":""}],"container-title":"Nature","id":"ITEM-2","issue":"7714","issued":{"date-parts":[["2018"]]},"page":"392-395","publisher":"Springer US","title":"An inverse latitudinal gradient in speciation rate for marine fishes","type":"article-journal","volume":"559"},"uris":["http://www.mendeley.com/documents/?uuid=d9968e7c-0d80-431a-98a4-681180e881a0"]}],"mendeley":{"formattedCitation":"(Betancur et al., 2017; Rabosky et al., 2018)","plainTextFormattedCitation":"(Betancur et al., 2017; Rabosky et al., 2018)","previouslyFormattedCitation":"(Betancur et al., 2017; Rabosky et al., 2018)"},"properties":{"noteIndex":0},"schema":"https://github.com/citation-style-language/schema/raw/master/csl-citation.json"}</w:instrText>
      </w:r>
      <w:r w:rsidR="007D3E2B">
        <w:rPr>
          <w:rFonts w:cs="Times New Roman"/>
        </w:rPr>
        <w:fldChar w:fldCharType="separate"/>
      </w:r>
      <w:r w:rsidR="00D51236" w:rsidRPr="00D51236">
        <w:rPr>
          <w:rFonts w:cs="Times New Roman"/>
          <w:noProof/>
        </w:rPr>
        <w:t>(Betancur et al., 2017; Rabosky et al., 2018)</w:t>
      </w:r>
      <w:r w:rsidR="007D3E2B">
        <w:rPr>
          <w:rFonts w:cs="Times New Roman"/>
        </w:rPr>
        <w:fldChar w:fldCharType="end"/>
      </w:r>
      <w:r w:rsidR="00594D43">
        <w:rPr>
          <w:rFonts w:cs="Times New Roman"/>
        </w:rPr>
        <w:t xml:space="preserve">. </w:t>
      </w:r>
      <w:r w:rsidR="00654372">
        <w:rPr>
          <w:rFonts w:cs="Times New Roman"/>
        </w:rPr>
        <w:t>However, they differ in an important characteristic</w:t>
      </w:r>
      <w:r w:rsidR="001F7C6E">
        <w:rPr>
          <w:rFonts w:cs="Times New Roman"/>
        </w:rPr>
        <w:t>. W</w:t>
      </w:r>
      <w:r w:rsidR="00654372">
        <w:rPr>
          <w:rFonts w:cs="Times New Roman"/>
        </w:rPr>
        <w:t xml:space="preserve">hile </w:t>
      </w:r>
      <w:r w:rsidR="004C3E68">
        <w:rPr>
          <w:rFonts w:cs="Times New Roman"/>
        </w:rPr>
        <w:t xml:space="preserve">certain groups, </w:t>
      </w:r>
      <w:del w:id="115" w:author="Gabriel Nakamura" w:date="2021-04-13T14:34:00Z">
        <w:r w:rsidR="004C3E68" w:rsidDel="00280681">
          <w:rPr>
            <w:rFonts w:cs="Times New Roman"/>
          </w:rPr>
          <w:delText>like</w:delText>
        </w:r>
        <w:r w:rsidR="00654372" w:rsidDel="00280681">
          <w:rPr>
            <w:rFonts w:cs="Times New Roman"/>
          </w:rPr>
          <w:delText xml:space="preserve"> birds</w:delText>
        </w:r>
        <w:r w:rsidR="004C3E68" w:rsidDel="00280681">
          <w:rPr>
            <w:rFonts w:cs="Times New Roman"/>
          </w:rPr>
          <w:delText>,</w:delText>
        </w:r>
        <w:r w:rsidR="00654372" w:rsidDel="00280681">
          <w:rPr>
            <w:rFonts w:cs="Times New Roman"/>
          </w:rPr>
          <w:delText xml:space="preserve"> </w:delText>
        </w:r>
      </w:del>
      <w:r w:rsidR="00D23C42">
        <w:rPr>
          <w:rFonts w:cs="Times New Roman"/>
        </w:rPr>
        <w:t>present comprehensive phylogenies</w:t>
      </w:r>
      <w:del w:id="116" w:author="Gabriel Nakamura" w:date="2021-04-13T14:34:00Z">
        <w:r w:rsidR="00D23C42" w:rsidDel="00280681">
          <w:rPr>
            <w:rFonts w:cs="Times New Roman"/>
          </w:rPr>
          <w:delText>,</w:delText>
        </w:r>
      </w:del>
      <w:r w:rsidR="00654372">
        <w:rPr>
          <w:rFonts w:cs="Times New Roman"/>
        </w:rPr>
        <w:t xml:space="preserve"> includ</w:t>
      </w:r>
      <w:ins w:id="117" w:author="Gabriel Nakamura" w:date="2021-04-13T14:34:00Z">
        <w:r w:rsidR="00280681">
          <w:rPr>
            <w:rFonts w:cs="Times New Roman"/>
          </w:rPr>
          <w:t>ing</w:t>
        </w:r>
      </w:ins>
      <w:del w:id="118" w:author="Gabriel Nakamura" w:date="2021-04-13T14:34:00Z">
        <w:r w:rsidR="00654372" w:rsidDel="00280681">
          <w:rPr>
            <w:rFonts w:cs="Times New Roman"/>
          </w:rPr>
          <w:delText>e</w:delText>
        </w:r>
      </w:del>
      <w:r w:rsidR="00654372">
        <w:rPr>
          <w:rFonts w:cs="Times New Roman"/>
        </w:rPr>
        <w:t xml:space="preserve"> all </w:t>
      </w:r>
      <w:r w:rsidR="00B46919">
        <w:rPr>
          <w:rFonts w:cs="Times New Roman"/>
        </w:rPr>
        <w:t>known</w:t>
      </w:r>
      <w:r w:rsidR="00654372">
        <w:rPr>
          <w:rFonts w:cs="Times New Roman"/>
        </w:rPr>
        <w:t xml:space="preserve"> species</w:t>
      </w:r>
      <w:ins w:id="119" w:author="Gabriel Nakamura" w:date="2021-04-13T14:34:00Z">
        <w:r w:rsidR="00280681">
          <w:rPr>
            <w:rFonts w:cs="Times New Roman"/>
          </w:rPr>
          <w:t xml:space="preserve"> (e.g. birds)</w:t>
        </w:r>
      </w:ins>
      <w:r w:rsidR="00654372">
        <w:rPr>
          <w:rFonts w:cs="Times New Roman"/>
        </w:rPr>
        <w:t xml:space="preserve">, </w:t>
      </w:r>
      <w:del w:id="120" w:author="Gabriel Nakamura" w:date="2021-04-13T14:34:00Z">
        <w:r w:rsidR="00654372" w:rsidDel="00280681">
          <w:rPr>
            <w:rFonts w:cs="Times New Roman"/>
          </w:rPr>
          <w:delText xml:space="preserve">for </w:delText>
        </w:r>
      </w:del>
      <w:r w:rsidR="00654372">
        <w:rPr>
          <w:rFonts w:cs="Times New Roman"/>
        </w:rPr>
        <w:t xml:space="preserve">other groups, like fishes, </w:t>
      </w:r>
      <w:del w:id="121" w:author="Gabriel Nakamura" w:date="2021-04-14T16:13:00Z">
        <w:r w:rsidR="00654372" w:rsidDel="006255EF">
          <w:rPr>
            <w:rFonts w:cs="Times New Roman"/>
          </w:rPr>
          <w:delText xml:space="preserve">numerous </w:delText>
        </w:r>
      </w:del>
      <w:r w:rsidR="00654372">
        <w:rPr>
          <w:rFonts w:cs="Times New Roman"/>
        </w:rPr>
        <w:t xml:space="preserve">species are </w:t>
      </w:r>
      <w:r w:rsidR="00D23C42">
        <w:rPr>
          <w:rFonts w:cs="Times New Roman"/>
        </w:rPr>
        <w:t xml:space="preserve">absent </w:t>
      </w:r>
      <w:r w:rsidR="00654372">
        <w:rPr>
          <w:rFonts w:cs="Times New Roman"/>
        </w:rPr>
        <w:t xml:space="preserve">in the most </w:t>
      </w:r>
      <w:del w:id="122" w:author="Gabriel Nakamura" w:date="2021-04-13T15:11:00Z">
        <w:r w:rsidR="00654372" w:rsidDel="00AD3DA1">
          <w:rPr>
            <w:rFonts w:cs="Times New Roman"/>
          </w:rPr>
          <w:delText xml:space="preserve">inclusive </w:delText>
        </w:r>
      </w:del>
      <w:ins w:id="123" w:author="Gabriel Nakamura" w:date="2021-04-13T15:11:00Z">
        <w:r w:rsidR="00AD3DA1">
          <w:rPr>
            <w:rFonts w:cs="Times New Roman"/>
          </w:rPr>
          <w:t>comprehensive</w:t>
        </w:r>
        <w:r w:rsidR="00AD3DA1">
          <w:rPr>
            <w:rFonts w:cs="Times New Roman"/>
          </w:rPr>
          <w:t xml:space="preserve"> </w:t>
        </w:r>
      </w:ins>
      <w:r w:rsidR="00654372">
        <w:rPr>
          <w:rFonts w:cs="Times New Roman"/>
        </w:rPr>
        <w:t>phylogeny available</w:t>
      </w:r>
      <w:del w:id="124" w:author="Gabriel Nakamura" w:date="2021-04-13T14:35:00Z">
        <w:r w:rsidR="00A61FF5" w:rsidDel="00280681">
          <w:rPr>
            <w:rFonts w:cs="Times New Roman"/>
          </w:rPr>
          <w:delText xml:space="preserve"> </w:delText>
        </w:r>
        <w:r w:rsidR="00A61FF5" w:rsidDel="00280681">
          <w:rPr>
            <w:rFonts w:cs="Times New Roman"/>
          </w:rPr>
          <w:fldChar w:fldCharType="begin" w:fldLock="1"/>
        </w:r>
        <w:r w:rsidR="00D51236" w:rsidDel="00280681">
          <w:rPr>
            <w:rFonts w:cs="Times New Roman"/>
          </w:rPr>
          <w:delInstrText>ADDIN CSL_CITATION {"citationItems":[{"id":"ITEM-1","itemData":{"DOI":"10.1002/ecy.2788","ISSN":"00129658","PMID":"31225900","abstract":"Should we build our own phylogenetic trees based on gene sequence data, or can we simply use available synthesis phylogenies? This is a fundamental question that any study involving a phylogenetic framework must face at the beginning of the project. Building a phylogeny from gene sequence data (purpose-built phylogeny) requires more effort, expertise, and cost than subsetting an already available phylogeny (synthesis-based phylogeny). However, we still lack a comparison of how these two approaches to building phylogenetic trees influence common community phylogenetic analyses such as comparing community phylogenetic diversity and estimating trait phylogenetic signal. Here, we generated three purpose-built phylogenies and their corresponding synthesis-based trees (two from Phylomatic and one from the Open Tree of Life, OTL). We simulated 1,000 communities and 12,000 continuous traits along each purpose-built phylogeny. We then compared the effects of different trees on estimates of phylogenetic diversity (alpha and beta) and phylogenetic signal (Pagel's λ and Blomberg's K). Synthesis-based phylogenies generally yielded higher estimates of phylogenetic diversity when compared to purpose-built phylogenies. However, resulting measures of phylogenetic diversity from both types of phylogenies were highly correlated (Spearman's (Formula presented.) &gt; 0.8 in most cases). Mean pairwise distance (both alpha and beta) is the index that is most robust to the differences in tree construction that we tested. Measures of phylogenetic diversity based on the OTL showed the highest correlation with measures based on the purpose-built phylogenies. Trait phylogenetic signal estimated with synthesis-based phylogenies, especially from the OTL, was also highly correlated with estimates of Blomberg's K or close to Pagel's λ from purpose-built phylogenies when traits were simulated under Brownian motion. For commonly employed community phylogenetic analyses, our results justify taking advantage of recently developed and continuously improving synthesis trees, especially the Open Tree of Life.","author":[{"dropping-particle":"","family":"Li","given":"Daijiang","non-dropping-particle":"","parse-names":false,"suffix":""},{"dropping-particle":"","family":"Trotta","given":"Lauren","non-dropping-particle":"","parse-names":false,"suffix":""},{"dropping-particle":"","family":"Marx","given":"Hannah E.","non-dropping-particle":"","parse-names":false,"suffix":""},{"dropping-particle":"","family":"Allen","given":"Julie M.","non-dropping-particle":"","parse-names":false,"suffix":""},{"dropping-particle":"","family":"Sun","given":"Miao","non-dropping-particle":"","parse-names":false,"suffix":""},{"dropping-particle":"","family":"Soltis","given":"Douglas E.","non-dropping-particle":"","parse-names":false,"suffix":""},{"dropping-particle":"","family":"Soltis","given":"Pamela S.","non-dropping-particle":"","parse-names":false,"suffix":""},{"dropping-particle":"","family":"Guralnick","given":"Robert P.","non-dropping-particle":"","parse-names":false,"suffix":""},{"dropping-particle":"","family":"Baiser","given":"Benjamin","non-dropping-particle":"","parse-names":false,"suffix":""}],"container-title":"Ecology","id":"ITEM-1","issue":"9","issued":{"date-parts":[["2019"]]},"page":"1-15","title":"For common community phylogenetic analyses, go ahead and use synthesis phylogenies","type":"article-journal","volume":"100"},"uris":["http://www.mendeley.com/documents/?uuid=7c27c483-4eac-4d41-84e0-112251c59472"]}],"mendeley":{"formattedCitation":"(Li et al., 2019)","plainTextFormattedCitation":"(Li et al., 2019)","previouslyFormattedCitation":"(Li et al., 2019)"},"properties":{"noteIndex":0},"schema":"https://github.com/citation-style-language/schema/raw/master/csl-citation.json"}</w:delInstrText>
        </w:r>
        <w:r w:rsidR="00A61FF5" w:rsidDel="00280681">
          <w:rPr>
            <w:rFonts w:cs="Times New Roman"/>
          </w:rPr>
          <w:fldChar w:fldCharType="separate"/>
        </w:r>
        <w:r w:rsidR="00D51236" w:rsidRPr="00D51236" w:rsidDel="00280681">
          <w:rPr>
            <w:rFonts w:cs="Times New Roman"/>
            <w:noProof/>
          </w:rPr>
          <w:delText>(Li et al., 2019)</w:delText>
        </w:r>
        <w:r w:rsidR="00A61FF5" w:rsidDel="00280681">
          <w:rPr>
            <w:rFonts w:cs="Times New Roman"/>
          </w:rPr>
          <w:fldChar w:fldCharType="end"/>
        </w:r>
      </w:del>
      <w:r w:rsidR="00654372">
        <w:rPr>
          <w:rFonts w:cs="Times New Roman"/>
        </w:rPr>
        <w:t>.</w:t>
      </w:r>
      <w:r w:rsidR="007D0784">
        <w:rPr>
          <w:rFonts w:cs="Times New Roman"/>
        </w:rPr>
        <w:t xml:space="preserve"> This </w:t>
      </w:r>
      <w:r w:rsidR="001F65BB">
        <w:rPr>
          <w:rFonts w:cs="Times New Roman"/>
        </w:rPr>
        <w:t>imposes</w:t>
      </w:r>
      <w:r w:rsidR="007D0784">
        <w:rPr>
          <w:rFonts w:cs="Times New Roman"/>
        </w:rPr>
        <w:t xml:space="preserve"> a problem since the lack of species</w:t>
      </w:r>
      <w:r w:rsidR="00140823">
        <w:rPr>
          <w:rFonts w:cs="Times New Roman"/>
        </w:rPr>
        <w:t xml:space="preserve"> </w:t>
      </w:r>
      <w:r w:rsidR="00A61FF5">
        <w:rPr>
          <w:rFonts w:cs="Times New Roman"/>
        </w:rPr>
        <w:t xml:space="preserve">in the phylogeny </w:t>
      </w:r>
      <w:r w:rsidR="008945C6">
        <w:rPr>
          <w:rFonts w:cs="Times New Roman"/>
        </w:rPr>
        <w:t xml:space="preserve">affect </w:t>
      </w:r>
      <w:r w:rsidR="001F7C6E">
        <w:rPr>
          <w:rFonts w:cs="Times New Roman"/>
        </w:rPr>
        <w:t xml:space="preserve">the </w:t>
      </w:r>
      <w:r w:rsidR="008945C6">
        <w:rPr>
          <w:rFonts w:cs="Times New Roman"/>
        </w:rPr>
        <w:t xml:space="preserve">calculation of metrics </w:t>
      </w:r>
      <w:r w:rsidR="00841D38">
        <w:rPr>
          <w:rFonts w:cs="Times New Roman"/>
        </w:rPr>
        <w:t xml:space="preserve">that indicates </w:t>
      </w:r>
      <w:r w:rsidR="001F65BB">
        <w:rPr>
          <w:rFonts w:cs="Times New Roman"/>
        </w:rPr>
        <w:t>evolutionary process (</w:t>
      </w:r>
      <w:r w:rsidR="001F65BB" w:rsidRPr="008945C6">
        <w:rPr>
          <w:rFonts w:cs="Times New Roman"/>
          <w:i/>
        </w:rPr>
        <w:t>e.g.</w:t>
      </w:r>
      <w:r w:rsidR="001F65BB">
        <w:rPr>
          <w:rFonts w:cs="Times New Roman"/>
        </w:rPr>
        <w:t xml:space="preserve"> diversification</w:t>
      </w:r>
      <w:r w:rsidR="00D62852">
        <w:rPr>
          <w:rFonts w:cs="Times New Roman"/>
        </w:rPr>
        <w:t xml:space="preserve"> measures</w:t>
      </w:r>
      <w:r w:rsidR="001F65BB">
        <w:rPr>
          <w:rFonts w:cs="Times New Roman"/>
        </w:rPr>
        <w:t>), generate inaccurate estimates of phylogenetic signal</w:t>
      </w:r>
      <w:r w:rsidR="00D62852">
        <w:rPr>
          <w:rFonts w:cs="Times New Roman"/>
        </w:rPr>
        <w:t xml:space="preserve"> (Seger et al. 2010)</w:t>
      </w:r>
      <w:ins w:id="125" w:author="Gabriel Nakamura" w:date="2021-04-13T14:35:00Z">
        <w:r w:rsidR="00ED4CF4">
          <w:rPr>
            <w:rFonts w:cs="Times New Roman"/>
          </w:rPr>
          <w:t xml:space="preserve">, </w:t>
        </w:r>
      </w:ins>
      <w:del w:id="126" w:author="Gabriel Nakamura" w:date="2021-04-13T14:35:00Z">
        <w:r w:rsidR="001F65BB" w:rsidDel="00ED4CF4">
          <w:rPr>
            <w:rFonts w:cs="Times New Roman"/>
          </w:rPr>
          <w:delText xml:space="preserve"> and other parameters of </w:delText>
        </w:r>
      </w:del>
      <w:r w:rsidR="001F65BB">
        <w:rPr>
          <w:rFonts w:cs="Times New Roman"/>
        </w:rPr>
        <w:t>trait evolution</w:t>
      </w:r>
      <w:r w:rsidR="009341A4">
        <w:rPr>
          <w:rFonts w:cs="Times New Roman"/>
        </w:rPr>
        <w:t xml:space="preserve"> </w:t>
      </w:r>
      <w:r w:rsidR="009341A4">
        <w:rPr>
          <w:rFonts w:cs="Times New Roman"/>
        </w:rPr>
        <w:fldChar w:fldCharType="begin" w:fldLock="1"/>
      </w:r>
      <w:r w:rsidR="00D51236">
        <w:rPr>
          <w:rFonts w:cs="Times New Roman"/>
        </w:rPr>
        <w:instrText>ADDIN CSL_CITATION {"citationItems":[{"id":"ITEM-1","itemData":{"DOI":"10.1111/j.1558-5646.2011.01574.x","ISSN":"00143820","PMID":"22759299","abstract":"Phylogenetic comparative methods may fail to produce meaningful results when either the underlying model is inappropriate or the data contain insufficient information to inform the inference. The ability to measure the statistical power of these methods has become crucial to ensure that data quantity keeps pace with growing model complexity. Through simulations, we show that commonly applied model choice methods based on information criteria can have remarkably high error rates; this can be a problem because methods to estimate the uncertainty or power are not widely known or applied. Furthermore, the power of comparative methods can depend significantly on the structure of the data. We describe a Monte Carlo-based method which addresses both of these challenges, and show how this approach both quantifies and substantially reduces errors relative to information criteria. The method also produces meaningful confidence intervals for model parameters. We illustrate how the power to distinguish different models, such as varying levels of selection, varies both with number of taxa and structure of the phylogeny. We provide an open-source implementation in the pmc (\"Phylogenetic Monte Carlo\") package for the R programming language. We hope such power analysis becomes a routine part of model comparison in comparative methods. © 2012 The Author(s). Evolution © 2012 The Society for the Study of Evolution.","author":[{"dropping-particle":"","family":"Boettiger","given":"Carl","non-dropping-particle":"","parse-names":false,"suffix":""},{"dropping-particle":"","family":"Coop","given":"Graham","non-dropping-particle":"","parse-names":false,"suffix":""},{"dropping-particle":"","family":"Ralph","given":"Peter","non-dropping-particle":"","parse-names":false,"suffix":""}],"container-title":"Evolution","id":"ITEM-1","issue":"7","issued":{"date-parts":[["2012"]]},"page":"2240-2251","title":"Is your phylogeny informative? Measuring the power of comparative methods","type":"article-journal","volume":"66"},"uris":["http://www.mendeley.com/documents/?uuid=c763eef8-d1eb-4fa9-b99e-5749d2143346"]}],"mendeley":{"formattedCitation":"(Boettiger, Coop, &amp; Ralph, 2012)","plainTextFormattedCitation":"(Boettiger, Coop, &amp; Ralph, 2012)","previouslyFormattedCitation":"(Boettiger, Coop, &amp; Ralph, 2012)"},"properties":{"noteIndex":0},"schema":"https://github.com/citation-style-language/schema/raw/master/csl-citation.json"}</w:instrText>
      </w:r>
      <w:r w:rsidR="009341A4">
        <w:rPr>
          <w:rFonts w:cs="Times New Roman"/>
        </w:rPr>
        <w:fldChar w:fldCharType="separate"/>
      </w:r>
      <w:r w:rsidR="00D51236" w:rsidRPr="00D51236">
        <w:rPr>
          <w:rFonts w:cs="Times New Roman"/>
          <w:noProof/>
        </w:rPr>
        <w:t>(Boettiger, Coop, &amp; Ralph, 2012)</w:t>
      </w:r>
      <w:r w:rsidR="009341A4">
        <w:rPr>
          <w:rFonts w:cs="Times New Roman"/>
        </w:rPr>
        <w:fldChar w:fldCharType="end"/>
      </w:r>
      <w:r w:rsidR="001F65BB">
        <w:rPr>
          <w:rFonts w:cs="Times New Roman"/>
        </w:rPr>
        <w:t xml:space="preserve">, </w:t>
      </w:r>
      <w:ins w:id="127" w:author="Gabriel Nakamura" w:date="2021-04-23T14:04:00Z">
        <w:r w:rsidR="00337ED6">
          <w:rPr>
            <w:rFonts w:cs="Times New Roman"/>
          </w:rPr>
          <w:t xml:space="preserve">underestimate </w:t>
        </w:r>
      </w:ins>
      <w:ins w:id="128" w:author="Gabriel Nakamura" w:date="2021-04-13T15:54:00Z">
        <w:r w:rsidR="00910895">
          <w:rPr>
            <w:rFonts w:cs="Times New Roman"/>
          </w:rPr>
          <w:t xml:space="preserve">phylogenetic diversity in </w:t>
        </w:r>
      </w:ins>
      <w:ins w:id="129" w:author="Gabriel Nakamura" w:date="2021-04-13T15:55:00Z">
        <w:r w:rsidR="00910895">
          <w:rPr>
            <w:rFonts w:cs="Times New Roman"/>
          </w:rPr>
          <w:t xml:space="preserve">local communities, </w:t>
        </w:r>
      </w:ins>
      <w:r w:rsidR="001F65BB">
        <w:rPr>
          <w:rFonts w:cs="Times New Roman"/>
        </w:rPr>
        <w:t xml:space="preserve">or even impede the realization of an entire </w:t>
      </w:r>
      <w:r w:rsidR="00D62852">
        <w:rPr>
          <w:rFonts w:cs="Times New Roman"/>
        </w:rPr>
        <w:t>study</w:t>
      </w:r>
      <w:r w:rsidR="001F65BB">
        <w:rPr>
          <w:rFonts w:cs="Times New Roman"/>
        </w:rPr>
        <w:t>.</w:t>
      </w:r>
      <w:del w:id="130" w:author="Gabriel Nakamura" w:date="2021-04-14T18:20:00Z">
        <w:r w:rsidR="00AF49DE" w:rsidDel="00E004CD">
          <w:rPr>
            <w:rFonts w:cs="Times New Roman"/>
          </w:rPr>
          <w:delText xml:space="preserve"> </w:delText>
        </w:r>
      </w:del>
    </w:p>
    <w:p w14:paraId="53D71442" w14:textId="62FC10EC" w:rsidR="00E752C8" w:rsidDel="00B43AF4" w:rsidRDefault="00421E76" w:rsidP="00346348">
      <w:pPr>
        <w:ind w:firstLine="708"/>
        <w:rPr>
          <w:del w:id="131" w:author="Gabriel Nakamura" w:date="2021-04-13T15:59:00Z"/>
          <w:rFonts w:cs="Times New Roman"/>
        </w:rPr>
        <w:pPrChange w:id="132" w:author="Gabriel Nakamura" w:date="2021-04-14T18:31:00Z">
          <w:pPr>
            <w:ind w:firstLine="708"/>
          </w:pPr>
        </w:pPrChange>
      </w:pPr>
      <w:r>
        <w:rPr>
          <w:rFonts w:cs="Times New Roman"/>
        </w:rPr>
        <w:t>The</w:t>
      </w:r>
      <w:r w:rsidR="00AF49DE">
        <w:rPr>
          <w:rFonts w:cs="Times New Roman"/>
        </w:rPr>
        <w:t xml:space="preserve"> lack </w:t>
      </w:r>
      <w:r w:rsidR="005679EB">
        <w:rPr>
          <w:rFonts w:cs="Times New Roman"/>
        </w:rPr>
        <w:t xml:space="preserve">of phylogenetic information </w:t>
      </w:r>
      <w:r w:rsidR="001F01F6">
        <w:rPr>
          <w:rFonts w:cs="Times New Roman"/>
        </w:rPr>
        <w:t>of</w:t>
      </w:r>
      <w:ins w:id="133" w:author="Gabriel Nakamura" w:date="2021-04-13T15:11:00Z">
        <w:r w:rsidR="00AD3DA1">
          <w:rPr>
            <w:rFonts w:cs="Times New Roman"/>
          </w:rPr>
          <w:t xml:space="preserve"> </w:t>
        </w:r>
      </w:ins>
      <w:del w:id="134" w:author="Gabriel Nakamura" w:date="2021-04-14T18:20:00Z">
        <w:r w:rsidR="001F01F6" w:rsidDel="00E004CD">
          <w:rPr>
            <w:rFonts w:cs="Times New Roman"/>
          </w:rPr>
          <w:delText xml:space="preserve"> </w:delText>
        </w:r>
      </w:del>
      <w:r w:rsidR="001F01F6">
        <w:rPr>
          <w:rFonts w:cs="Times New Roman"/>
        </w:rPr>
        <w:t>species</w:t>
      </w:r>
      <w:del w:id="135" w:author="Gabriel Nakamura" w:date="2021-04-13T15:12:00Z">
        <w:r w:rsidR="001F01F6" w:rsidDel="00AD3DA1">
          <w:rPr>
            <w:rFonts w:cs="Times New Roman"/>
          </w:rPr>
          <w:delText xml:space="preserve"> </w:delText>
        </w:r>
        <w:r w:rsidR="00AF49DE" w:rsidDel="00AD3DA1">
          <w:rPr>
            <w:rFonts w:cs="Times New Roman"/>
          </w:rPr>
          <w:delText>for the majority of tax</w:delText>
        </w:r>
        <w:r w:rsidR="005679EB" w:rsidDel="00AD3DA1">
          <w:rPr>
            <w:rFonts w:cs="Times New Roman"/>
          </w:rPr>
          <w:delText>a</w:delText>
        </w:r>
      </w:del>
      <w:r w:rsidR="005679EB">
        <w:rPr>
          <w:rFonts w:cs="Times New Roman"/>
        </w:rPr>
        <w:t>,</w:t>
      </w:r>
      <w:r w:rsidR="0057144C">
        <w:rPr>
          <w:rFonts w:cs="Times New Roman"/>
        </w:rPr>
        <w:t xml:space="preserve"> specially </w:t>
      </w:r>
      <w:del w:id="136" w:author="Gabriel Nakamura" w:date="2021-04-13T15:30:00Z">
        <w:r w:rsidR="0057144C" w:rsidDel="00C408E2">
          <w:rPr>
            <w:rFonts w:cs="Times New Roman"/>
          </w:rPr>
          <w:delText xml:space="preserve">that species </w:delText>
        </w:r>
      </w:del>
      <w:r w:rsidR="0057144C">
        <w:rPr>
          <w:rFonts w:cs="Times New Roman"/>
        </w:rPr>
        <w:t xml:space="preserve">from </w:t>
      </w:r>
      <w:del w:id="137" w:author="Gabriel Nakamura" w:date="2021-04-13T15:55:00Z">
        <w:r w:rsidDel="00DD6E97">
          <w:rPr>
            <w:rFonts w:cs="Times New Roman"/>
          </w:rPr>
          <w:delText xml:space="preserve">biologically </w:delText>
        </w:r>
      </w:del>
      <w:ins w:id="138" w:author="Gabriel Nakamura" w:date="2021-04-13T15:55:00Z">
        <w:r w:rsidR="00DD6E97">
          <w:rPr>
            <w:rFonts w:cs="Times New Roman"/>
          </w:rPr>
          <w:t>megadiverse</w:t>
        </w:r>
      </w:ins>
      <w:ins w:id="139" w:author="Gabriel Nakamura" w:date="2021-04-23T14:04:00Z">
        <w:r w:rsidR="006E02D1">
          <w:rPr>
            <w:rFonts w:cs="Times New Roman"/>
          </w:rPr>
          <w:t xml:space="preserve"> groups</w:t>
        </w:r>
      </w:ins>
      <w:ins w:id="140" w:author="Gabriel Nakamura" w:date="2021-04-13T15:55:00Z">
        <w:r w:rsidR="00DD6E97">
          <w:rPr>
            <w:rFonts w:cs="Times New Roman"/>
          </w:rPr>
          <w:t xml:space="preserve"> </w:t>
        </w:r>
      </w:ins>
      <w:del w:id="141" w:author="Gabriel Nakamura" w:date="2021-04-13T15:55:00Z">
        <w:r w:rsidDel="00DD6E97">
          <w:rPr>
            <w:rFonts w:cs="Times New Roman"/>
          </w:rPr>
          <w:delText xml:space="preserve">rich </w:delText>
        </w:r>
      </w:del>
      <w:r>
        <w:rPr>
          <w:rFonts w:cs="Times New Roman"/>
        </w:rPr>
        <w:t xml:space="preserve">and understudied regions of the world (e.g. the </w:t>
      </w:r>
      <w:del w:id="142" w:author="Gabriel Nakamura" w:date="2021-04-14T16:30:00Z">
        <w:r w:rsidDel="00956D64">
          <w:rPr>
            <w:rFonts w:cs="Times New Roman"/>
          </w:rPr>
          <w:delText>Neotropics</w:delText>
        </w:r>
      </w:del>
      <w:ins w:id="143" w:author="Gabriel Nakamura" w:date="2021-04-14T16:30:00Z">
        <w:r w:rsidR="00B66257">
          <w:rPr>
            <w:rFonts w:cs="Times New Roman"/>
          </w:rPr>
          <w:t>tropics</w:t>
        </w:r>
      </w:ins>
      <w:r>
        <w:rPr>
          <w:rFonts w:cs="Times New Roman"/>
        </w:rPr>
        <w:t>),</w:t>
      </w:r>
      <w:r w:rsidR="005D4498">
        <w:rPr>
          <w:rFonts w:cs="Times New Roman"/>
        </w:rPr>
        <w:t xml:space="preserve"> is </w:t>
      </w:r>
      <w:r w:rsidR="009D09EF">
        <w:rPr>
          <w:rFonts w:cs="Times New Roman"/>
        </w:rPr>
        <w:t xml:space="preserve">one of the components of </w:t>
      </w:r>
      <w:r w:rsidR="005D4498">
        <w:rPr>
          <w:rFonts w:cs="Times New Roman"/>
        </w:rPr>
        <w:t xml:space="preserve">a </w:t>
      </w:r>
      <w:del w:id="144" w:author="Gabriel Nakamura" w:date="2021-04-13T15:55:00Z">
        <w:r w:rsidR="005D4498" w:rsidDel="00DD6E97">
          <w:rPr>
            <w:rFonts w:cs="Times New Roman"/>
          </w:rPr>
          <w:delText xml:space="preserve">problem </w:delText>
        </w:r>
      </w:del>
      <w:ins w:id="145" w:author="Gabriel Nakamura" w:date="2021-04-13T15:55:00Z">
        <w:r w:rsidR="00DD6E97">
          <w:rPr>
            <w:rFonts w:cs="Times New Roman"/>
          </w:rPr>
          <w:t>pattern</w:t>
        </w:r>
        <w:r w:rsidR="00DD6E97">
          <w:rPr>
            <w:rFonts w:cs="Times New Roman"/>
          </w:rPr>
          <w:t xml:space="preserve"> </w:t>
        </w:r>
      </w:ins>
      <w:r w:rsidR="005D4498">
        <w:rPr>
          <w:rFonts w:cs="Times New Roman"/>
        </w:rPr>
        <w:t xml:space="preserve">known as </w:t>
      </w:r>
      <w:del w:id="146" w:author="Gabriel Nakamura" w:date="2021-04-13T15:56:00Z">
        <w:r w:rsidR="005D4498" w:rsidDel="00DD6E97">
          <w:rPr>
            <w:rFonts w:cs="Times New Roman"/>
          </w:rPr>
          <w:delText xml:space="preserve">the </w:delText>
        </w:r>
      </w:del>
      <w:r w:rsidR="005D4498">
        <w:rPr>
          <w:rFonts w:cs="Times New Roman"/>
        </w:rPr>
        <w:t>Darwinian sho</w:t>
      </w:r>
      <w:r w:rsidR="0033577C">
        <w:rPr>
          <w:rFonts w:cs="Times New Roman"/>
        </w:rPr>
        <w:t xml:space="preserve">rtfall </w:t>
      </w:r>
      <w:r w:rsidR="0033577C">
        <w:rPr>
          <w:rFonts w:cs="Times New Roman"/>
        </w:rPr>
        <w:fldChar w:fldCharType="begin" w:fldLock="1"/>
      </w:r>
      <w:r w:rsidR="00D51236">
        <w:rPr>
          <w:rFonts w:cs="Times New Roman"/>
        </w:rPr>
        <w:instrText>ADDIN CSL_CITATION {"citationItems":[{"id":"ITEM-1","itemData":{"DOI":"10.1016/j.tree.2013.09.003","ISSN":"01695347","PMID":"24091208","abstract":"If we were to describe all the species on Earth and determine their distributions, we would solve the popularly termed 'Linnean' and 'Wallacean' shortfalls in biodiversity conservation. Even so, we would still be hindered by a 'Darwinian shortfall', that is, the lack of relevant phylogenetic information for most organisms. Overall, there are too few comprehensive phylogenies, large uncertainties in the estimation of divergence times, and, most critically, unknown evolutionary models linking phylogenies to relevant ecological traits and life history variation. Here, we discuss these issues and offer suggestions for further research to support evolutionary-based conservation planning. © 2013 Elsevier Ltd.","author":[{"dropping-particle":"","family":"Diniz-Filho","given":"José Alexandre F.","non-dropping-particle":"","parse-names":false,"suffix":""},{"dropping-particle":"","family":"Loyola","given":"Rafael D.","non-dropping-particle":"","parse-names":false,"suffix":""},{"dropping-particle":"","family":"Raia","given":"Pasquale","non-dropping-particle":"","parse-names":false,"suffix":""},{"dropping-particle":"","family":"Mooers","given":"Arne O.","non-dropping-particle":"","parse-names":false,"suffix":""},{"dropping-particle":"","family":"Bini","given":"Luis M.","non-dropping-particle":"","parse-names":false,"suffix":""}],"container-title":"Trends in Ecology and Evolution","id":"ITEM-1","issue":"12","issued":{"date-parts":[["2013"]]},"page":"689-695","title":"Darwinian shortfalls in biodiversity conservation","type":"article-journal","volume":"28"},"uris":["http://www.mendeley.com/documents/?uuid=140ca37e-1283-4644-9ccc-19acb043069a"]}],"mendeley":{"formattedCitation":"(Diniz-Filho, Loyola, Raia, Mooers, &amp; Bini, 2013)","plainTextFormattedCitation":"(Diniz-Filho, Loyola, Raia, Mooers, &amp; Bini, 2013)","previouslyFormattedCitation":"(Diniz-Filho, Loyola, Raia, Mooers, &amp; Bini, 2013)"},"properties":{"noteIndex":0},"schema":"https://github.com/citation-style-language/schema/raw/master/csl-citation.json"}</w:instrText>
      </w:r>
      <w:r w:rsidR="0033577C">
        <w:rPr>
          <w:rFonts w:cs="Times New Roman"/>
        </w:rPr>
        <w:fldChar w:fldCharType="separate"/>
      </w:r>
      <w:r w:rsidR="00D51236" w:rsidRPr="00D51236">
        <w:rPr>
          <w:rFonts w:cs="Times New Roman"/>
          <w:noProof/>
        </w:rPr>
        <w:t>(Diniz-Filho, Loyola, Raia, Mooers, &amp; Bini, 2013)</w:t>
      </w:r>
      <w:r w:rsidR="0033577C">
        <w:rPr>
          <w:rFonts w:cs="Times New Roman"/>
        </w:rPr>
        <w:fldChar w:fldCharType="end"/>
      </w:r>
      <w:r w:rsidR="008166F4">
        <w:rPr>
          <w:rFonts w:cs="Times New Roman"/>
        </w:rPr>
        <w:t>.</w:t>
      </w:r>
      <w:ins w:id="147" w:author="Gabriel Nakamura" w:date="2021-04-13T15:12:00Z">
        <w:r w:rsidR="008E47BA">
          <w:rPr>
            <w:rFonts w:cs="Times New Roman"/>
          </w:rPr>
          <w:t xml:space="preserve"> </w:t>
        </w:r>
      </w:ins>
      <w:ins w:id="148" w:author="Gabriel Nakamura" w:date="2021-04-13T15:30:00Z">
        <w:r w:rsidR="00A013DB">
          <w:rPr>
            <w:rFonts w:cs="Times New Roman"/>
          </w:rPr>
          <w:t>In a</w:t>
        </w:r>
      </w:ins>
      <w:ins w:id="149" w:author="Gabriel Nakamura" w:date="2021-04-13T15:56:00Z">
        <w:r w:rsidR="00DD6E97">
          <w:rPr>
            <w:rFonts w:cs="Times New Roman"/>
          </w:rPr>
          <w:t>n</w:t>
        </w:r>
      </w:ins>
      <w:ins w:id="150" w:author="Gabriel Nakamura" w:date="2021-04-13T15:30:00Z">
        <w:r w:rsidR="00A013DB">
          <w:rPr>
            <w:rFonts w:cs="Times New Roman"/>
          </w:rPr>
          <w:t xml:space="preserve"> </w:t>
        </w:r>
        <w:r w:rsidR="00A013DB">
          <w:rPr>
            <w:rFonts w:cs="Times New Roman"/>
          </w:rPr>
          <w:lastRenderedPageBreak/>
          <w:t>extensive revision of the components of Darwinian shortfall</w:t>
        </w:r>
      </w:ins>
      <w:ins w:id="151" w:author="Gabriel Nakamura" w:date="2021-04-13T15:31:00Z">
        <w:r w:rsidR="00A013DB">
          <w:rPr>
            <w:rFonts w:cs="Times New Roman"/>
          </w:rPr>
          <w:t xml:space="preserve">s, </w:t>
        </w:r>
        <w:proofErr w:type="spellStart"/>
        <w:r w:rsidR="00A013DB">
          <w:rPr>
            <w:rFonts w:cs="Times New Roman"/>
          </w:rPr>
          <w:t>Diniz</w:t>
        </w:r>
        <w:proofErr w:type="spellEnd"/>
        <w:r w:rsidR="00A013DB">
          <w:rPr>
            <w:rFonts w:cs="Times New Roman"/>
          </w:rPr>
          <w:t>-Filho et al (2013)</w:t>
        </w:r>
      </w:ins>
      <w:r w:rsidR="005679EB">
        <w:rPr>
          <w:rFonts w:cs="Times New Roman"/>
        </w:rPr>
        <w:t xml:space="preserve"> </w:t>
      </w:r>
      <w:ins w:id="152" w:author="Gabriel Nakamura" w:date="2021-04-13T15:31:00Z">
        <w:r w:rsidR="007D0C47">
          <w:rPr>
            <w:rFonts w:cs="Times New Roman"/>
          </w:rPr>
          <w:t>proposes some s</w:t>
        </w:r>
      </w:ins>
      <w:ins w:id="153" w:author="Gabriel Nakamura" w:date="2021-04-13T15:32:00Z">
        <w:r w:rsidR="0075209C">
          <w:rPr>
            <w:rFonts w:cs="Times New Roman"/>
          </w:rPr>
          <w:t xml:space="preserve">hort-term solutions to tackle this problem. </w:t>
        </w:r>
        <w:r w:rsidR="00931721">
          <w:rPr>
            <w:rFonts w:cs="Times New Roman"/>
          </w:rPr>
          <w:t xml:space="preserve">Particularly, regarding the lack of phylogenetic information </w:t>
        </w:r>
      </w:ins>
      <w:ins w:id="154" w:author="Gabriel Nakamura" w:date="2021-04-13T15:33:00Z">
        <w:r w:rsidR="00931721">
          <w:rPr>
            <w:rFonts w:cs="Times New Roman"/>
          </w:rPr>
          <w:t>for species</w:t>
        </w:r>
      </w:ins>
      <w:ins w:id="155" w:author="Gabriel Nakamura" w:date="2021-04-14T18:24:00Z">
        <w:r w:rsidR="00FB1A99">
          <w:rPr>
            <w:rFonts w:cs="Times New Roman"/>
          </w:rPr>
          <w:t>,</w:t>
        </w:r>
      </w:ins>
      <w:ins w:id="156" w:author="Gabriel Nakamura" w:date="2021-04-13T15:33:00Z">
        <w:r w:rsidR="00931721">
          <w:rPr>
            <w:rFonts w:cs="Times New Roman"/>
          </w:rPr>
          <w:t xml:space="preserve"> the authors </w:t>
        </w:r>
      </w:ins>
      <w:ins w:id="157" w:author="Gabriel Nakamura" w:date="2021-04-13T15:56:00Z">
        <w:r w:rsidR="00DD6E97">
          <w:rPr>
            <w:rFonts w:cs="Times New Roman"/>
          </w:rPr>
          <w:t>suggest</w:t>
        </w:r>
      </w:ins>
      <w:ins w:id="158" w:author="Gabriel Nakamura" w:date="2021-04-13T15:33:00Z">
        <w:r w:rsidR="00931721">
          <w:rPr>
            <w:rFonts w:cs="Times New Roman"/>
          </w:rPr>
          <w:t xml:space="preserve"> </w:t>
        </w:r>
      </w:ins>
      <w:ins w:id="159" w:author="Gabriel Nakamura" w:date="2021-04-14T16:14:00Z">
        <w:r w:rsidR="00BA6031">
          <w:rPr>
            <w:rFonts w:cs="Times New Roman"/>
          </w:rPr>
          <w:t>coupling</w:t>
        </w:r>
      </w:ins>
      <w:ins w:id="160" w:author="Gabriel Nakamura" w:date="2021-04-13T15:33:00Z">
        <w:r w:rsidR="00931721">
          <w:rPr>
            <w:rFonts w:cs="Times New Roman"/>
          </w:rPr>
          <w:t xml:space="preserve"> the information </w:t>
        </w:r>
        <w:r w:rsidR="00311D85">
          <w:rPr>
            <w:rFonts w:cs="Times New Roman"/>
          </w:rPr>
          <w:t xml:space="preserve">present in </w:t>
        </w:r>
      </w:ins>
      <w:ins w:id="161" w:author="Gabriel Nakamura" w:date="2021-04-13T15:34:00Z">
        <w:r w:rsidR="00311D85">
          <w:rPr>
            <w:rFonts w:cs="Times New Roman"/>
          </w:rPr>
          <w:t>available phylogenies with cladistic classification (from taxonom</w:t>
        </w:r>
        <w:r w:rsidR="00F92B01">
          <w:rPr>
            <w:rFonts w:cs="Times New Roman"/>
          </w:rPr>
          <w:t>y hierarchy</w:t>
        </w:r>
        <w:r w:rsidR="00311D85">
          <w:rPr>
            <w:rFonts w:cs="Times New Roman"/>
          </w:rPr>
          <w:t>)</w:t>
        </w:r>
        <w:r w:rsidR="00F92B01">
          <w:rPr>
            <w:rFonts w:cs="Times New Roman"/>
          </w:rPr>
          <w:t xml:space="preserve"> to produce approximations of </w:t>
        </w:r>
      </w:ins>
      <w:ins w:id="162" w:author="Gabriel Nakamura" w:date="2021-04-13T15:35:00Z">
        <w:r w:rsidR="00F92B01">
          <w:rPr>
            <w:rFonts w:cs="Times New Roman"/>
          </w:rPr>
          <w:t>comprehensive phylogenies</w:t>
        </w:r>
      </w:ins>
      <w:ins w:id="163" w:author="Gabriel Nakamura" w:date="2021-04-13T15:56:00Z">
        <w:r w:rsidR="00945DD8">
          <w:rPr>
            <w:rFonts w:cs="Times New Roman"/>
          </w:rPr>
          <w:t>,</w:t>
        </w:r>
      </w:ins>
      <w:ins w:id="164" w:author="Gabriel Nakamura" w:date="2021-04-13T15:35:00Z">
        <w:r w:rsidR="00832920">
          <w:rPr>
            <w:rFonts w:cs="Times New Roman"/>
          </w:rPr>
          <w:t xml:space="preserve"> </w:t>
        </w:r>
      </w:ins>
      <w:ins w:id="165" w:author="Gabriel Nakamura" w:date="2021-04-14T18:45:00Z">
        <w:r w:rsidR="008204A4">
          <w:rPr>
            <w:rFonts w:cs="Times New Roman"/>
          </w:rPr>
          <w:t>a strategy that</w:t>
        </w:r>
      </w:ins>
      <w:ins w:id="166" w:author="Gabriel Nakamura" w:date="2021-04-14T18:46:00Z">
        <w:r w:rsidR="008204A4">
          <w:rPr>
            <w:rFonts w:cs="Times New Roman"/>
          </w:rPr>
          <w:t xml:space="preserve"> was</w:t>
        </w:r>
      </w:ins>
      <w:ins w:id="167" w:author="Gabriel Nakamura" w:date="2021-04-13T15:35:00Z">
        <w:r w:rsidR="00832920">
          <w:rPr>
            <w:rFonts w:cs="Times New Roman"/>
          </w:rPr>
          <w:t xml:space="preserve"> </w:t>
        </w:r>
      </w:ins>
      <w:ins w:id="168" w:author="Gabriel Nakamura" w:date="2021-04-23T14:05:00Z">
        <w:r w:rsidR="006E02D1">
          <w:rPr>
            <w:rFonts w:cs="Times New Roman"/>
          </w:rPr>
          <w:t xml:space="preserve">already </w:t>
        </w:r>
      </w:ins>
      <w:ins w:id="169" w:author="Gabriel Nakamura" w:date="2021-04-13T15:35:00Z">
        <w:r w:rsidR="00832920">
          <w:rPr>
            <w:rFonts w:cs="Times New Roman"/>
          </w:rPr>
          <w:t>adopted by other groups (</w:t>
        </w:r>
        <w:proofErr w:type="gramStart"/>
        <w:r w:rsidR="00832920">
          <w:rPr>
            <w:rFonts w:cs="Times New Roman"/>
          </w:rPr>
          <w:t>e.g.</w:t>
        </w:r>
        <w:proofErr w:type="gramEnd"/>
        <w:r w:rsidR="00832920">
          <w:rPr>
            <w:rFonts w:cs="Times New Roman"/>
          </w:rPr>
          <w:t xml:space="preserve"> </w:t>
        </w:r>
        <w:proofErr w:type="spellStart"/>
        <w:r w:rsidR="00832920">
          <w:rPr>
            <w:rFonts w:cs="Times New Roman"/>
          </w:rPr>
          <w:t>Phylomatic</w:t>
        </w:r>
      </w:ins>
      <w:proofErr w:type="spellEnd"/>
      <w:ins w:id="170" w:author="Gabriel Nakamura" w:date="2021-04-13T15:56:00Z">
        <w:r w:rsidR="00945DD8">
          <w:rPr>
            <w:rFonts w:cs="Times New Roman"/>
          </w:rPr>
          <w:t xml:space="preserve"> for plants and mammals</w:t>
        </w:r>
      </w:ins>
      <w:ins w:id="171" w:author="Gabriel Nakamura" w:date="2021-04-13T15:35:00Z">
        <w:r w:rsidR="00832920">
          <w:rPr>
            <w:rFonts w:cs="Times New Roman"/>
          </w:rPr>
          <w:t xml:space="preserve"> </w:t>
        </w:r>
        <w:r w:rsidR="0010587F">
          <w:rPr>
            <w:rFonts w:cs="Times New Roman"/>
          </w:rPr>
          <w:t>Webb et al. 2002</w:t>
        </w:r>
        <w:r w:rsidR="00832920">
          <w:rPr>
            <w:rFonts w:cs="Times New Roman"/>
          </w:rPr>
          <w:t>)</w:t>
        </w:r>
      </w:ins>
      <w:ins w:id="172" w:author="Gabriel Nakamura" w:date="2021-04-13T15:36:00Z">
        <w:r w:rsidR="0010587F">
          <w:rPr>
            <w:rFonts w:cs="Times New Roman"/>
          </w:rPr>
          <w:t>.</w:t>
        </w:r>
      </w:ins>
      <w:ins w:id="173" w:author="Gabriel Nakamura" w:date="2021-04-14T18:28:00Z">
        <w:r w:rsidR="00B80EBC">
          <w:rPr>
            <w:rFonts w:cs="Times New Roman"/>
          </w:rPr>
          <w:t xml:space="preserve"> However, this solution can be</w:t>
        </w:r>
        <w:r w:rsidR="00B2262E">
          <w:rPr>
            <w:rFonts w:cs="Times New Roman"/>
          </w:rPr>
          <w:t>come very</w:t>
        </w:r>
      </w:ins>
      <w:ins w:id="174" w:author="Gabriel Nakamura" w:date="2021-04-14T18:27:00Z">
        <w:r w:rsidR="00291D7E">
          <w:rPr>
            <w:rFonts w:cs="Times New Roman"/>
          </w:rPr>
          <w:t xml:space="preserve"> </w:t>
        </w:r>
      </w:ins>
      <w:ins w:id="175" w:author="Gabriel Nakamura" w:date="2021-04-14T18:28:00Z">
        <w:r w:rsidR="00B80EBC">
          <w:rPr>
            <w:rFonts w:cs="Times New Roman"/>
          </w:rPr>
          <w:t xml:space="preserve">laborious </w:t>
        </w:r>
      </w:ins>
      <w:ins w:id="176" w:author="Gabriel Nakamura" w:date="2021-04-14T18:46:00Z">
        <w:r w:rsidR="008204A4">
          <w:rPr>
            <w:rFonts w:cs="Times New Roman"/>
          </w:rPr>
          <w:t>in the absence of an automat</w:t>
        </w:r>
        <w:r w:rsidR="006A7E3B">
          <w:rPr>
            <w:rFonts w:cs="Times New Roman"/>
          </w:rPr>
          <w:t xml:space="preserve">ized procedure, particularly </w:t>
        </w:r>
      </w:ins>
      <w:ins w:id="177" w:author="Gabriel Nakamura" w:date="2021-04-14T18:28:00Z">
        <w:r w:rsidR="00B80EBC">
          <w:rPr>
            <w:rFonts w:cs="Times New Roman"/>
          </w:rPr>
          <w:t xml:space="preserve">when many species must be added manually </w:t>
        </w:r>
        <w:r w:rsidR="00B80EBC">
          <w:rPr>
            <w:rFonts w:cs="Times New Roman"/>
          </w:rPr>
          <w:fldChar w:fldCharType="begin" w:fldLock="1"/>
        </w:r>
        <w:r w:rsidR="00B80EBC">
          <w:rPr>
            <w:rFonts w:cs="Times New Roman"/>
          </w:rPr>
          <w:instrText>ADDIN CSL_CITATION {"citationItems":[{"id":"ITEM-1","itemData":{"DOI":"10.1093/bioinformatics/btn358","ISBN":"1367-4811 (Electronic)\\r1367-4803 (Linking)","ISSN":"13674803","PMID":"18678590","abstract":"MOTIVATION: The increasing availability of phylogenetic and trait data for communities of co-occurring species has created a need for software that integrates ecological and evolutionary analyses. Capabilities: Phylocom calculates numerous metrics of phylogenetic community structure and trait similarity within communities. Hypothesis testing is implemented using several null models. Within the same framework, it measures phylogenetic signal and correlated evolution for species traits. A range of utility functions allow community and phylogenetic data manipulation, tree and trait generation, and integration into scientific workflows. Availability: Open source at: http://phylodiversity.net/phylocom/.","author":[{"dropping-particle":"","family":"Webb","given":"Campbell O.","non-dropping-particle":"","parse-names":false,"suffix":""},{"dropping-particle":"","family":"Ackerly","given":"David D.","non-dropping-particle":"","parse-names":false,"suffix":""},{"dropping-particle":"","family":"Kembel","given":"Steven W.","non-dropping-particle":"","parse-names":false,"suffix":""}],"container-title":"Bioinformatics","id":"ITEM-1","issue":"18","issued":{"date-parts":[["2008"]]},"page":"2098-2100","title":"Phylocom: Software for the analysis of phylogenetic community structure and trait evolution","type":"article-journal","volume":"24"},"uris":["http://www.mendeley.com/documents/?uuid=9a6fc88d-c36e-4fa1-b006-25a660246072"]}],"mendeley":{"formattedCitation":"(Webb et al., 2008)","plainTextFormattedCitation":"(Webb et al., 2008)","previouslyFormattedCitation":"(Webb et al., 2008)"},"properties":{"noteIndex":0},"schema":"https://github.com/citation-style-language/schema/raw/master/csl-citation.json"}</w:instrText>
        </w:r>
        <w:r w:rsidR="00B80EBC">
          <w:rPr>
            <w:rFonts w:cs="Times New Roman"/>
          </w:rPr>
          <w:fldChar w:fldCharType="separate"/>
        </w:r>
        <w:r w:rsidR="00B80EBC" w:rsidRPr="00D51236">
          <w:rPr>
            <w:rFonts w:cs="Times New Roman"/>
            <w:noProof/>
          </w:rPr>
          <w:t>(Webb et al., 2008)</w:t>
        </w:r>
        <w:r w:rsidR="00B80EBC">
          <w:rPr>
            <w:rFonts w:cs="Times New Roman"/>
          </w:rPr>
          <w:fldChar w:fldCharType="end"/>
        </w:r>
        <w:r w:rsidR="00B80EBC">
          <w:rPr>
            <w:rFonts w:cs="Times New Roman"/>
          </w:rPr>
          <w:t>, besides lacking reproducibility due to specific decisions that are not precisely documented</w:t>
        </w:r>
      </w:ins>
      <w:ins w:id="178" w:author="Gabriel Nakamura" w:date="2021-04-14T18:29:00Z">
        <w:r w:rsidR="00B2262E">
          <w:rPr>
            <w:rFonts w:cs="Times New Roman"/>
          </w:rPr>
          <w:t xml:space="preserve">. On the other hand, </w:t>
        </w:r>
      </w:ins>
      <w:ins w:id="179" w:author="Gabriel Nakamura" w:date="2021-04-14T18:25:00Z">
        <w:r w:rsidR="00064EBD">
          <w:rPr>
            <w:rFonts w:cs="Times New Roman"/>
          </w:rPr>
          <w:t xml:space="preserve">obtention of </w:t>
        </w:r>
      </w:ins>
      <w:ins w:id="180" w:author="Gabriel Nakamura" w:date="2021-04-14T18:29:00Z">
        <w:r w:rsidR="00B2262E">
          <w:rPr>
            <w:rFonts w:cs="Times New Roman"/>
          </w:rPr>
          <w:t>comprehensive</w:t>
        </w:r>
      </w:ins>
      <w:ins w:id="181" w:author="Gabriel Nakamura" w:date="2021-04-14T18:25:00Z">
        <w:r w:rsidR="00064EBD">
          <w:rPr>
            <w:rFonts w:cs="Times New Roman"/>
          </w:rPr>
          <w:t xml:space="preserve"> phylogenies </w:t>
        </w:r>
      </w:ins>
      <w:del w:id="182" w:author="Gabriel Nakamura" w:date="2021-04-13T14:36:00Z">
        <w:r w:rsidR="008166F4" w:rsidDel="00ED4CF4">
          <w:rPr>
            <w:rFonts w:cs="Times New Roman"/>
          </w:rPr>
          <w:delText>Therefore, i</w:delText>
        </w:r>
        <w:r w:rsidR="00F42072" w:rsidDel="00ED4CF4">
          <w:rPr>
            <w:rFonts w:cs="Times New Roman"/>
          </w:rPr>
          <w:delText>n</w:delText>
        </w:r>
      </w:del>
      <w:del w:id="183" w:author="Gabriel Nakamura" w:date="2021-04-13T15:36:00Z">
        <w:r w:rsidR="00F42072" w:rsidDel="00AA6CDA">
          <w:rPr>
            <w:rFonts w:cs="Times New Roman"/>
          </w:rPr>
          <w:delText xml:space="preserve"> order to </w:delText>
        </w:r>
        <w:r w:rsidR="008166F4" w:rsidDel="00AA6CDA">
          <w:rPr>
            <w:rFonts w:cs="Times New Roman"/>
          </w:rPr>
          <w:delText>tackle this problem</w:delText>
        </w:r>
        <w:r w:rsidR="00F42072" w:rsidDel="00AA6CDA">
          <w:rPr>
            <w:rFonts w:cs="Times New Roman"/>
          </w:rPr>
          <w:delText>, species must be</w:delText>
        </w:r>
        <w:r w:rsidR="00196BF1" w:rsidDel="00AA6CDA">
          <w:rPr>
            <w:rFonts w:cs="Times New Roman"/>
          </w:rPr>
          <w:delText xml:space="preserve"> insert</w:delText>
        </w:r>
        <w:r w:rsidR="00F42072" w:rsidDel="00AA6CDA">
          <w:rPr>
            <w:rFonts w:cs="Times New Roman"/>
          </w:rPr>
          <w:delText>ed</w:delText>
        </w:r>
        <w:r w:rsidR="00196BF1" w:rsidDel="00AA6CDA">
          <w:rPr>
            <w:rFonts w:cs="Times New Roman"/>
          </w:rPr>
          <w:delText xml:space="preserve"> in the </w:delText>
        </w:r>
        <w:r w:rsidR="000D195B" w:rsidDel="00AA6CDA">
          <w:rPr>
            <w:rFonts w:cs="Times New Roman"/>
          </w:rPr>
          <w:delText xml:space="preserve">structure of the most inclusive </w:delText>
        </w:r>
        <w:r w:rsidR="00140823" w:rsidDel="00AA6CDA">
          <w:rPr>
            <w:rFonts w:cs="Times New Roman"/>
          </w:rPr>
          <w:delText>phylogeny</w:delText>
        </w:r>
        <w:r w:rsidR="000D195B" w:rsidDel="00AA6CDA">
          <w:rPr>
            <w:rFonts w:cs="Times New Roman"/>
          </w:rPr>
          <w:delText xml:space="preserve"> </w:delText>
        </w:r>
        <w:r w:rsidR="00E453EC" w:rsidDel="00AA6CDA">
          <w:rPr>
            <w:rFonts w:cs="Times New Roman"/>
          </w:rPr>
          <w:delText>available</w:delText>
        </w:r>
        <w:r w:rsidR="00BD4116" w:rsidDel="00AA6CDA">
          <w:rPr>
            <w:rFonts w:cs="Times New Roman"/>
          </w:rPr>
          <w:delText xml:space="preserve">. </w:delText>
        </w:r>
      </w:del>
      <w:del w:id="184" w:author="Gabriel Nakamura" w:date="2021-04-13T15:38:00Z">
        <w:r w:rsidR="00F42072" w:rsidDel="0052630F">
          <w:rPr>
            <w:rFonts w:cs="Times New Roman"/>
          </w:rPr>
          <w:delText>T</w:delText>
        </w:r>
      </w:del>
      <w:del w:id="185" w:author="Gabriel Nakamura" w:date="2021-04-14T18:25:00Z">
        <w:r w:rsidR="00F42072" w:rsidDel="00FB1A99">
          <w:rPr>
            <w:rFonts w:cs="Times New Roman"/>
          </w:rPr>
          <w:delText>his</w:delText>
        </w:r>
        <w:r w:rsidR="00F42072" w:rsidDel="00064EBD">
          <w:rPr>
            <w:rFonts w:cs="Times New Roman"/>
          </w:rPr>
          <w:delText xml:space="preserve"> procedure </w:delText>
        </w:r>
      </w:del>
      <w:r w:rsidR="00F42072">
        <w:rPr>
          <w:rFonts w:cs="Times New Roman"/>
        </w:rPr>
        <w:t xml:space="preserve">can be done through the use of molecular </w:t>
      </w:r>
      <w:r w:rsidR="00056AE6">
        <w:rPr>
          <w:rFonts w:cs="Times New Roman"/>
        </w:rPr>
        <w:t>techniques</w:t>
      </w:r>
      <w:r w:rsidR="000830B0">
        <w:rPr>
          <w:rFonts w:cs="Times New Roman"/>
        </w:rPr>
        <w:t xml:space="preserve"> </w:t>
      </w:r>
      <w:r w:rsidR="000830B0">
        <w:rPr>
          <w:rFonts w:cs="Times New Roman"/>
        </w:rPr>
        <w:fldChar w:fldCharType="begin" w:fldLock="1"/>
      </w:r>
      <w:r w:rsidR="00D51236">
        <w:rPr>
          <w:rFonts w:cs="Times New Roman"/>
        </w:rPr>
        <w:instrText>ADDIN CSL_CITATION {"citationItems":[{"id":"ITEM-1","itemData":{"DOI":"10.1038/nature11631","ISSN":"00280836","PMID":"23123857","abstract":"Current global patterns of biodiversity result from processes that operate over both space and time and thus require an integrated macroecological and macroevolutionary perspective. Molecular time trees have advanced our understanding of the tempo and mode of diversification and have identified remarkable adaptive radiations across the tree of life. However, incomplete joint phylogenetic and geographic sampling has limited broad-scale inference. Thus, the relative prevalence of rapid radiations and the importance of their geographic settings in shaping global biodiversity patterns remain unclear. Here we present, analyse and map the first complete dated phylogeny of all 9,993 extant species of birds, a widely studied group showing many unique adaptations. We find that birds have undergone a strong increase in diversification rate from about 50 million years ago to the near present. This acceleration is due to a number of significant rate increases, both within songbirds and within other young and mostly temperate radiations including the waterfowl, gulls and woodpeckers. Importantly, species characterized with very high past diversification rates are interspersed throughout the avian tree and across geographic space. Geographically, the major differences in diversification rates are hemispheric rather than latitudinal, with bird assemblages in Asia, North America and southern South America containing a disproportionate number of species from recent rapid radiations. The contribution of rapidly radiating lineages to both temporal diversification dynamics and spatial distributions of species diversity illustrates the benefits of an inclusive geographical and taxonomical perspective. Overall, whereas constituent clades may exhibit slowdowns, the adaptive zone into which modern birds have diversified since the Cretaceous may still offer opportunities for diversification. © 2012 Macmillan Publishers Limited. All rights reserved.","author":[{"dropping-particle":"","family":"Jetz","given":"W.","non-dropping-particle":"","parse-names":false,"suffix":""},{"dropping-particle":"","family":"Thomas","given":"G. H.","non-dropping-particle":"","parse-names":false,"suffix":""},{"dropping-particle":"","family":"Joy","given":"J. B.","non-dropping-particle":"","parse-names":false,"suffix":""},{"dropping-particle":"","family":"Hartmann","given":"K.","non-dropping-particle":"","parse-names":false,"suffix":""},{"dropping-particle":"","family":"Mooers","given":"A. O.","non-dropping-particle":"","parse-names":false,"suffix":""}],"container-title":"Nature","id":"ITEM-1","issue":"7424","issued":{"date-parts":[["2012"]]},"page":"444-448","title":"The global diversity of birds in space and time","type":"article-journal","volume":"491"},"uris":["http://www.mendeley.com/documents/?uuid=cb269a45-1ef4-49b1-8d66-42f86c5e113e"]},{"id":"ITEM-2","itemData":{"DOI":"10.1007/978-3-662-43550-2","ISBN":"9783662435502","author":[{"dropping-particle":"","family":"Pearse","given":"William D","non-dropping-particle":"","parse-names":false,"suffix":""},{"dropping-particle":"","family":"Purvis","given":"Andy","non-dropping-particle":"","parse-names":false,"suffix":""},{"dropping-particle":"","family":"Cavender-bares","given":"Jeannine","non-dropping-particle":"","parse-names":false,"suffix":""},{"dropping-particle":"","family":"Helmus","given":"Matthew R","non-dropping-particle":"","parse-names":false,"suffix":""}],"id":"ITEM-2","issued":{"date-parts":[["2014"]]},"page":"451-464","title":"Metrics and Models of Community Phylogenetics","type":"article-journal"},"uris":["http://www.mendeley.com/documents/?uuid=e84b0646-0f67-434b-a5be-f6767f744cf8"]}],"mendeley":{"formattedCitation":"(Jetz, Thomas, Joy, Hartmann, &amp; Mooers, 2012b; Pearse, Purvis, Cavender-bares, &amp; Helmus, 2014)","plainTextFormattedCitation":"(Jetz, Thomas, Joy, Hartmann, &amp; Mooers, 2012b; Pearse, Purvis, Cavender-bares, &amp; Helmus, 2014)","previouslyFormattedCitation":"(Jetz, Thomas, Joy, Hartmann, &amp; Mooers, 2012b; Pearse, Purvis, Cavender-bares, &amp; Helmus, 2014)"},"properties":{"noteIndex":0},"schema":"https://github.com/citation-style-language/schema/raw/master/csl-citation.json"}</w:instrText>
      </w:r>
      <w:r w:rsidR="000830B0">
        <w:rPr>
          <w:rFonts w:cs="Times New Roman"/>
        </w:rPr>
        <w:fldChar w:fldCharType="separate"/>
      </w:r>
      <w:r w:rsidR="00D51236" w:rsidRPr="00D51236">
        <w:rPr>
          <w:rFonts w:cs="Times New Roman"/>
          <w:noProof/>
        </w:rPr>
        <w:t>(Jetz, Thomas, Joy, Hartmann, &amp; Mooers, 2012b; Pearse, Purvis, Cavender-bares, &amp; Helmus, 2014)</w:t>
      </w:r>
      <w:r w:rsidR="000830B0">
        <w:rPr>
          <w:rFonts w:cs="Times New Roman"/>
        </w:rPr>
        <w:fldChar w:fldCharType="end"/>
      </w:r>
      <w:del w:id="186" w:author="Gabriel Nakamura" w:date="2021-04-14T16:15:00Z">
        <w:r w:rsidR="00A23169" w:rsidDel="00BA6031">
          <w:rPr>
            <w:rFonts w:cs="Times New Roman"/>
          </w:rPr>
          <w:delText xml:space="preserve"> based on gene data</w:delText>
        </w:r>
        <w:r w:rsidR="00056AE6" w:rsidDel="00BA6031">
          <w:rPr>
            <w:rFonts w:cs="Times New Roman"/>
          </w:rPr>
          <w:delText xml:space="preserve"> that</w:delText>
        </w:r>
      </w:del>
      <w:r w:rsidR="00A61FF5">
        <w:rPr>
          <w:rFonts w:cs="Times New Roman"/>
        </w:rPr>
        <w:t>,</w:t>
      </w:r>
      <w:r w:rsidR="00056AE6">
        <w:rPr>
          <w:rFonts w:cs="Times New Roman"/>
        </w:rPr>
        <w:t xml:space="preserve"> </w:t>
      </w:r>
      <w:ins w:id="187" w:author="Gabriel Nakamura" w:date="2021-04-14T18:29:00Z">
        <w:r w:rsidR="00B2262E">
          <w:rPr>
            <w:rFonts w:cs="Times New Roman"/>
          </w:rPr>
          <w:t xml:space="preserve">however, </w:t>
        </w:r>
      </w:ins>
      <w:del w:id="188" w:author="Gabriel Nakamura" w:date="2021-04-13T15:38:00Z">
        <w:r w:rsidR="00056AE6" w:rsidDel="0052630F">
          <w:rPr>
            <w:rFonts w:cs="Times New Roman"/>
          </w:rPr>
          <w:delText>despite accurate,</w:delText>
        </w:r>
      </w:del>
      <w:ins w:id="189" w:author="Gabriel Nakamura" w:date="2021-04-13T15:38:00Z">
        <w:r w:rsidR="0052630F">
          <w:rPr>
            <w:rFonts w:cs="Times New Roman"/>
          </w:rPr>
          <w:t>it</w:t>
        </w:r>
      </w:ins>
      <w:r w:rsidR="00056AE6">
        <w:rPr>
          <w:rFonts w:cs="Times New Roman"/>
        </w:rPr>
        <w:t xml:space="preserve"> </w:t>
      </w:r>
      <w:r w:rsidR="00A23169">
        <w:rPr>
          <w:rFonts w:cs="Times New Roman"/>
        </w:rPr>
        <w:t xml:space="preserve">requires expertise and </w:t>
      </w:r>
      <w:r w:rsidR="000830B0">
        <w:rPr>
          <w:rFonts w:cs="Times New Roman"/>
        </w:rPr>
        <w:t>present high financial costs</w:t>
      </w:r>
      <w:r w:rsidR="006B23FE">
        <w:rPr>
          <w:rFonts w:cs="Times New Roman"/>
        </w:rPr>
        <w:t xml:space="preserve"> </w:t>
      </w:r>
      <w:r w:rsidR="00495B61">
        <w:rPr>
          <w:rFonts w:cs="Times New Roman"/>
        </w:rPr>
        <w:fldChar w:fldCharType="begin" w:fldLock="1"/>
      </w:r>
      <w:r w:rsidR="00D51236">
        <w:rPr>
          <w:rFonts w:cs="Times New Roman"/>
        </w:rPr>
        <w:instrText>ADDIN CSL_CITATION {"citationItems":[{"id":"ITEM-1","itemData":{"DOI":"10.1111/j.1600-0587.2012.07773.x","ISSN":"16000587","abstract":"The last decades have seen an upsurge in ecological studies incorporating phylogenetic information with increasing species samples, motivated by the common conjecture that species with common ancestors should share some ecological characteristics due to niche conservatism. This has been carried out using various methods of increasing complexity and reliability: using only taxonomical classification; constructing supertrees that incorporate only topological information from previously published phylogenies; or building supermatrices of molecular data that are used to estimate phylogenies with evolutionary meaningful branch lengths. Although the latter option is more informative than the others, it remains under-used in ecology because ecologists are generally unaware of or unfamiliar with modern molecular phylogenetic methods. However, a solid phylogenetic hypothesis is necessary to conduct reliable ecological analysis integrating evolutive aspects. Our aim here is to clarify the concepts and methodological issues associated with the reconstruction of dated megaphylogenies, and to show that it is nowadays possible to obtain accurate and well sampled megaphylogenies with informative branch-lengths on large species samples. This is possible thanks to improved phylogenetic methods, vast amounts of molecular data available from databases such as Genbank, and consensus knowledge on deep phylogenetic relationships for an increasing number of groups of organisms. Finally, we include a detailed step-by-step workflow pipeline (Supplementary material), from data acquisition to phylogenetic inference, mainly based on the R environment (widely used by ecologists) and the use of free web-servers, that has been applied to the reconstruction of a species-level phylogeny of all breeding birds of Europe. © 2012 The Authors. Ecography © 2012 Nordic Society Oikos.","author":[{"dropping-particle":"","family":"Roquet","given":"Cristina","non-dropping-particle":"","parse-names":false,"suffix":""},{"dropping-particle":"","family":"Thuiller","given":"Wilfried","non-dropping-particle":"","parse-names":false,"suffix":""},{"dropping-particle":"","family":"Lavergne","given":"Sébastien","non-dropping-particle":"","parse-names":false,"suffix":""}],"container-title":"Ecography","id":"ITEM-1","issue":"1","issued":{"date-parts":[["2013"]]},"page":"13-26","title":"Building megaphylogenies for macroecology: Taking up the challenge","type":"article-journal","volume":"36"},"uris":["http://www.mendeley.com/documents/?uuid=09178d49-5f58-4e6b-ad1b-829513a2c38a"]}],"mendeley":{"formattedCitation":"(Roquet, Thuiller, &amp; Lavergne, 2013)","plainTextFormattedCitation":"(Roquet, Thuiller, &amp; Lavergne, 2013)","previouslyFormattedCitation":"(Roquet, Thuiller, &amp; Lavergne, 2013)"},"properties":{"noteIndex":0},"schema":"https://github.com/citation-style-language/schema/raw/master/csl-citation.json"}</w:instrText>
      </w:r>
      <w:r w:rsidR="00495B61">
        <w:rPr>
          <w:rFonts w:cs="Times New Roman"/>
        </w:rPr>
        <w:fldChar w:fldCharType="separate"/>
      </w:r>
      <w:r w:rsidR="00D51236" w:rsidRPr="00D51236">
        <w:rPr>
          <w:rFonts w:cs="Times New Roman"/>
          <w:noProof/>
        </w:rPr>
        <w:t>(Roquet, Thuiller, &amp; Lavergne, 2013)</w:t>
      </w:r>
      <w:r w:rsidR="00495B61">
        <w:rPr>
          <w:rFonts w:cs="Times New Roman"/>
        </w:rPr>
        <w:fldChar w:fldCharType="end"/>
      </w:r>
      <w:r w:rsidR="000830B0">
        <w:rPr>
          <w:rFonts w:cs="Times New Roman"/>
        </w:rPr>
        <w:t xml:space="preserve">. </w:t>
      </w:r>
      <w:del w:id="190" w:author="Gabriel Nakamura" w:date="2021-04-13T15:36:00Z">
        <w:r w:rsidR="000830B0" w:rsidDel="00AA6CDA">
          <w:rPr>
            <w:rFonts w:cs="Times New Roman"/>
          </w:rPr>
          <w:delText>Another alternative</w:delText>
        </w:r>
        <w:r w:rsidR="000706BE" w:rsidDel="00AA6CDA">
          <w:rPr>
            <w:rFonts w:cs="Times New Roman"/>
          </w:rPr>
          <w:delText xml:space="preserve"> is to</w:delText>
        </w:r>
      </w:del>
      <w:ins w:id="191" w:author="Gabriel Nakamura" w:date="2021-04-13T15:36:00Z">
        <w:r w:rsidR="00AA6CDA">
          <w:rPr>
            <w:rFonts w:cs="Times New Roman"/>
          </w:rPr>
          <w:t>Therefore,</w:t>
        </w:r>
      </w:ins>
      <w:r w:rsidR="000706BE">
        <w:rPr>
          <w:rFonts w:cs="Times New Roman"/>
        </w:rPr>
        <w:t xml:space="preserve"> </w:t>
      </w:r>
      <w:r w:rsidR="009C15B8">
        <w:rPr>
          <w:rFonts w:cs="Times New Roman"/>
        </w:rPr>
        <w:t>assembly synthesis phylogen</w:t>
      </w:r>
      <w:ins w:id="192" w:author="Gabriel Nakamura" w:date="2021-04-13T14:44:00Z">
        <w:r w:rsidR="00A62CCE">
          <w:rPr>
            <w:rFonts w:cs="Times New Roman"/>
          </w:rPr>
          <w:t>ies</w:t>
        </w:r>
      </w:ins>
      <w:del w:id="193" w:author="Gabriel Nakamura" w:date="2021-04-13T14:44:00Z">
        <w:r w:rsidR="009C15B8" w:rsidDel="00A62CCE">
          <w:rPr>
            <w:rFonts w:cs="Times New Roman"/>
          </w:rPr>
          <w:delText>y</w:delText>
        </w:r>
      </w:del>
      <w:r w:rsidR="009C15B8">
        <w:rPr>
          <w:rFonts w:cs="Times New Roman"/>
        </w:rPr>
        <w:t xml:space="preserve"> </w:t>
      </w:r>
      <w:r w:rsidR="003C577C">
        <w:rPr>
          <w:rFonts w:cs="Times New Roman"/>
        </w:rPr>
        <w:t>“</w:t>
      </w:r>
      <w:r w:rsidR="009C15B8">
        <w:rPr>
          <w:rFonts w:cs="Times New Roman"/>
        </w:rPr>
        <w:t>by</w:t>
      </w:r>
      <w:r w:rsidR="00EA3B20">
        <w:rPr>
          <w:rFonts w:cs="Times New Roman"/>
        </w:rPr>
        <w:t>-hand</w:t>
      </w:r>
      <w:r w:rsidR="003C577C">
        <w:rPr>
          <w:rFonts w:cs="Times New Roman"/>
        </w:rPr>
        <w:t>”</w:t>
      </w:r>
      <w:ins w:id="194" w:author="Gabriel Nakamura" w:date="2021-04-14T18:49:00Z">
        <w:r w:rsidR="00B31590">
          <w:rPr>
            <w:rFonts w:cs="Times New Roman"/>
          </w:rPr>
          <w:t xml:space="preserve"> </w:t>
        </w:r>
      </w:ins>
      <w:ins w:id="195" w:author="Gabriel Nakamura" w:date="2021-04-14T18:48:00Z">
        <w:r w:rsidR="00E139E9">
          <w:rPr>
            <w:rFonts w:cs="Times New Roman"/>
          </w:rPr>
          <w:t xml:space="preserve">with the </w:t>
        </w:r>
        <w:r w:rsidR="00122592">
          <w:rPr>
            <w:rFonts w:cs="Times New Roman"/>
          </w:rPr>
          <w:t>assistance of a automatized procedure</w:t>
        </w:r>
      </w:ins>
      <w:del w:id="196" w:author="Gabriel Nakamura" w:date="2021-04-13T15:57:00Z">
        <w:r w:rsidR="00EA3B20" w:rsidDel="004F13C3">
          <w:rPr>
            <w:rFonts w:cs="Times New Roman"/>
          </w:rPr>
          <w:delText>,</w:delText>
        </w:r>
        <w:r w:rsidR="009C15B8" w:rsidDel="004F13C3">
          <w:rPr>
            <w:rFonts w:cs="Times New Roman"/>
          </w:rPr>
          <w:delText xml:space="preserve"> </w:delText>
        </w:r>
      </w:del>
      <w:del w:id="197" w:author="Gabriel Nakamura" w:date="2021-04-14T18:48:00Z">
        <w:r w:rsidR="009C15B8" w:rsidDel="00E139E9">
          <w:rPr>
            <w:rFonts w:cs="Times New Roman"/>
          </w:rPr>
          <w:delText>insert</w:delText>
        </w:r>
        <w:r w:rsidR="00DB7D35" w:rsidDel="00E139E9">
          <w:rPr>
            <w:rFonts w:cs="Times New Roman"/>
          </w:rPr>
          <w:delText>ing</w:delText>
        </w:r>
        <w:r w:rsidR="00925387" w:rsidDel="00E139E9">
          <w:rPr>
            <w:rFonts w:cs="Times New Roman"/>
          </w:rPr>
          <w:delText xml:space="preserve"> </w:delText>
        </w:r>
      </w:del>
      <w:del w:id="198" w:author="Gabriel Nakamura" w:date="2021-04-14T16:15:00Z">
        <w:r w:rsidR="00925387" w:rsidDel="006F4262">
          <w:rPr>
            <w:rFonts w:cs="Times New Roman"/>
          </w:rPr>
          <w:delText xml:space="preserve">and </w:delText>
        </w:r>
        <w:r w:rsidR="00B46919" w:rsidDel="006F4262">
          <w:rPr>
            <w:rFonts w:cs="Times New Roman"/>
          </w:rPr>
          <w:delText>subsetting</w:delText>
        </w:r>
        <w:r w:rsidR="00925387" w:rsidDel="006F4262">
          <w:rPr>
            <w:rFonts w:cs="Times New Roman"/>
          </w:rPr>
          <w:delText xml:space="preserve"> </w:delText>
        </w:r>
        <w:r w:rsidR="00A340EE" w:rsidDel="006F4262">
          <w:rPr>
            <w:rFonts w:cs="Times New Roman"/>
          </w:rPr>
          <w:delText xml:space="preserve">from </w:delText>
        </w:r>
        <w:r w:rsidR="00495B61" w:rsidDel="006F4262">
          <w:rPr>
            <w:rFonts w:cs="Times New Roman"/>
          </w:rPr>
          <w:delText>the</w:delText>
        </w:r>
      </w:del>
      <w:del w:id="199" w:author="Gabriel Nakamura" w:date="2021-04-14T18:48:00Z">
        <w:r w:rsidR="00495B61" w:rsidDel="00E139E9">
          <w:rPr>
            <w:rFonts w:cs="Times New Roman"/>
          </w:rPr>
          <w:delText xml:space="preserve"> most comprehensive </w:delText>
        </w:r>
        <w:r w:rsidR="00925387" w:rsidDel="00E139E9">
          <w:rPr>
            <w:rFonts w:cs="Times New Roman"/>
          </w:rPr>
          <w:delText>phylogenetic tree</w:delText>
        </w:r>
      </w:del>
      <w:del w:id="200" w:author="Gabriel Nakamura" w:date="2021-04-14T16:15:00Z">
        <w:r w:rsidR="00925387" w:rsidDel="006F4262">
          <w:rPr>
            <w:rFonts w:cs="Times New Roman"/>
          </w:rPr>
          <w:delText>s</w:delText>
        </w:r>
      </w:del>
      <w:del w:id="201" w:author="Gabriel Nakamura" w:date="2021-04-13T15:57:00Z">
        <w:r w:rsidR="009C15B8" w:rsidDel="004F13C3">
          <w:rPr>
            <w:rFonts w:cs="Times New Roman"/>
          </w:rPr>
          <w:delText xml:space="preserve"> the </w:delText>
        </w:r>
        <w:r w:rsidR="00DB7D35" w:rsidDel="004F13C3">
          <w:rPr>
            <w:rFonts w:cs="Times New Roman"/>
          </w:rPr>
          <w:delText xml:space="preserve">desired </w:delText>
        </w:r>
        <w:r w:rsidR="009C15B8" w:rsidDel="004F13C3">
          <w:rPr>
            <w:rFonts w:cs="Times New Roman"/>
          </w:rPr>
          <w:delText>species</w:delText>
        </w:r>
        <w:r w:rsidR="00044BCE" w:rsidDel="004F13C3">
          <w:rPr>
            <w:rFonts w:cs="Times New Roman"/>
          </w:rPr>
          <w:delText xml:space="preserve"> </w:delText>
        </w:r>
      </w:del>
      <w:del w:id="202" w:author="Gabriel Nakamura" w:date="2021-04-14T18:48:00Z">
        <w:r w:rsidR="00044BCE" w:rsidDel="00E139E9">
          <w:rPr>
            <w:rFonts w:cs="Times New Roman"/>
          </w:rPr>
          <w:delText xml:space="preserve">in combination with the information provided by the taxonomic </w:delText>
        </w:r>
        <w:r w:rsidR="009341F2" w:rsidDel="00E139E9">
          <w:rPr>
            <w:rFonts w:cs="Times New Roman"/>
          </w:rPr>
          <w:delText>hierarchy</w:delText>
        </w:r>
      </w:del>
      <w:ins w:id="203" w:author="Gabriel Nakamura" w:date="2021-04-13T15:57:00Z">
        <w:r w:rsidR="004F13C3">
          <w:rPr>
            <w:rFonts w:cs="Times New Roman"/>
          </w:rPr>
          <w:t xml:space="preserve"> </w:t>
        </w:r>
      </w:ins>
      <w:del w:id="204" w:author="Gabriel Nakamura" w:date="2021-04-13T15:57:00Z">
        <w:r w:rsidR="00044BCE" w:rsidDel="004F13C3">
          <w:rPr>
            <w:rFonts w:cs="Times New Roman"/>
          </w:rPr>
          <w:delText xml:space="preserve"> and </w:delText>
        </w:r>
        <w:r w:rsidR="009341F2" w:rsidDel="004F13C3">
          <w:rPr>
            <w:rFonts w:cs="Times New Roman"/>
          </w:rPr>
          <w:delText xml:space="preserve">publish or unpublish phylogenies of subgroups </w:delText>
        </w:r>
      </w:del>
      <w:r w:rsidR="001A267C">
        <w:rPr>
          <w:rFonts w:cs="Times New Roman"/>
        </w:rPr>
        <w:fldChar w:fldCharType="begin" w:fldLock="1"/>
      </w:r>
      <w:r w:rsidR="00D51236">
        <w:rPr>
          <w:rFonts w:cs="Times New Roman"/>
        </w:rPr>
        <w:instrText>ADDIN CSL_CITATION {"citationItems":[{"id":"ITEM-1","itemData":{"DOI":"10.1111/j.1471-8286.2004.00829.x","ISBN":"9252293655","ISSN":"14718278","abstract":"Phylomatic (http://www.phylodiversity.net/phylomatic) is an online phylogenetic query tool where users submit a list of taxa (e.g. from an ecological community), with modern family and genus names, and which returns a phylogenetic hypothesis for the relationships among taxa. Any set of stored phylogenies, or a user-supplied one, can be chosen as the basis for the returned phylogeny, and several output formats for the tree can be selected. Currently, the source databases cover seed plants. © 2005 Blackwell Publishing Ltd.","author":[{"dropping-particle":"","family":"Webb","given":"Campbell O.","non-dropping-particle":"","parse-names":false,"suffix":""},{"dropping-particle":"","family":"Donoghue","given":"Michael J.","non-dropping-particle":"","parse-names":false,"suffix":""}],"container-title":"Molecular Ecology Notes","id":"ITEM-1","issue":"1","issued":{"date-parts":[["2005"]]},"page":"181-183","title":"Phylomatic: Tree assembly for applied phylogenetics","type":"article-journal","volume":"5"},"uris":["http://www.mendeley.com/documents/?uuid=2d7f2dff-2348-480d-959d-147a0670582c"]}],"mendeley":{"formattedCitation":"(Webb &amp; Donoghue, 2005)","plainTextFormattedCitation":"(Webb &amp; Donoghue, 2005)","previouslyFormattedCitation":"(Webb &amp; Donoghue, 2005)"},"properties":{"noteIndex":0},"schema":"https://github.com/citation-style-language/schema/raw/master/csl-citation.json"}</w:instrText>
      </w:r>
      <w:r w:rsidR="001A267C">
        <w:rPr>
          <w:rFonts w:cs="Times New Roman"/>
        </w:rPr>
        <w:fldChar w:fldCharType="separate"/>
      </w:r>
      <w:r w:rsidR="00D51236" w:rsidRPr="00D51236">
        <w:rPr>
          <w:rFonts w:cs="Times New Roman"/>
          <w:noProof/>
        </w:rPr>
        <w:t>(Webb &amp; Donoghue, 2005)</w:t>
      </w:r>
      <w:r w:rsidR="001A267C">
        <w:rPr>
          <w:rFonts w:cs="Times New Roman"/>
        </w:rPr>
        <w:fldChar w:fldCharType="end"/>
      </w:r>
      <w:ins w:id="205" w:author="Gabriel Nakamura" w:date="2021-04-13T15:37:00Z">
        <w:r w:rsidR="007B63D9">
          <w:rPr>
            <w:rFonts w:cs="Times New Roman"/>
          </w:rPr>
          <w:t xml:space="preserve"> can be </w:t>
        </w:r>
      </w:ins>
      <w:ins w:id="206" w:author="Gabriel Nakamura" w:date="2021-04-14T18:26:00Z">
        <w:r w:rsidR="00064EBD">
          <w:rPr>
            <w:rFonts w:cs="Times New Roman"/>
          </w:rPr>
          <w:t>a</w:t>
        </w:r>
      </w:ins>
      <w:ins w:id="207" w:author="Gabriel Nakamura" w:date="2021-04-13T15:57:00Z">
        <w:r w:rsidR="004F13C3">
          <w:rPr>
            <w:rFonts w:cs="Times New Roman"/>
          </w:rPr>
          <w:t xml:space="preserve"> </w:t>
        </w:r>
      </w:ins>
      <w:ins w:id="208" w:author="Gabriel Nakamura" w:date="2021-04-13T15:37:00Z">
        <w:r w:rsidR="007B63D9">
          <w:rPr>
            <w:rFonts w:cs="Times New Roman"/>
          </w:rPr>
          <w:t>reliable</w:t>
        </w:r>
      </w:ins>
      <w:ins w:id="209" w:author="Gabriel Nakamura" w:date="2021-04-13T15:58:00Z">
        <w:r w:rsidR="00A61920">
          <w:rPr>
            <w:rFonts w:cs="Times New Roman"/>
          </w:rPr>
          <w:t xml:space="preserve"> solution</w:t>
        </w:r>
      </w:ins>
      <w:ins w:id="210" w:author="Gabriel Nakamura" w:date="2021-04-13T15:37:00Z">
        <w:r w:rsidR="007B63D9">
          <w:rPr>
            <w:rFonts w:cs="Times New Roman"/>
          </w:rPr>
          <w:t xml:space="preserve"> in most cases</w:t>
        </w:r>
      </w:ins>
      <w:ins w:id="211" w:author="Gabriel Nakamura" w:date="2021-04-14T16:16:00Z">
        <w:r w:rsidR="006F4262">
          <w:rPr>
            <w:rFonts w:cs="Times New Roman"/>
          </w:rPr>
          <w:t>.</w:t>
        </w:r>
      </w:ins>
      <w:del w:id="212" w:author="Gabriel Nakamura" w:date="2021-04-14T16:16:00Z">
        <w:r w:rsidR="009341F2" w:rsidDel="006F4262">
          <w:rPr>
            <w:rFonts w:cs="Times New Roman"/>
          </w:rPr>
          <w:delText>,</w:delText>
        </w:r>
        <w:r w:rsidR="00F162A7" w:rsidDel="006F4262">
          <w:rPr>
            <w:rFonts w:cs="Times New Roman"/>
          </w:rPr>
          <w:delText xml:space="preserve"> a</w:delText>
        </w:r>
      </w:del>
      <w:del w:id="213" w:author="Gabriel Nakamura" w:date="2021-04-14T18:26:00Z">
        <w:r w:rsidR="00F162A7" w:rsidDel="00064EBD">
          <w:rPr>
            <w:rFonts w:cs="Times New Roman"/>
          </w:rPr>
          <w:delText xml:space="preserve"> procedure </w:delText>
        </w:r>
        <w:r w:rsidR="009341F2" w:rsidDel="00064EBD">
          <w:rPr>
            <w:rFonts w:cs="Times New Roman"/>
          </w:rPr>
          <w:delText xml:space="preserve">commonly </w:delText>
        </w:r>
        <w:r w:rsidR="00C13739" w:rsidDel="00064EBD">
          <w:rPr>
            <w:rFonts w:cs="Times New Roman"/>
          </w:rPr>
          <w:delText>known</w:delText>
        </w:r>
        <w:r w:rsidR="001C1BB7" w:rsidDel="00064EBD">
          <w:rPr>
            <w:rFonts w:cs="Times New Roman"/>
          </w:rPr>
          <w:delText xml:space="preserve"> as </w:delText>
        </w:r>
        <w:r w:rsidR="00885E3A" w:rsidDel="00064EBD">
          <w:rPr>
            <w:rFonts w:cs="Times New Roman"/>
          </w:rPr>
          <w:delText xml:space="preserve">mega-tree approach </w:delText>
        </w:r>
        <w:r w:rsidR="00072B5C" w:rsidDel="00064EBD">
          <w:rPr>
            <w:rFonts w:cs="Times New Roman"/>
          </w:rPr>
          <w:fldChar w:fldCharType="begin" w:fldLock="1"/>
        </w:r>
        <w:r w:rsidR="00D51236" w:rsidRPr="00346348" w:rsidDel="00064EBD">
          <w:rPr>
            <w:rFonts w:cs="Times New Roman"/>
            <w:rPrChange w:id="214" w:author="Gabriel Nakamura" w:date="2021-04-14T18:31:00Z">
              <w:rPr>
                <w:rFonts w:cs="Times New Roman"/>
              </w:rPr>
            </w:rPrChange>
          </w:rPr>
          <w:delInstrText>ADDIN CSL_CITATION {"citationItems":[{"id":"ITEM-1","itemData":{"DOI":"10.1111/ecog.04434","ISBN":"0000000213","ISSN":"16000587","abstract":"We present V.PhyloMaker, a freely available package for R designed to generate phylogenies for vascular plants. The mega-tree implemented in V.PhyloMaker (i.e. GBOTB.extended.tre), which was derived from two recently published mega-trees and includes 74 533 species and all families of extant vascular plants, is the largest dated phylogeny for vascular plants. V.PhyloMaker can generate phylogenies for very large species lists (the largest species list that we tested included 314 686 species). V.PhyloMaker generates phylogenies at a fast speed, much faster than other phylogeny-generating packages. Our tests of V.PhyloMaker show that generating a phylogeny for 60 000 species requires less than six hours. V.PhyloMaker includes an approach to attach genera or species to their close relatives in a phylogeny. We provide a simple example in this paper to show how to use V.PhyloMaker to generate phylogenies.","author":[{"dropping-particle":"","family":"Jin","given":"Yi","non-dropping-particle":"","parse-names":false,"suffix":""},{"dropping-particle":"","family":"Qian","given":"Hong","non-dropping-particle":"","parse-names":false,"suffix":""}],"container-title":"Ecography","id":"ITEM-1","issue":"8","issued":{"date-parts":[["2019"]]},"page":"1353-1359","title":"V.PhyloMaker: an R package that can generate very large phylogenies for vascular plants","type":"article-journal","volume":"42"},"uris":["http://www.mendeley.com/documents/?uuid=a4673d81-9017-4020-af49-3b5bb1d86824"]}],"mendeley":{"formattedCitation":"(Jin &amp; Qian, 2019)","plainTextFormattedCitation":"(Jin &amp; Qian, 2019)","previouslyFormattedCitation":"(Jin &amp; Qian, 2019)"},"properties":{"noteIndex":0},"schema":"https://github.com/citation-style-language/schema/raw/master/csl-citation.json"}</w:delInstrText>
        </w:r>
        <w:r w:rsidR="00072B5C" w:rsidDel="00064EBD">
          <w:rPr>
            <w:rFonts w:cs="Times New Roman"/>
          </w:rPr>
          <w:fldChar w:fldCharType="separate"/>
        </w:r>
        <w:r w:rsidR="00D51236" w:rsidRPr="00064EBD" w:rsidDel="00064EBD">
          <w:rPr>
            <w:rFonts w:cs="Times New Roman"/>
            <w:noProof/>
            <w:rPrChange w:id="215" w:author="Gabriel Nakamura" w:date="2021-04-14T18:26:00Z">
              <w:rPr>
                <w:rFonts w:cs="Times New Roman"/>
                <w:noProof/>
              </w:rPr>
            </w:rPrChange>
          </w:rPr>
          <w:delText>(Jin &amp; Qian, 2019)</w:delText>
        </w:r>
        <w:r w:rsidR="00072B5C" w:rsidDel="00064EBD">
          <w:rPr>
            <w:rFonts w:cs="Times New Roman"/>
          </w:rPr>
          <w:fldChar w:fldCharType="end"/>
        </w:r>
        <w:r w:rsidR="00885E3A" w:rsidDel="00064EBD">
          <w:rPr>
            <w:rFonts w:cs="Times New Roman"/>
          </w:rPr>
          <w:delText>.</w:delText>
        </w:r>
      </w:del>
      <w:del w:id="216" w:author="Gabriel Nakamura" w:date="2021-04-13T15:39:00Z">
        <w:r w:rsidR="00885E3A" w:rsidDel="00D31E09">
          <w:rPr>
            <w:rFonts w:cs="Times New Roman"/>
          </w:rPr>
          <w:delText xml:space="preserve"> This procedure</w:delText>
        </w:r>
      </w:del>
      <w:del w:id="217" w:author="Gabriel Nakamura" w:date="2021-04-14T16:31:00Z">
        <w:r w:rsidR="00885E3A" w:rsidDel="00B66257">
          <w:rPr>
            <w:rFonts w:cs="Times New Roman"/>
          </w:rPr>
          <w:delText xml:space="preserve"> can </w:delText>
        </w:r>
        <w:r w:rsidR="00510D1C" w:rsidDel="00B66257">
          <w:rPr>
            <w:rFonts w:cs="Times New Roman"/>
          </w:rPr>
          <w:delText xml:space="preserve">provide </w:delText>
        </w:r>
        <w:r w:rsidR="009C15B8" w:rsidDel="00B66257">
          <w:rPr>
            <w:rFonts w:cs="Times New Roman"/>
          </w:rPr>
          <w:delText xml:space="preserve">reliable </w:delText>
        </w:r>
        <w:r w:rsidR="00510D1C" w:rsidDel="00B66257">
          <w:rPr>
            <w:rFonts w:cs="Times New Roman"/>
          </w:rPr>
          <w:delText>phylogenetic information</w:delText>
        </w:r>
        <w:r w:rsidR="009C15B8" w:rsidDel="00B66257">
          <w:rPr>
            <w:rFonts w:cs="Times New Roman"/>
          </w:rPr>
          <w:delText xml:space="preserve"> for common ecological </w:delText>
        </w:r>
        <w:r w:rsidR="00544614" w:rsidDel="00B66257">
          <w:rPr>
            <w:rFonts w:cs="Times New Roman"/>
          </w:rPr>
          <w:delText>analysis in community ecology</w:delText>
        </w:r>
        <w:r w:rsidR="009C15B8" w:rsidDel="00B66257">
          <w:rPr>
            <w:rFonts w:cs="Times New Roman"/>
          </w:rPr>
          <w:delText xml:space="preserve"> </w:delText>
        </w:r>
        <w:r w:rsidR="005A2544" w:rsidDel="00B66257">
          <w:rPr>
            <w:rFonts w:cs="Times New Roman"/>
          </w:rPr>
          <w:fldChar w:fldCharType="begin" w:fldLock="1"/>
        </w:r>
        <w:r w:rsidR="00D51236" w:rsidRPr="00346348" w:rsidDel="00B66257">
          <w:rPr>
            <w:rFonts w:cs="Times New Roman"/>
            <w:rPrChange w:id="218" w:author="Gabriel Nakamura" w:date="2021-04-14T18:31:00Z">
              <w:rPr>
                <w:rFonts w:cs="Times New Roman"/>
              </w:rPr>
            </w:rPrChange>
          </w:rPr>
          <w:delInstrText>ADDIN CSL_CITATION {"citationItems":[{"id":"ITEM-1","itemData":{"DOI":"10.1002/ecy.2788","ISSN":"00129658","PMID":"31225900","abstract":"Should we build our own phylogenetic trees based on gene sequence data, or can we simply use available synthesis phylogenies? This is a fundamental question that any study involving a phylogenetic framework must face at the beginning of the project. Building a phylogeny from gene sequence data (purpose-built phylogeny) requires more effort, expertise, and cost than subsetting an already available phylogeny (synthesis-based phylogeny). However, we still lack a comparison of how these two approaches to building phylogenetic trees influence common community phylogenetic analyses such as comparing community phylogenetic diversity and estimating trait phylogenetic signal. Here, we generated three purpose-built phylogenies and their corresponding synthesis-based trees (two from Phylomatic and one from the Open Tree of Life, OTL). We simulated 1,000 communities and 12,000 continuous traits along each purpose-built phylogeny. We then compared the effects of different trees on estimates of phylogenetic diversity (alpha and beta) and phylogenetic signal (Pagel's λ and Blomberg's K). Synthesis-based phylogenies generally yielded higher estimates of phylogenetic diversity when compared to purpose-built phylogenies. However, resulting measures of phylogenetic diversity from both types of phylogenies were highly correlated (Spearman's (Formula presented.) &gt; 0.8 in most cases). Mean pairwise distance (both alpha and beta) is the index that is most robust to the differences in tree construction that we tested. Measures of phylogenetic diversity based on the OTL showed the highest correlation with measures based on the purpose-built phylogenies. Trait phylogenetic signal estimated with synthesis-based phylogenies, especially from the OTL, was also highly correlated with estimates of Blomberg's K or close to Pagel's λ from purpose-built phylogenies when traits were simulated under Brownian motion. For commonly employed community phylogenetic analyses, our results justify taking advantage of recently developed and continuously improving synthesis trees, especially the Open Tree of Life.","author":[{"dropping-particle":"","family":"Li","given":"Daijiang","non-dropping-particle":"","parse-names":false,"suffix":""},{"dropping-particle":"","family":"Trotta","given":"Lauren","non-dropping-particle":"","parse-names":false,"suffix":""},{"dropping-particle":"","family":"Marx","given":"Hannah E.","non-dropping-particle":"","parse-names":false,"suffix":""},{"dropping-particle":"","family":"Allen","given":"Julie M.","non-dropping-particle":"","parse-names":false,"suffix":""},{"dropping-particle":"","family":"Sun","given":"Miao","non-dropping-particle":"","parse-names":false,"suffix":""},{"dropping-particle":"","family":"Soltis","given":"Douglas E.","non-dropping-particle":"","parse-names":false,"suffix":""},{"dropping-particle":"","family":"Soltis","given":"Pamela S.","non-dropping-particle":"","parse-names":false,"suffix":""},{"dropping-particle":"","family":"Guralnick","given":"Robert P.","non-dropping-particle":"","parse-names":false,"suffix":""},{"dropping-particle":"","family":"Baiser","given":"Benjamin","non-dropping-particle":"","parse-names":false,"suffix":""}],"container-title":"Ecology","id":"ITEM-1","issue":"9","issued":{"date-parts":[["2019"]]},"page":"1-15","title":"For common community phylogenetic analyses, go ahead and use synthesis phylogenies","type":"article-journal","volume":"100"},"uris":["http://www.mendeley.com/documents/?uuid=7c27c483-4eac-4d41-84e0-112251c59472"]}],"mendeley":{"formattedCitation":"(Li et al., 2019)","plainTextFormattedCitation":"(Li et al., 2019)","previouslyFormattedCitation":"(Li et al., 2019)"},"properties":{"noteIndex":0},"schema":"https://github.com/citation-style-language/schema/raw/master/csl-citation.json"}</w:delInstrText>
        </w:r>
        <w:r w:rsidR="005A2544" w:rsidDel="00B66257">
          <w:rPr>
            <w:rFonts w:cs="Times New Roman"/>
          </w:rPr>
          <w:fldChar w:fldCharType="separate"/>
        </w:r>
        <w:r w:rsidR="00D51236" w:rsidRPr="00B66257" w:rsidDel="00B66257">
          <w:rPr>
            <w:rFonts w:cs="Times New Roman"/>
            <w:noProof/>
            <w:rPrChange w:id="219" w:author="Gabriel Nakamura" w:date="2021-04-14T16:31:00Z">
              <w:rPr>
                <w:rFonts w:cs="Times New Roman"/>
                <w:noProof/>
              </w:rPr>
            </w:rPrChange>
          </w:rPr>
          <w:delText>(Li et al., 2019)</w:delText>
        </w:r>
        <w:r w:rsidR="005A2544" w:rsidDel="00B66257">
          <w:rPr>
            <w:rFonts w:cs="Times New Roman"/>
          </w:rPr>
          <w:fldChar w:fldCharType="end"/>
        </w:r>
        <w:r w:rsidR="00885E3A" w:rsidDel="00B66257">
          <w:rPr>
            <w:rFonts w:cs="Times New Roman"/>
          </w:rPr>
          <w:delText xml:space="preserve">, at the same time that </w:delText>
        </w:r>
        <w:r w:rsidR="00BB31D5" w:rsidDel="00B66257">
          <w:rPr>
            <w:rFonts w:cs="Times New Roman"/>
          </w:rPr>
          <w:delText xml:space="preserve">do not require specialized knowledge and </w:delText>
        </w:r>
        <w:r w:rsidR="005F0936" w:rsidDel="00B66257">
          <w:rPr>
            <w:rFonts w:cs="Times New Roman"/>
          </w:rPr>
          <w:delText>high financial inputs</w:delText>
        </w:r>
        <w:r w:rsidR="00072B5C" w:rsidDel="00B66257">
          <w:rPr>
            <w:rFonts w:cs="Times New Roman"/>
          </w:rPr>
          <w:delText xml:space="preserve"> as molecular techniques</w:delText>
        </w:r>
        <w:r w:rsidR="00510D1C" w:rsidDel="00B66257">
          <w:rPr>
            <w:rFonts w:cs="Times New Roman"/>
          </w:rPr>
          <w:delText>.</w:delText>
        </w:r>
        <w:r w:rsidR="009C15B8" w:rsidDel="00B66257">
          <w:rPr>
            <w:rFonts w:cs="Times New Roman"/>
          </w:rPr>
          <w:delText xml:space="preserve"> </w:delText>
        </w:r>
        <w:r w:rsidR="005970F6" w:rsidDel="00B66257">
          <w:rPr>
            <w:rFonts w:cs="Times New Roman"/>
          </w:rPr>
          <w:delText>However, t</w:delText>
        </w:r>
      </w:del>
      <w:del w:id="220" w:author="Gabriel Nakamura" w:date="2021-04-14T18:30:00Z">
        <w:r w:rsidR="005970F6" w:rsidDel="00EF6947">
          <w:rPr>
            <w:rFonts w:cs="Times New Roman"/>
          </w:rPr>
          <w:delText xml:space="preserve">he construction of </w:delText>
        </w:r>
      </w:del>
      <w:del w:id="221" w:author="Gabriel Nakamura" w:date="2021-04-13T15:58:00Z">
        <w:r w:rsidR="005970F6" w:rsidDel="00A61920">
          <w:rPr>
            <w:rFonts w:cs="Times New Roman"/>
          </w:rPr>
          <w:delText xml:space="preserve">synthesis </w:delText>
        </w:r>
      </w:del>
      <w:del w:id="222" w:author="Gabriel Nakamura" w:date="2021-04-14T18:30:00Z">
        <w:r w:rsidR="005970F6" w:rsidDel="00EF6947">
          <w:rPr>
            <w:rFonts w:cs="Times New Roman"/>
          </w:rPr>
          <w:delText xml:space="preserve">phylogenies </w:delText>
        </w:r>
      </w:del>
      <w:del w:id="223" w:author="Gabriel Nakamura" w:date="2021-04-14T18:26:00Z">
        <w:r w:rsidR="005F0936" w:rsidDel="00064EBD">
          <w:rPr>
            <w:rFonts w:cs="Times New Roman"/>
          </w:rPr>
          <w:delText xml:space="preserve">through mega-tree approach </w:delText>
        </w:r>
      </w:del>
      <w:del w:id="224" w:author="Gabriel Nakamura" w:date="2021-04-14T18:30:00Z">
        <w:r w:rsidR="005970F6" w:rsidDel="00EF6947">
          <w:rPr>
            <w:rFonts w:cs="Times New Roman"/>
          </w:rPr>
          <w:delText xml:space="preserve">can be very </w:delText>
        </w:r>
        <w:r w:rsidR="006624D3" w:rsidDel="00EF6947">
          <w:rPr>
            <w:rFonts w:cs="Times New Roman"/>
          </w:rPr>
          <w:delText>labor</w:delText>
        </w:r>
        <w:r w:rsidR="006B3B93" w:rsidDel="00EF6947">
          <w:rPr>
            <w:rFonts w:cs="Times New Roman"/>
          </w:rPr>
          <w:delText>ious</w:delText>
        </w:r>
        <w:r w:rsidR="00261504" w:rsidDel="00EF6947">
          <w:rPr>
            <w:rFonts w:cs="Times New Roman"/>
          </w:rPr>
          <w:delText xml:space="preserve"> </w:delText>
        </w:r>
        <w:r w:rsidR="00DD6286" w:rsidDel="00EF6947">
          <w:rPr>
            <w:rFonts w:cs="Times New Roman"/>
          </w:rPr>
          <w:delText xml:space="preserve">when many species must be added </w:delText>
        </w:r>
      </w:del>
      <w:del w:id="225" w:author="Gabriel Nakamura" w:date="2021-04-13T15:58:00Z">
        <w:r w:rsidR="00DD6286" w:rsidDel="00A61920">
          <w:rPr>
            <w:rFonts w:cs="Times New Roman"/>
          </w:rPr>
          <w:delText xml:space="preserve">manually in the </w:delText>
        </w:r>
        <w:r w:rsidR="006B3B93" w:rsidDel="00A61920">
          <w:rPr>
            <w:rFonts w:cs="Times New Roman"/>
          </w:rPr>
          <w:delText>phylogeny</w:delText>
        </w:r>
      </w:del>
      <w:del w:id="226" w:author="Gabriel Nakamura" w:date="2021-04-14T18:30:00Z">
        <w:r w:rsidR="00E752C8" w:rsidDel="00EF6947">
          <w:rPr>
            <w:rFonts w:cs="Times New Roman"/>
          </w:rPr>
          <w:delText xml:space="preserve"> </w:delText>
        </w:r>
        <w:r w:rsidR="00E752C8" w:rsidDel="00EF6947">
          <w:rPr>
            <w:rFonts w:cs="Times New Roman"/>
          </w:rPr>
          <w:fldChar w:fldCharType="begin" w:fldLock="1"/>
        </w:r>
        <w:r w:rsidR="00D51236" w:rsidDel="00EF6947">
          <w:rPr>
            <w:rFonts w:cs="Times New Roman"/>
          </w:rPr>
          <w:delInstrText>ADDIN CSL_CITATION {"citationItems":[{"id":"ITEM-1","itemData":{"DOI":"10.1093/bioinformatics/btn358","ISBN":"1367-4811 (Electronic)\\r1367-4803 (Linking)","ISSN":"13674803","PMID":"18678590","abstract":"MOTIVATION: The increasing availability of phylogenetic and trait data for communities of co-occurring species has created a need for software that integrates ecological and evolutionary analyses. Capabilities: Phylocom calculates numerous metrics of phylogenetic community structure and trait similarity within communities. Hypothesis testing is implemented using several null models. Within the same framework, it measures phylogenetic signal and correlated evolution for species traits. A range of utility functions allow community and phylogenetic data manipulation, tree and trait generation, and integration into scientific workflows. Availability: Open source at: http://phylodiversity.net/phylocom/.","author":[{"dropping-particle":"","family":"Webb","given":"Campbell O.","non-dropping-particle":"","parse-names":false,"suffix":""},{"dropping-particle":"","family":"Ackerly","given":"David D.","non-dropping-particle":"","parse-names":false,"suffix":""},{"dropping-particle":"","family":"Kembel","given":"Steven W.","non-dropping-particle":"","parse-names":false,"suffix":""}],"container-title":"Bioinformatics","id":"ITEM-1","issue":"18","issued":{"date-parts":[["2008"]]},"page":"2098-2100","title":"Phylocom: Software for the analysis of phylogenetic community structure and trait evolution","type":"article-journal","volume":"24"},"uris":["http://www.mendeley.com/documents/?uuid=9a6fc88d-c36e-4fa1-b006-25a660246072"]}],"mendeley":{"formattedCitation":"(Webb et al., 2008)","plainTextFormattedCitation":"(Webb et al., 2008)","previouslyFormattedCitation":"(Webb et al., 2008)"},"properties":{"noteIndex":0},"schema":"https://github.com/citation-style-language/schema/raw/master/csl-citation.json"}</w:delInstrText>
        </w:r>
        <w:r w:rsidR="00E752C8" w:rsidDel="00EF6947">
          <w:rPr>
            <w:rFonts w:cs="Times New Roman"/>
          </w:rPr>
          <w:fldChar w:fldCharType="separate"/>
        </w:r>
        <w:r w:rsidR="00D51236" w:rsidRPr="00D51236" w:rsidDel="00EF6947">
          <w:rPr>
            <w:rFonts w:cs="Times New Roman"/>
            <w:noProof/>
          </w:rPr>
          <w:delText>(Webb et al., 2008)</w:delText>
        </w:r>
        <w:r w:rsidR="00E752C8" w:rsidDel="00EF6947">
          <w:rPr>
            <w:rFonts w:cs="Times New Roman"/>
          </w:rPr>
          <w:fldChar w:fldCharType="end"/>
        </w:r>
        <w:r w:rsidR="006B3B93" w:rsidDel="00EF6947">
          <w:rPr>
            <w:rFonts w:cs="Times New Roman"/>
          </w:rPr>
          <w:delText>, b</w:delText>
        </w:r>
        <w:r w:rsidR="00DD6286" w:rsidDel="00EF6947">
          <w:rPr>
            <w:rFonts w:cs="Times New Roman"/>
          </w:rPr>
          <w:delText>esides</w:delText>
        </w:r>
        <w:r w:rsidR="00E73D64" w:rsidDel="00EF6947">
          <w:rPr>
            <w:rFonts w:cs="Times New Roman"/>
          </w:rPr>
          <w:delText xml:space="preserve"> lack</w:delText>
        </w:r>
        <w:r w:rsidR="002770FA" w:rsidDel="00EF6947">
          <w:rPr>
            <w:rFonts w:cs="Times New Roman"/>
          </w:rPr>
          <w:delText>ing</w:delText>
        </w:r>
        <w:r w:rsidR="00E73D64" w:rsidDel="00EF6947">
          <w:rPr>
            <w:rFonts w:cs="Times New Roman"/>
          </w:rPr>
          <w:delText xml:space="preserve"> reproducibility due to specific </w:delText>
        </w:r>
        <w:r w:rsidR="00B46919" w:rsidDel="00EF6947">
          <w:rPr>
            <w:rFonts w:cs="Times New Roman"/>
          </w:rPr>
          <w:delText>decisions</w:delText>
        </w:r>
        <w:r w:rsidR="00E73D64" w:rsidDel="00EF6947">
          <w:rPr>
            <w:rFonts w:cs="Times New Roman"/>
          </w:rPr>
          <w:delText xml:space="preserve"> that are not </w:delText>
        </w:r>
        <w:r w:rsidR="00A55528" w:rsidDel="00EF6947">
          <w:rPr>
            <w:rFonts w:cs="Times New Roman"/>
          </w:rPr>
          <w:delText>precisely</w:delText>
        </w:r>
        <w:r w:rsidR="00E73D64" w:rsidDel="00EF6947">
          <w:rPr>
            <w:rFonts w:cs="Times New Roman"/>
          </w:rPr>
          <w:delText xml:space="preserve"> documented</w:delText>
        </w:r>
        <w:r w:rsidR="00D264FA" w:rsidDel="00EF6947">
          <w:rPr>
            <w:rFonts w:cs="Times New Roman"/>
          </w:rPr>
          <w:delText>. Consequently,</w:delText>
        </w:r>
        <w:r w:rsidR="00A55528" w:rsidDel="00EF6947">
          <w:rPr>
            <w:rFonts w:cs="Times New Roman"/>
          </w:rPr>
          <w:delText xml:space="preserve"> </w:delText>
        </w:r>
        <w:r w:rsidR="007035A8" w:rsidDel="00EF6947">
          <w:rPr>
            <w:rFonts w:cs="Times New Roman"/>
          </w:rPr>
          <w:delText>the manual insertion is very prompted to errors</w:delText>
        </w:r>
      </w:del>
      <w:del w:id="227" w:author="Gabriel Nakamura" w:date="2021-04-13T15:58:00Z">
        <w:r w:rsidR="007035A8" w:rsidDel="00A61920">
          <w:rPr>
            <w:rFonts w:cs="Times New Roman"/>
          </w:rPr>
          <w:delText xml:space="preserve"> in the construction of phylogenies</w:delText>
        </w:r>
      </w:del>
      <w:del w:id="228" w:author="Gabriel Nakamura" w:date="2021-04-14T18:30:00Z">
        <w:r w:rsidR="00E73D64" w:rsidDel="00EF6947">
          <w:rPr>
            <w:rFonts w:cs="Times New Roman"/>
          </w:rPr>
          <w:delText>.</w:delText>
        </w:r>
      </w:del>
    </w:p>
    <w:p w14:paraId="16C029D7" w14:textId="799000B5" w:rsidR="00B43AF4" w:rsidRDefault="00535E88" w:rsidP="00346348">
      <w:pPr>
        <w:ind w:firstLine="708"/>
        <w:rPr>
          <w:ins w:id="229" w:author="Gabriel Nakamura" w:date="2021-04-13T15:59:00Z"/>
          <w:rFonts w:cs="Times New Roman"/>
        </w:rPr>
      </w:pPr>
      <w:del w:id="230" w:author="Gabriel Nakamura" w:date="2021-04-13T15:59:00Z">
        <w:r w:rsidDel="00B43AF4">
          <w:rPr>
            <w:rFonts w:cs="Times New Roman"/>
          </w:rPr>
          <w:delText>T</w:delText>
        </w:r>
      </w:del>
      <w:del w:id="231" w:author="Gabriel Nakamura" w:date="2021-04-14T18:30:00Z">
        <w:r w:rsidDel="00EF6947">
          <w:rPr>
            <w:rFonts w:cs="Times New Roman"/>
          </w:rPr>
          <w:delText xml:space="preserve">he </w:delText>
        </w:r>
        <w:r w:rsidR="005A4B93" w:rsidDel="00EF6947">
          <w:rPr>
            <w:rFonts w:cs="Times New Roman"/>
          </w:rPr>
          <w:delText>labor-intensive</w:delText>
        </w:r>
        <w:r w:rsidDel="00EF6947">
          <w:rPr>
            <w:rFonts w:cs="Times New Roman"/>
          </w:rPr>
          <w:delText xml:space="preserve"> and the lack of </w:delText>
        </w:r>
        <w:r w:rsidR="006F35A6" w:rsidDel="00EF6947">
          <w:rPr>
            <w:rFonts w:cs="Times New Roman"/>
          </w:rPr>
          <w:delText>reproducibility</w:delText>
        </w:r>
        <w:r w:rsidDel="00EF6947">
          <w:rPr>
            <w:rFonts w:cs="Times New Roman"/>
          </w:rPr>
          <w:delText xml:space="preserve"> </w:delText>
        </w:r>
        <w:r w:rsidR="006F35A6" w:rsidDel="00EF6947">
          <w:rPr>
            <w:rFonts w:cs="Times New Roman"/>
          </w:rPr>
          <w:delText>impose</w:delText>
        </w:r>
        <w:r w:rsidR="00CB576F" w:rsidDel="00EF6947">
          <w:rPr>
            <w:rFonts w:cs="Times New Roman"/>
          </w:rPr>
          <w:delText xml:space="preserve"> problems in the construction of </w:delText>
        </w:r>
      </w:del>
      <w:del w:id="232" w:author="Gabriel Nakamura" w:date="2021-04-13T15:59:00Z">
        <w:r w:rsidR="00CB576F" w:rsidDel="00A61920">
          <w:rPr>
            <w:rFonts w:cs="Times New Roman"/>
          </w:rPr>
          <w:delText xml:space="preserve">synthesis </w:delText>
        </w:r>
      </w:del>
      <w:del w:id="233" w:author="Gabriel Nakamura" w:date="2021-04-14T18:30:00Z">
        <w:r w:rsidR="00CB576F" w:rsidDel="00EF6947">
          <w:rPr>
            <w:rFonts w:cs="Times New Roman"/>
          </w:rPr>
          <w:delText>phylogen</w:delText>
        </w:r>
      </w:del>
      <w:del w:id="234" w:author="Gabriel Nakamura" w:date="2021-04-13T15:59:00Z">
        <w:r w:rsidR="00CB576F" w:rsidDel="00A61920">
          <w:rPr>
            <w:rFonts w:cs="Times New Roman"/>
          </w:rPr>
          <w:delText>y</w:delText>
        </w:r>
      </w:del>
      <w:del w:id="235" w:author="Gabriel Nakamura" w:date="2021-04-14T18:30:00Z">
        <w:r w:rsidR="00CB576F" w:rsidDel="00EF6947">
          <w:rPr>
            <w:rFonts w:cs="Times New Roman"/>
          </w:rPr>
          <w:delText xml:space="preserve">, and </w:delText>
        </w:r>
        <w:r w:rsidR="00A35C68" w:rsidDel="00EF6947">
          <w:rPr>
            <w:rFonts w:cs="Times New Roman"/>
          </w:rPr>
          <w:delText xml:space="preserve">only </w:delText>
        </w:r>
        <w:r w:rsidR="00B46919" w:rsidDel="00EF6947">
          <w:rPr>
            <w:rFonts w:cs="Times New Roman"/>
          </w:rPr>
          <w:delText xml:space="preserve">a </w:delText>
        </w:r>
        <w:r w:rsidR="00A35C68" w:rsidDel="00EF6947">
          <w:rPr>
            <w:rFonts w:cs="Times New Roman"/>
          </w:rPr>
          <w:delText xml:space="preserve">few groups have </w:delText>
        </w:r>
        <w:r w:rsidR="00456FE6" w:rsidDel="00EF6947">
          <w:rPr>
            <w:rFonts w:cs="Times New Roman"/>
          </w:rPr>
          <w:delText>tools designed to overcome these problems</w:delText>
        </w:r>
      </w:del>
      <w:moveFromRangeStart w:id="236" w:author="Gabriel Nakamura" w:date="2021-04-14T18:33:00Z" w:name="move69317605"/>
      <w:moveFrom w:id="237" w:author="Gabriel Nakamura" w:date="2021-04-14T18:33:00Z">
        <w:r w:rsidR="00456FE6" w:rsidDel="00346348">
          <w:rPr>
            <w:rFonts w:cs="Times New Roman"/>
          </w:rPr>
          <w:t xml:space="preserve"> (</w:t>
        </w:r>
        <w:r w:rsidR="00BB3A9A" w:rsidRPr="00BB3A9A" w:rsidDel="00346348">
          <w:rPr>
            <w:rFonts w:cs="Times New Roman"/>
            <w:i/>
          </w:rPr>
          <w:t>e.g.</w:t>
        </w:r>
        <w:r w:rsidR="00456FE6" w:rsidDel="00346348">
          <w:rPr>
            <w:rFonts w:cs="Times New Roman"/>
          </w:rPr>
          <w:t xml:space="preserve"> </w:t>
        </w:r>
        <w:r w:rsidR="00BB3A9A" w:rsidDel="00346348">
          <w:rPr>
            <w:rFonts w:cs="Times New Roman"/>
          </w:rPr>
          <w:fldChar w:fldCharType="begin" w:fldLock="1"/>
        </w:r>
        <w:r w:rsidR="00D51236" w:rsidDel="00346348">
          <w:rPr>
            <w:rFonts w:cs="Times New Roman"/>
          </w:rPr>
          <w:instrText>ADDIN CSL_CITATION {"citationItems":[{"id":"ITEM-1","itemData":{"DOI":"10.1111/ecog.04434","ISBN":"0000000213","ISSN":"16000587","abstract":"We present V.PhyloMaker, a freely available package for R designed to generate phylogenies for vascular plants. The mega-tree implemented in V.PhyloMaker (i.e. GBOTB.extended.tre), which was derived from two recently published mega-trees and includes 74 533 species and all families of extant vascular plants, is the largest dated phylogeny for vascular plants. V.PhyloMaker can generate phylogenies for very large species lists (the largest species list that we tested included 314 686 species). V.PhyloMaker generates phylogenies at a fast speed, much faster than other phylogeny-generating packages. Our tests of V.PhyloMaker show that generating a phylogeny for 60 000 species requires less than six hours. V.PhyloMaker includes an approach to attach genera or species to their close relatives in a phylogeny. We provide a simple example in this paper to show how to use V.PhyloMaker to generate phylogenies.","author":[{"dropping-particle":"","family":"Jin","given":"Yi","non-dropping-particle":"","parse-names":false,"suffix":""},{"dropping-particle":"","family":"Qian","given":"Hong","non-dropping-particle":"","parse-names":false,"suffix":""}],"container-title":"Ecography","id":"ITEM-1","issue":"8","issued":{"date-parts":[["2019"]]},"page":"1353-1359","title":"V.PhyloMaker: an R package that can generate very large phylogenies for vascular plants","type":"article-journal","volume":"42"},"uris":["http://www.mendeley.com/documents/?uuid=a4673d81-9017-4020-af49-3b5bb1d86824"]},{"id":"ITEM-2","itemData":{"DOI":"10.1111/j.1471-8286.2004.00829.x","ISBN":"9252293655","ISSN":"14718278","abstract":"Phylomatic (http://www.phylodiversity.net/phylomatic) is an online phylogenetic query tool where users submit a list of taxa (e.g. from an ecological community), with modern family and genus names, and which returns a phylogenetic hypothesis for the relationships among taxa. Any set of stored phylogenies, or a user-supplied one, can be chosen as the basis for the returned phylogeny, and several output formats for the tree can be selected. Currently, the source databases cover seed plants. © 2005 Blackwell Publishing Ltd.","author":[{"dropping-particle":"","family":"Webb","given":"Campbell O.","non-dropping-particle":"","parse-names":false,"suffix":""},{"dropping-particle":"","family":"Donoghue","given":"Michael J.","non-dropping-particle":"","parse-names":false,"suffix":""}],"container-title":"Molecular Ecology Notes","id":"ITEM-2","issue":"1","issued":{"date-parts":[["2005"]]},"page":"181-183","title":"Phylomatic: Tree assembly for applied phylogenetics","type":"article-journal","volume":"5"},"uris":["http://www.mendeley.com/documents/?uuid=2d7f2dff-2348-480d-959d-147a0670582c"]}],"mendeley":{"formattedCitation":"(Webb &amp; Donoghue, 2005; Jin &amp; Qian, 2019)","manualFormatting":"Webb and Donoghue 2005 for mammals and plants; Jin and Qian 2019 for plants)","plainTextFormattedCitation":"(Webb &amp; Donoghue, 2005; Jin &amp; Qian, 2019)","previouslyFormattedCitation":"(Webb &amp; Donoghue, 2005; Jin &amp; Qian, 2019)"},"properties":{"noteIndex":0},"schema":"https://github.com/citation-style-language/schema/raw/master/csl-citation.json"}</w:instrText>
        </w:r>
        <w:r w:rsidR="00BB3A9A" w:rsidDel="00346348">
          <w:rPr>
            <w:rFonts w:cs="Times New Roman"/>
          </w:rPr>
          <w:fldChar w:fldCharType="separate"/>
        </w:r>
        <w:r w:rsidR="005A4B93" w:rsidRPr="005A4B93" w:rsidDel="00346348">
          <w:rPr>
            <w:rFonts w:cs="Times New Roman"/>
            <w:noProof/>
          </w:rPr>
          <w:t>Webb and Donoghue 2005</w:t>
        </w:r>
        <w:r w:rsidR="005A4B93" w:rsidDel="00346348">
          <w:rPr>
            <w:rFonts w:cs="Times New Roman"/>
            <w:noProof/>
          </w:rPr>
          <w:t xml:space="preserve"> for mammals and plants</w:t>
        </w:r>
        <w:r w:rsidR="005A4B93" w:rsidRPr="005A4B93" w:rsidDel="00346348">
          <w:rPr>
            <w:rFonts w:cs="Times New Roman"/>
            <w:noProof/>
          </w:rPr>
          <w:t>; Jin and Qian 2019</w:t>
        </w:r>
        <w:r w:rsidR="005A4B93" w:rsidDel="00346348">
          <w:rPr>
            <w:rFonts w:cs="Times New Roman"/>
            <w:noProof/>
          </w:rPr>
          <w:t xml:space="preserve"> for plants</w:t>
        </w:r>
        <w:r w:rsidR="005A4B93" w:rsidRPr="005A4B93" w:rsidDel="00346348">
          <w:rPr>
            <w:rFonts w:cs="Times New Roman"/>
            <w:noProof/>
          </w:rPr>
          <w:t>)</w:t>
        </w:r>
        <w:r w:rsidR="00BB3A9A" w:rsidDel="00346348">
          <w:rPr>
            <w:rFonts w:cs="Times New Roman"/>
          </w:rPr>
          <w:fldChar w:fldCharType="end"/>
        </w:r>
        <w:r w:rsidR="00BB3A9A" w:rsidDel="00346348">
          <w:rPr>
            <w:rFonts w:cs="Times New Roman"/>
          </w:rPr>
          <w:t>.</w:t>
        </w:r>
      </w:moveFrom>
      <w:moveFromRangeEnd w:id="236"/>
    </w:p>
    <w:p w14:paraId="5C10C9DB" w14:textId="4388AE22" w:rsidR="00602582" w:rsidRDefault="00E752C8" w:rsidP="00B43AF4">
      <w:pPr>
        <w:ind w:firstLine="708"/>
        <w:rPr>
          <w:rFonts w:cs="Times New Roman"/>
        </w:rPr>
      </w:pPr>
      <w:del w:id="238" w:author="Gabriel Nakamura" w:date="2021-04-13T15:59:00Z">
        <w:r w:rsidDel="00B43AF4">
          <w:rPr>
            <w:rFonts w:cs="Times New Roman"/>
          </w:rPr>
          <w:delText xml:space="preserve"> </w:delText>
        </w:r>
      </w:del>
      <w:r w:rsidR="00535E88">
        <w:rPr>
          <w:rFonts w:cs="Times New Roman"/>
        </w:rPr>
        <w:t>Finned</w:t>
      </w:r>
      <w:r w:rsidR="005A4B93">
        <w:rPr>
          <w:rFonts w:cs="Times New Roman"/>
        </w:rPr>
        <w:t>-</w:t>
      </w:r>
      <w:r w:rsidR="00535E88">
        <w:rPr>
          <w:rFonts w:cs="Times New Roman"/>
        </w:rPr>
        <w:t>ray f</w:t>
      </w:r>
      <w:r w:rsidR="00602582">
        <w:rPr>
          <w:rFonts w:cs="Times New Roman"/>
        </w:rPr>
        <w:t xml:space="preserve">ishes are </w:t>
      </w:r>
      <w:r w:rsidR="00535E88">
        <w:rPr>
          <w:rFonts w:cs="Times New Roman"/>
        </w:rPr>
        <w:t xml:space="preserve">an </w:t>
      </w:r>
      <w:r w:rsidR="00602582">
        <w:rPr>
          <w:rFonts w:cs="Times New Roman"/>
        </w:rPr>
        <w:t xml:space="preserve">example of </w:t>
      </w:r>
      <w:r w:rsidR="00335B06">
        <w:rPr>
          <w:rFonts w:cs="Times New Roman"/>
        </w:rPr>
        <w:t>a</w:t>
      </w:r>
      <w:r w:rsidR="00717B70">
        <w:rPr>
          <w:rFonts w:cs="Times New Roman"/>
        </w:rPr>
        <w:t xml:space="preserve"> megadiverse</w:t>
      </w:r>
      <w:r w:rsidR="00335B06">
        <w:rPr>
          <w:rFonts w:cs="Times New Roman"/>
        </w:rPr>
        <w:t xml:space="preserve"> group</w:t>
      </w:r>
      <w:r w:rsidR="00F718DE">
        <w:rPr>
          <w:rFonts w:cs="Times New Roman"/>
        </w:rPr>
        <w:t xml:space="preserve"> in which the </w:t>
      </w:r>
      <w:del w:id="239" w:author="Gabriel Nakamura" w:date="2021-04-14T18:30:00Z">
        <w:r w:rsidR="00F718DE" w:rsidDel="00EF6947">
          <w:rPr>
            <w:rFonts w:cs="Times New Roman"/>
          </w:rPr>
          <w:delText xml:space="preserve">Darwinian </w:delText>
        </w:r>
      </w:del>
      <w:r w:rsidR="00F718DE">
        <w:rPr>
          <w:rFonts w:cs="Times New Roman"/>
        </w:rPr>
        <w:t xml:space="preserve">shortfall </w:t>
      </w:r>
      <w:ins w:id="240" w:author="Gabriel Nakamura" w:date="2021-04-14T18:30:00Z">
        <w:r w:rsidR="00EF6947">
          <w:rPr>
            <w:rFonts w:cs="Times New Roman"/>
          </w:rPr>
          <w:t xml:space="preserve">in phylogenetic information </w:t>
        </w:r>
      </w:ins>
      <w:r w:rsidR="00F718DE">
        <w:rPr>
          <w:rFonts w:cs="Times New Roman"/>
        </w:rPr>
        <w:t>is pervasive, since</w:t>
      </w:r>
      <w:r w:rsidR="00335B06">
        <w:rPr>
          <w:rFonts w:cs="Times New Roman"/>
        </w:rPr>
        <w:t xml:space="preserve"> most of </w:t>
      </w:r>
      <w:r w:rsidR="00F718DE">
        <w:rPr>
          <w:rFonts w:cs="Times New Roman"/>
        </w:rPr>
        <w:t>its</w:t>
      </w:r>
      <w:r w:rsidR="00335B06">
        <w:rPr>
          <w:rFonts w:cs="Times New Roman"/>
        </w:rPr>
        <w:t xml:space="preserve"> diversity is located at </w:t>
      </w:r>
      <w:del w:id="241" w:author="Gabriel Nakamura" w:date="2021-04-14T16:31:00Z">
        <w:r w:rsidR="00335B06" w:rsidDel="006A4B4B">
          <w:rPr>
            <w:rFonts w:cs="Times New Roman"/>
          </w:rPr>
          <w:delText xml:space="preserve">Neotropical </w:delText>
        </w:r>
      </w:del>
      <w:ins w:id="242" w:author="Gabriel Nakamura" w:date="2021-04-14T16:31:00Z">
        <w:r w:rsidR="006A4B4B">
          <w:rPr>
            <w:rFonts w:cs="Times New Roman"/>
          </w:rPr>
          <w:t>tropical</w:t>
        </w:r>
        <w:r w:rsidR="006A4B4B">
          <w:rPr>
            <w:rFonts w:cs="Times New Roman"/>
          </w:rPr>
          <w:t xml:space="preserve"> </w:t>
        </w:r>
      </w:ins>
      <w:r w:rsidR="00335B06">
        <w:rPr>
          <w:rFonts w:cs="Times New Roman"/>
        </w:rPr>
        <w:t>region</w:t>
      </w:r>
      <w:ins w:id="243" w:author="Gabriel Nakamura" w:date="2021-04-13T15:59:00Z">
        <w:r w:rsidR="00B43AF4">
          <w:rPr>
            <w:rFonts w:cs="Times New Roman"/>
          </w:rPr>
          <w:t xml:space="preserve"> </w:t>
        </w:r>
      </w:ins>
      <w:ins w:id="244" w:author="Gabriel Nakamura" w:date="2021-04-13T16:02:00Z">
        <w:r w:rsidR="008C7744">
          <w:rPr>
            <w:rFonts w:cs="Times New Roman"/>
          </w:rPr>
          <w:fldChar w:fldCharType="begin" w:fldLock="1"/>
        </w:r>
      </w:ins>
      <w:r w:rsidR="00F1330C">
        <w:rPr>
          <w:rFonts w:cs="Times New Roman"/>
        </w:rPr>
        <w:instrText>ADDIN CSL_CITATION {"citationItems":[{"id":"ITEM-1","itemData":{"DOI":"10.1146/annurev-ecolsys-011620-031032","ISSN":"1543-592X","abstract":"Neotropical freshwater fishes (NFFs) constitute the most diverse continental vertebrate fauna on Earth, with more than 6,200 named species compressed into an aquatic footprint &lt;0.5% the total regional land-surface area and representing the greatest phenotypic disparity and functional diversity of any continental ichthyofauna. Data from the fossil record and time-calibrated molecular phylogenies indicate that most higher taxa (e.g., genera, families) diversified relatively continuously through the Cenozoic, across broad geographic ranges of the South American platform. Biodiversity data for most NFF clades support a model of continental radiation rather than adaptive radiation, in which speciation occurs mainly in allopatry, and speciation and adaptation are largely decoupled. These radiations occurred under the perennial influence of river capture and sea-level oscillations, which episodically fragmented and merged portions of adjacent river networks. The future of the NFF fauna into the Anthropocene is uncertain, facing numerous threats at local, regional, and continental scales.Expected final online publication date for the Annual Review of Ecology, Evolution, and Systematics, Volume 51 is November 2, 2020. Please see http://www.annualreviews.org/page/journal/pubdates for revised estimates.","author":[{"dropping-particle":"","family":"Albert","given":"James S.","non-dropping-particle":"","parse-names":false,"suffix":""},{"dropping-particle":"","family":"Tagliacollo","given":"Victor A.","non-dropping-particle":"","parse-names":false,"suffix":""},{"dropping-particle":"","family":"Dagosta","given":"Fernando","non-dropping-particle":"","parse-names":false,"suffix":""}],"container-title":"Annual Review of Ecology, Evolution, and Systematics","id":"ITEM-1","issue":"1","issued":{"date-parts":[["2020"]]},"page":"27-53","title":"Diversification of Neotropical Freshwater Fishes","type":"article-journal","volume":"51"},"uris":["http://www.mendeley.com/documents/?uuid=2be6a491-74a9-4e77-bab2-ebd5cfcd6bd0"]}],"mendeley":{"formattedCitation":"(Albert, Tagliacollo, &amp; Dagosta, 2020)","plainTextFormattedCitation":"(Albert, Tagliacollo, &amp; Dagosta, 2020)","previouslyFormattedCitation":"(Albert, Tagliacollo, &amp; Dagosta, 2020)"},"properties":{"noteIndex":0},"schema":"https://github.com/citation-style-language/schema/raw/master/csl-citation.json"}</w:instrText>
      </w:r>
      <w:r w:rsidR="008C7744">
        <w:rPr>
          <w:rFonts w:cs="Times New Roman"/>
        </w:rPr>
        <w:fldChar w:fldCharType="separate"/>
      </w:r>
      <w:r w:rsidR="008C7744" w:rsidRPr="008C7744">
        <w:rPr>
          <w:rFonts w:cs="Times New Roman"/>
          <w:noProof/>
        </w:rPr>
        <w:t>(Albert, Tagliacollo, &amp; Dagosta, 2020)</w:t>
      </w:r>
      <w:ins w:id="245" w:author="Gabriel Nakamura" w:date="2021-04-13T16:02:00Z">
        <w:r w:rsidR="008C7744">
          <w:rPr>
            <w:rFonts w:cs="Times New Roman"/>
          </w:rPr>
          <w:fldChar w:fldCharType="end"/>
        </w:r>
      </w:ins>
      <w:r w:rsidR="00F718DE">
        <w:rPr>
          <w:rFonts w:cs="Times New Roman"/>
        </w:rPr>
        <w:t>.</w:t>
      </w:r>
      <w:r w:rsidR="00F408B1">
        <w:rPr>
          <w:rFonts w:cs="Times New Roman"/>
        </w:rPr>
        <w:t xml:space="preserve"> T</w:t>
      </w:r>
      <w:r w:rsidR="00167A89">
        <w:rPr>
          <w:rFonts w:cs="Times New Roman"/>
        </w:rPr>
        <w:t xml:space="preserve">he complex evolutionary history, </w:t>
      </w:r>
      <w:r w:rsidR="00F718DE">
        <w:rPr>
          <w:rFonts w:cs="Times New Roman"/>
        </w:rPr>
        <w:t>joint with</w:t>
      </w:r>
      <w:r w:rsidR="00167A89">
        <w:rPr>
          <w:rFonts w:cs="Times New Roman"/>
        </w:rPr>
        <w:t xml:space="preserve"> heterogeneity of life history forms </w:t>
      </w:r>
      <w:del w:id="246" w:author="Gabriel Nakamura" w:date="2021-04-14T18:30:00Z">
        <w:r w:rsidR="00F718DE" w:rsidDel="00346348">
          <w:rPr>
            <w:rFonts w:cs="Times New Roman"/>
          </w:rPr>
          <w:delText xml:space="preserve">that the group present </w:delText>
        </w:r>
      </w:del>
      <w:r w:rsidR="00167A89">
        <w:rPr>
          <w:rFonts w:cs="Times New Roman"/>
        </w:rPr>
        <w:fldChar w:fldCharType="begin" w:fldLock="1"/>
      </w:r>
      <w:r w:rsidR="00F1330C">
        <w:rPr>
          <w:rFonts w:cs="Times New Roman"/>
        </w:rPr>
        <w:instrText>ADDIN CSL_CITATION {"citationItems":[{"id":"ITEM-1","itemData":{"DOI":"10.1146/annurev-ecolsys-011620-031032","ISSN":"1543-592X","abstract":"Neotropical freshwater fishes (NFFs) constitute the most diverse continental vertebrate fauna on Earth, with more than 6,200 named species compressed into an aquatic footprint &lt;0.5% the total regional land-surface area and representing the greatest phenotypic disparity and functional diversity of any continental ichthyofauna. Data from the fossil record and time-calibrated molecular phylogenies indicate that most higher taxa (e.g., genera, families) diversified relatively continuously through the Cenozoic, across broad geographic ranges of the South American platform. Biodiversity data for most NFF clades support a model of continental radiation rather than adaptive radiation, in which speciation occurs mainly in allopatry, and speciation and adaptation are largely decoupled. These radiations occurred under the perennial influence of river capture and sea-level oscillations, which episodically fragmented and merged portions of adjacent river networks. The future of the NFF fauna into the Anthropocene is uncertain, facing numerous threats at local, regional, and continental scales.Expected final online publication date for the Annual Review of Ecology, Evolution, and Systematics, Volume 51 is November 2, 2020. Please see http://www.annualreviews.org/page/journal/pubdates for revised estimates.","author":[{"dropping-particle":"","family":"Albert","given":"James S.","non-dropping-particle":"","parse-names":false,"suffix":""},{"dropping-particle":"","family":"Tagliacollo","given":"Victor A.","non-dropping-particle":"","parse-names":false,"suffix":""},{"dropping-particle":"","family":"Dagosta","given":"Fernando","non-dropping-particle":"","parse-names":false,"suffix":""}],"container-title":"Annual Review of Ecology, Evolution, and Systematics","id":"ITEM-1","issue":"1","issued":{"date-parts":[["2020"]]},"page":"27-53","title":"Diversification of Neotropical Freshwater Fishes","type":"article-journal","volume":"51"},"uris":["http://www.mendeley.com/documents/?uuid=2be6a491-74a9-4e77-bab2-ebd5cfcd6bd0"]}],"mendeley":{"formattedCitation":"(Albert et al., 2020)","plainTextFormattedCitation":"(Albert et al., 2020)","previouslyFormattedCitation":"(Albert et al., 2020)"},"properties":{"noteIndex":0},"schema":"https://github.com/citation-style-language/schema/raw/master/csl-citation.json"}</w:instrText>
      </w:r>
      <w:r w:rsidR="00167A89">
        <w:rPr>
          <w:rFonts w:cs="Times New Roman"/>
        </w:rPr>
        <w:fldChar w:fldCharType="separate"/>
      </w:r>
      <w:r w:rsidR="008C7744" w:rsidRPr="008C7744">
        <w:rPr>
          <w:rFonts w:cs="Times New Roman"/>
          <w:noProof/>
        </w:rPr>
        <w:t>(Albert et al., 2020)</w:t>
      </w:r>
      <w:r w:rsidR="00167A89">
        <w:rPr>
          <w:rFonts w:cs="Times New Roman"/>
        </w:rPr>
        <w:fldChar w:fldCharType="end"/>
      </w:r>
      <w:r w:rsidR="00F408B1">
        <w:rPr>
          <w:rFonts w:cs="Times New Roman"/>
        </w:rPr>
        <w:t xml:space="preserve"> </w:t>
      </w:r>
      <w:del w:id="247" w:author="Gabriel Nakamura" w:date="2021-04-14T16:18:00Z">
        <w:r w:rsidR="00F408B1" w:rsidDel="002C2B62">
          <w:rPr>
            <w:rFonts w:cs="Times New Roman"/>
          </w:rPr>
          <w:delText xml:space="preserve">allows </w:delText>
        </w:r>
      </w:del>
      <w:ins w:id="248" w:author="Gabriel Nakamura" w:date="2021-04-14T16:18:00Z">
        <w:r w:rsidR="002C2B62">
          <w:rPr>
            <w:rFonts w:cs="Times New Roman"/>
          </w:rPr>
          <w:t>make them an interesting group</w:t>
        </w:r>
        <w:r w:rsidR="002C2B62">
          <w:rPr>
            <w:rFonts w:cs="Times New Roman"/>
          </w:rPr>
          <w:t xml:space="preserve"> </w:t>
        </w:r>
      </w:ins>
      <w:r w:rsidR="00F408B1">
        <w:rPr>
          <w:rFonts w:cs="Times New Roman"/>
        </w:rPr>
        <w:t xml:space="preserve">to address a range of questions in the </w:t>
      </w:r>
      <w:r w:rsidR="00E87263">
        <w:rPr>
          <w:rFonts w:cs="Times New Roman"/>
        </w:rPr>
        <w:t xml:space="preserve">interface of ecology and evolution (e.g. </w:t>
      </w:r>
      <w:r w:rsidR="00E87263">
        <w:rPr>
          <w:rFonts w:cs="Times New Roman"/>
        </w:rPr>
        <w:fldChar w:fldCharType="begin" w:fldLock="1"/>
      </w:r>
      <w:r w:rsidR="00D51236">
        <w:rPr>
          <w:rFonts w:cs="Times New Roman"/>
        </w:rPr>
        <w:instrText>ADDIN CSL_CITATION {"citationItems":[{"id":"ITEM-1","itemData":{"DOI":"10.1111/fwb.13233","ISSN":"13652427","abstract":"A multi-faceted assessment of diversity is needed to improve our understanding of the mechanisms underlying biodiversity patterns and to reveal the impacts of land use alterations on β-diversity. In this study, we analysed stream fish β-diversity based on taxonomic, functional, and phylogenetic facets in an intensively cultivated tropical region. We sampled 43 stream reaches in the northwest of São Paulo State, south-eastern Brazil. Each sampling site was characterised according to catchment-scale features, landscape dynamic indicators, local-scale features, and distance between stream reaches as network distance (a proxy for dispersal processes). As response variables, we considered taxonomic, functional, and phylogenetic β-diversities coupled with a null-model approach. For each β-diversity metric, we calculated the mean overall value and tested whether the mean value was different from that expected by chance. To examine variation in β-diversity for the three facets and determine the relative contributions of predictor variables, we used a distance-based approach. Taxonomic and functional β-diversities were higher from the expected value under a null model, suggesting that community assembly of these facets was dominated by deterministic processes. In contrast, phylogenetic β-diversity was not different from that expected by chance, suggesting that the lineage composition of these assemblages was random. Furthermore, for all three facets, there was a positive environment-β-diversity relationship that was determined primarily by local-scale features, whereas catchment features and landscape dynamic indicators were not important. In addition, none of the β-diversity facets was correlated with stream network distance, indicating that dispersal processes were not strongly structuring fish assemblages. Our study suggested that although multiple facets of stream fish β-diversity are ruled mainly by deterministic processes (e.g. species sorting), stochasticity is also important in community assembly. An interesting finding was the mismatch between phylogenetic versus taxonomic and functional β-diversity. It is likely that the lack of non-random structure in phylogenetic β-diversity is due to the variation of phylogenetic signal in some functional traits. Given that landscape dynamic indicators were not correlated with measures of β-diversity, we suggest that the recent sugarcane expansion in our study area probably has not critically affected stream fish β-…","author":[{"dropping-particle":"","family":"Roa-Fuentes","given":"Camilo A.","non-dropping-particle":"","parse-names":false,"suffix":""},{"dropping-particle":"","family":"Heino","given":"Jani","non-dropping-particle":"","parse-names":false,"suffix":""},{"dropping-particle":"V.","family":"Cianciaruso","given":"Marcus","non-dropping-particle":"","parse-names":false,"suffix":""},{"dropping-particle":"","family":"Ferraz","given":"Silvio","non-dropping-particle":"","parse-names":false,"suffix":""},{"dropping-particle":"","family":"Zeni","given":"Jaquelini O.","non-dropping-particle":"","parse-names":false,"suffix":""},{"dropping-particle":"","family":"Casatti","given":"Lilian","non-dropping-particle":"","parse-names":false,"suffix":""}],"container-title":"Freshwater Biology","id":"ITEM-1","issue":"3","issued":{"date-parts":[["2019"]]},"page":"447-460","title":"Taxonomic, functional, and phylogenetic β-diversity patterns of stream fish assemblages in tropical agroecosystems","type":"article-journal","volume":"64"},"uris":["http://www.mendeley.com/documents/?uuid=1f23c6d8-5b63-4bd1-bf3a-86a9ab77d8ed"]},{"id":"ITEM-2","itemData":{"DOI":"10.1007/s10750-020-04396-7","ISBN":"0123456789","ISSN":"1573-5117","author":[{"dropping-particle":"","family":"Roa-Fuentes","given":"Camilo A.","non-dropping-particle":"","parse-names":false,"suffix":""},{"dropping-particle":"","family":"Heino","given":"Jani","non-dropping-particle":"","parse-names":false,"suffix":""},{"dropping-particle":"","family":"Zeni","given":"Jaquelini O.","non-dropping-particle":"","parse-names":false,"suffix":""},{"dropping-particle":"","family":"Ferraz","given":"Silvio","non-dropping-particle":"","parse-names":false,"suffix":""},{"dropping-particle":"","family":"Cianciaruso","given":"Marcus Vinicius","non-dropping-particle":"","parse-names":false,"suffix":""},{"dropping-particle":"","family":"Casatti","given":"Lilian","non-dropping-particle":"","parse-names":false,"suffix":""}],"container-title":"Hydrobiologia","id":"ITEM-2","issued":{"date-parts":[["2020"]]},"publisher":"Springer International Publishing","title":"Importance of local and landscape variables on multiple facets of stream fish biodiversity in a Neotropical agroecosystem","type":"article-journal","volume":"7"},"uris":["http://www.mendeley.com/documents/?uuid=fe272f3a-d3f6-462e-b8b9-1c96524e573a"]},{"id":"ITEM-3","itemData":{"DOI":"10.1002/ecy.3122","ISSN":"0012-9658","abstract":"&lt;p&gt;Ecological literature offers a myriad of methods for quantifying b‐diversity. One such methods is determining BD&lt;sub&gt;total&lt;/sub&gt; (BD), which, unlike other methods, can be decomposed into meaningful components that indicate how unique a sampling unit is regarding its composition (local contribution) and how unique a species is regarding its occurrence in the community (species contribution). Despite this advantage, the original formulation of the BD metric only assesses taxonomic variation and neglects other important dimensions of biodiversity. We expanded the original formulation of BD to capture variation in the functional and phylogenetic dimensions of community data by computing two new metrics — BD&lt;sub&gt;Fun&lt;/sub&gt; and BD&lt;sub&gt;Phy&lt;/sub&gt; — as well as their respective components that represent the local and species contribution. We tested the statistical performance of these new metrics for capturing variation in functional and phylogenetic composition through simulated communities and illustrated the potential use of these new metrics by analyzing b‐diversity of stream fish communities. Our results demonstrated that BD&lt;sub&gt;Phy&lt;/sub&gt; and BD&lt;sub&gt;Fun&lt;/sub&gt; have acceptable type I error and great power to detect the effect of deep evolutionary relationships and attributes mediating patterns of b‐diversity. The empirical example illustrated how BD&lt;sub&gt;Phy&lt;/sub&gt; and BD&lt;sub&gt;Fun&lt;/sub&gt; reveal complementary aspects of b‐diversity relative to the original BD metric. These new metrics can be used to identify local communities that are of conservation importance because they represent unique functional, phylogenetic and taxonomic compositions. We conclude that BD&lt;sub&gt;Phy&lt;/sub&gt; and BD&lt;sub&gt;Fun&lt;/sub&gt; are important tools for providing complementary information in the investigation of the structure of biological communities.&lt;/p&gt;","author":[{"dropping-particle":"","family":"Nakamura","given":"Gabriel","non-dropping-particle":"","parse-names":false,"suffix":""},{"dropping-particle":"","family":"Vicentin","given":"Wagner","non-dropping-particle":"","parse-names":false,"suffix":""},{"dropping-particle":"","family":"Súarez","given":"Yzel Rondon","non-dropping-particle":"","parse-names":false,"suffix":""},{"dropping-particle":"","family":"Duarte","given":"Leandro","non-dropping-particle":"","parse-names":false,"suffix":""}],"container-title":"Ecology","id":"ITEM-3","issued":{"date-parts":[["2020"]]},"title":"A multifaceted approach to analyzing taxonomic, functional, and phylogenetic β‐diversity","type":"article-journal"},"uris":["http://www.mendeley.com/documents/?uuid=5bf0f2e6-0b18-4b3a-b357-b104a6ebd575"]}],"mendeley":{"formattedCitation":"(Roa-Fuentes et al., 2019, 2020; Nakamura, Vicentin, Súarez, &amp; Duarte, 2020)","manualFormatting":"Roa-Fuentes et al. 2019, 2020; Nakamura et al. 2020)","plainTextFormattedCitation":"(Roa-Fuentes et al., 2019, 2020; Nakamura, Vicentin, Súarez, &amp; Duarte, 2020)","previouslyFormattedCitation":"(Roa-Fuentes et al., 2019, 2020; Nakamura, Vicentin, Súarez, &amp; Duarte, 2020)"},"properties":{"noteIndex":0},"schema":"https://github.com/citation-style-language/schema/raw/master/csl-citation.json"}</w:instrText>
      </w:r>
      <w:r w:rsidR="00E87263">
        <w:rPr>
          <w:rFonts w:cs="Times New Roman"/>
        </w:rPr>
        <w:fldChar w:fldCharType="separate"/>
      </w:r>
      <w:r w:rsidR="00E87263" w:rsidRPr="00E87263">
        <w:rPr>
          <w:rFonts w:cs="Times New Roman"/>
          <w:noProof/>
        </w:rPr>
        <w:t>Roa-Fuentes et al. 2019, 2020; Nakamura et al. 2020)</w:t>
      </w:r>
      <w:r w:rsidR="00E87263">
        <w:rPr>
          <w:rFonts w:cs="Times New Roman"/>
        </w:rPr>
        <w:fldChar w:fldCharType="end"/>
      </w:r>
      <w:r w:rsidR="00167A89">
        <w:rPr>
          <w:rFonts w:cs="Times New Roman"/>
        </w:rPr>
        <w:t xml:space="preserve">. However, studies that used phylogenetic information </w:t>
      </w:r>
      <w:ins w:id="249" w:author="Gabriel Nakamura" w:date="2021-04-14T16:18:00Z">
        <w:r w:rsidR="002C2B62">
          <w:rPr>
            <w:rFonts w:cs="Times New Roman"/>
          </w:rPr>
          <w:t xml:space="preserve">in fishes </w:t>
        </w:r>
      </w:ins>
      <w:del w:id="250" w:author="Gabriel Nakamura" w:date="2021-04-23T14:11:00Z">
        <w:r w:rsidR="00167A89" w:rsidDel="00652C93">
          <w:rPr>
            <w:rFonts w:cs="Times New Roman"/>
          </w:rPr>
          <w:delText xml:space="preserve">is </w:delText>
        </w:r>
      </w:del>
      <w:ins w:id="251" w:author="Gabriel Nakamura" w:date="2021-04-23T14:11:00Z">
        <w:r w:rsidR="00652C93">
          <w:rPr>
            <w:rFonts w:cs="Times New Roman"/>
          </w:rPr>
          <w:t>are</w:t>
        </w:r>
        <w:r w:rsidR="00652C93">
          <w:rPr>
            <w:rFonts w:cs="Times New Roman"/>
          </w:rPr>
          <w:t xml:space="preserve"> </w:t>
        </w:r>
      </w:ins>
      <w:r w:rsidR="00167A89">
        <w:rPr>
          <w:rFonts w:cs="Times New Roman"/>
        </w:rPr>
        <w:t>rare</w:t>
      </w:r>
      <w:r w:rsidR="00E87263">
        <w:rPr>
          <w:rFonts w:cs="Times New Roman"/>
        </w:rPr>
        <w:t xml:space="preserve"> when compared with other groups</w:t>
      </w:r>
      <w:del w:id="252" w:author="Gabriel Nakamura" w:date="2021-04-14T18:33:00Z">
        <w:r w:rsidR="00167A89" w:rsidDel="00E0790F">
          <w:rPr>
            <w:rFonts w:cs="Times New Roman"/>
          </w:rPr>
          <w:delText>,</w:delText>
        </w:r>
      </w:del>
      <w:r w:rsidR="00167A89">
        <w:rPr>
          <w:rFonts w:cs="Times New Roman"/>
        </w:rPr>
        <w:t xml:space="preserve"> </w:t>
      </w:r>
      <w:ins w:id="253" w:author="Gabriel Nakamura" w:date="2021-04-14T18:32:00Z">
        <w:r w:rsidR="00E0790F">
          <w:rPr>
            <w:rFonts w:cs="Times New Roman"/>
          </w:rPr>
          <w:t>that present specific tools to deal with the construct</w:t>
        </w:r>
      </w:ins>
      <w:ins w:id="254" w:author="Gabriel Nakamura" w:date="2021-04-14T18:33:00Z">
        <w:r w:rsidR="00E0790F">
          <w:rPr>
            <w:rFonts w:cs="Times New Roman"/>
          </w:rPr>
          <w:t xml:space="preserve">ion of local phylogenies </w:t>
        </w:r>
      </w:ins>
      <w:moveToRangeStart w:id="255" w:author="Gabriel Nakamura" w:date="2021-04-14T18:33:00Z" w:name="move69317605"/>
      <w:moveTo w:id="256" w:author="Gabriel Nakamura" w:date="2021-04-14T18:33:00Z">
        <w:r w:rsidR="00E0790F">
          <w:rPr>
            <w:rFonts w:cs="Times New Roman"/>
          </w:rPr>
          <w:t>(</w:t>
        </w:r>
        <w:r w:rsidR="00E0790F" w:rsidRPr="00BB3A9A">
          <w:rPr>
            <w:rFonts w:cs="Times New Roman"/>
            <w:i/>
          </w:rPr>
          <w:t>e.g.</w:t>
        </w:r>
        <w:r w:rsidR="00E0790F">
          <w:rPr>
            <w:rFonts w:cs="Times New Roman"/>
          </w:rPr>
          <w:t xml:space="preserve"> </w:t>
        </w:r>
        <w:r w:rsidR="00E0790F">
          <w:rPr>
            <w:rFonts w:cs="Times New Roman"/>
          </w:rPr>
          <w:fldChar w:fldCharType="begin" w:fldLock="1"/>
        </w:r>
        <w:r w:rsidR="00E0790F">
          <w:rPr>
            <w:rFonts w:cs="Times New Roman"/>
          </w:rPr>
          <w:instrText>ADDIN CSL_CITATION {"citationItems":[{"id":"ITEM-1","itemData":{"DOI":"10.1111/ecog.04434","ISBN":"0000000213","ISSN":"16000587","abstract":"We present V.PhyloMaker, a freely available package for R designed to generate phylogenies for vascular plants. The mega-tree implemented in V.PhyloMaker (i.e. GBOTB.extended.tre), which was derived from two recently published mega-trees and includes 74 533 species and all families of extant vascular plants, is the largest dated phylogeny for vascular plants. V.PhyloMaker can generate phylogenies for very large species lists (the largest species list that we tested included 314 686 species). V.PhyloMaker generates phylogenies at a fast speed, much faster than other phylogeny-generating packages. Our tests of V.PhyloMaker show that generating a phylogeny for 60 000 species requires less than six hours. V.PhyloMaker includes an approach to attach genera or species to their close relatives in a phylogeny. We provide a simple example in this paper to show how to use V.PhyloMaker to generate phylogenies.","author":[{"dropping-particle":"","family":"Jin","given":"Yi","non-dropping-particle":"","parse-names":false,"suffix":""},{"dropping-particle":"","family":"Qian","given":"Hong","non-dropping-particle":"","parse-names":false,"suffix":""}],"container-title":"Ecography","id":"ITEM-1","issue":"8","issued":{"date-parts":[["2019"]]},"page":"1353-1359","title":"V.PhyloMaker: an R package that can generate very large phylogenies for vascular plants","type":"article-journal","volume":"42"},"uris":["http://www.mendeley.com/documents/?uuid=a4673d81-9017-4020-af49-3b5bb1d86824"]},{"id":"ITEM-2","itemData":{"DOI":"10.1111/j.1471-8286.2004.00829.x","ISBN":"9252293655","ISSN":"14718278","abstract":"Phylomatic (http://www.phylodiversity.net/phylomatic) is an online phylogenetic query tool where users submit a list of taxa (e.g. from an ecological community), with modern family and genus names, and which returns a phylogenetic hypothesis for the relationships among taxa. Any set of stored phylogenies, or a user-supplied one, can be chosen as the basis for the returned phylogeny, and several output formats for the tree can be selected. Currently, the source databases cover seed plants. © 2005 Blackwell Publishing Ltd.","author":[{"dropping-particle":"","family":"Webb","given":"Campbell O.","non-dropping-particle":"","parse-names":false,"suffix":""},{"dropping-particle":"","family":"Donoghue","given":"Michael J.","non-dropping-particle":"","parse-names":false,"suffix":""}],"container-title":"Molecular Ecology Notes","id":"ITEM-2","issue":"1","issued":{"date-parts":[["2005"]]},"page":"181-183","title":"Phylomatic: Tree assembly for applied phylogenetics","type":"article-journal","volume":"5"},"uris":["http://www.mendeley.com/documents/?uuid=2d7f2dff-2348-480d-959d-147a0670582c"]}],"mendeley":{"formattedCitation":"(Webb &amp; Donoghue, 2005; Jin &amp; Qian, 2019)","manualFormatting":"Webb and Donoghue 2005 for mammals and plants; Jin and Qian 2019 for plants)","plainTextFormattedCitation":"(Webb &amp; Donoghue, 2005; Jin &amp; Qian, 2019)","previouslyFormattedCitation":"(Webb &amp; Donoghue, 2005; Jin &amp; Qian, 2019)"},"properties":{"noteIndex":0},"schema":"https://github.com/citation-style-language/schema/raw/master/csl-citation.json"}</w:instrText>
        </w:r>
        <w:r w:rsidR="00E0790F">
          <w:rPr>
            <w:rFonts w:cs="Times New Roman"/>
          </w:rPr>
          <w:fldChar w:fldCharType="separate"/>
        </w:r>
        <w:r w:rsidR="00E0790F" w:rsidRPr="005A4B93">
          <w:rPr>
            <w:rFonts w:cs="Times New Roman"/>
            <w:noProof/>
          </w:rPr>
          <w:t>Webb and Donoghue 2005</w:t>
        </w:r>
        <w:r w:rsidR="00E0790F">
          <w:rPr>
            <w:rFonts w:cs="Times New Roman"/>
            <w:noProof/>
          </w:rPr>
          <w:t xml:space="preserve"> for mammals and plants</w:t>
        </w:r>
        <w:r w:rsidR="00E0790F" w:rsidRPr="005A4B93">
          <w:rPr>
            <w:rFonts w:cs="Times New Roman"/>
            <w:noProof/>
          </w:rPr>
          <w:t>; Jin and Qian 2019</w:t>
        </w:r>
        <w:r w:rsidR="00E0790F">
          <w:rPr>
            <w:rFonts w:cs="Times New Roman"/>
            <w:noProof/>
          </w:rPr>
          <w:t xml:space="preserve"> for plants</w:t>
        </w:r>
        <w:r w:rsidR="00E0790F" w:rsidRPr="005A4B93">
          <w:rPr>
            <w:rFonts w:cs="Times New Roman"/>
            <w:noProof/>
          </w:rPr>
          <w:t>)</w:t>
        </w:r>
        <w:r w:rsidR="00E0790F">
          <w:rPr>
            <w:rFonts w:cs="Times New Roman"/>
          </w:rPr>
          <w:fldChar w:fldCharType="end"/>
        </w:r>
      </w:moveTo>
      <w:ins w:id="257" w:author="Gabriel Nakamura" w:date="2021-04-14T18:33:00Z">
        <w:r w:rsidR="00E0790F">
          <w:rPr>
            <w:rFonts w:cs="Times New Roman"/>
          </w:rPr>
          <w:t xml:space="preserve">, suggesting that the </w:t>
        </w:r>
      </w:ins>
      <w:ins w:id="258" w:author="Gabriel Nakamura" w:date="2021-04-14T18:34:00Z">
        <w:r w:rsidR="00E0790F">
          <w:rPr>
            <w:rFonts w:cs="Times New Roman"/>
          </w:rPr>
          <w:t xml:space="preserve">obtention of phylogenetic information can </w:t>
        </w:r>
        <w:r w:rsidR="0013580C">
          <w:rPr>
            <w:rFonts w:cs="Times New Roman"/>
          </w:rPr>
          <w:t xml:space="preserve">hinder our knowledge </w:t>
        </w:r>
      </w:ins>
      <w:ins w:id="259" w:author="Gabriel Nakamura" w:date="2021-04-23T14:12:00Z">
        <w:r w:rsidR="00132A53">
          <w:rPr>
            <w:rFonts w:cs="Times New Roman"/>
          </w:rPr>
          <w:t>regarding</w:t>
        </w:r>
      </w:ins>
      <w:ins w:id="260" w:author="Gabriel Nakamura" w:date="2021-04-14T18:34:00Z">
        <w:r w:rsidR="0013580C">
          <w:rPr>
            <w:rFonts w:cs="Times New Roman"/>
          </w:rPr>
          <w:t xml:space="preserve"> fish ecology and evolution in megadiverse regions</w:t>
        </w:r>
      </w:ins>
      <w:moveTo w:id="261" w:author="Gabriel Nakamura" w:date="2021-04-14T18:33:00Z">
        <w:del w:id="262" w:author="Gabriel Nakamura" w:date="2021-04-14T18:33:00Z">
          <w:r w:rsidR="00E0790F" w:rsidDel="00E0790F">
            <w:rPr>
              <w:rFonts w:cs="Times New Roman"/>
            </w:rPr>
            <w:delText>.</w:delText>
          </w:r>
        </w:del>
      </w:moveTo>
      <w:moveToRangeEnd w:id="255"/>
      <w:del w:id="263" w:author="Gabriel Nakamura" w:date="2021-04-14T18:33:00Z">
        <w:r w:rsidR="00167A89" w:rsidDel="00E0790F">
          <w:rPr>
            <w:rFonts w:cs="Times New Roman"/>
          </w:rPr>
          <w:delText xml:space="preserve">mainly in the neotropical region, since </w:delText>
        </w:r>
        <w:r w:rsidR="008D08AE" w:rsidDel="00E0790F">
          <w:rPr>
            <w:rFonts w:cs="Times New Roman"/>
          </w:rPr>
          <w:delText xml:space="preserve">numerous species are lacking in the most </w:delText>
        </w:r>
        <w:r w:rsidR="00F718DE" w:rsidDel="00E0790F">
          <w:rPr>
            <w:rFonts w:cs="Times New Roman"/>
          </w:rPr>
          <w:delText xml:space="preserve">comprehensive </w:delText>
        </w:r>
        <w:r w:rsidR="008D08AE" w:rsidDel="00E0790F">
          <w:rPr>
            <w:rFonts w:cs="Times New Roman"/>
          </w:rPr>
          <w:delText xml:space="preserve">phylogeny available for </w:delText>
        </w:r>
        <w:r w:rsidR="00F718DE" w:rsidDel="00E0790F">
          <w:rPr>
            <w:rFonts w:cs="Times New Roman"/>
          </w:rPr>
          <w:delText xml:space="preserve">finned-ray </w:delText>
        </w:r>
        <w:r w:rsidR="008D08AE" w:rsidDel="00E0790F">
          <w:rPr>
            <w:rFonts w:cs="Times New Roman"/>
          </w:rPr>
          <w:delText xml:space="preserve">fishes at this moment </w:delText>
        </w:r>
        <w:r w:rsidR="008D08AE" w:rsidDel="00E0790F">
          <w:rPr>
            <w:rFonts w:cs="Times New Roman"/>
          </w:rPr>
          <w:fldChar w:fldCharType="begin" w:fldLock="1"/>
        </w:r>
        <w:r w:rsidR="00D51236" w:rsidRPr="00E0790F" w:rsidDel="00E0790F">
          <w:rPr>
            <w:rFonts w:cs="Times New Roman"/>
            <w:rPrChange w:id="264" w:author="Gabriel Nakamura" w:date="2021-04-14T18:33:00Z">
              <w:rPr>
                <w:rFonts w:cs="Times New Roman"/>
              </w:rPr>
            </w:rPrChange>
          </w:rPr>
          <w:delInstrText>ADDIN CSL_CITATION {"citationItems":[{"id":"ITEM-1","itemData":{"DOI":"10.1038/s41586-018-0273-1","ISBN":"4158601802731","ISSN":"14764687","abstract":"Far more species of organisms are found in the tropics than in temperate and polar regions, but the evolutionary and ecological causes of this pattern remain controversial 1,2 . Tropical marine fish communities are much more diverse than cold-water fish communities found at higher latitudes 3,4, and several explanations for this latitudinal diversity gradient propose that warm reef environments serve as evolutionary 'hotspots' for species formation 5-8 . Here we test the relationship between latitude, species richness and speciation rate across marine fishes. We assembled a time-calibrated phylogeny of all ray-finned fishes (31,526 tips, of which 11,638 had genetic data) and used this framework to describe the spatial dynamics of speciation in the marine realm. We show that the fastest rates of speciation occur in species-poor regions outside the tropics, and that high-latitude fish lineages form new species at much faster rates than their tropical counterparts. High rates of speciation occur in geographical regions that are characterized by low surface temperatures and high endemism. Our results reject a broad class of mechanisms under which the tropics serve as an evolutionary cradle for marine fish diversity and raise new questions about why the coldest oceans on Earth are present-day hotspots of species formation.","author":[{"dropping-particle":"","family":"Rabosky","given":"Daniel L.","non-dropping-particle":"","parse-names":false,"suffix":""},{"dropping-particle":"","family":"Chang","given":"Jonathan","non-dropping-particle":"","parse-names":false,"suffix":""},{"dropping-particle":"","family":"Title","given":"Pascal O.","non-dropping-particle":"","parse-names":false,"suffix":""},{"dropping-particle":"","family":"Cowman","given":"Peter F.","non-dropping-particle":"","parse-names":false,"suffix":""},{"dropping-particle":"","family":"Sallan","given":"Lauren","non-dropping-particle":"","parse-names":false,"suffix":""},{"dropping-particle":"","family":"Friedman","given":"Matt","non-dropping-particle":"","parse-names":false,"suffix":""},{"dropping-particle":"","family":"Kaschner","given":"Kristin","non-dropping-particle":"","parse-names":false,"suffix":""},{"dropping-particle":"","family":"Garilao","given":"Cristina","non-dropping-particle":"","parse-names":false,"suffix":""},{"dropping-particle":"","family":"Near","given":"Thomas J.","non-dropping-particle":"","parse-names":false,"suffix":""},{"dropping-particle":"","family":"Coll","given":"Marta","non-dropping-particle":"","parse-names":false,"suffix":""},{"dropping-particle":"","family":"Alfaro","given":"Michael E.","non-dropping-particle":"","parse-names":false,"suffix":""}],"container-title":"Nature","id":"ITEM-1","issue":"7714","issued":{"date-parts":[["2018"]]},"page":"392-395","publisher":"Springer US","title":"An inverse latitudinal gradient in speciation rate for marine fishes","type":"article-journal","volume":"559"},"uris":["http://www.mendeley.com/documents/?uuid=d9968e7c-0d80-431a-98a4-681180e881a0"]}],"mendeley":{"formattedCitation":"(Rabosky et al., 2018)","plainTextFormattedCitation":"(Rabosky et al., 2018)","previouslyFormattedCitation":"(Rabosky et al., 2018)"},"properties":{"noteIndex":0},"schema":"https://github.com/citation-style-language/schema/raw/master/csl-citation.json"}</w:delInstrText>
        </w:r>
        <w:r w:rsidR="008D08AE" w:rsidDel="00E0790F">
          <w:rPr>
            <w:rFonts w:cs="Times New Roman"/>
          </w:rPr>
          <w:fldChar w:fldCharType="separate"/>
        </w:r>
        <w:r w:rsidR="00D51236" w:rsidRPr="00E0790F" w:rsidDel="00E0790F">
          <w:rPr>
            <w:rFonts w:cs="Times New Roman"/>
            <w:noProof/>
            <w:rPrChange w:id="265" w:author="Gabriel Nakamura" w:date="2021-04-14T18:33:00Z">
              <w:rPr>
                <w:rFonts w:cs="Times New Roman"/>
                <w:noProof/>
              </w:rPr>
            </w:rPrChange>
          </w:rPr>
          <w:delText>(Rabosky et al., 2018)</w:delText>
        </w:r>
        <w:r w:rsidR="008D08AE" w:rsidDel="00E0790F">
          <w:rPr>
            <w:rFonts w:cs="Times New Roman"/>
          </w:rPr>
          <w:fldChar w:fldCharType="end"/>
        </w:r>
      </w:del>
      <w:del w:id="266" w:author="Gabriel Nakamura" w:date="2021-04-14T16:19:00Z">
        <w:r w:rsidR="008B69E7" w:rsidDel="002C2B62">
          <w:rPr>
            <w:rFonts w:cs="Times New Roman"/>
          </w:rPr>
          <w:delText>, restraining our understanding of the evolutionary process acting on the most diverse group of vertebrates</w:delText>
        </w:r>
      </w:del>
      <w:r w:rsidR="008B69E7">
        <w:rPr>
          <w:rFonts w:cs="Times New Roman"/>
        </w:rPr>
        <w:t>.</w:t>
      </w:r>
      <w:ins w:id="267" w:author="Gabriel Nakamura" w:date="2021-04-13T16:02:00Z">
        <w:r w:rsidR="00620191">
          <w:rPr>
            <w:rFonts w:cs="Times New Roman"/>
          </w:rPr>
          <w:t xml:space="preserve"> Besides the operational problems</w:t>
        </w:r>
      </w:ins>
      <w:ins w:id="268" w:author="Gabriel Nakamura" w:date="2021-04-23T14:12:00Z">
        <w:r w:rsidR="00132A53">
          <w:rPr>
            <w:rFonts w:cs="Times New Roman"/>
          </w:rPr>
          <w:t xml:space="preserve"> to construct phylogenetic trees for local fish assemblages</w:t>
        </w:r>
      </w:ins>
      <w:ins w:id="269" w:author="Gabriel Nakamura" w:date="2021-04-13T16:02:00Z">
        <w:r w:rsidR="00620191">
          <w:rPr>
            <w:rFonts w:cs="Times New Roman"/>
          </w:rPr>
          <w:t>,</w:t>
        </w:r>
        <w:r w:rsidR="00E3630A">
          <w:rPr>
            <w:rFonts w:cs="Times New Roman"/>
          </w:rPr>
          <w:t xml:space="preserve"> </w:t>
        </w:r>
      </w:ins>
      <w:ins w:id="270" w:author="Gabriel Nakamura" w:date="2021-04-13T16:03:00Z">
        <w:r w:rsidR="00E3630A">
          <w:rPr>
            <w:rFonts w:cs="Times New Roman"/>
          </w:rPr>
          <w:t xml:space="preserve">our </w:t>
        </w:r>
        <w:r w:rsidR="00E3630A">
          <w:rPr>
            <w:rFonts w:cs="Times New Roman"/>
          </w:rPr>
          <w:lastRenderedPageBreak/>
          <w:t xml:space="preserve">knowledge regarding the </w:t>
        </w:r>
      </w:ins>
      <w:ins w:id="271" w:author="Gabriel Nakamura" w:date="2021-04-14T18:31:00Z">
        <w:r w:rsidR="00AC4D60">
          <w:rPr>
            <w:rFonts w:cs="Times New Roman"/>
          </w:rPr>
          <w:t xml:space="preserve">phylogenetic </w:t>
        </w:r>
      </w:ins>
      <w:ins w:id="272" w:author="Gabriel Nakamura" w:date="2021-04-13T16:03:00Z">
        <w:r w:rsidR="00E3630A">
          <w:rPr>
            <w:rFonts w:cs="Times New Roman"/>
          </w:rPr>
          <w:t xml:space="preserve">shortfalls for this group is restricted only to few lineages </w:t>
        </w:r>
      </w:ins>
      <w:ins w:id="273" w:author="Gabriel Nakamura" w:date="2021-04-13T16:05:00Z">
        <w:r w:rsidR="00F1330C">
          <w:rPr>
            <w:rFonts w:cs="Times New Roman"/>
          </w:rPr>
          <w:fldChar w:fldCharType="begin" w:fldLock="1"/>
        </w:r>
      </w:ins>
      <w:r w:rsidR="00A1639E">
        <w:rPr>
          <w:rFonts w:cs="Times New Roman"/>
        </w:rPr>
        <w:instrText>ADDIN CSL_CITATION {"citationItems":[{"id":"ITEM-1","itemData":{"DOI":"10.1111/faf.12507","ISSN":"14672979","abstract":"The Neotropics harbour the greatest diversity of freshwater fish on Earth. Despite recent advances in characterizing the fish fauna, the total number of species, distributional range, evolution and ecological traits remain uncertain. Thus, we quantify shortfalls in the knowledge of taxonomy (Linnean shortfall), geographic distribution (Wallacean shortfall), evolutionary relationships (Darwinian shortfall) and feeding habits (Raunkiæran shortfall) of Auchenipteridae driftwood catfishes, one of the most representative groups of the Siluriformes family in the Neotropics. We find a steep increase in the historical accumulation of valid species over time, suggesting that 45% of the total number predicted remains to be described. Auchenipterids also remain under-collected; only 45% of the ecoregions and less than 3% of the one-degree grid cells covering the Neotropics are reasonably sampled. The topologies of recent phylogenies are more similar to each other than former ones, showing a tendency towards a robust phylogenetic hypothesis for this family. Current knowledge on feeding habits is biased towards a few genera and species and is still expanding with every new published study. Our study highlights specific knowledge gaps that need to be addressed: a considerable number of Auchenipteridae species remain to be described; and most of valid species lack reliable information on their geographic distribution and feeding habitat. It implies that research on fish systematic biology needs to advance and it will require a concerted effort of taxonomists, ecologists and biogeographers to reduce these gaps.","author":[{"dropping-particle":"","family":"Freitas","given":"Tiago Magalhães da Silva","non-dropping-particle":"","parse-names":false,"suffix":""},{"dropping-particle":"","family":"Stropp","given":"Juliana","non-dropping-particle":"","parse-names":false,"suffix":""},{"dropping-particle":"","family":"Calegari","given":"Bárbara Borges","non-dropping-particle":"","parse-names":false,"suffix":""},{"dropping-particle":"","family":"Calatayud","given":"Joaquín","non-dropping-particle":"","parse-names":false,"suffix":""},{"dropping-particle":"","family":"Marco","given":"Paulo","non-dropping-particle":"De","parse-names":false,"suffix":""},{"dropping-particle":"","family":"Montag","given":"Luciano Fogaça de Assis","non-dropping-particle":"","parse-names":false,"suffix":""},{"dropping-particle":"","family":"Hortal","given":"Joaquín","non-dropping-particle":"","parse-names":false,"suffix":""}],"container-title":"Fish and Fisheries","id":"ITEM-1","issue":"1","issued":{"date-parts":[["2021"]]},"page":"87-104","title":"Quantifying shortfalls in the knowledge on Neotropical Auchenipteridae fishes","type":"article-journal","volume":"22"},"uris":["http://www.mendeley.com/documents/?uuid=fefad2d0-b5ee-4c64-8f8e-59cf316a648b"]}],"mendeley":{"formattedCitation":"(Freitas et al., 2021)","manualFormatting":"(e.g. Freitas et al., 2021)","plainTextFormattedCitation":"(Freitas et al., 2021)","previouslyFormattedCitation":"(Freitas et al., 2021)"},"properties":{"noteIndex":0},"schema":"https://github.com/citation-style-language/schema/raw/master/csl-citation.json"}</w:instrText>
      </w:r>
      <w:r w:rsidR="00F1330C">
        <w:rPr>
          <w:rFonts w:cs="Times New Roman"/>
        </w:rPr>
        <w:fldChar w:fldCharType="separate"/>
      </w:r>
      <w:r w:rsidR="00F1330C" w:rsidRPr="00F1330C">
        <w:rPr>
          <w:rFonts w:cs="Times New Roman"/>
          <w:noProof/>
        </w:rPr>
        <w:t>(</w:t>
      </w:r>
      <w:ins w:id="274" w:author="Gabriel Nakamura" w:date="2021-04-13T16:06:00Z">
        <w:r w:rsidR="00F1330C">
          <w:rPr>
            <w:rFonts w:cs="Times New Roman"/>
            <w:noProof/>
          </w:rPr>
          <w:t xml:space="preserve">e.g. </w:t>
        </w:r>
      </w:ins>
      <w:r w:rsidR="00F1330C" w:rsidRPr="00F1330C">
        <w:rPr>
          <w:rFonts w:cs="Times New Roman"/>
          <w:noProof/>
        </w:rPr>
        <w:t>Freitas et al., 2021)</w:t>
      </w:r>
      <w:ins w:id="275" w:author="Gabriel Nakamura" w:date="2021-04-13T16:05:00Z">
        <w:r w:rsidR="00F1330C">
          <w:rPr>
            <w:rFonts w:cs="Times New Roman"/>
          </w:rPr>
          <w:fldChar w:fldCharType="end"/>
        </w:r>
      </w:ins>
      <w:ins w:id="276" w:author="Gabriel Nakamura" w:date="2021-04-13T16:06:00Z">
        <w:r w:rsidR="00F1330C">
          <w:rPr>
            <w:rFonts w:cs="Times New Roman"/>
          </w:rPr>
          <w:t xml:space="preserve"> </w:t>
        </w:r>
        <w:r w:rsidR="00395424">
          <w:rPr>
            <w:rFonts w:cs="Times New Roman"/>
          </w:rPr>
          <w:t>making difficult to map the regions that must be further studied</w:t>
        </w:r>
      </w:ins>
      <w:ins w:id="277" w:author="Gabriel Nakamura" w:date="2021-04-13T16:07:00Z">
        <w:r w:rsidR="00EA3B9C">
          <w:rPr>
            <w:rFonts w:cs="Times New Roman"/>
          </w:rPr>
          <w:t>.</w:t>
        </w:r>
      </w:ins>
    </w:p>
    <w:p w14:paraId="030F6544" w14:textId="33CFDF5E" w:rsidR="005C6190" w:rsidRDefault="00FC182A" w:rsidP="00846082">
      <w:pPr>
        <w:ind w:firstLine="708"/>
        <w:rPr>
          <w:rFonts w:cs="Times New Roman"/>
        </w:rPr>
      </w:pPr>
      <w:del w:id="278" w:author="Gabriel Nakamura" w:date="2021-04-13T16:00:00Z">
        <w:r w:rsidDel="00BE0372">
          <w:rPr>
            <w:rFonts w:cs="Times New Roman"/>
          </w:rPr>
          <w:delText>Therefore, in</w:delText>
        </w:r>
      </w:del>
      <w:ins w:id="279" w:author="Gabriel Nakamura" w:date="2021-04-13T16:00:00Z">
        <w:r w:rsidR="00BE0372">
          <w:rPr>
            <w:rFonts w:cs="Times New Roman"/>
          </w:rPr>
          <w:t>In</w:t>
        </w:r>
      </w:ins>
      <w:r>
        <w:rPr>
          <w:rFonts w:cs="Times New Roman"/>
        </w:rPr>
        <w:t xml:space="preserve"> this study</w:t>
      </w:r>
      <w:r w:rsidR="00B46919">
        <w:rPr>
          <w:rFonts w:cs="Times New Roman"/>
        </w:rPr>
        <w:t>,</w:t>
      </w:r>
      <w:r>
        <w:rPr>
          <w:rFonts w:cs="Times New Roman"/>
        </w:rPr>
        <w:t xml:space="preserve"> w</w:t>
      </w:r>
      <w:r w:rsidR="0023608F">
        <w:rPr>
          <w:rFonts w:cs="Times New Roman"/>
        </w:rPr>
        <w:t xml:space="preserve">e </w:t>
      </w:r>
      <w:r w:rsidR="00E87263">
        <w:rPr>
          <w:rFonts w:cs="Times New Roman"/>
        </w:rPr>
        <w:t xml:space="preserve">presented </w:t>
      </w:r>
      <w:r w:rsidR="0023608F">
        <w:rPr>
          <w:rFonts w:cs="Times New Roman"/>
        </w:rPr>
        <w:t>a</w:t>
      </w:r>
      <w:r>
        <w:rPr>
          <w:rFonts w:cs="Times New Roman"/>
        </w:rPr>
        <w:t>n</w:t>
      </w:r>
      <w:r w:rsidR="0023608F">
        <w:rPr>
          <w:rFonts w:cs="Times New Roman"/>
        </w:rPr>
        <w:t xml:space="preserve"> R package</w:t>
      </w:r>
      <w:r w:rsidR="009B12CE">
        <w:rPr>
          <w:rFonts w:cs="Times New Roman"/>
        </w:rPr>
        <w:t xml:space="preserve"> </w:t>
      </w:r>
      <w:del w:id="280" w:author="Gabriel Nakamura" w:date="2021-04-23T14:13:00Z">
        <w:r w:rsidR="009B12CE" w:rsidDel="00132A53">
          <w:rPr>
            <w:rFonts w:cs="Times New Roman"/>
          </w:rPr>
          <w:delText xml:space="preserve">called </w:delText>
        </w:r>
      </w:del>
      <w:proofErr w:type="spellStart"/>
      <w:r w:rsidR="009B12CE">
        <w:rPr>
          <w:rFonts w:cs="Times New Roman"/>
        </w:rPr>
        <w:t>FishPhyloMaker</w:t>
      </w:r>
      <w:proofErr w:type="spellEnd"/>
      <w:r w:rsidR="009B12CE">
        <w:rPr>
          <w:rFonts w:cs="Times New Roman"/>
        </w:rPr>
        <w:t>,</w:t>
      </w:r>
      <w:r w:rsidR="0023608F">
        <w:rPr>
          <w:rFonts w:cs="Times New Roman"/>
        </w:rPr>
        <w:t xml:space="preserve"> that </w:t>
      </w:r>
      <w:r w:rsidR="00D34BF1">
        <w:rPr>
          <w:rFonts w:cs="Times New Roman"/>
        </w:rPr>
        <w:t xml:space="preserve">overcomes the </w:t>
      </w:r>
      <w:del w:id="281" w:author="Gabriel Nakamura" w:date="2021-04-14T16:19:00Z">
        <w:r w:rsidR="00D34BF1" w:rsidDel="002C2B62">
          <w:rPr>
            <w:rFonts w:cs="Times New Roman"/>
          </w:rPr>
          <w:delText xml:space="preserve">two </w:delText>
        </w:r>
      </w:del>
      <w:r w:rsidR="00D34BF1">
        <w:rPr>
          <w:rFonts w:cs="Times New Roman"/>
        </w:rPr>
        <w:t>main problems</w:t>
      </w:r>
      <w:r w:rsidR="009B12CE">
        <w:rPr>
          <w:rFonts w:cs="Times New Roman"/>
        </w:rPr>
        <w:t xml:space="preserve"> </w:t>
      </w:r>
      <w:del w:id="282" w:author="Gabriel Nakamura" w:date="2021-04-13T14:47:00Z">
        <w:r w:rsidR="009B12CE" w:rsidDel="00072900">
          <w:rPr>
            <w:rFonts w:cs="Times New Roman"/>
          </w:rPr>
          <w:delText xml:space="preserve">(lack of reproducibility and </w:delText>
        </w:r>
        <w:r w:rsidR="000F7DBC" w:rsidDel="00072900">
          <w:rPr>
            <w:rFonts w:cs="Times New Roman"/>
          </w:rPr>
          <w:delText>the labor intesiveness</w:delText>
        </w:r>
        <w:r w:rsidR="009B12CE" w:rsidDel="00072900">
          <w:rPr>
            <w:rFonts w:cs="Times New Roman"/>
          </w:rPr>
          <w:delText>)</w:delText>
        </w:r>
      </w:del>
      <w:del w:id="283" w:author="Gabriel Nakamura" w:date="2021-04-13T15:49:00Z">
        <w:r w:rsidR="00D34BF1" w:rsidDel="004373B1">
          <w:rPr>
            <w:rFonts w:cs="Times New Roman"/>
          </w:rPr>
          <w:delText xml:space="preserve"> </w:delText>
        </w:r>
      </w:del>
      <w:r w:rsidR="00D34BF1">
        <w:rPr>
          <w:rFonts w:cs="Times New Roman"/>
        </w:rPr>
        <w:t xml:space="preserve">in the </w:t>
      </w:r>
      <w:r w:rsidR="00842CF0">
        <w:rPr>
          <w:rFonts w:cs="Times New Roman"/>
        </w:rPr>
        <w:t xml:space="preserve">obtention of </w:t>
      </w:r>
      <w:del w:id="284" w:author="Gabriel Nakamura" w:date="2021-04-14T16:19:00Z">
        <w:r w:rsidR="00842CF0" w:rsidDel="002C2B62">
          <w:rPr>
            <w:rFonts w:cs="Times New Roman"/>
          </w:rPr>
          <w:delText xml:space="preserve">synthesis </w:delText>
        </w:r>
      </w:del>
      <w:r w:rsidR="00842CF0">
        <w:rPr>
          <w:rFonts w:cs="Times New Roman"/>
        </w:rPr>
        <w:t>phylogen</w:t>
      </w:r>
      <w:ins w:id="285" w:author="Gabriel Nakamura" w:date="2021-04-14T16:19:00Z">
        <w:r w:rsidR="002C2B62">
          <w:rPr>
            <w:rFonts w:cs="Times New Roman"/>
          </w:rPr>
          <w:t>ies</w:t>
        </w:r>
      </w:ins>
      <w:del w:id="286" w:author="Gabriel Nakamura" w:date="2021-04-14T16:19:00Z">
        <w:r w:rsidR="00842CF0" w:rsidDel="002C2B62">
          <w:rPr>
            <w:rFonts w:cs="Times New Roman"/>
          </w:rPr>
          <w:delText>y</w:delText>
        </w:r>
      </w:del>
      <w:r w:rsidR="00842CF0">
        <w:rPr>
          <w:rFonts w:cs="Times New Roman"/>
        </w:rPr>
        <w:t xml:space="preserve"> for finned-ray</w:t>
      </w:r>
      <w:r w:rsidR="00D34BF1">
        <w:rPr>
          <w:rFonts w:cs="Times New Roman"/>
        </w:rPr>
        <w:t xml:space="preserve"> fishes</w:t>
      </w:r>
      <w:ins w:id="287" w:author="Gabriel Nakamura" w:date="2021-04-13T14:47:00Z">
        <w:r w:rsidR="00072900">
          <w:rPr>
            <w:rFonts w:cs="Times New Roman"/>
          </w:rPr>
          <w:t xml:space="preserve">: </w:t>
        </w:r>
        <w:r w:rsidR="00072900">
          <w:rPr>
            <w:rFonts w:cs="Times New Roman"/>
          </w:rPr>
          <w:t>lack of reproducibility and the labor inte</w:t>
        </w:r>
        <w:r w:rsidR="00E778A3">
          <w:rPr>
            <w:rFonts w:cs="Times New Roman"/>
          </w:rPr>
          <w:t>n</w:t>
        </w:r>
        <w:r w:rsidR="00072900">
          <w:rPr>
            <w:rFonts w:cs="Times New Roman"/>
          </w:rPr>
          <w:t>siveness</w:t>
        </w:r>
        <w:r w:rsidR="00E778A3">
          <w:rPr>
            <w:rFonts w:cs="Times New Roman"/>
          </w:rPr>
          <w:t xml:space="preserve"> </w:t>
        </w:r>
      </w:ins>
      <w:ins w:id="288" w:author="Gabriel Nakamura" w:date="2021-04-23T14:13:00Z">
        <w:r w:rsidR="00132A53">
          <w:rPr>
            <w:rFonts w:cs="Times New Roman"/>
          </w:rPr>
          <w:t xml:space="preserve">process </w:t>
        </w:r>
      </w:ins>
      <w:ins w:id="289" w:author="Gabriel Nakamura" w:date="2021-04-13T14:47:00Z">
        <w:r w:rsidR="00E778A3">
          <w:rPr>
            <w:rFonts w:cs="Times New Roman"/>
          </w:rPr>
          <w:t>for construct large phylogenies</w:t>
        </w:r>
      </w:ins>
      <w:ins w:id="290" w:author="Gabriel Nakamura" w:date="2021-04-14T16:20:00Z">
        <w:r w:rsidR="00AF0F83">
          <w:rPr>
            <w:rFonts w:cs="Times New Roman"/>
          </w:rPr>
          <w:t xml:space="preserve"> for specific local/regional pool of species</w:t>
        </w:r>
      </w:ins>
      <w:r w:rsidR="0023608F">
        <w:rPr>
          <w:rFonts w:cs="Times New Roman"/>
        </w:rPr>
        <w:t>. Th</w:t>
      </w:r>
      <w:r w:rsidR="0043783F">
        <w:rPr>
          <w:rFonts w:cs="Times New Roman"/>
        </w:rPr>
        <w:t xml:space="preserve">e package </w:t>
      </w:r>
      <w:proofErr w:type="spellStart"/>
      <w:r w:rsidR="0043783F">
        <w:rPr>
          <w:rFonts w:cs="Times New Roman"/>
        </w:rPr>
        <w:t>FishPhyloMaker</w:t>
      </w:r>
      <w:proofErr w:type="spellEnd"/>
      <w:r w:rsidR="0043783F">
        <w:rPr>
          <w:rFonts w:cs="Times New Roman"/>
        </w:rPr>
        <w:t xml:space="preserve"> </w:t>
      </w:r>
      <w:r w:rsidR="00B46919">
        <w:rPr>
          <w:rFonts w:cs="Times New Roman"/>
        </w:rPr>
        <w:t>allow</w:t>
      </w:r>
      <w:r w:rsidR="00D63805">
        <w:rPr>
          <w:rFonts w:cs="Times New Roman"/>
        </w:rPr>
        <w:t>s for</w:t>
      </w:r>
      <w:r w:rsidR="0043783F">
        <w:rPr>
          <w:rFonts w:cs="Times New Roman"/>
        </w:rPr>
        <w:t xml:space="preserve"> the </w:t>
      </w:r>
      <w:r w:rsidR="00D63805">
        <w:rPr>
          <w:rFonts w:cs="Times New Roman"/>
        </w:rPr>
        <w:t xml:space="preserve">construction of a </w:t>
      </w:r>
      <w:r w:rsidR="00782C4F">
        <w:rPr>
          <w:rFonts w:cs="Times New Roman"/>
        </w:rPr>
        <w:t xml:space="preserve">phylogenetic tree for </w:t>
      </w:r>
      <w:proofErr w:type="spellStart"/>
      <w:r w:rsidR="00782C4F">
        <w:rPr>
          <w:rFonts w:cs="Times New Roman"/>
        </w:rPr>
        <w:t>Actynopter</w:t>
      </w:r>
      <w:r w:rsidR="00D63805">
        <w:rPr>
          <w:rFonts w:cs="Times New Roman"/>
        </w:rPr>
        <w:t>y</w:t>
      </w:r>
      <w:r w:rsidR="00782C4F">
        <w:rPr>
          <w:rFonts w:cs="Times New Roman"/>
        </w:rPr>
        <w:t>gii</w:t>
      </w:r>
      <w:proofErr w:type="spellEnd"/>
      <w:r w:rsidR="00782C4F">
        <w:rPr>
          <w:rFonts w:cs="Times New Roman"/>
        </w:rPr>
        <w:t xml:space="preserve"> species </w:t>
      </w:r>
      <w:r w:rsidR="004F5478">
        <w:rPr>
          <w:rFonts w:cs="Times New Roman"/>
        </w:rPr>
        <w:t xml:space="preserve">containing </w:t>
      </w:r>
      <w:r w:rsidR="00997014">
        <w:rPr>
          <w:rFonts w:cs="Times New Roman"/>
        </w:rPr>
        <w:t>local</w:t>
      </w:r>
      <w:r w:rsidR="004F5478">
        <w:rPr>
          <w:rFonts w:cs="Times New Roman"/>
        </w:rPr>
        <w:t>/regional</w:t>
      </w:r>
      <w:r w:rsidR="00997014">
        <w:rPr>
          <w:rFonts w:cs="Times New Roman"/>
        </w:rPr>
        <w:t xml:space="preserve"> species informed by </w:t>
      </w:r>
      <w:r w:rsidR="00904D90">
        <w:rPr>
          <w:rFonts w:cs="Times New Roman"/>
        </w:rPr>
        <w:t>the user</w:t>
      </w:r>
      <w:ins w:id="291" w:author="Gabriel Nakamura" w:date="2021-04-13T14:48:00Z">
        <w:r w:rsidR="00E778A3">
          <w:rPr>
            <w:rFonts w:cs="Times New Roman"/>
          </w:rPr>
          <w:t xml:space="preserve">. Furthermore, </w:t>
        </w:r>
      </w:ins>
      <w:ins w:id="292" w:author="Gabriel Nakamura" w:date="2021-04-13T14:49:00Z">
        <w:r w:rsidR="00D5138C">
          <w:rPr>
            <w:rFonts w:cs="Times New Roman"/>
          </w:rPr>
          <w:t>we implemented</w:t>
        </w:r>
      </w:ins>
      <w:ins w:id="293" w:author="Gabriel Nakamura" w:date="2021-04-14T18:50:00Z">
        <w:r w:rsidR="00B31590">
          <w:rPr>
            <w:rFonts w:cs="Times New Roman"/>
          </w:rPr>
          <w:t xml:space="preserve"> in the package</w:t>
        </w:r>
      </w:ins>
      <w:ins w:id="294" w:author="Gabriel Nakamura" w:date="2021-04-13T14:49:00Z">
        <w:r w:rsidR="00D5138C">
          <w:rPr>
            <w:rFonts w:cs="Times New Roman"/>
          </w:rPr>
          <w:t xml:space="preserve"> a new method to </w:t>
        </w:r>
      </w:ins>
      <w:del w:id="295" w:author="Gabriel Nakamura" w:date="2021-04-13T14:48:00Z">
        <w:r w:rsidR="00A8634A" w:rsidDel="00E778A3">
          <w:rPr>
            <w:rFonts w:cs="Times New Roman"/>
          </w:rPr>
          <w:delText>,</w:delText>
        </w:r>
      </w:del>
      <w:ins w:id="296" w:author="Gabriel Nakamura" w:date="2021-04-13T14:47:00Z">
        <w:r w:rsidR="00E778A3">
          <w:rPr>
            <w:rFonts w:cs="Times New Roman"/>
          </w:rPr>
          <w:t>map D</w:t>
        </w:r>
      </w:ins>
      <w:ins w:id="297" w:author="Gabriel Nakamura" w:date="2021-04-13T14:48:00Z">
        <w:r w:rsidR="00E778A3">
          <w:rPr>
            <w:rFonts w:cs="Times New Roman"/>
          </w:rPr>
          <w:t>arwinian shortfalls</w:t>
        </w:r>
      </w:ins>
      <w:ins w:id="298" w:author="Gabriel Nakamura" w:date="2021-04-13T14:49:00Z">
        <w:r w:rsidR="007F116A">
          <w:rPr>
            <w:rFonts w:cs="Times New Roman"/>
          </w:rPr>
          <w:t xml:space="preserve"> in the distribution of finned</w:t>
        </w:r>
      </w:ins>
      <w:ins w:id="299" w:author="Gabriel Nakamura" w:date="2021-04-14T16:20:00Z">
        <w:r w:rsidR="00AF0F83">
          <w:rPr>
            <w:rFonts w:cs="Times New Roman"/>
          </w:rPr>
          <w:t>-ray</w:t>
        </w:r>
      </w:ins>
      <w:ins w:id="300" w:author="Gabriel Nakamura" w:date="2021-04-13T14:49:00Z">
        <w:r w:rsidR="007F116A">
          <w:rPr>
            <w:rFonts w:cs="Times New Roman"/>
          </w:rPr>
          <w:t xml:space="preserve"> fishes</w:t>
        </w:r>
      </w:ins>
      <w:del w:id="301" w:author="Gabriel Nakamura" w:date="2021-04-13T14:48:00Z">
        <w:r w:rsidR="00A8634A" w:rsidDel="0088270A">
          <w:rPr>
            <w:rFonts w:cs="Times New Roman"/>
          </w:rPr>
          <w:delText xml:space="preserve"> reducing the Darwinian shortfall </w:delText>
        </w:r>
        <w:r w:rsidR="009C3431" w:rsidDel="0088270A">
          <w:rPr>
            <w:rFonts w:cs="Times New Roman"/>
          </w:rPr>
          <w:delText>present in this group, especially for Neotropical region</w:delText>
        </w:r>
      </w:del>
      <w:ins w:id="302" w:author="Gabriel Nakamura" w:date="2021-04-14T16:20:00Z">
        <w:r w:rsidR="00AF0F83">
          <w:rPr>
            <w:rFonts w:cs="Times New Roman"/>
          </w:rPr>
          <w:t>.</w:t>
        </w:r>
      </w:ins>
      <w:del w:id="303" w:author="Gabriel Nakamura" w:date="2021-04-13T15:49:00Z">
        <w:r w:rsidR="002603B0" w:rsidDel="004373B1">
          <w:rPr>
            <w:rFonts w:cs="Times New Roman"/>
          </w:rPr>
          <w:delText>.</w:delText>
        </w:r>
      </w:del>
    </w:p>
    <w:p w14:paraId="1977780D" w14:textId="6D24E5FE" w:rsidR="0024357D" w:rsidRPr="005C6190" w:rsidRDefault="003E0A35" w:rsidP="00286956">
      <w:pPr>
        <w:pStyle w:val="Ttulo1"/>
      </w:pPr>
      <w:r>
        <w:t xml:space="preserve">Inside the fish: overview </w:t>
      </w:r>
      <w:r w:rsidR="00525CA7">
        <w:t xml:space="preserve">of </w:t>
      </w:r>
      <w:proofErr w:type="spellStart"/>
      <w:r w:rsidR="00525CA7">
        <w:t>FishPhyloMaker</w:t>
      </w:r>
      <w:proofErr w:type="spellEnd"/>
    </w:p>
    <w:p w14:paraId="7B38700D" w14:textId="5C26A494" w:rsidR="000635D9" w:rsidDel="00BA4298" w:rsidRDefault="00DC6EF6" w:rsidP="00254D59">
      <w:pPr>
        <w:rPr>
          <w:del w:id="304" w:author="Gabriel Nakamura" w:date="2021-04-16T17:51:00Z"/>
          <w:rFonts w:cs="Times New Roman"/>
        </w:rPr>
      </w:pPr>
      <w:proofErr w:type="spellStart"/>
      <w:r>
        <w:rPr>
          <w:rFonts w:cs="Times New Roman"/>
        </w:rPr>
        <w:t>FishPhyl</w:t>
      </w:r>
      <w:r w:rsidR="002E06C5">
        <w:rPr>
          <w:rFonts w:cs="Times New Roman"/>
        </w:rPr>
        <w:t>oMaker</w:t>
      </w:r>
      <w:proofErr w:type="spellEnd"/>
      <w:r w:rsidR="002E06C5">
        <w:rPr>
          <w:rFonts w:cs="Times New Roman"/>
        </w:rPr>
        <w:t xml:space="preserve"> is a</w:t>
      </w:r>
      <w:r w:rsidR="00311A82">
        <w:rPr>
          <w:rFonts w:cs="Times New Roman"/>
        </w:rPr>
        <w:t xml:space="preserve"> freely </w:t>
      </w:r>
      <w:r w:rsidR="002E06C5">
        <w:rPr>
          <w:rFonts w:cs="Times New Roman"/>
        </w:rPr>
        <w:t xml:space="preserve">R package that has two </w:t>
      </w:r>
      <w:r w:rsidR="00AD089F">
        <w:rPr>
          <w:rFonts w:cs="Times New Roman"/>
        </w:rPr>
        <w:t xml:space="preserve">main </w:t>
      </w:r>
      <w:r w:rsidR="002E06C5">
        <w:rPr>
          <w:rFonts w:cs="Times New Roman"/>
        </w:rPr>
        <w:t xml:space="preserve">functions, </w:t>
      </w:r>
      <w:proofErr w:type="spellStart"/>
      <w:proofErr w:type="gramStart"/>
      <w:r w:rsidR="002E06C5">
        <w:rPr>
          <w:rFonts w:cs="Times New Roman"/>
        </w:rPr>
        <w:t>FishTaxaMaker</w:t>
      </w:r>
      <w:proofErr w:type="spellEnd"/>
      <w:ins w:id="305" w:author="Gabriel Nakamura" w:date="2021-04-23T14:29:00Z">
        <w:r w:rsidR="00EC5AED">
          <w:rPr>
            <w:rFonts w:cs="Times New Roman"/>
          </w:rPr>
          <w:t>(</w:t>
        </w:r>
        <w:proofErr w:type="gramEnd"/>
        <w:r w:rsidR="00EC5AED">
          <w:rPr>
            <w:rFonts w:cs="Times New Roman"/>
          </w:rPr>
          <w:t>)</w:t>
        </w:r>
      </w:ins>
      <w:r w:rsidR="00311A82">
        <w:rPr>
          <w:rFonts w:cs="Times New Roman"/>
        </w:rPr>
        <w:t xml:space="preserve"> and </w:t>
      </w:r>
      <w:proofErr w:type="spellStart"/>
      <w:r w:rsidR="00311A82">
        <w:rPr>
          <w:rFonts w:cs="Times New Roman"/>
        </w:rPr>
        <w:t>FishPhyloMaker</w:t>
      </w:r>
      <w:proofErr w:type="spellEnd"/>
      <w:ins w:id="306" w:author="Gabriel Nakamura" w:date="2021-04-23T14:29:00Z">
        <w:r w:rsidR="00EC5AED">
          <w:rPr>
            <w:rFonts w:cs="Times New Roman"/>
          </w:rPr>
          <w:t>()</w:t>
        </w:r>
      </w:ins>
      <w:r w:rsidR="002570C7">
        <w:rPr>
          <w:rFonts w:cs="Times New Roman"/>
        </w:rPr>
        <w:t xml:space="preserve"> (Table 1 prese</w:t>
      </w:r>
      <w:r w:rsidR="00C23B5D">
        <w:rPr>
          <w:rFonts w:cs="Times New Roman"/>
        </w:rPr>
        <w:t>nt a list of all functions present in the package</w:t>
      </w:r>
      <w:r w:rsidR="002570C7">
        <w:rPr>
          <w:rFonts w:cs="Times New Roman"/>
        </w:rPr>
        <w:t>)</w:t>
      </w:r>
      <w:r w:rsidR="00311A82">
        <w:rPr>
          <w:rFonts w:cs="Times New Roman"/>
        </w:rPr>
        <w:t>. The first</w:t>
      </w:r>
      <w:r w:rsidR="002E06C5">
        <w:rPr>
          <w:rFonts w:cs="Times New Roman"/>
        </w:rPr>
        <w:t xml:space="preserve"> </w:t>
      </w:r>
      <w:r w:rsidR="00E67481">
        <w:rPr>
          <w:rFonts w:cs="Times New Roman"/>
        </w:rPr>
        <w:t>generate</w:t>
      </w:r>
      <w:r w:rsidR="002E06C5">
        <w:rPr>
          <w:rFonts w:cs="Times New Roman"/>
        </w:rPr>
        <w:t xml:space="preserve"> a data frame from fish</w:t>
      </w:r>
      <w:r w:rsidR="00063105">
        <w:rPr>
          <w:rFonts w:cs="Times New Roman"/>
        </w:rPr>
        <w:t xml:space="preserve"> species name</w:t>
      </w:r>
      <w:r w:rsidR="00311A82">
        <w:rPr>
          <w:rFonts w:cs="Times New Roman"/>
        </w:rPr>
        <w:t>s</w:t>
      </w:r>
      <w:r w:rsidR="00063105">
        <w:rPr>
          <w:rFonts w:cs="Times New Roman"/>
        </w:rPr>
        <w:t xml:space="preserve"> provided by the user, checking </w:t>
      </w:r>
      <w:r w:rsidR="00311A82">
        <w:rPr>
          <w:rFonts w:cs="Times New Roman"/>
        </w:rPr>
        <w:t>the vali</w:t>
      </w:r>
      <w:r w:rsidR="00E368F6">
        <w:rPr>
          <w:rFonts w:cs="Times New Roman"/>
        </w:rPr>
        <w:t xml:space="preserve">dity of </w:t>
      </w:r>
      <w:del w:id="307" w:author="Gabriel Nakamura" w:date="2021-04-16T17:51:00Z">
        <w:r w:rsidR="00E368F6" w:rsidDel="00BA4298">
          <w:rPr>
            <w:rFonts w:cs="Times New Roman"/>
          </w:rPr>
          <w:delText>these</w:delText>
        </w:r>
        <w:r w:rsidR="00063105" w:rsidDel="00BA4298">
          <w:rPr>
            <w:rFonts w:cs="Times New Roman"/>
          </w:rPr>
          <w:delText xml:space="preserve"> </w:delText>
        </w:r>
      </w:del>
      <w:ins w:id="308" w:author="Gabriel Nakamura" w:date="2021-04-16T17:51:00Z">
        <w:r w:rsidR="00BA4298">
          <w:rPr>
            <w:rFonts w:cs="Times New Roman"/>
          </w:rPr>
          <w:t>the species</w:t>
        </w:r>
        <w:r w:rsidR="00BA4298">
          <w:rPr>
            <w:rFonts w:cs="Times New Roman"/>
          </w:rPr>
          <w:t xml:space="preserve"> </w:t>
        </w:r>
      </w:ins>
      <w:r w:rsidR="00063105">
        <w:rPr>
          <w:rFonts w:cs="Times New Roman"/>
        </w:rPr>
        <w:t xml:space="preserve">names </w:t>
      </w:r>
      <w:r w:rsidR="00E368F6">
        <w:rPr>
          <w:rFonts w:cs="Times New Roman"/>
        </w:rPr>
        <w:t>by using the information presented in</w:t>
      </w:r>
      <w:r w:rsidR="00063105">
        <w:rPr>
          <w:rFonts w:cs="Times New Roman"/>
        </w:rPr>
        <w:t xml:space="preserve"> </w:t>
      </w:r>
      <w:proofErr w:type="spellStart"/>
      <w:r w:rsidR="00063105">
        <w:rPr>
          <w:rFonts w:cs="Times New Roman"/>
        </w:rPr>
        <w:t>Fishbase</w:t>
      </w:r>
      <w:proofErr w:type="spellEnd"/>
      <w:r w:rsidR="00063105">
        <w:rPr>
          <w:rFonts w:cs="Times New Roman"/>
        </w:rPr>
        <w:t xml:space="preserve"> database </w:t>
      </w:r>
      <w:r w:rsidR="007E343E">
        <w:rPr>
          <w:rFonts w:cs="Times New Roman"/>
        </w:rPr>
        <w:t>(Froese and Pauly, 2006)</w:t>
      </w:r>
      <w:r w:rsidR="00E368F6">
        <w:rPr>
          <w:rFonts w:cs="Times New Roman"/>
        </w:rPr>
        <w:t xml:space="preserve"> through the package </w:t>
      </w:r>
      <w:proofErr w:type="spellStart"/>
      <w:r w:rsidR="00E368F6">
        <w:rPr>
          <w:rFonts w:cs="Times New Roman"/>
        </w:rPr>
        <w:t>rfishbase</w:t>
      </w:r>
      <w:proofErr w:type="spellEnd"/>
      <w:del w:id="309" w:author="Gabriel Nakamura" w:date="2021-04-23T14:34:00Z">
        <w:r w:rsidR="00AD089F" w:rsidDel="00C457E2">
          <w:rPr>
            <w:rFonts w:cs="Times New Roman"/>
          </w:rPr>
          <w:delText xml:space="preserve"> </w:delText>
        </w:r>
      </w:del>
      <w:ins w:id="310" w:author="Gabriel Nakamura" w:date="2021-04-23T14:34:00Z">
        <w:r w:rsidR="00C457E2">
          <w:rPr>
            <w:rFonts w:cs="Times New Roman"/>
          </w:rPr>
          <w:t xml:space="preserve"> </w:t>
        </w:r>
        <w:r w:rsidR="00C457E2">
          <w:rPr>
            <w:rFonts w:cs="Times New Roman"/>
          </w:rPr>
          <w:fldChar w:fldCharType="begin" w:fldLock="1"/>
        </w:r>
      </w:ins>
      <w:r w:rsidR="009E4287">
        <w:rPr>
          <w:rFonts w:cs="Times New Roman"/>
        </w:rPr>
        <w:instrText>ADDIN CSL_CITATION {"citationItems":[{"id":"ITEM-1","itemData":{"DOI":"10.1111/j.1558-5646.2011.01574.x","ISSN":"00143820","PMID":"22759299","abstract":"Phylogenetic comparative methods may fail to produce meaningful results when either the underlying model is inappropriate or the data contain insufficient information to inform the inference. The ability to measure the statistical power of these methods has become crucial to ensure that data quantity keeps pace with growing model complexity. Through simulations, we show that commonly applied model choice methods based on information criteria can have remarkably high error rates; this can be a problem because methods to estimate the uncertainty or power are not widely known or applied. Furthermore, the power of comparative methods can depend significantly on the structure of the data. We describe a Monte Carlo-based method which addresses both of these challenges, and show how this approach both quantifies and substantially reduces errors relative to information criteria. The method also produces meaningful confidence intervals for model parameters. We illustrate how the power to distinguish different models, such as varying levels of selection, varies both with number of taxa and structure of the phylogeny. We provide an open-source implementation in the pmc (\"Phylogenetic Monte Carlo\") package for the R programming language. We hope such power analysis becomes a routine part of model comparison in comparative methods. © 2012 The Author(s). Evolution © 2012 The Society for the Study of Evolution.","author":[{"dropping-particle":"","family":"Boettiger","given":"Carl","non-dropping-particle":"","parse-names":false,"suffix":""},{"dropping-particle":"","family":"Coop","given":"Graham","non-dropping-particle":"","parse-names":false,"suffix":""},{"dropping-particle":"","family":"Ralph","given":"Peter","non-dropping-particle":"","parse-names":false,"suffix":""}],"container-title":"Evolution","id":"ITEM-1","issue":"7","issued":{"date-parts":[["2012"]]},"page":"2240-2251","title":"Is your phylogeny informative? Measuring the power of comparative methods","type":"article-journal","volume":"66"},"uris":["http://www.mendeley.com/documents/?uuid=c763eef8-d1eb-4fa9-b99e-5749d2143346"]}],"mendeley":{"formattedCitation":"(Boettiger et al., 2012)","plainTextFormattedCitation":"(Boettiger et al., 2012)","previouslyFormattedCitation":"(Boettiger et al., 2012)"},"properties":{"noteIndex":0},"schema":"https://github.com/citation-style-language/schema/raw/master/csl-citation.json"}</w:instrText>
      </w:r>
      <w:r w:rsidR="00C457E2">
        <w:rPr>
          <w:rFonts w:cs="Times New Roman"/>
        </w:rPr>
        <w:fldChar w:fldCharType="separate"/>
      </w:r>
      <w:r w:rsidR="00C457E2" w:rsidRPr="00C457E2">
        <w:rPr>
          <w:rFonts w:cs="Times New Roman"/>
          <w:noProof/>
        </w:rPr>
        <w:t>(Boettiger et al., 2012)</w:t>
      </w:r>
      <w:ins w:id="311" w:author="Gabriel Nakamura" w:date="2021-04-23T14:34:00Z">
        <w:r w:rsidR="00C457E2">
          <w:rPr>
            <w:rFonts w:cs="Times New Roman"/>
          </w:rPr>
          <w:fldChar w:fldCharType="end"/>
        </w:r>
      </w:ins>
      <w:del w:id="312" w:author="Gabriel Nakamura" w:date="2021-04-23T14:34:00Z">
        <w:r w:rsidR="00AD089F" w:rsidDel="00C457E2">
          <w:rPr>
            <w:rFonts w:cs="Times New Roman"/>
          </w:rPr>
          <w:delText>(Boettinger, XXX)</w:delText>
        </w:r>
      </w:del>
      <w:r w:rsidR="002F2B7A">
        <w:rPr>
          <w:rFonts w:cs="Times New Roman"/>
        </w:rPr>
        <w:t xml:space="preserve">. </w:t>
      </w:r>
      <w:r w:rsidR="00E9454D">
        <w:rPr>
          <w:rFonts w:cs="Times New Roman"/>
        </w:rPr>
        <w:t xml:space="preserve">Species </w:t>
      </w:r>
      <w:r w:rsidR="002F2B7A">
        <w:rPr>
          <w:rFonts w:cs="Times New Roman"/>
        </w:rPr>
        <w:t xml:space="preserve">that were not found in </w:t>
      </w:r>
      <w:proofErr w:type="spellStart"/>
      <w:r w:rsidR="002F2B7A">
        <w:rPr>
          <w:rFonts w:cs="Times New Roman"/>
        </w:rPr>
        <w:t>Fishbase</w:t>
      </w:r>
      <w:proofErr w:type="spellEnd"/>
      <w:r w:rsidR="002F2B7A">
        <w:rPr>
          <w:rFonts w:cs="Times New Roman"/>
        </w:rPr>
        <w:t xml:space="preserve"> are printed in the command line</w:t>
      </w:r>
      <w:r w:rsidR="00F31B4D">
        <w:rPr>
          <w:rFonts w:cs="Times New Roman"/>
        </w:rPr>
        <w:t xml:space="preserve">, and the user </w:t>
      </w:r>
      <w:del w:id="313" w:author="Gabriel Nakamura" w:date="2021-04-23T14:35:00Z">
        <w:r w:rsidR="00F31B4D" w:rsidDel="00CE7ACE">
          <w:rPr>
            <w:rFonts w:cs="Times New Roman"/>
          </w:rPr>
          <w:delText xml:space="preserve">must </w:delText>
        </w:r>
      </w:del>
      <w:ins w:id="314" w:author="Gabriel Nakamura" w:date="2021-04-23T14:35:00Z">
        <w:r w:rsidR="00CE7ACE">
          <w:rPr>
            <w:rFonts w:cs="Times New Roman"/>
          </w:rPr>
          <w:t>can</w:t>
        </w:r>
        <w:r w:rsidR="00CE7ACE">
          <w:rPr>
            <w:rFonts w:cs="Times New Roman"/>
          </w:rPr>
          <w:t xml:space="preserve"> </w:t>
        </w:r>
      </w:ins>
      <w:r w:rsidR="00F31B4D">
        <w:rPr>
          <w:rFonts w:cs="Times New Roman"/>
        </w:rPr>
        <w:t xml:space="preserve">inform manually the Family and the Order </w:t>
      </w:r>
      <w:r w:rsidR="0061790A">
        <w:rPr>
          <w:rFonts w:cs="Times New Roman"/>
        </w:rPr>
        <w:t>of the</w:t>
      </w:r>
      <w:r w:rsidR="00AD089F">
        <w:rPr>
          <w:rFonts w:cs="Times New Roman"/>
        </w:rPr>
        <w:t>se</w:t>
      </w:r>
      <w:r w:rsidR="0061790A">
        <w:rPr>
          <w:rFonts w:cs="Times New Roman"/>
        </w:rPr>
        <w:t xml:space="preserve"> species. The output of </w:t>
      </w:r>
      <w:proofErr w:type="spellStart"/>
      <w:r w:rsidR="0061790A">
        <w:rPr>
          <w:rFonts w:cs="Times New Roman"/>
        </w:rPr>
        <w:t>FishTaxaMaker</w:t>
      </w:r>
      <w:proofErr w:type="spellEnd"/>
      <w:r w:rsidR="0061790A">
        <w:rPr>
          <w:rFonts w:cs="Times New Roman"/>
        </w:rPr>
        <w:t xml:space="preserve"> function is a </w:t>
      </w:r>
      <w:ins w:id="315" w:author="Gabriel Nakamura" w:date="2021-04-23T14:35:00Z">
        <w:r w:rsidR="00CE7ACE">
          <w:rPr>
            <w:rFonts w:cs="Times New Roman"/>
          </w:rPr>
          <w:t xml:space="preserve">list containing four </w:t>
        </w:r>
        <w:proofErr w:type="spellStart"/>
        <w:r w:rsidR="00CE7ACE">
          <w:rPr>
            <w:rFonts w:cs="Times New Roman"/>
          </w:rPr>
          <w:t>iformations</w:t>
        </w:r>
        <w:proofErr w:type="spellEnd"/>
        <w:r w:rsidR="00CE7ACE">
          <w:rPr>
            <w:rFonts w:cs="Times New Roman"/>
          </w:rPr>
          <w:t>: 1) a data frame with a complete taxonomic information of the species provided by the user, j</w:t>
        </w:r>
      </w:ins>
      <w:ins w:id="316" w:author="Gabriel Nakamura" w:date="2021-04-23T14:36:00Z">
        <w:r w:rsidR="00CE7ACE">
          <w:rPr>
            <w:rFonts w:cs="Times New Roman"/>
          </w:rPr>
          <w:t xml:space="preserve">oint with the valid name of the species, when present; 2) a </w:t>
        </w:r>
      </w:ins>
      <w:r w:rsidR="0061790A">
        <w:rPr>
          <w:rFonts w:cs="Times New Roman"/>
        </w:rPr>
        <w:t xml:space="preserve">data frame </w:t>
      </w:r>
      <w:del w:id="317" w:author="Gabriel Nakamura" w:date="2021-04-23T14:36:00Z">
        <w:r w:rsidR="0061790A" w:rsidDel="00CE7ACE">
          <w:rPr>
            <w:rFonts w:cs="Times New Roman"/>
          </w:rPr>
          <w:delText xml:space="preserve">object </w:delText>
        </w:r>
      </w:del>
      <w:r w:rsidR="0061790A">
        <w:rPr>
          <w:rFonts w:cs="Times New Roman"/>
        </w:rPr>
        <w:t>containing three columns with the</w:t>
      </w:r>
      <w:ins w:id="318" w:author="Gabriel Nakamura" w:date="2021-04-23T14:36:00Z">
        <w:r w:rsidR="00CE7ACE">
          <w:rPr>
            <w:rFonts w:cs="Times New Roman"/>
          </w:rPr>
          <w:t xml:space="preserve"> valid</w:t>
        </w:r>
      </w:ins>
      <w:r w:rsidR="0061790A">
        <w:rPr>
          <w:rFonts w:cs="Times New Roman"/>
        </w:rPr>
        <w:t xml:space="preserve"> name</w:t>
      </w:r>
      <w:ins w:id="319" w:author="Gabriel Nakamura" w:date="2021-04-23T14:36:00Z">
        <w:r w:rsidR="00CE7ACE">
          <w:rPr>
            <w:rFonts w:cs="Times New Roman"/>
          </w:rPr>
          <w:t>s</w:t>
        </w:r>
      </w:ins>
      <w:r w:rsidR="0061790A">
        <w:rPr>
          <w:rFonts w:cs="Times New Roman"/>
        </w:rPr>
        <w:t xml:space="preserve"> of species (s), the Family (f) and the Order (o) of all</w:t>
      </w:r>
      <w:del w:id="320" w:author="Gabriel Nakamura" w:date="2021-04-23T14:37:00Z">
        <w:r w:rsidR="0061790A" w:rsidDel="00CE7ACE">
          <w:rPr>
            <w:rFonts w:cs="Times New Roman"/>
          </w:rPr>
          <w:delText xml:space="preserve"> species provided by the user</w:delText>
        </w:r>
      </w:del>
      <w:r w:rsidR="0061790A">
        <w:rPr>
          <w:rFonts w:cs="Times New Roman"/>
        </w:rPr>
        <w:t>.</w:t>
      </w:r>
      <w:ins w:id="321" w:author="Gabriel Nakamura" w:date="2021-04-23T14:37:00Z">
        <w:r w:rsidR="0066715A">
          <w:rPr>
            <w:rFonts w:cs="Times New Roman"/>
          </w:rPr>
          <w:t xml:space="preserve"> This data frame can be directly used in </w:t>
        </w:r>
        <w:proofErr w:type="spellStart"/>
        <w:proofErr w:type="gramStart"/>
        <w:r w:rsidR="0066715A">
          <w:rPr>
            <w:rFonts w:cs="Times New Roman"/>
          </w:rPr>
          <w:t>FishTaxaMaker</w:t>
        </w:r>
        <w:proofErr w:type="spellEnd"/>
        <w:r w:rsidR="0066715A">
          <w:rPr>
            <w:rFonts w:cs="Times New Roman"/>
          </w:rPr>
          <w:t>(</w:t>
        </w:r>
        <w:proofErr w:type="gramEnd"/>
        <w:r w:rsidR="0066715A">
          <w:rPr>
            <w:rFonts w:cs="Times New Roman"/>
          </w:rPr>
          <w:t>) function to ensemble the phylogenetic tree.</w:t>
        </w:r>
      </w:ins>
      <w:r w:rsidR="0061790A">
        <w:rPr>
          <w:rFonts w:cs="Times New Roman"/>
        </w:rPr>
        <w:t xml:space="preserve"> </w:t>
      </w:r>
      <w:ins w:id="322" w:author="Gabriel Nakamura" w:date="2021-04-23T14:37:00Z">
        <w:r w:rsidR="00F842BC">
          <w:rPr>
            <w:rFonts w:cs="Times New Roman"/>
          </w:rPr>
          <w:t xml:space="preserve">3) A data frame containing all names of </w:t>
        </w:r>
      </w:ins>
      <w:ins w:id="323" w:author="Gabriel Nakamura" w:date="2021-04-23T14:38:00Z">
        <w:r w:rsidR="00F842BC">
          <w:rPr>
            <w:rFonts w:cs="Times New Roman"/>
          </w:rPr>
          <w:t xml:space="preserve">species informed by the user that correspond to a single species accordingly to </w:t>
        </w:r>
        <w:proofErr w:type="spellStart"/>
        <w:r w:rsidR="00F842BC">
          <w:rPr>
            <w:rFonts w:cs="Times New Roman"/>
          </w:rPr>
          <w:t>Fishbase</w:t>
        </w:r>
        <w:proofErr w:type="spellEnd"/>
        <w:r w:rsidR="00F842BC">
          <w:rPr>
            <w:rFonts w:cs="Times New Roman"/>
          </w:rPr>
          <w:t xml:space="preserve">, when present in the user data and, finally, 4) a </w:t>
        </w:r>
        <w:r w:rsidR="00F842BC">
          <w:rPr>
            <w:rFonts w:cs="Times New Roman"/>
          </w:rPr>
          <w:lastRenderedPageBreak/>
          <w:t>cha</w:t>
        </w:r>
      </w:ins>
      <w:ins w:id="324" w:author="Gabriel Nakamura" w:date="2021-04-23T14:39:00Z">
        <w:r w:rsidR="00F842BC">
          <w:rPr>
            <w:rFonts w:cs="Times New Roman"/>
          </w:rPr>
          <w:t xml:space="preserve">racter vector containing all names of species informed by the user that was not found in </w:t>
        </w:r>
        <w:proofErr w:type="spellStart"/>
        <w:r w:rsidR="00F842BC">
          <w:rPr>
            <w:rFonts w:cs="Times New Roman"/>
          </w:rPr>
          <w:t>Fishbase</w:t>
        </w:r>
        <w:proofErr w:type="spellEnd"/>
        <w:r w:rsidR="00F842BC">
          <w:rPr>
            <w:rFonts w:cs="Times New Roman"/>
          </w:rPr>
          <w:t>.</w:t>
        </w:r>
      </w:ins>
    </w:p>
    <w:p w14:paraId="323F08EB" w14:textId="77777777" w:rsidR="00BE7FCC" w:rsidRDefault="00BE7FCC" w:rsidP="00254D59">
      <w:pPr>
        <w:rPr>
          <w:rFonts w:cs="Times New Roman"/>
        </w:rPr>
      </w:pPr>
    </w:p>
    <w:p w14:paraId="7A7118B7" w14:textId="77777777" w:rsidR="00C23B5D" w:rsidRDefault="00C23B5D" w:rsidP="00254D59">
      <w:pPr>
        <w:rPr>
          <w:rFonts w:cs="Times New Roman"/>
        </w:rPr>
      </w:pPr>
    </w:p>
    <w:p w14:paraId="4C7CABF1" w14:textId="6C65CB65" w:rsidR="0024357D" w:rsidRDefault="0024357D" w:rsidP="00254D59">
      <w:pPr>
        <w:rPr>
          <w:rFonts w:cs="Times New Roman"/>
        </w:rPr>
      </w:pPr>
      <w:r>
        <w:rPr>
          <w:rFonts w:cs="Times New Roman"/>
        </w:rPr>
        <w:t>Table 1: Function</w:t>
      </w:r>
      <w:r w:rsidR="00C23B5D">
        <w:rPr>
          <w:rFonts w:cs="Times New Roman"/>
        </w:rPr>
        <w:t>s</w:t>
      </w:r>
      <w:r>
        <w:rPr>
          <w:rFonts w:cs="Times New Roman"/>
        </w:rPr>
        <w:t xml:space="preserve"> </w:t>
      </w:r>
      <w:r w:rsidR="00BE7FCC">
        <w:rPr>
          <w:rFonts w:cs="Times New Roman"/>
        </w:rPr>
        <w:t xml:space="preserve">presented in </w:t>
      </w:r>
      <w:r w:rsidR="00C23B5D">
        <w:rPr>
          <w:rFonts w:cs="Times New Roman"/>
        </w:rPr>
        <w:t xml:space="preserve">the </w:t>
      </w:r>
      <w:r w:rsidR="00BE7FCC">
        <w:rPr>
          <w:rFonts w:cs="Times New Roman"/>
        </w:rPr>
        <w:t xml:space="preserve">package </w:t>
      </w:r>
      <w:proofErr w:type="spellStart"/>
      <w:r w:rsidR="00CA4D0B">
        <w:rPr>
          <w:rFonts w:cs="Times New Roman"/>
        </w:rPr>
        <w:t>FishPhyloMaker</w:t>
      </w:r>
      <w:proofErr w:type="spellEnd"/>
      <w:r w:rsidR="00CA4D0B">
        <w:rPr>
          <w:rFonts w:cs="Times New Roman"/>
        </w:rPr>
        <w:t xml:space="preserve"> and their descriptions</w:t>
      </w:r>
      <w:r w:rsidR="00BE7FCC">
        <w:rPr>
          <w:rFonts w:cs="Times New Roman"/>
        </w:rPr>
        <w:t>.</w:t>
      </w:r>
    </w:p>
    <w:tbl>
      <w:tblPr>
        <w:tblStyle w:val="Tabelacomgrade"/>
        <w:tblW w:w="0" w:type="auto"/>
        <w:tblBorders>
          <w:left w:val="none" w:sz="0" w:space="0" w:color="auto"/>
          <w:right w:val="none" w:sz="0" w:space="0" w:color="auto"/>
        </w:tblBorders>
        <w:tblLook w:val="04A0" w:firstRow="1" w:lastRow="0" w:firstColumn="1" w:lastColumn="0" w:noHBand="0" w:noVBand="1"/>
      </w:tblPr>
      <w:tblGrid>
        <w:gridCol w:w="4508"/>
        <w:gridCol w:w="4508"/>
        <w:tblGridChange w:id="325">
          <w:tblGrid>
            <w:gridCol w:w="4508"/>
            <w:gridCol w:w="4508"/>
          </w:tblGrid>
        </w:tblGridChange>
      </w:tblGrid>
      <w:tr w:rsidR="00C826DF" w14:paraId="4262E0F6" w14:textId="77777777" w:rsidTr="00BE7FCC">
        <w:tc>
          <w:tcPr>
            <w:tcW w:w="4508" w:type="dxa"/>
            <w:tcBorders>
              <w:bottom w:val="single" w:sz="4" w:space="0" w:color="auto"/>
              <w:right w:val="nil"/>
            </w:tcBorders>
          </w:tcPr>
          <w:p w14:paraId="5922B686" w14:textId="3DA20D1E" w:rsidR="00C826DF" w:rsidRPr="0095282D" w:rsidRDefault="00C826DF" w:rsidP="0095282D">
            <w:pPr>
              <w:jc w:val="center"/>
              <w:rPr>
                <w:rFonts w:cs="Times New Roman"/>
                <w:b/>
                <w:sz w:val="22"/>
                <w:szCs w:val="22"/>
              </w:rPr>
            </w:pPr>
            <w:r w:rsidRPr="0095282D">
              <w:rPr>
                <w:rFonts w:cs="Times New Roman"/>
                <w:b/>
                <w:sz w:val="22"/>
                <w:szCs w:val="22"/>
              </w:rPr>
              <w:t>Function</w:t>
            </w:r>
          </w:p>
        </w:tc>
        <w:tc>
          <w:tcPr>
            <w:tcW w:w="4508" w:type="dxa"/>
            <w:tcBorders>
              <w:left w:val="nil"/>
              <w:bottom w:val="single" w:sz="4" w:space="0" w:color="auto"/>
            </w:tcBorders>
          </w:tcPr>
          <w:p w14:paraId="23C11C2E" w14:textId="4DEA57F6" w:rsidR="00C826DF" w:rsidRPr="0095282D" w:rsidRDefault="00C826DF" w:rsidP="0095282D">
            <w:pPr>
              <w:jc w:val="center"/>
              <w:rPr>
                <w:rFonts w:cs="Times New Roman"/>
                <w:b/>
                <w:sz w:val="22"/>
                <w:szCs w:val="22"/>
              </w:rPr>
            </w:pPr>
            <w:r w:rsidRPr="0095282D">
              <w:rPr>
                <w:rFonts w:cs="Times New Roman"/>
                <w:b/>
                <w:sz w:val="22"/>
                <w:szCs w:val="22"/>
              </w:rPr>
              <w:t>Description</w:t>
            </w:r>
          </w:p>
        </w:tc>
      </w:tr>
      <w:tr w:rsidR="00C826DF" w14:paraId="1C688F7E" w14:textId="77777777" w:rsidTr="00BE7FCC">
        <w:tc>
          <w:tcPr>
            <w:tcW w:w="4508" w:type="dxa"/>
            <w:tcBorders>
              <w:bottom w:val="nil"/>
              <w:right w:val="nil"/>
            </w:tcBorders>
            <w:vAlign w:val="center"/>
          </w:tcPr>
          <w:p w14:paraId="36DDC090" w14:textId="00557EE4" w:rsidR="00C826DF" w:rsidRPr="0095282D" w:rsidRDefault="00423A8B" w:rsidP="00BE7FCC">
            <w:pPr>
              <w:jc w:val="center"/>
              <w:rPr>
                <w:rFonts w:cs="Times New Roman"/>
                <w:sz w:val="22"/>
                <w:szCs w:val="22"/>
              </w:rPr>
            </w:pPr>
            <w:proofErr w:type="spellStart"/>
            <w:proofErr w:type="gramStart"/>
            <w:r w:rsidRPr="0095282D">
              <w:rPr>
                <w:rFonts w:cs="Times New Roman"/>
                <w:sz w:val="22"/>
                <w:szCs w:val="22"/>
              </w:rPr>
              <w:t>FishTaxaMaker</w:t>
            </w:r>
            <w:proofErr w:type="spellEnd"/>
            <w:r w:rsidRPr="0095282D">
              <w:rPr>
                <w:rFonts w:cs="Times New Roman"/>
                <w:sz w:val="22"/>
                <w:szCs w:val="22"/>
              </w:rPr>
              <w:t>(</w:t>
            </w:r>
            <w:proofErr w:type="gramEnd"/>
            <w:r w:rsidRPr="0095282D">
              <w:rPr>
                <w:rFonts w:cs="Times New Roman"/>
                <w:sz w:val="22"/>
                <w:szCs w:val="22"/>
              </w:rPr>
              <w:t>)</w:t>
            </w:r>
          </w:p>
        </w:tc>
        <w:tc>
          <w:tcPr>
            <w:tcW w:w="4508" w:type="dxa"/>
            <w:tcBorders>
              <w:left w:val="nil"/>
              <w:bottom w:val="nil"/>
            </w:tcBorders>
          </w:tcPr>
          <w:p w14:paraId="74312515" w14:textId="10A9C7D7" w:rsidR="00C826DF" w:rsidRPr="0095282D" w:rsidRDefault="00E54A7C" w:rsidP="00254D59">
            <w:pPr>
              <w:rPr>
                <w:rFonts w:cs="Times New Roman"/>
                <w:sz w:val="22"/>
                <w:szCs w:val="22"/>
              </w:rPr>
            </w:pPr>
            <w:r w:rsidRPr="0095282D">
              <w:rPr>
                <w:rFonts w:cs="Times New Roman"/>
                <w:sz w:val="22"/>
                <w:szCs w:val="22"/>
              </w:rPr>
              <w:t xml:space="preserve">Check </w:t>
            </w:r>
            <w:ins w:id="326" w:author="Gabriel Nakamura" w:date="2021-04-23T14:39:00Z">
              <w:r w:rsidR="006946B7">
                <w:rPr>
                  <w:rFonts w:cs="Times New Roman"/>
                  <w:sz w:val="22"/>
                  <w:szCs w:val="22"/>
                </w:rPr>
                <w:t xml:space="preserve">species names according with </w:t>
              </w:r>
              <w:proofErr w:type="spellStart"/>
              <w:r w:rsidR="006946B7">
                <w:rPr>
                  <w:rFonts w:cs="Times New Roman"/>
                  <w:sz w:val="22"/>
                  <w:szCs w:val="22"/>
                </w:rPr>
                <w:t>Fishbase</w:t>
              </w:r>
              <w:proofErr w:type="spellEnd"/>
              <w:r w:rsidR="006946B7">
                <w:rPr>
                  <w:rFonts w:cs="Times New Roman"/>
                  <w:sz w:val="22"/>
                  <w:szCs w:val="22"/>
                </w:rPr>
                <w:t xml:space="preserve"> </w:t>
              </w:r>
            </w:ins>
            <w:r w:rsidRPr="0095282D">
              <w:rPr>
                <w:rFonts w:cs="Times New Roman"/>
                <w:sz w:val="22"/>
                <w:szCs w:val="22"/>
              </w:rPr>
              <w:t>and prepares the data of species name provided by the user</w:t>
            </w:r>
          </w:p>
        </w:tc>
      </w:tr>
      <w:tr w:rsidR="00C826DF" w14:paraId="3168DE67" w14:textId="77777777" w:rsidTr="00BE7FCC">
        <w:tc>
          <w:tcPr>
            <w:tcW w:w="4508" w:type="dxa"/>
            <w:tcBorders>
              <w:top w:val="nil"/>
              <w:bottom w:val="nil"/>
              <w:right w:val="nil"/>
            </w:tcBorders>
            <w:vAlign w:val="center"/>
          </w:tcPr>
          <w:p w14:paraId="665D0572" w14:textId="6E7D0699" w:rsidR="00C826DF" w:rsidRPr="0095282D" w:rsidRDefault="00FF7B4B" w:rsidP="00BE7FCC">
            <w:pPr>
              <w:jc w:val="center"/>
              <w:rPr>
                <w:rFonts w:cs="Times New Roman"/>
                <w:sz w:val="22"/>
                <w:szCs w:val="22"/>
              </w:rPr>
            </w:pPr>
            <w:proofErr w:type="spellStart"/>
            <w:proofErr w:type="gramStart"/>
            <w:r w:rsidRPr="0095282D">
              <w:rPr>
                <w:rFonts w:cs="Times New Roman"/>
                <w:sz w:val="22"/>
                <w:szCs w:val="22"/>
              </w:rPr>
              <w:t>whichFishAdd</w:t>
            </w:r>
            <w:proofErr w:type="spellEnd"/>
            <w:r w:rsidRPr="0095282D">
              <w:rPr>
                <w:rFonts w:cs="Times New Roman"/>
                <w:sz w:val="22"/>
                <w:szCs w:val="22"/>
              </w:rPr>
              <w:t>(</w:t>
            </w:r>
            <w:proofErr w:type="gramEnd"/>
            <w:r w:rsidRPr="0095282D">
              <w:rPr>
                <w:rFonts w:cs="Times New Roman"/>
                <w:sz w:val="22"/>
                <w:szCs w:val="22"/>
              </w:rPr>
              <w:t>)</w:t>
            </w:r>
          </w:p>
        </w:tc>
        <w:tc>
          <w:tcPr>
            <w:tcW w:w="4508" w:type="dxa"/>
            <w:tcBorders>
              <w:top w:val="nil"/>
              <w:left w:val="nil"/>
              <w:bottom w:val="nil"/>
            </w:tcBorders>
          </w:tcPr>
          <w:p w14:paraId="19A6DC94" w14:textId="07F894CB" w:rsidR="00C826DF" w:rsidRPr="0095282D" w:rsidRDefault="00E54A7C" w:rsidP="00254D59">
            <w:pPr>
              <w:rPr>
                <w:rFonts w:cs="Times New Roman"/>
                <w:sz w:val="22"/>
                <w:szCs w:val="22"/>
              </w:rPr>
            </w:pPr>
            <w:r w:rsidRPr="0095282D">
              <w:rPr>
                <w:rFonts w:cs="Times New Roman"/>
                <w:sz w:val="22"/>
                <w:szCs w:val="22"/>
              </w:rPr>
              <w:t xml:space="preserve">Auxiliar function; can be used to </w:t>
            </w:r>
            <w:r w:rsidR="0095282D" w:rsidRPr="0095282D">
              <w:rPr>
                <w:rFonts w:cs="Times New Roman"/>
                <w:sz w:val="22"/>
                <w:szCs w:val="22"/>
              </w:rPr>
              <w:t>know at which level each species will be inserted, or if the species are already presented in the mega-tree</w:t>
            </w:r>
          </w:p>
        </w:tc>
      </w:tr>
      <w:tr w:rsidR="00C826DF" w14:paraId="32EF6C3F" w14:textId="77777777" w:rsidTr="00BA4298">
        <w:tblPrEx>
          <w:tblW w:w="0" w:type="auto"/>
          <w:tblBorders>
            <w:left w:val="none" w:sz="0" w:space="0" w:color="auto"/>
            <w:right w:val="none" w:sz="0" w:space="0" w:color="auto"/>
          </w:tblBorders>
          <w:tblPrExChange w:id="327" w:author="Gabriel Nakamura" w:date="2021-04-16T17:52:00Z">
            <w:tblPrEx>
              <w:tblW w:w="0" w:type="auto"/>
              <w:tblBorders>
                <w:left w:val="none" w:sz="0" w:space="0" w:color="auto"/>
                <w:right w:val="none" w:sz="0" w:space="0" w:color="auto"/>
              </w:tblBorders>
            </w:tblPrEx>
          </w:tblPrExChange>
        </w:tblPrEx>
        <w:tc>
          <w:tcPr>
            <w:tcW w:w="4508" w:type="dxa"/>
            <w:tcBorders>
              <w:top w:val="nil"/>
              <w:bottom w:val="nil"/>
              <w:right w:val="nil"/>
            </w:tcBorders>
            <w:vAlign w:val="center"/>
            <w:tcPrChange w:id="328" w:author="Gabriel Nakamura" w:date="2021-04-16T17:52:00Z">
              <w:tcPr>
                <w:tcW w:w="4508" w:type="dxa"/>
                <w:tcBorders>
                  <w:top w:val="nil"/>
                  <w:right w:val="nil"/>
                </w:tcBorders>
                <w:vAlign w:val="center"/>
              </w:tcPr>
            </w:tcPrChange>
          </w:tcPr>
          <w:p w14:paraId="1F28D795" w14:textId="0F536BFC" w:rsidR="00C826DF" w:rsidRPr="0095282D" w:rsidRDefault="00860F02" w:rsidP="00BE7FCC">
            <w:pPr>
              <w:jc w:val="center"/>
              <w:rPr>
                <w:rFonts w:cs="Times New Roman"/>
                <w:sz w:val="22"/>
                <w:szCs w:val="22"/>
              </w:rPr>
            </w:pPr>
            <w:proofErr w:type="spellStart"/>
            <w:proofErr w:type="gramStart"/>
            <w:r w:rsidRPr="0095282D">
              <w:rPr>
                <w:rFonts w:cs="Times New Roman"/>
                <w:sz w:val="22"/>
                <w:szCs w:val="22"/>
              </w:rPr>
              <w:t>FishPhyloMaker</w:t>
            </w:r>
            <w:proofErr w:type="spellEnd"/>
            <w:r w:rsidR="005C677D">
              <w:rPr>
                <w:rFonts w:cs="Times New Roman"/>
                <w:sz w:val="22"/>
                <w:szCs w:val="22"/>
              </w:rPr>
              <w:t>(</w:t>
            </w:r>
            <w:proofErr w:type="gramEnd"/>
            <w:r w:rsidR="005C677D">
              <w:rPr>
                <w:rFonts w:cs="Times New Roman"/>
                <w:sz w:val="22"/>
                <w:szCs w:val="22"/>
              </w:rPr>
              <w:t>)</w:t>
            </w:r>
          </w:p>
        </w:tc>
        <w:tc>
          <w:tcPr>
            <w:tcW w:w="4508" w:type="dxa"/>
            <w:tcBorders>
              <w:top w:val="nil"/>
              <w:left w:val="nil"/>
              <w:bottom w:val="nil"/>
            </w:tcBorders>
            <w:tcPrChange w:id="329" w:author="Gabriel Nakamura" w:date="2021-04-16T17:52:00Z">
              <w:tcPr>
                <w:tcW w:w="4508" w:type="dxa"/>
                <w:tcBorders>
                  <w:top w:val="nil"/>
                  <w:left w:val="nil"/>
                </w:tcBorders>
              </w:tcPr>
            </w:tcPrChange>
          </w:tcPr>
          <w:p w14:paraId="0134455A" w14:textId="77777777" w:rsidR="00C826DF" w:rsidRDefault="00860F02" w:rsidP="00254D59">
            <w:pPr>
              <w:rPr>
                <w:ins w:id="330" w:author="Gabriel Nakamura" w:date="2021-04-16T17:52:00Z"/>
                <w:rFonts w:cs="Times New Roman"/>
                <w:sz w:val="22"/>
                <w:szCs w:val="22"/>
              </w:rPr>
            </w:pPr>
            <w:r w:rsidRPr="0095282D">
              <w:rPr>
                <w:rFonts w:cs="Times New Roman"/>
                <w:sz w:val="22"/>
                <w:szCs w:val="22"/>
              </w:rPr>
              <w:t xml:space="preserve">Core </w:t>
            </w:r>
            <w:proofErr w:type="gramStart"/>
            <w:r w:rsidRPr="0095282D">
              <w:rPr>
                <w:rFonts w:cs="Times New Roman"/>
                <w:sz w:val="22"/>
                <w:szCs w:val="22"/>
              </w:rPr>
              <w:t>function;</w:t>
            </w:r>
            <w:proofErr w:type="gramEnd"/>
            <w:r w:rsidRPr="0095282D">
              <w:rPr>
                <w:rFonts w:cs="Times New Roman"/>
                <w:sz w:val="22"/>
                <w:szCs w:val="22"/>
              </w:rPr>
              <w:t xml:space="preserve"> make the </w:t>
            </w:r>
            <w:r w:rsidR="001D4655" w:rsidRPr="0095282D">
              <w:rPr>
                <w:rFonts w:cs="Times New Roman"/>
                <w:sz w:val="22"/>
                <w:szCs w:val="22"/>
              </w:rPr>
              <w:t>phylogeny and alternatively return</w:t>
            </w:r>
            <w:r w:rsidR="00E54A7C" w:rsidRPr="0095282D">
              <w:rPr>
                <w:rFonts w:cs="Times New Roman"/>
                <w:sz w:val="22"/>
                <w:szCs w:val="22"/>
              </w:rPr>
              <w:t xml:space="preserve"> a data frame indicating the order of insertions of species</w:t>
            </w:r>
          </w:p>
          <w:p w14:paraId="7CE33183" w14:textId="0AFF5A34" w:rsidR="00BA4298" w:rsidRPr="0095282D" w:rsidRDefault="00BA4298" w:rsidP="00254D59">
            <w:pPr>
              <w:rPr>
                <w:rFonts w:cs="Times New Roman"/>
                <w:sz w:val="22"/>
                <w:szCs w:val="22"/>
              </w:rPr>
            </w:pPr>
          </w:p>
        </w:tc>
      </w:tr>
      <w:tr w:rsidR="00BA4298" w14:paraId="24043B1B" w14:textId="77777777" w:rsidTr="00BE7FCC">
        <w:trPr>
          <w:ins w:id="331" w:author="Gabriel Nakamura" w:date="2021-04-16T17:52:00Z"/>
        </w:trPr>
        <w:tc>
          <w:tcPr>
            <w:tcW w:w="4508" w:type="dxa"/>
            <w:tcBorders>
              <w:top w:val="nil"/>
              <w:right w:val="nil"/>
            </w:tcBorders>
            <w:vAlign w:val="center"/>
          </w:tcPr>
          <w:p w14:paraId="02ED61AE" w14:textId="0EED8289" w:rsidR="00BA4298" w:rsidRPr="0095282D" w:rsidRDefault="00BA4298" w:rsidP="00BE7FCC">
            <w:pPr>
              <w:jc w:val="center"/>
              <w:rPr>
                <w:ins w:id="332" w:author="Gabriel Nakamura" w:date="2021-04-16T17:52:00Z"/>
                <w:rFonts w:cs="Times New Roman"/>
                <w:sz w:val="22"/>
                <w:szCs w:val="22"/>
              </w:rPr>
            </w:pPr>
            <w:proofErr w:type="spellStart"/>
            <w:ins w:id="333" w:author="Gabriel Nakamura" w:date="2021-04-16T17:52:00Z">
              <w:r>
                <w:rPr>
                  <w:rFonts w:cs="Times New Roman"/>
                  <w:sz w:val="22"/>
                  <w:szCs w:val="22"/>
                </w:rPr>
                <w:t>Darwinian_deficit</w:t>
              </w:r>
              <w:proofErr w:type="spellEnd"/>
            </w:ins>
          </w:p>
        </w:tc>
        <w:tc>
          <w:tcPr>
            <w:tcW w:w="4508" w:type="dxa"/>
            <w:tcBorders>
              <w:top w:val="nil"/>
              <w:left w:val="nil"/>
            </w:tcBorders>
          </w:tcPr>
          <w:p w14:paraId="67C8F8F8" w14:textId="5C6433A9" w:rsidR="00BA4298" w:rsidRPr="0095282D" w:rsidRDefault="00BA4298" w:rsidP="00254D59">
            <w:pPr>
              <w:rPr>
                <w:ins w:id="334" w:author="Gabriel Nakamura" w:date="2021-04-16T17:52:00Z"/>
                <w:rFonts w:cs="Times New Roman"/>
                <w:sz w:val="22"/>
                <w:szCs w:val="22"/>
              </w:rPr>
            </w:pPr>
            <w:ins w:id="335" w:author="Gabriel Nakamura" w:date="2021-04-16T17:52:00Z">
              <w:r>
                <w:rPr>
                  <w:rFonts w:cs="Times New Roman"/>
                  <w:sz w:val="22"/>
                  <w:szCs w:val="22"/>
                </w:rPr>
                <w:t>Calculates the Darwinian deficit for a</w:t>
              </w:r>
            </w:ins>
            <w:ins w:id="336" w:author="Gabriel Nakamura" w:date="2021-04-23T14:40:00Z">
              <w:r w:rsidR="006946B7">
                <w:rPr>
                  <w:rFonts w:cs="Times New Roman"/>
                  <w:sz w:val="22"/>
                  <w:szCs w:val="22"/>
                </w:rPr>
                <w:t>n</w:t>
              </w:r>
            </w:ins>
            <w:ins w:id="337" w:author="Gabriel Nakamura" w:date="2021-04-16T17:52:00Z">
              <w:r>
                <w:rPr>
                  <w:rFonts w:cs="Times New Roman"/>
                  <w:sz w:val="22"/>
                  <w:szCs w:val="22"/>
                </w:rPr>
                <w:t xml:space="preserve"> assemblage</w:t>
              </w:r>
            </w:ins>
          </w:p>
        </w:tc>
      </w:tr>
    </w:tbl>
    <w:p w14:paraId="248FD4C7" w14:textId="77777777" w:rsidR="00CA4D0B" w:rsidRDefault="00CA4D0B" w:rsidP="00254D59">
      <w:pPr>
        <w:rPr>
          <w:rFonts w:cs="Times New Roman"/>
        </w:rPr>
      </w:pPr>
    </w:p>
    <w:p w14:paraId="73A26D7D" w14:textId="12E3D0B1" w:rsidR="00757315" w:rsidRDefault="003755DA" w:rsidP="00254D59">
      <w:pPr>
        <w:rPr>
          <w:rFonts w:cs="Times New Roman"/>
        </w:rPr>
      </w:pPr>
      <w:proofErr w:type="spellStart"/>
      <w:ins w:id="338" w:author="Gabriel Nakamura" w:date="2021-04-23T14:54:00Z">
        <w:r>
          <w:rPr>
            <w:rFonts w:cs="Times New Roman"/>
          </w:rPr>
          <w:t>FishPhyloMaker</w:t>
        </w:r>
        <w:proofErr w:type="spellEnd"/>
        <w:r>
          <w:rPr>
            <w:rFonts w:cs="Times New Roman"/>
          </w:rPr>
          <w:t xml:space="preserve">() function </w:t>
        </w:r>
      </w:ins>
      <w:del w:id="339" w:author="Gabriel Nakamura" w:date="2021-04-23T14:54:00Z">
        <w:r w:rsidR="00757315" w:rsidDel="003755DA">
          <w:rPr>
            <w:rFonts w:cs="Times New Roman"/>
          </w:rPr>
          <w:tab/>
          <w:delText xml:space="preserve">Besides to help checking </w:delText>
        </w:r>
        <w:r w:rsidR="000665A5" w:rsidDel="003755DA">
          <w:rPr>
            <w:rFonts w:cs="Times New Roman"/>
          </w:rPr>
          <w:delText>the validity of</w:delText>
        </w:r>
        <w:r w:rsidR="00757315" w:rsidDel="003755DA">
          <w:rPr>
            <w:rFonts w:cs="Times New Roman"/>
          </w:rPr>
          <w:delText xml:space="preserve"> the names of species, </w:delText>
        </w:r>
      </w:del>
      <w:del w:id="340" w:author="Gabriel Nakamura" w:date="2021-04-23T14:40:00Z">
        <w:r w:rsidR="00757315" w:rsidDel="003466B3">
          <w:rPr>
            <w:rFonts w:cs="Times New Roman"/>
          </w:rPr>
          <w:delText xml:space="preserve">the </w:delText>
        </w:r>
        <w:r w:rsidR="008D741D" w:rsidDel="003466B3">
          <w:rPr>
            <w:rFonts w:cs="Times New Roman"/>
          </w:rPr>
          <w:delText xml:space="preserve">data frame </w:delText>
        </w:r>
      </w:del>
      <w:del w:id="341" w:author="Gabriel Nakamura" w:date="2021-04-23T14:54:00Z">
        <w:r w:rsidR="008D741D" w:rsidDel="003755DA">
          <w:rPr>
            <w:rFonts w:cs="Times New Roman"/>
          </w:rPr>
          <w:delText>returned by FishTaxaMaker</w:delText>
        </w:r>
        <w:r w:rsidR="005C677D" w:rsidDel="003755DA">
          <w:rPr>
            <w:rFonts w:cs="Times New Roman"/>
          </w:rPr>
          <w:delText>()</w:delText>
        </w:r>
      </w:del>
      <w:del w:id="342" w:author="Gabriel Nakamura" w:date="2021-04-23T14:40:00Z">
        <w:r w:rsidR="008D741D" w:rsidDel="003466B3">
          <w:rPr>
            <w:rFonts w:cs="Times New Roman"/>
          </w:rPr>
          <w:delText xml:space="preserve"> </w:delText>
        </w:r>
        <w:r w:rsidR="005C677D" w:rsidDel="003466B3">
          <w:rPr>
            <w:rFonts w:cs="Times New Roman"/>
          </w:rPr>
          <w:delText xml:space="preserve">format the species data to </w:delText>
        </w:r>
      </w:del>
      <w:del w:id="343" w:author="Gabriel Nakamura" w:date="2021-04-23T14:54:00Z">
        <w:r w:rsidR="005C677D" w:rsidDel="003755DA">
          <w:rPr>
            <w:rFonts w:cs="Times New Roman"/>
          </w:rPr>
          <w:delText>be used</w:delText>
        </w:r>
        <w:r w:rsidR="008D741D" w:rsidDel="003755DA">
          <w:rPr>
            <w:rFonts w:cs="Times New Roman"/>
          </w:rPr>
          <w:delText xml:space="preserve"> in the core function FishPhyloMaker</w:delText>
        </w:r>
        <w:r w:rsidR="005C677D" w:rsidDel="003755DA">
          <w:rPr>
            <w:rFonts w:cs="Times New Roman"/>
          </w:rPr>
          <w:delText>()</w:delText>
        </w:r>
        <w:r w:rsidR="008D741D" w:rsidDel="003755DA">
          <w:rPr>
            <w:rFonts w:cs="Times New Roman"/>
          </w:rPr>
          <w:delText xml:space="preserve">. This function </w:delText>
        </w:r>
      </w:del>
      <w:r w:rsidR="008D741D">
        <w:rPr>
          <w:rFonts w:cs="Times New Roman"/>
        </w:rPr>
        <w:t xml:space="preserve">will use the information </w:t>
      </w:r>
      <w:r w:rsidR="00870F20">
        <w:rPr>
          <w:rFonts w:cs="Times New Roman"/>
        </w:rPr>
        <w:t>of the</w:t>
      </w:r>
      <w:r w:rsidR="008D741D">
        <w:rPr>
          <w:rFonts w:cs="Times New Roman"/>
        </w:rPr>
        <w:t xml:space="preserve"> taxonomic hierar</w:t>
      </w:r>
      <w:r w:rsidR="00870F20">
        <w:rPr>
          <w:rFonts w:cs="Times New Roman"/>
        </w:rPr>
        <w:t xml:space="preserve">chy </w:t>
      </w:r>
      <w:r w:rsidR="00F0368F">
        <w:rPr>
          <w:rFonts w:cs="Times New Roman"/>
        </w:rPr>
        <w:t xml:space="preserve">contained in the data frame returned from </w:t>
      </w:r>
      <w:proofErr w:type="spellStart"/>
      <w:r w:rsidR="00F0368F">
        <w:rPr>
          <w:rFonts w:cs="Times New Roman"/>
        </w:rPr>
        <w:t>FishTaxaMaker</w:t>
      </w:r>
      <w:proofErr w:type="spellEnd"/>
      <w:r w:rsidR="005C677D">
        <w:rPr>
          <w:rFonts w:cs="Times New Roman"/>
        </w:rPr>
        <w:t>()</w:t>
      </w:r>
      <w:r w:rsidR="00F0368F">
        <w:rPr>
          <w:rFonts w:cs="Times New Roman"/>
        </w:rPr>
        <w:t xml:space="preserve">, joint with the information present in the </w:t>
      </w:r>
      <w:del w:id="344" w:author="Gabriel Nakamura" w:date="2021-04-23T14:54:00Z">
        <w:r w:rsidR="000860ED" w:rsidDel="003755DA">
          <w:rPr>
            <w:rFonts w:cs="Times New Roman"/>
          </w:rPr>
          <w:delText xml:space="preserve">the </w:delText>
        </w:r>
      </w:del>
      <w:proofErr w:type="spellStart"/>
      <w:r w:rsidR="000860ED">
        <w:rPr>
          <w:rFonts w:cs="Times New Roman"/>
        </w:rPr>
        <w:t>fishtree</w:t>
      </w:r>
      <w:proofErr w:type="spellEnd"/>
      <w:r w:rsidR="000860ED">
        <w:rPr>
          <w:rFonts w:cs="Times New Roman"/>
        </w:rPr>
        <w:t xml:space="preserve"> of life project </w:t>
      </w:r>
      <w:r w:rsidR="000860ED">
        <w:rPr>
          <w:rFonts w:cs="Times New Roman"/>
        </w:rPr>
        <w:fldChar w:fldCharType="begin" w:fldLock="1"/>
      </w:r>
      <w:r w:rsidR="00D51236">
        <w:rPr>
          <w:rFonts w:cs="Times New Roman"/>
        </w:rPr>
        <w:instrText>ADDIN CSL_CITATION {"citationItems":[{"id":"ITEM-1","itemData":{"DOI":"10.1111/2041-210X.13182","ISSN":"2041210X","abstract":"Comprehensive, time-scaled phylogenies provide a critical resource for many questions in ecology, evolution and biodiversity. Methodological advances have increased the breadth of taxonomic coverage in phylogenetic data; however, accessing and reusing these data remain challenging. We introduce the Fish Tree of Life website and associated r package fishtree to provide convenient access to sequences, phylogenies, fossil calibrations and diversification rate estimates for the most diverse group of vertebrate organisms, the ray-finned fishes. The Fish Tree of Life website presents subsets and visual summaries of phylogenetic and comparative data, and is complemented by the r package, which provides flexible programmatic access to the same underlying data source for advanced users wishing to extend or reanalyse the data. We demonstrate functionality with an overview of the website, and show three examples of advanced usage through the r package. First, we test for the presence of long branch attraction artefacts across the fish tree of life. The second example examines the effects of habitat on diversification rate in the pufferfishes. The final example demonstrates how a community phylogenetic analysis could be conducted with the package. This resource makes a large comparative vertebrate dataset easily accessible via the website, while the r package enables the rapid reuse and reproducibility of research results via its ability to easily integrate with other r packages and software for molecular biology and comparative methods.","author":[{"dropping-particle":"","family":"Chang","given":"Jonathan","non-dropping-particle":"","parse-names":false,"suffix":""},{"dropping-particle":"","family":"Rabosky","given":"Daniel L.","non-dropping-particle":"","parse-names":false,"suffix":""},{"dropping-particle":"","family":"Smith","given":"Stephen A.","non-dropping-particle":"","parse-names":false,"suffix":""},{"dropping-particle":"","family":"Alfaro","given":"Michael E.","non-dropping-particle":"","parse-names":false,"suffix":""}],"container-title":"Methods in Ecology and Evolution","id":"ITEM-1","issue":"7","issued":{"date-parts":[["2019"]]},"page":"1118-1124","title":"An r package and online resource for macroevolutionary studies using the ray-finned fish tree of life","type":"article-journal","volume":"10"},"uris":["http://www.mendeley.com/documents/?uuid=f30ba58c-32be-49c9-8def-c504c02d6e83"]}],"mendeley":{"formattedCitation":"(Chang, Rabosky, Smith, &amp; Alfaro, 2019)","plainTextFormattedCitation":"(Chang, Rabosky, Smith, &amp; Alfaro, 2019)","previouslyFormattedCitation":"(Chang, Rabosky, Smith, &amp; Alfaro, 2019)"},"properties":{"noteIndex":0},"schema":"https://github.com/citation-style-language/schema/raw/master/csl-citation.json"}</w:instrText>
      </w:r>
      <w:r w:rsidR="000860ED">
        <w:rPr>
          <w:rFonts w:cs="Times New Roman"/>
        </w:rPr>
        <w:fldChar w:fldCharType="separate"/>
      </w:r>
      <w:r w:rsidR="00D51236" w:rsidRPr="00D51236">
        <w:rPr>
          <w:rFonts w:cs="Times New Roman"/>
          <w:noProof/>
        </w:rPr>
        <w:t>(Chang, Rabosky, Smith, &amp; Alfaro, 2019)</w:t>
      </w:r>
      <w:r w:rsidR="000860ED">
        <w:rPr>
          <w:rFonts w:cs="Times New Roman"/>
        </w:rPr>
        <w:fldChar w:fldCharType="end"/>
      </w:r>
      <w:ins w:id="345" w:author="Gabriel Nakamura" w:date="2021-04-23T14:54:00Z">
        <w:r>
          <w:rPr>
            <w:rFonts w:cs="Times New Roman"/>
          </w:rPr>
          <w:t xml:space="preserve"> through the </w:t>
        </w:r>
        <w:proofErr w:type="spellStart"/>
        <w:r>
          <w:rPr>
            <w:rFonts w:cs="Times New Roman"/>
          </w:rPr>
          <w:t>fishtree</w:t>
        </w:r>
        <w:proofErr w:type="spellEnd"/>
        <w:r>
          <w:rPr>
            <w:rFonts w:cs="Times New Roman"/>
          </w:rPr>
          <w:t xml:space="preserve"> package</w:t>
        </w:r>
        <w:r w:rsidR="009E4287">
          <w:rPr>
            <w:rFonts w:cs="Times New Roman"/>
          </w:rPr>
          <w:t xml:space="preserve"> </w:t>
        </w:r>
      </w:ins>
      <w:ins w:id="346" w:author="Gabriel Nakamura" w:date="2021-04-23T14:55:00Z">
        <w:r w:rsidR="009E4287">
          <w:rPr>
            <w:rFonts w:cs="Times New Roman"/>
          </w:rPr>
          <w:fldChar w:fldCharType="begin" w:fldLock="1"/>
        </w:r>
      </w:ins>
      <w:r w:rsidR="00251934">
        <w:rPr>
          <w:rFonts w:cs="Times New Roman"/>
        </w:rPr>
        <w:instrText>ADDIN CSL_CITATION {"citationItems":[{"id":"ITEM-1","itemData":{"DOI":"10.1111/2041-210X.13182","ISSN":"2041210X","abstract":"Comprehensive, time-scaled phylogenies provide a critical resource for many questions in ecology, evolution and biodiversity. Methodological advances have increased the breadth of taxonomic coverage in phylogenetic data; however, accessing and reusing these data remain challenging. We introduce the Fish Tree of Life website and associated r package fishtree to provide convenient access to sequences, phylogenies, fossil calibrations and diversification rate estimates for the most diverse group of vertebrate organisms, the ray-finned fishes. The Fish Tree of Life website presents subsets and visual summaries of phylogenetic and comparative data, and is complemented by the r package, which provides flexible programmatic access to the same underlying data source for advanced users wishing to extend or reanalyse the data. We demonstrate functionality with an overview of the website, and show three examples of advanced usage through the r package. First, we test for the presence of long branch attraction artefacts across the fish tree of life. The second example examines the effects of habitat on diversification rate in the pufferfishes. The final example demonstrates how a community phylogenetic analysis could be conducted with the package. This resource makes a large comparative vertebrate dataset easily accessible via the website, while the r package enables the rapid reuse and reproducibility of research results via its ability to easily integrate with other r packages and software for molecular biology and comparative methods.","author":[{"dropping-particle":"","family":"Chang","given":"Jonathan","non-dropping-particle":"","parse-names":false,"suffix":""},{"dropping-particle":"","family":"Rabosky","given":"Daniel L.","non-dropping-particle":"","parse-names":false,"suffix":""},{"dropping-particle":"","family":"Smith","given":"Stephen A.","non-dropping-particle":"","parse-names":false,"suffix":""},{"dropping-particle":"","family":"Alfaro","given":"Michael E.","non-dropping-particle":"","parse-names":false,"suffix":""}],"container-title":"Methods in Ecology and Evolution","id":"ITEM-1","issue":"7","issued":{"date-parts":[["2019"]]},"page":"1118-1124","title":"An r package and online resource for macroevolutionary studies using the ray-finned fish tree of life","type":"article-journal","volume":"10"},"uris":["http://www.mendeley.com/documents/?uuid=f30ba58c-32be-49c9-8def-c504c02d6e83"]}],"mendeley":{"formattedCitation":"(Chang et al., 2019)","plainTextFormattedCitation":"(Chang et al., 2019)","previouslyFormattedCitation":"(Chang et al., 2019)"},"properties":{"noteIndex":0},"schema":"https://github.com/citation-style-language/schema/raw/master/csl-citation.json"}</w:instrText>
      </w:r>
      <w:r w:rsidR="009E4287">
        <w:rPr>
          <w:rFonts w:cs="Times New Roman"/>
        </w:rPr>
        <w:fldChar w:fldCharType="separate"/>
      </w:r>
      <w:r w:rsidR="009E4287" w:rsidRPr="009E4287">
        <w:rPr>
          <w:rFonts w:cs="Times New Roman"/>
          <w:noProof/>
        </w:rPr>
        <w:t>(Chang et al., 2019)</w:t>
      </w:r>
      <w:ins w:id="347" w:author="Gabriel Nakamura" w:date="2021-04-23T14:55:00Z">
        <w:r w:rsidR="009E4287">
          <w:rPr>
            <w:rFonts w:cs="Times New Roman"/>
          </w:rPr>
          <w:fldChar w:fldCharType="end"/>
        </w:r>
      </w:ins>
      <w:r w:rsidR="00F0368F">
        <w:rPr>
          <w:rFonts w:cs="Times New Roman"/>
        </w:rPr>
        <w:t xml:space="preserve"> to assemble the phylogenetic tree with the </w:t>
      </w:r>
      <w:ins w:id="348" w:author="Gabriel Nakamura" w:date="2021-04-23T14:55:00Z">
        <w:r w:rsidR="009E4287">
          <w:rPr>
            <w:rFonts w:cs="Times New Roman"/>
          </w:rPr>
          <w:t xml:space="preserve">valid </w:t>
        </w:r>
      </w:ins>
      <w:r w:rsidR="00F0368F">
        <w:rPr>
          <w:rFonts w:cs="Times New Roman"/>
        </w:rPr>
        <w:t>species informed by the user.</w:t>
      </w:r>
    </w:p>
    <w:p w14:paraId="3CD144BC" w14:textId="19E7FBFF" w:rsidR="00F0368F" w:rsidRDefault="00F0368F" w:rsidP="00254D59">
      <w:pPr>
        <w:rPr>
          <w:rFonts w:cs="Times New Roman"/>
        </w:rPr>
      </w:pPr>
      <w:r>
        <w:rPr>
          <w:rFonts w:cs="Times New Roman"/>
        </w:rPr>
        <w:tab/>
      </w:r>
      <w:proofErr w:type="spellStart"/>
      <w:proofErr w:type="gramStart"/>
      <w:r w:rsidR="00AE0621">
        <w:rPr>
          <w:rFonts w:cs="Times New Roman"/>
        </w:rPr>
        <w:t>FishPhyloMaker</w:t>
      </w:r>
      <w:proofErr w:type="spellEnd"/>
      <w:r w:rsidR="00093A3C">
        <w:rPr>
          <w:rFonts w:cs="Times New Roman"/>
        </w:rPr>
        <w:t>(</w:t>
      </w:r>
      <w:proofErr w:type="gramEnd"/>
      <w:r w:rsidR="00093A3C">
        <w:rPr>
          <w:rFonts w:cs="Times New Roman"/>
        </w:rPr>
        <w:t>)</w:t>
      </w:r>
      <w:r w:rsidR="000665A5">
        <w:rPr>
          <w:rFonts w:cs="Times New Roman"/>
        </w:rPr>
        <w:t xml:space="preserve"> </w:t>
      </w:r>
      <w:r w:rsidR="00AE0621">
        <w:rPr>
          <w:rFonts w:cs="Times New Roman"/>
        </w:rPr>
        <w:t>works in a sequential way,</w:t>
      </w:r>
      <w:r w:rsidR="00180C84">
        <w:rPr>
          <w:rFonts w:cs="Times New Roman"/>
        </w:rPr>
        <w:t xml:space="preserve"> with </w:t>
      </w:r>
      <w:r w:rsidR="00C7336C">
        <w:rPr>
          <w:rFonts w:cs="Times New Roman"/>
        </w:rPr>
        <w:t xml:space="preserve">4 levels of insertions that are explained </w:t>
      </w:r>
      <w:r w:rsidR="000339CC">
        <w:rPr>
          <w:rFonts w:cs="Times New Roman"/>
        </w:rPr>
        <w:t xml:space="preserve">in detailed </w:t>
      </w:r>
      <w:r w:rsidR="00C7336C">
        <w:rPr>
          <w:rFonts w:cs="Times New Roman"/>
        </w:rPr>
        <w:t>next.</w:t>
      </w:r>
      <w:r w:rsidR="00AE0621">
        <w:rPr>
          <w:rFonts w:cs="Times New Roman"/>
        </w:rPr>
        <w:t xml:space="preserve"> </w:t>
      </w:r>
      <w:r w:rsidR="00231123">
        <w:rPr>
          <w:rFonts w:cs="Times New Roman"/>
        </w:rPr>
        <w:t>F</w:t>
      </w:r>
      <w:r w:rsidR="00AE0621">
        <w:rPr>
          <w:rFonts w:cs="Times New Roman"/>
        </w:rPr>
        <w:t>irst</w:t>
      </w:r>
      <w:r w:rsidR="00231123">
        <w:rPr>
          <w:rFonts w:cs="Times New Roman"/>
        </w:rPr>
        <w:t xml:space="preserve"> the function</w:t>
      </w:r>
      <w:r w:rsidR="00AE0621">
        <w:rPr>
          <w:rFonts w:cs="Times New Roman"/>
        </w:rPr>
        <w:t xml:space="preserve"> </w:t>
      </w:r>
      <w:r w:rsidR="005337EC">
        <w:rPr>
          <w:rFonts w:cs="Times New Roman"/>
        </w:rPr>
        <w:t>finds</w:t>
      </w:r>
      <w:r w:rsidR="00AE0621">
        <w:rPr>
          <w:rFonts w:cs="Times New Roman"/>
        </w:rPr>
        <w:t xml:space="preserve"> for all species</w:t>
      </w:r>
      <w:r w:rsidR="00093A3C">
        <w:rPr>
          <w:rFonts w:cs="Times New Roman"/>
        </w:rPr>
        <w:t xml:space="preserve"> of local data</w:t>
      </w:r>
      <w:r w:rsidR="00AE0621">
        <w:rPr>
          <w:rFonts w:cs="Times New Roman"/>
        </w:rPr>
        <w:t xml:space="preserve"> </w:t>
      </w:r>
      <w:r w:rsidR="000E3F7F">
        <w:rPr>
          <w:rFonts w:cs="Times New Roman"/>
        </w:rPr>
        <w:t xml:space="preserve">that are already presented in the mega-tree. If any species remains for insertion, </w:t>
      </w:r>
      <w:r w:rsidR="00093A3C">
        <w:rPr>
          <w:rFonts w:cs="Times New Roman"/>
        </w:rPr>
        <w:t xml:space="preserve">then </w:t>
      </w:r>
      <w:r w:rsidR="000E3F7F">
        <w:rPr>
          <w:rFonts w:cs="Times New Roman"/>
        </w:rPr>
        <w:t xml:space="preserve">the function finds for </w:t>
      </w:r>
      <w:r w:rsidR="000E3F7F">
        <w:rPr>
          <w:rFonts w:cs="Times New Roman"/>
        </w:rPr>
        <w:lastRenderedPageBreak/>
        <w:t xml:space="preserve">congeneric species that are already present in tree. </w:t>
      </w:r>
      <w:r w:rsidR="0039355B">
        <w:rPr>
          <w:rFonts w:cs="Times New Roman"/>
        </w:rPr>
        <w:t xml:space="preserve">If any, the congeneric species are added to the </w:t>
      </w:r>
      <w:r w:rsidR="007255FD">
        <w:rPr>
          <w:rFonts w:cs="Times New Roman"/>
        </w:rPr>
        <w:t>tree</w:t>
      </w:r>
      <w:r w:rsidR="00722395">
        <w:rPr>
          <w:rFonts w:cs="Times New Roman"/>
        </w:rPr>
        <w:t xml:space="preserve"> as a sister species of </w:t>
      </w:r>
      <w:r w:rsidR="000665A5">
        <w:rPr>
          <w:rFonts w:cs="Times New Roman"/>
        </w:rPr>
        <w:t>the respective</w:t>
      </w:r>
      <w:r w:rsidR="00722395">
        <w:rPr>
          <w:rFonts w:cs="Times New Roman"/>
        </w:rPr>
        <w:t xml:space="preserve"> genus</w:t>
      </w:r>
      <w:r w:rsidR="007255FD">
        <w:rPr>
          <w:rFonts w:cs="Times New Roman"/>
        </w:rPr>
        <w:t xml:space="preserve"> by dividing the branch of congeneric species by two and inserting the new species</w:t>
      </w:r>
      <w:r w:rsidR="00722395">
        <w:rPr>
          <w:rFonts w:cs="Times New Roman"/>
        </w:rPr>
        <w:t>.</w:t>
      </w:r>
      <w:r w:rsidR="00AD428C">
        <w:rPr>
          <w:rFonts w:cs="Times New Roman"/>
        </w:rPr>
        <w:t xml:space="preserve"> If there are more </w:t>
      </w:r>
      <w:r w:rsidR="00F572FA">
        <w:rPr>
          <w:rFonts w:cs="Times New Roman"/>
        </w:rPr>
        <w:t xml:space="preserve">than one </w:t>
      </w:r>
      <w:r w:rsidR="003424BC">
        <w:rPr>
          <w:rFonts w:cs="Times New Roman"/>
        </w:rPr>
        <w:t xml:space="preserve">congeneric species in the tree </w:t>
      </w:r>
      <w:r w:rsidR="00AD428C">
        <w:rPr>
          <w:rFonts w:cs="Times New Roman"/>
        </w:rPr>
        <w:t xml:space="preserve">the species will be added as a polytomy at the </w:t>
      </w:r>
      <w:r w:rsidR="008653C8">
        <w:rPr>
          <w:rFonts w:cs="Times New Roman"/>
        </w:rPr>
        <w:t>node that corresponds to the most recent ancestral (MRCA) that links all congeneric species</w:t>
      </w:r>
      <w:r w:rsidR="00AD428C">
        <w:rPr>
          <w:rFonts w:cs="Times New Roman"/>
        </w:rPr>
        <w:t>.</w:t>
      </w:r>
      <w:r w:rsidR="00231123">
        <w:rPr>
          <w:rFonts w:cs="Times New Roman"/>
        </w:rPr>
        <w:t xml:space="preserve"> This </w:t>
      </w:r>
      <w:r w:rsidR="009E3E36">
        <w:rPr>
          <w:rFonts w:cs="Times New Roman"/>
        </w:rPr>
        <w:t>round</w:t>
      </w:r>
      <w:r w:rsidR="00231123">
        <w:rPr>
          <w:rFonts w:cs="Times New Roman"/>
        </w:rPr>
        <w:t xml:space="preserve"> of insertion is what we call </w:t>
      </w:r>
      <w:ins w:id="349" w:author="Gabriel Nakamura" w:date="2021-04-16T17:54:00Z">
        <w:r w:rsidR="008D68DC">
          <w:rPr>
            <w:rFonts w:cs="Times New Roman"/>
          </w:rPr>
          <w:t>C</w:t>
        </w:r>
      </w:ins>
      <w:del w:id="350" w:author="Gabriel Nakamura" w:date="2021-04-16T17:54:00Z">
        <w:r w:rsidR="00231123" w:rsidDel="008D68DC">
          <w:rPr>
            <w:rFonts w:cs="Times New Roman"/>
          </w:rPr>
          <w:delText>c</w:delText>
        </w:r>
      </w:del>
      <w:r w:rsidR="00231123">
        <w:rPr>
          <w:rFonts w:cs="Times New Roman"/>
        </w:rPr>
        <w:t>ongene</w:t>
      </w:r>
      <w:r w:rsidR="005337EC">
        <w:rPr>
          <w:rFonts w:cs="Times New Roman"/>
        </w:rPr>
        <w:t>ric insertion.</w:t>
      </w:r>
    </w:p>
    <w:p w14:paraId="2B1E6F67" w14:textId="2B3C2BC7" w:rsidR="00AD428C" w:rsidRPr="00055D3F" w:rsidRDefault="00AD428C" w:rsidP="00254D59">
      <w:pPr>
        <w:rPr>
          <w:rFonts w:cs="Times New Roman"/>
          <w:lang w:val="pt-BR"/>
          <w:rPrChange w:id="351" w:author="Gabriel Nakamura" w:date="2021-04-20T09:09:00Z">
            <w:rPr>
              <w:rFonts w:cs="Times New Roman"/>
            </w:rPr>
          </w:rPrChange>
        </w:rPr>
      </w:pPr>
      <w:r>
        <w:rPr>
          <w:rFonts w:cs="Times New Roman"/>
        </w:rPr>
        <w:tab/>
        <w:t xml:space="preserve">After congeneric </w:t>
      </w:r>
      <w:del w:id="352" w:author="Gabriel Nakamura" w:date="2021-04-16T17:57:00Z">
        <w:r w:rsidDel="00563442">
          <w:rPr>
            <w:rFonts w:cs="Times New Roman"/>
          </w:rPr>
          <w:delText xml:space="preserve">species </w:delText>
        </w:r>
      </w:del>
      <w:r>
        <w:rPr>
          <w:rFonts w:cs="Times New Roman"/>
        </w:rPr>
        <w:t>insertions, if there are species that already must be inserted in the tree</w:t>
      </w:r>
      <w:r w:rsidR="005337EC">
        <w:rPr>
          <w:rFonts w:cs="Times New Roman"/>
        </w:rPr>
        <w:t>,</w:t>
      </w:r>
      <w:r>
        <w:rPr>
          <w:rFonts w:cs="Times New Roman"/>
        </w:rPr>
        <w:t xml:space="preserve"> </w:t>
      </w:r>
      <w:proofErr w:type="spellStart"/>
      <w:r w:rsidR="00DE1DC7">
        <w:rPr>
          <w:rFonts w:cs="Times New Roman"/>
        </w:rPr>
        <w:t>FishPhyloMaker</w:t>
      </w:r>
      <w:proofErr w:type="spellEnd"/>
      <w:r w:rsidR="00DE1DC7">
        <w:rPr>
          <w:rFonts w:cs="Times New Roman"/>
        </w:rPr>
        <w:t xml:space="preserve"> finds for the </w:t>
      </w:r>
      <w:r w:rsidR="009E3E36">
        <w:rPr>
          <w:rFonts w:cs="Times New Roman"/>
        </w:rPr>
        <w:t xml:space="preserve">all the </w:t>
      </w:r>
      <w:r w:rsidR="00DE1DC7">
        <w:rPr>
          <w:rFonts w:cs="Times New Roman"/>
        </w:rPr>
        <w:t xml:space="preserve">genus in the tree that are of the same </w:t>
      </w:r>
      <w:r w:rsidR="00C16C1B">
        <w:rPr>
          <w:rFonts w:cs="Times New Roman"/>
        </w:rPr>
        <w:t>family of the species that must be inserted.</w:t>
      </w:r>
      <w:r w:rsidR="009E3E36">
        <w:rPr>
          <w:rFonts w:cs="Times New Roman"/>
        </w:rPr>
        <w:t xml:space="preserve"> This comprises the </w:t>
      </w:r>
      <w:ins w:id="353" w:author="Gabriel Nakamura" w:date="2021-04-16T17:57:00Z">
        <w:r w:rsidR="00563442">
          <w:rPr>
            <w:rFonts w:cs="Times New Roman"/>
          </w:rPr>
          <w:t>F</w:t>
        </w:r>
      </w:ins>
      <w:del w:id="354" w:author="Gabriel Nakamura" w:date="2021-04-16T17:57:00Z">
        <w:r w:rsidR="009E3E36" w:rsidDel="00563442">
          <w:rPr>
            <w:rFonts w:cs="Times New Roman"/>
          </w:rPr>
          <w:delText>f</w:delText>
        </w:r>
      </w:del>
      <w:r w:rsidR="009E3E36">
        <w:rPr>
          <w:rFonts w:cs="Times New Roman"/>
        </w:rPr>
        <w:t>amily level round of insertions.</w:t>
      </w:r>
      <w:r w:rsidR="00C16C1B">
        <w:rPr>
          <w:rFonts w:cs="Times New Roman"/>
        </w:rPr>
        <w:t xml:space="preserve"> In this round</w:t>
      </w:r>
      <w:r w:rsidR="00B20160">
        <w:rPr>
          <w:rFonts w:cs="Times New Roman"/>
        </w:rPr>
        <w:t>,</w:t>
      </w:r>
      <w:r w:rsidR="00C16C1B">
        <w:rPr>
          <w:rFonts w:cs="Times New Roman"/>
        </w:rPr>
        <w:t xml:space="preserve"> the user </w:t>
      </w:r>
      <w:r w:rsidR="00681675">
        <w:rPr>
          <w:rFonts w:cs="Times New Roman"/>
        </w:rPr>
        <w:t>has</w:t>
      </w:r>
      <w:r w:rsidR="00C16C1B">
        <w:rPr>
          <w:rFonts w:cs="Times New Roman"/>
        </w:rPr>
        <w:t xml:space="preserve"> three </w:t>
      </w:r>
      <w:del w:id="355" w:author="Gabriel Nakamura" w:date="2021-04-16T17:58:00Z">
        <w:r w:rsidR="00C16C1B" w:rsidDel="00563442">
          <w:rPr>
            <w:rFonts w:cs="Times New Roman"/>
          </w:rPr>
          <w:delText>different</w:delText>
        </w:r>
        <w:r w:rsidR="00965BAB" w:rsidDel="00563442">
          <w:rPr>
            <w:rFonts w:cs="Times New Roman"/>
          </w:rPr>
          <w:delText xml:space="preserve"> </w:delText>
        </w:r>
      </w:del>
      <w:r w:rsidR="00965BAB">
        <w:rPr>
          <w:rFonts w:cs="Times New Roman"/>
        </w:rPr>
        <w:t>insertion options</w:t>
      </w:r>
      <w:r w:rsidR="0097006A">
        <w:rPr>
          <w:rFonts w:cs="Times New Roman"/>
        </w:rPr>
        <w:t xml:space="preserve">: 1- the species can be added </w:t>
      </w:r>
      <w:r w:rsidR="00410D38">
        <w:rPr>
          <w:rFonts w:cs="Times New Roman"/>
        </w:rPr>
        <w:t>near to a</w:t>
      </w:r>
      <w:r w:rsidR="0097006A">
        <w:rPr>
          <w:rFonts w:cs="Times New Roman"/>
        </w:rPr>
        <w:t xml:space="preserve"> genus of the same family</w:t>
      </w:r>
      <w:r w:rsidR="00642F54">
        <w:rPr>
          <w:rFonts w:cs="Times New Roman"/>
        </w:rPr>
        <w:t xml:space="preserve">, by dividing the branch </w:t>
      </w:r>
      <w:r w:rsidR="00E91FC8">
        <w:rPr>
          <w:rFonts w:cs="Times New Roman"/>
        </w:rPr>
        <w:t xml:space="preserve">length that links all species in this genus by </w:t>
      </w:r>
      <w:ins w:id="356" w:author="Gabriel Nakamura" w:date="2021-04-16T17:58:00Z">
        <w:r w:rsidR="00563442">
          <w:rPr>
            <w:rFonts w:cs="Times New Roman"/>
          </w:rPr>
          <w:t>two</w:t>
        </w:r>
      </w:ins>
      <w:del w:id="357" w:author="Gabriel Nakamura" w:date="2021-04-16T17:58:00Z">
        <w:r w:rsidR="00E91FC8" w:rsidDel="00563442">
          <w:rPr>
            <w:rFonts w:cs="Times New Roman"/>
          </w:rPr>
          <w:delText>2</w:delText>
        </w:r>
      </w:del>
      <w:r w:rsidR="00271037">
        <w:rPr>
          <w:rFonts w:cs="Times New Roman"/>
        </w:rPr>
        <w:t>; 2- the species can be added between two different genus of the same family</w:t>
      </w:r>
      <w:r w:rsidR="00E91FC8">
        <w:rPr>
          <w:rFonts w:cs="Times New Roman"/>
        </w:rPr>
        <w:t xml:space="preserve">, by adding a new node between these two genus </w:t>
      </w:r>
      <w:r w:rsidR="00271037">
        <w:rPr>
          <w:rFonts w:cs="Times New Roman"/>
        </w:rPr>
        <w:t xml:space="preserve">or 3- the species can be added in the node </w:t>
      </w:r>
      <w:r w:rsidR="001B37D9">
        <w:rPr>
          <w:rFonts w:cs="Times New Roman"/>
        </w:rPr>
        <w:t xml:space="preserve">that unites all genus of </w:t>
      </w:r>
      <w:r w:rsidR="00271037">
        <w:rPr>
          <w:rFonts w:cs="Times New Roman"/>
        </w:rPr>
        <w:t>the family</w:t>
      </w:r>
      <w:r w:rsidR="001B37D9">
        <w:rPr>
          <w:rFonts w:cs="Times New Roman"/>
        </w:rPr>
        <w:t xml:space="preserve"> (root family node)</w:t>
      </w:r>
      <w:r w:rsidR="004757D1">
        <w:rPr>
          <w:rFonts w:cs="Times New Roman"/>
        </w:rPr>
        <w:t xml:space="preserve"> by adding a new branch at the family node</w:t>
      </w:r>
      <w:r w:rsidR="00271037">
        <w:rPr>
          <w:rFonts w:cs="Times New Roman"/>
        </w:rPr>
        <w:t xml:space="preserve">. The user </w:t>
      </w:r>
      <w:r w:rsidR="00B20160">
        <w:rPr>
          <w:rFonts w:cs="Times New Roman"/>
        </w:rPr>
        <w:t>chooses</w:t>
      </w:r>
      <w:r w:rsidR="00271037">
        <w:rPr>
          <w:rFonts w:cs="Times New Roman"/>
        </w:rPr>
        <w:t xml:space="preserve"> one of these three options through a</w:t>
      </w:r>
      <w:r w:rsidR="004757D1">
        <w:rPr>
          <w:rFonts w:cs="Times New Roman"/>
        </w:rPr>
        <w:t>n</w:t>
      </w:r>
      <w:r w:rsidR="00271037">
        <w:rPr>
          <w:rFonts w:cs="Times New Roman"/>
        </w:rPr>
        <w:t xml:space="preserve"> interactive procedure, in which all the genus of the same family </w:t>
      </w:r>
      <w:del w:id="358" w:author="Gabriel Nakamura" w:date="2021-04-23T14:57:00Z">
        <w:r w:rsidR="00271037" w:rsidDel="00D96444">
          <w:rPr>
            <w:rFonts w:cs="Times New Roman"/>
          </w:rPr>
          <w:delText xml:space="preserve">of the species that must be </w:delText>
        </w:r>
        <w:r w:rsidR="004757D1" w:rsidDel="00D96444">
          <w:rPr>
            <w:rFonts w:cs="Times New Roman"/>
          </w:rPr>
          <w:delText>inserted</w:delText>
        </w:r>
        <w:r w:rsidR="0058670D" w:rsidDel="00842864">
          <w:rPr>
            <w:rFonts w:cs="Times New Roman"/>
          </w:rPr>
          <w:delText>,</w:delText>
        </w:r>
        <w:r w:rsidR="004757D1" w:rsidDel="00842864">
          <w:rPr>
            <w:rFonts w:cs="Times New Roman"/>
          </w:rPr>
          <w:delText xml:space="preserve"> </w:delText>
        </w:r>
        <w:r w:rsidR="00271037" w:rsidDel="00D96444">
          <w:rPr>
            <w:rFonts w:cs="Times New Roman"/>
          </w:rPr>
          <w:delText xml:space="preserve">and are </w:delText>
        </w:r>
      </w:del>
      <w:r w:rsidR="00271037">
        <w:rPr>
          <w:rFonts w:cs="Times New Roman"/>
        </w:rPr>
        <w:t>already present in tree</w:t>
      </w:r>
      <w:del w:id="359" w:author="Gabriel Nakamura" w:date="2021-04-23T14:57:00Z">
        <w:r w:rsidR="0058670D" w:rsidDel="00D96444">
          <w:rPr>
            <w:rFonts w:cs="Times New Roman"/>
          </w:rPr>
          <w:delText>,</w:delText>
        </w:r>
      </w:del>
      <w:r w:rsidR="00271037">
        <w:rPr>
          <w:rFonts w:cs="Times New Roman"/>
        </w:rPr>
        <w:t xml:space="preserve"> are </w:t>
      </w:r>
      <w:r w:rsidR="0058670D">
        <w:rPr>
          <w:rFonts w:cs="Times New Roman"/>
        </w:rPr>
        <w:t xml:space="preserve">printed </w:t>
      </w:r>
      <w:r w:rsidR="00271037">
        <w:rPr>
          <w:rFonts w:cs="Times New Roman"/>
        </w:rPr>
        <w:t>in the console. The user must type the name of a given genus for the first option, the name of two genus separated by a blank space for the second option and the name of the family for the third option.</w:t>
      </w:r>
      <w:ins w:id="360" w:author="Gabriel Nakamura" w:date="2021-04-16T18:22:00Z">
        <w:r w:rsidR="00B96A84">
          <w:rPr>
            <w:rFonts w:cs="Times New Roman"/>
          </w:rPr>
          <w:t xml:space="preserve"> </w:t>
        </w:r>
      </w:ins>
    </w:p>
    <w:p w14:paraId="59162DB8" w14:textId="73BD7C26" w:rsidR="00120435" w:rsidRDefault="00B20160" w:rsidP="00254D59">
      <w:pPr>
        <w:rPr>
          <w:rFonts w:cs="Times New Roman"/>
        </w:rPr>
      </w:pPr>
      <w:r>
        <w:rPr>
          <w:rFonts w:cs="Times New Roman"/>
        </w:rPr>
        <w:tab/>
        <w:t>After</w:t>
      </w:r>
      <w:r w:rsidR="00E84A61">
        <w:rPr>
          <w:rFonts w:cs="Times New Roman"/>
        </w:rPr>
        <w:t xml:space="preserve"> all species with representative Genus of their families be inserted</w:t>
      </w:r>
      <w:r>
        <w:rPr>
          <w:rFonts w:cs="Times New Roman"/>
        </w:rPr>
        <w:t xml:space="preserve">, if any species remains to be inserted in the tree, the function found for all families present in </w:t>
      </w:r>
      <w:r w:rsidR="000869E4">
        <w:rPr>
          <w:rFonts w:cs="Times New Roman"/>
        </w:rPr>
        <w:t xml:space="preserve">the </w:t>
      </w:r>
      <w:r>
        <w:rPr>
          <w:rFonts w:cs="Times New Roman"/>
        </w:rPr>
        <w:t>tree</w:t>
      </w:r>
      <w:r w:rsidR="000869E4">
        <w:rPr>
          <w:rFonts w:cs="Times New Roman"/>
        </w:rPr>
        <w:t xml:space="preserve"> that are of</w:t>
      </w:r>
      <w:r>
        <w:rPr>
          <w:rFonts w:cs="Times New Roman"/>
        </w:rPr>
        <w:t xml:space="preserve"> the same Order of </w:t>
      </w:r>
      <w:r w:rsidR="00C6590F">
        <w:rPr>
          <w:rFonts w:cs="Times New Roman"/>
        </w:rPr>
        <w:t xml:space="preserve">the species that must be inserted, and an interactive procedure similar of that described previously for the family level </w:t>
      </w:r>
      <w:r w:rsidR="00985BFB">
        <w:rPr>
          <w:rFonts w:cs="Times New Roman"/>
        </w:rPr>
        <w:t>is performed</w:t>
      </w:r>
      <w:r w:rsidR="00092FD9">
        <w:rPr>
          <w:rFonts w:cs="Times New Roman"/>
        </w:rPr>
        <w:t xml:space="preserve">, but, instead to choose among Genus, </w:t>
      </w:r>
      <w:r w:rsidR="0034217E">
        <w:rPr>
          <w:rFonts w:cs="Times New Roman"/>
        </w:rPr>
        <w:t xml:space="preserve">one of the </w:t>
      </w:r>
      <w:ins w:id="361" w:author="Gabriel Nakamura" w:date="2021-04-23T14:57:00Z">
        <w:r w:rsidR="00F543AA">
          <w:rPr>
            <w:rFonts w:cs="Times New Roman"/>
          </w:rPr>
          <w:t xml:space="preserve">same </w:t>
        </w:r>
      </w:ins>
      <w:r w:rsidR="0034217E">
        <w:rPr>
          <w:rFonts w:cs="Times New Roman"/>
        </w:rPr>
        <w:t>three options</w:t>
      </w:r>
      <w:ins w:id="362" w:author="Gabriel Nakamura" w:date="2021-04-23T14:58:00Z">
        <w:r w:rsidR="00F543AA">
          <w:rPr>
            <w:rFonts w:cs="Times New Roman"/>
          </w:rPr>
          <w:t xml:space="preserve"> previously presented</w:t>
        </w:r>
      </w:ins>
      <w:r w:rsidR="0034217E">
        <w:rPr>
          <w:rFonts w:cs="Times New Roman"/>
        </w:rPr>
        <w:t xml:space="preserve"> must be chosen by typing the families inside a given Order</w:t>
      </w:r>
      <w:ins w:id="363" w:author="Gabriel Nakamura" w:date="2021-04-23T14:58:00Z">
        <w:r w:rsidR="00F543AA">
          <w:rPr>
            <w:rFonts w:cs="Times New Roman"/>
          </w:rPr>
          <w:t xml:space="preserve">, </w:t>
        </w:r>
      </w:ins>
      <w:del w:id="364" w:author="Gabriel Nakamura" w:date="2021-04-23T14:58:00Z">
        <w:r w:rsidR="00317262" w:rsidDel="00F543AA">
          <w:rPr>
            <w:rFonts w:cs="Times New Roman"/>
          </w:rPr>
          <w:delText xml:space="preserve"> (</w:delText>
        </w:r>
      </w:del>
      <w:r w:rsidR="00317262">
        <w:rPr>
          <w:rFonts w:cs="Times New Roman"/>
        </w:rPr>
        <w:t xml:space="preserve">or the name of the Order </w:t>
      </w:r>
      <w:del w:id="365" w:author="Gabriel Nakamura" w:date="2021-04-23T14:58:00Z">
        <w:r w:rsidR="00317262" w:rsidDel="00F543AA">
          <w:rPr>
            <w:rFonts w:cs="Times New Roman"/>
          </w:rPr>
          <w:delText xml:space="preserve">in the case </w:delText>
        </w:r>
      </w:del>
      <w:r w:rsidR="00317262">
        <w:rPr>
          <w:rFonts w:cs="Times New Roman"/>
        </w:rPr>
        <w:t xml:space="preserve">to insert </w:t>
      </w:r>
      <w:r w:rsidR="00D16482">
        <w:rPr>
          <w:rFonts w:cs="Times New Roman"/>
        </w:rPr>
        <w:t>at the node that unites all families inside a given Order</w:t>
      </w:r>
      <w:del w:id="366" w:author="Gabriel Nakamura" w:date="2021-04-23T14:58:00Z">
        <w:r w:rsidR="00317262" w:rsidDel="00F543AA">
          <w:rPr>
            <w:rFonts w:cs="Times New Roman"/>
          </w:rPr>
          <w:delText>)</w:delText>
        </w:r>
      </w:del>
      <w:r w:rsidR="003B3BE5">
        <w:rPr>
          <w:rFonts w:cs="Times New Roman"/>
        </w:rPr>
        <w:t>.</w:t>
      </w:r>
      <w:r w:rsidR="00282A14">
        <w:rPr>
          <w:rFonts w:cs="Times New Roman"/>
        </w:rPr>
        <w:t xml:space="preserve"> This level of insertion is called Order insertion </w:t>
      </w:r>
      <w:r w:rsidR="006570B0">
        <w:rPr>
          <w:rFonts w:cs="Times New Roman"/>
        </w:rPr>
        <w:t xml:space="preserve">level. If any </w:t>
      </w:r>
      <w:r w:rsidR="006570B0">
        <w:rPr>
          <w:rFonts w:cs="Times New Roman"/>
        </w:rPr>
        <w:lastRenderedPageBreak/>
        <w:t>species remains to be inserted after these three levels, the function will inform the user that the</w:t>
      </w:r>
      <w:r w:rsidR="00C00CFA">
        <w:rPr>
          <w:rFonts w:cs="Times New Roman"/>
        </w:rPr>
        <w:t xml:space="preserve"> species was not inserted in the tree. We adopt this decision since the insertions beyond Order </w:t>
      </w:r>
      <w:r w:rsidR="00FA7F5D">
        <w:rPr>
          <w:rFonts w:cs="Times New Roman"/>
        </w:rPr>
        <w:t>will carry a lot of uncertainty regarding the phylogenetic position of this species.</w:t>
      </w:r>
      <w:ins w:id="367" w:author="Gabriel Nakamura" w:date="2021-04-23T14:58:00Z">
        <w:r w:rsidR="00F543AA">
          <w:rPr>
            <w:rFonts w:cs="Times New Roman"/>
          </w:rPr>
          <w:t xml:space="preserve"> Finally, if the user do not want to </w:t>
        </w:r>
      </w:ins>
      <w:ins w:id="368" w:author="Gabriel Nakamura" w:date="2021-04-23T14:59:00Z">
        <w:r w:rsidR="00F543AA">
          <w:rPr>
            <w:rFonts w:cs="Times New Roman"/>
          </w:rPr>
          <w:t xml:space="preserve">realize the interactive procedure of insertion, for example, </w:t>
        </w:r>
        <w:r w:rsidR="00D9580D">
          <w:rPr>
            <w:rFonts w:cs="Times New Roman"/>
          </w:rPr>
          <w:t>the case in which</w:t>
        </w:r>
        <w:r w:rsidR="00F543AA">
          <w:rPr>
            <w:rFonts w:cs="Times New Roman"/>
          </w:rPr>
          <w:t xml:space="preserve"> </w:t>
        </w:r>
        <w:r w:rsidR="00D9580D">
          <w:rPr>
            <w:rFonts w:cs="Times New Roman"/>
          </w:rPr>
          <w:t xml:space="preserve">a great number of species that must be added, </w:t>
        </w:r>
        <w:r w:rsidR="00063FE8">
          <w:rPr>
            <w:rFonts w:cs="Times New Roman"/>
          </w:rPr>
          <w:t xml:space="preserve">an automatic insertion at the family and </w:t>
        </w:r>
      </w:ins>
      <w:ins w:id="369" w:author="Gabriel Nakamura" w:date="2021-04-23T15:00:00Z">
        <w:r w:rsidR="00063FE8">
          <w:rPr>
            <w:rFonts w:cs="Times New Roman"/>
          </w:rPr>
          <w:t xml:space="preserve">order nodes can be performed by setting the argument </w:t>
        </w:r>
        <w:proofErr w:type="spellStart"/>
        <w:proofErr w:type="gramStart"/>
        <w:r w:rsidR="001230B0">
          <w:rPr>
            <w:rFonts w:cs="Times New Roman"/>
          </w:rPr>
          <w:t>insert.base</w:t>
        </w:r>
        <w:proofErr w:type="gramEnd"/>
        <w:r w:rsidR="001230B0">
          <w:rPr>
            <w:rFonts w:cs="Times New Roman"/>
          </w:rPr>
          <w:t>.node</w:t>
        </w:r>
        <w:proofErr w:type="spellEnd"/>
        <w:r w:rsidR="001230B0">
          <w:rPr>
            <w:rFonts w:cs="Times New Roman"/>
          </w:rPr>
          <w:t xml:space="preserve"> equals TRUE.</w:t>
        </w:r>
      </w:ins>
    </w:p>
    <w:p w14:paraId="6F0EF427" w14:textId="7668BA1B" w:rsidR="00EF6855" w:rsidRDefault="00590C3E" w:rsidP="00254D59">
      <w:pPr>
        <w:rPr>
          <w:ins w:id="370" w:author="Gabriel Nakamura" w:date="2021-04-23T15:09:00Z"/>
          <w:rFonts w:cs="Times New Roman"/>
        </w:rPr>
      </w:pPr>
      <w:r>
        <w:rPr>
          <w:rFonts w:cs="Times New Roman"/>
        </w:rPr>
        <w:tab/>
        <w:t>Another point that is important to mention is that at each level of insertion a check</w:t>
      </w:r>
      <w:ins w:id="371" w:author="Gabriel Nakamura" w:date="2021-04-23T15:00:00Z">
        <w:r w:rsidR="001230B0">
          <w:rPr>
            <w:rFonts w:cs="Times New Roman"/>
          </w:rPr>
          <w:t>ing</w:t>
        </w:r>
      </w:ins>
      <w:r>
        <w:rPr>
          <w:rFonts w:cs="Times New Roman"/>
        </w:rPr>
        <w:t xml:space="preserve"> procedure is performed to </w:t>
      </w:r>
      <w:r w:rsidR="00A3469A">
        <w:rPr>
          <w:rFonts w:cs="Times New Roman"/>
        </w:rPr>
        <w:t xml:space="preserve">check if any genus of </w:t>
      </w:r>
      <w:r w:rsidR="004A6E59">
        <w:rPr>
          <w:rFonts w:cs="Times New Roman"/>
        </w:rPr>
        <w:t xml:space="preserve">the species that must be inserted was included in the tree. If this occur the species will be automatically inserted </w:t>
      </w:r>
      <w:r w:rsidR="00C32D61">
        <w:rPr>
          <w:rFonts w:cs="Times New Roman"/>
        </w:rPr>
        <w:t xml:space="preserve">following the same procedure described in the Congeneric level of insertions. A scheme illustrating the whole procedure of insertions is showed in Figure </w:t>
      </w:r>
      <w:r w:rsidR="003D4E45">
        <w:rPr>
          <w:rFonts w:cs="Times New Roman"/>
        </w:rPr>
        <w:t>1.</w:t>
      </w:r>
    </w:p>
    <w:p w14:paraId="2AB89BEA" w14:textId="77777777" w:rsidR="00EF6855" w:rsidRDefault="00EF6855">
      <w:pPr>
        <w:spacing w:line="240" w:lineRule="auto"/>
        <w:rPr>
          <w:ins w:id="372" w:author="Gabriel Nakamura" w:date="2021-04-23T15:09:00Z"/>
          <w:rFonts w:cs="Times New Roman"/>
        </w:rPr>
      </w:pPr>
      <w:ins w:id="373" w:author="Gabriel Nakamura" w:date="2021-04-23T15:09:00Z">
        <w:r>
          <w:rPr>
            <w:rFonts w:cs="Times New Roman"/>
          </w:rPr>
          <w:br w:type="page"/>
        </w:r>
      </w:ins>
    </w:p>
    <w:p w14:paraId="6E9D17E2" w14:textId="77777777" w:rsidR="005E6513" w:rsidRDefault="005E6513" w:rsidP="00B80C8B">
      <w:pPr>
        <w:rPr>
          <w:ins w:id="374" w:author="Gabriel Nakamura" w:date="2021-04-23T15:11:00Z"/>
          <w:rFonts w:cs="Times New Roman"/>
        </w:rPr>
        <w:sectPr w:rsidR="005E6513">
          <w:pgSz w:w="11906" w:h="16838"/>
          <w:pgMar w:top="1440" w:right="1440" w:bottom="1440" w:left="1440" w:header="708" w:footer="708" w:gutter="0"/>
          <w:cols w:space="708"/>
          <w:docGrid w:linePitch="360"/>
        </w:sectPr>
      </w:pPr>
    </w:p>
    <w:p w14:paraId="5B736EA6" w14:textId="4C54DC87" w:rsidR="00590C3E" w:rsidDel="00EF6855" w:rsidRDefault="00590C3E" w:rsidP="00254D59">
      <w:pPr>
        <w:rPr>
          <w:del w:id="375" w:author="Gabriel Nakamura" w:date="2021-04-23T15:09:00Z"/>
          <w:rFonts w:cs="Times New Roman"/>
        </w:rPr>
      </w:pPr>
    </w:p>
    <w:p w14:paraId="5C626499" w14:textId="5E0F28AD" w:rsidR="00E374DC" w:rsidRDefault="004065A4" w:rsidP="00B80C8B">
      <w:pPr>
        <w:rPr>
          <w:rFonts w:cs="Times New Roman"/>
        </w:rPr>
      </w:pPr>
      <w:ins w:id="376" w:author="Gabriel Nakamura" w:date="2021-04-14T16:22:00Z">
        <w:r>
          <w:rPr>
            <w:rFonts w:cs="Times New Roman"/>
            <w:noProof/>
          </w:rPr>
          <w:drawing>
            <wp:inline distT="0" distB="0" distL="0" distR="0" wp14:anchorId="069862C5" wp14:editId="576FA543">
              <wp:extent cx="8839200" cy="5466475"/>
              <wp:effectExtent l="0" t="0" r="0" b="0"/>
              <wp:docPr id="1" name="Imagem 1" descr="Diagrama, Esquemát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 Esquemático&#10;&#10;Descrição gerada automa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8857218" cy="5477618"/>
                      </a:xfrm>
                      <a:prstGeom prst="rect">
                        <a:avLst/>
                      </a:prstGeom>
                    </pic:spPr>
                  </pic:pic>
                </a:graphicData>
              </a:graphic>
            </wp:inline>
          </w:drawing>
        </w:r>
      </w:ins>
    </w:p>
    <w:p w14:paraId="69D014D3" w14:textId="542173CE" w:rsidR="005E6513" w:rsidRDefault="007872A6" w:rsidP="00885B62">
      <w:pPr>
        <w:rPr>
          <w:ins w:id="377" w:author="Gabriel Nakamura" w:date="2021-04-23T15:11:00Z"/>
          <w:rFonts w:cs="Times New Roman"/>
        </w:rPr>
        <w:sectPr w:rsidR="005E6513" w:rsidSect="005E6513">
          <w:pgSz w:w="16838" w:h="11906" w:orient="landscape"/>
          <w:pgMar w:top="1440" w:right="1440" w:bottom="1440" w:left="1440" w:header="709" w:footer="709" w:gutter="0"/>
          <w:cols w:space="708"/>
          <w:docGrid w:linePitch="360"/>
          <w:sectPrChange w:id="378" w:author="Gabriel Nakamura" w:date="2021-04-23T15:11:00Z">
            <w:sectPr w:rsidR="005E6513" w:rsidSect="005E6513">
              <w:pgSz w:w="11906" w:h="16838" w:orient="portrait"/>
              <w:pgMar w:top="1440" w:right="1440" w:bottom="1440" w:left="1440" w:header="708" w:footer="708" w:gutter="0"/>
            </w:sectPr>
          </w:sectPrChange>
        </w:sectPr>
        <w:pPrChange w:id="379" w:author="Gabriel Nakamura" w:date="2021-04-23T15:12:00Z">
          <w:pPr>
            <w:spacing w:line="240" w:lineRule="auto"/>
          </w:pPr>
        </w:pPrChange>
      </w:pPr>
      <w:r>
        <w:rPr>
          <w:rFonts w:cs="Times New Roman"/>
        </w:rPr>
        <w:lastRenderedPageBreak/>
        <w:t xml:space="preserve">Figure 1: Schematic representation of insertion and </w:t>
      </w:r>
      <w:proofErr w:type="spellStart"/>
      <w:r>
        <w:rPr>
          <w:rFonts w:cs="Times New Roman"/>
        </w:rPr>
        <w:t>subsetting</w:t>
      </w:r>
      <w:proofErr w:type="spellEnd"/>
      <w:r>
        <w:rPr>
          <w:rFonts w:cs="Times New Roman"/>
        </w:rPr>
        <w:t xml:space="preserve"> p</w:t>
      </w:r>
      <w:r w:rsidR="008C4501">
        <w:rPr>
          <w:rFonts w:cs="Times New Roman"/>
        </w:rPr>
        <w:t xml:space="preserve">rocedure </w:t>
      </w:r>
      <w:r w:rsidR="00043814">
        <w:rPr>
          <w:rFonts w:cs="Times New Roman"/>
        </w:rPr>
        <w:t xml:space="preserve">realized </w:t>
      </w:r>
      <w:r w:rsidR="008C4501">
        <w:rPr>
          <w:rFonts w:cs="Times New Roman"/>
        </w:rPr>
        <w:t xml:space="preserve">in </w:t>
      </w:r>
      <w:proofErr w:type="spellStart"/>
      <w:proofErr w:type="gramStart"/>
      <w:r w:rsidR="008C4501">
        <w:rPr>
          <w:rFonts w:cs="Times New Roman"/>
        </w:rPr>
        <w:t>FishPhyloMaker</w:t>
      </w:r>
      <w:proofErr w:type="spellEnd"/>
      <w:ins w:id="380" w:author="Gabriel Nakamura" w:date="2021-04-23T15:08:00Z">
        <w:r w:rsidR="005B6CC2">
          <w:rPr>
            <w:rFonts w:cs="Times New Roman"/>
          </w:rPr>
          <w:t>(</w:t>
        </w:r>
        <w:proofErr w:type="gramEnd"/>
        <w:r w:rsidR="005B6CC2">
          <w:rPr>
            <w:rFonts w:cs="Times New Roman"/>
          </w:rPr>
          <w:t>)</w:t>
        </w:r>
      </w:ins>
      <w:r w:rsidR="008C4501">
        <w:rPr>
          <w:rFonts w:cs="Times New Roman"/>
        </w:rPr>
        <w:t xml:space="preserve"> function.</w:t>
      </w:r>
      <w:r w:rsidR="00E06A63">
        <w:rPr>
          <w:rFonts w:cs="Times New Roman"/>
        </w:rPr>
        <w:t xml:space="preserve"> Here we used a hypothetical phylogeny containing only </w:t>
      </w:r>
      <w:r w:rsidR="00365F69">
        <w:rPr>
          <w:rFonts w:cs="Times New Roman"/>
        </w:rPr>
        <w:t>10 species</w:t>
      </w:r>
      <w:r w:rsidR="00C33FB3">
        <w:rPr>
          <w:rFonts w:cs="Times New Roman"/>
        </w:rPr>
        <w:t xml:space="preserve"> and four families</w:t>
      </w:r>
      <w:r w:rsidR="00365F69">
        <w:rPr>
          <w:rFonts w:cs="Times New Roman"/>
        </w:rPr>
        <w:t xml:space="preserve"> as the backbone phylogeny</w:t>
      </w:r>
      <w:r w:rsidR="00C33FB3">
        <w:rPr>
          <w:rFonts w:cs="Times New Roman"/>
        </w:rPr>
        <w:t xml:space="preserve"> (A). </w:t>
      </w:r>
      <w:r w:rsidR="00805CC8">
        <w:rPr>
          <w:rFonts w:cs="Times New Roman"/>
        </w:rPr>
        <w:t>B represents the Congeneric level of insertion. C represents the three options that the user may choose in the Family level round of insertions</w:t>
      </w:r>
      <w:r w:rsidR="00750E22">
        <w:rPr>
          <w:rFonts w:cs="Times New Roman"/>
        </w:rPr>
        <w:t xml:space="preserve"> (C1 </w:t>
      </w:r>
      <w:r w:rsidR="00B532B0">
        <w:rPr>
          <w:rFonts w:cs="Times New Roman"/>
        </w:rPr>
        <w:t>–</w:t>
      </w:r>
      <w:r w:rsidR="00750E22">
        <w:rPr>
          <w:rFonts w:cs="Times New Roman"/>
        </w:rPr>
        <w:t xml:space="preserve"> </w:t>
      </w:r>
      <w:r w:rsidR="00B532B0">
        <w:rPr>
          <w:rFonts w:cs="Times New Roman"/>
        </w:rPr>
        <w:t>at family node; C2 – near to a specific genus; C3 – between two genus</w:t>
      </w:r>
      <w:r w:rsidR="00750E22">
        <w:rPr>
          <w:rFonts w:cs="Times New Roman"/>
        </w:rPr>
        <w:t>)</w:t>
      </w:r>
      <w:r w:rsidR="00805CC8">
        <w:rPr>
          <w:rFonts w:cs="Times New Roman"/>
        </w:rPr>
        <w:t>.</w:t>
      </w:r>
      <w:r w:rsidR="001310BF">
        <w:rPr>
          <w:rFonts w:cs="Times New Roman"/>
        </w:rPr>
        <w:t xml:space="preserve"> </w:t>
      </w:r>
      <w:r w:rsidR="00EE6956">
        <w:rPr>
          <w:rFonts w:cs="Times New Roman"/>
        </w:rPr>
        <w:t>D represents the congeneric insertions at family level and finally, E represents the final tree containing only the species of interest</w:t>
      </w:r>
      <w:del w:id="381" w:author="Gabriel Nakamura" w:date="2021-04-23T15:12:00Z">
        <w:r w:rsidR="00EE6956" w:rsidDel="00885B62">
          <w:rPr>
            <w:rFonts w:cs="Times New Roman"/>
          </w:rPr>
          <w:delText>.</w:delText>
        </w:r>
      </w:del>
    </w:p>
    <w:p w14:paraId="59A14DDF" w14:textId="25ED251F" w:rsidR="007872A6" w:rsidDel="00EF6855" w:rsidRDefault="007872A6" w:rsidP="00B80C8B">
      <w:pPr>
        <w:rPr>
          <w:del w:id="382" w:author="Gabriel Nakamura" w:date="2021-04-23T15:09:00Z"/>
          <w:rFonts w:cs="Times New Roman"/>
        </w:rPr>
      </w:pPr>
    </w:p>
    <w:p w14:paraId="45EB25E2" w14:textId="15B5E6F6" w:rsidR="00205B53" w:rsidDel="00EF6855" w:rsidRDefault="00205B53" w:rsidP="00B80C8B">
      <w:pPr>
        <w:rPr>
          <w:del w:id="383" w:author="Gabriel Nakamura" w:date="2021-04-23T15:09:00Z"/>
          <w:rFonts w:cs="Times New Roman"/>
        </w:rPr>
      </w:pPr>
    </w:p>
    <w:p w14:paraId="7F5FF550" w14:textId="60981F2D" w:rsidR="0024357D" w:rsidRDefault="00EC76A5" w:rsidP="00B80C8B">
      <w:pPr>
        <w:rPr>
          <w:rFonts w:cs="Times New Roman"/>
        </w:rPr>
      </w:pPr>
      <w:r>
        <w:rPr>
          <w:rFonts w:cs="Times New Roman"/>
        </w:rPr>
        <w:tab/>
        <w:t>The last step</w:t>
      </w:r>
      <w:ins w:id="384" w:author="Gabriel Nakamura" w:date="2021-04-14T16:22:00Z">
        <w:r w:rsidR="00CB1C61">
          <w:rPr>
            <w:rFonts w:cs="Times New Roman"/>
          </w:rPr>
          <w:t xml:space="preserve"> (Figure 1 D</w:t>
        </w:r>
      </w:ins>
      <w:ins w:id="385" w:author="Gabriel Nakamura" w:date="2021-04-14T16:23:00Z">
        <w:r w:rsidR="00CB1C61">
          <w:rPr>
            <w:rFonts w:cs="Times New Roman"/>
          </w:rPr>
          <w:t xml:space="preserve"> colored lineages</w:t>
        </w:r>
      </w:ins>
      <w:ins w:id="386" w:author="Gabriel Nakamura" w:date="2021-04-14T16:22:00Z">
        <w:r w:rsidR="00CB1C61">
          <w:rPr>
            <w:rFonts w:cs="Times New Roman"/>
          </w:rPr>
          <w:t>)</w:t>
        </w:r>
      </w:ins>
      <w:r>
        <w:rPr>
          <w:rFonts w:cs="Times New Roman"/>
        </w:rPr>
        <w:t xml:space="preserve"> </w:t>
      </w:r>
      <w:r w:rsidR="004F40FF">
        <w:rPr>
          <w:rFonts w:cs="Times New Roman"/>
        </w:rPr>
        <w:t>consists</w:t>
      </w:r>
      <w:r>
        <w:rPr>
          <w:rFonts w:cs="Times New Roman"/>
        </w:rPr>
        <w:t xml:space="preserve"> in subset the tree to maintain only those species of interesting of the user. </w:t>
      </w:r>
      <w:r w:rsidR="004F40FF">
        <w:rPr>
          <w:rFonts w:cs="Times New Roman"/>
        </w:rPr>
        <w:t xml:space="preserve">This is done by dropping all species that are not present at the names informed by the user. This returns a dated phylogenetic tree, and, optionally, a data frame with the same format of that the user obtained with </w:t>
      </w:r>
      <w:proofErr w:type="spellStart"/>
      <w:proofErr w:type="gramStart"/>
      <w:r w:rsidR="004F40FF">
        <w:rPr>
          <w:rFonts w:cs="Times New Roman"/>
        </w:rPr>
        <w:t>FishTaxaMaker</w:t>
      </w:r>
      <w:proofErr w:type="spellEnd"/>
      <w:r w:rsidR="006D5039">
        <w:rPr>
          <w:rFonts w:cs="Times New Roman"/>
        </w:rPr>
        <w:t>(</w:t>
      </w:r>
      <w:proofErr w:type="gramEnd"/>
      <w:r w:rsidR="006D5039">
        <w:rPr>
          <w:rFonts w:cs="Times New Roman"/>
        </w:rPr>
        <w:t>)</w:t>
      </w:r>
      <w:r w:rsidR="004F40FF">
        <w:rPr>
          <w:rFonts w:cs="Times New Roman"/>
        </w:rPr>
        <w:t xml:space="preserve">, but with </w:t>
      </w:r>
      <w:r w:rsidR="006D5039">
        <w:rPr>
          <w:rFonts w:cs="Times New Roman"/>
        </w:rPr>
        <w:t xml:space="preserve">a new </w:t>
      </w:r>
      <w:r w:rsidR="004F40FF">
        <w:rPr>
          <w:rFonts w:cs="Times New Roman"/>
        </w:rPr>
        <w:t xml:space="preserve">column indicating at which </w:t>
      </w:r>
      <w:r w:rsidR="006D5039">
        <w:rPr>
          <w:rFonts w:cs="Times New Roman"/>
        </w:rPr>
        <w:t xml:space="preserve">level </w:t>
      </w:r>
      <w:r w:rsidR="000E136B">
        <w:rPr>
          <w:rFonts w:cs="Times New Roman"/>
        </w:rPr>
        <w:t xml:space="preserve">the species was added in the procedure. If the species was already present in the tree it will labeled with </w:t>
      </w:r>
      <w:r w:rsidR="00340892">
        <w:rPr>
          <w:rFonts w:cs="Times New Roman"/>
        </w:rPr>
        <w:t>“</w:t>
      </w:r>
      <w:proofErr w:type="spellStart"/>
      <w:r w:rsidR="00014A5C">
        <w:rPr>
          <w:rFonts w:cs="Times New Roman"/>
        </w:rPr>
        <w:t>Present_</w:t>
      </w:r>
      <w:r w:rsidR="00B83CE4">
        <w:rPr>
          <w:rFonts w:cs="Times New Roman"/>
        </w:rPr>
        <w:t>in_tree</w:t>
      </w:r>
      <w:proofErr w:type="spellEnd"/>
      <w:r w:rsidR="00340892">
        <w:rPr>
          <w:rFonts w:cs="Times New Roman"/>
        </w:rPr>
        <w:t>”</w:t>
      </w:r>
      <w:r w:rsidR="001317CC">
        <w:rPr>
          <w:rFonts w:cs="Times New Roman"/>
        </w:rPr>
        <w:t xml:space="preserve"> label, if the species was added as a congeneric species </w:t>
      </w:r>
      <w:r w:rsidR="00E20C42">
        <w:rPr>
          <w:rFonts w:cs="Times New Roman"/>
        </w:rPr>
        <w:t xml:space="preserve">it will be labeled as </w:t>
      </w:r>
      <w:r w:rsidR="00340892">
        <w:rPr>
          <w:rFonts w:cs="Times New Roman"/>
        </w:rPr>
        <w:t>“</w:t>
      </w:r>
      <w:proofErr w:type="spellStart"/>
      <w:r w:rsidR="00E20C42">
        <w:rPr>
          <w:rFonts w:cs="Times New Roman"/>
        </w:rPr>
        <w:t>Congeneric_insertion</w:t>
      </w:r>
      <w:proofErr w:type="spellEnd"/>
      <w:r w:rsidR="00340892">
        <w:rPr>
          <w:rFonts w:cs="Times New Roman"/>
        </w:rPr>
        <w:t>”</w:t>
      </w:r>
      <w:r w:rsidR="00E20C42">
        <w:rPr>
          <w:rFonts w:cs="Times New Roman"/>
        </w:rPr>
        <w:t xml:space="preserve">, </w:t>
      </w:r>
      <w:r w:rsidR="0043772E">
        <w:rPr>
          <w:rFonts w:cs="Times New Roman"/>
        </w:rPr>
        <w:t xml:space="preserve">if species was added in </w:t>
      </w:r>
      <w:r w:rsidR="001F4311">
        <w:rPr>
          <w:rFonts w:cs="Times New Roman"/>
        </w:rPr>
        <w:t>at</w:t>
      </w:r>
      <w:r w:rsidR="006D5039">
        <w:rPr>
          <w:rFonts w:cs="Times New Roman"/>
        </w:rPr>
        <w:t xml:space="preserve"> </w:t>
      </w:r>
      <w:r w:rsidR="00340892">
        <w:rPr>
          <w:rFonts w:cs="Times New Roman"/>
        </w:rPr>
        <w:t>Family level</w:t>
      </w:r>
      <w:r w:rsidR="001F4311">
        <w:rPr>
          <w:rFonts w:cs="Times New Roman"/>
        </w:rPr>
        <w:t xml:space="preserve"> be labeled as </w:t>
      </w:r>
      <w:r w:rsidR="00340892">
        <w:rPr>
          <w:rFonts w:cs="Times New Roman"/>
        </w:rPr>
        <w:t>“</w:t>
      </w:r>
      <w:proofErr w:type="spellStart"/>
      <w:r w:rsidR="001F4311">
        <w:rPr>
          <w:rFonts w:cs="Times New Roman"/>
        </w:rPr>
        <w:t>Family_insertion</w:t>
      </w:r>
      <w:proofErr w:type="spellEnd"/>
      <w:r w:rsidR="00340892">
        <w:rPr>
          <w:rFonts w:cs="Times New Roman"/>
        </w:rPr>
        <w:t>”</w:t>
      </w:r>
      <w:r w:rsidR="001F4311">
        <w:rPr>
          <w:rFonts w:cs="Times New Roman"/>
        </w:rPr>
        <w:t xml:space="preserve">, if species was added </w:t>
      </w:r>
      <w:r w:rsidR="00BA0D96">
        <w:rPr>
          <w:rFonts w:cs="Times New Roman"/>
        </w:rPr>
        <w:t>near to a family in a given order</w:t>
      </w:r>
      <w:r w:rsidR="00340892">
        <w:rPr>
          <w:rFonts w:cs="Times New Roman"/>
        </w:rPr>
        <w:t>, i.e. Order insertion level,</w:t>
      </w:r>
      <w:r w:rsidR="00BA0D96">
        <w:rPr>
          <w:rFonts w:cs="Times New Roman"/>
        </w:rPr>
        <w:t xml:space="preserve"> the species will be labeled as </w:t>
      </w:r>
      <w:r w:rsidR="00340892">
        <w:rPr>
          <w:rFonts w:cs="Times New Roman"/>
        </w:rPr>
        <w:t>“</w:t>
      </w:r>
      <w:proofErr w:type="spellStart"/>
      <w:r w:rsidR="00BA0D96">
        <w:rPr>
          <w:rFonts w:cs="Times New Roman"/>
        </w:rPr>
        <w:t>Order_insertion</w:t>
      </w:r>
      <w:proofErr w:type="spellEnd"/>
      <w:r w:rsidR="00340892">
        <w:rPr>
          <w:rFonts w:cs="Times New Roman"/>
        </w:rPr>
        <w:t>”</w:t>
      </w:r>
      <w:r w:rsidR="00BA0D96">
        <w:rPr>
          <w:rFonts w:cs="Times New Roman"/>
        </w:rPr>
        <w:t xml:space="preserve">, at last, if after all these steps the species was not added to the mega-tree it will appear as </w:t>
      </w:r>
      <w:r w:rsidR="00340892">
        <w:rPr>
          <w:rFonts w:cs="Times New Roman"/>
        </w:rPr>
        <w:t>“</w:t>
      </w:r>
      <w:proofErr w:type="spellStart"/>
      <w:r w:rsidR="00BA0D96">
        <w:rPr>
          <w:rFonts w:cs="Times New Roman"/>
        </w:rPr>
        <w:t>Not_</w:t>
      </w:r>
      <w:r w:rsidR="00340892">
        <w:rPr>
          <w:rFonts w:cs="Times New Roman"/>
        </w:rPr>
        <w:t>inserted</w:t>
      </w:r>
      <w:proofErr w:type="spellEnd"/>
      <w:r w:rsidR="00340892">
        <w:rPr>
          <w:rFonts w:cs="Times New Roman"/>
        </w:rPr>
        <w:t>”</w:t>
      </w:r>
      <w:r w:rsidR="00BA0D96">
        <w:rPr>
          <w:rFonts w:cs="Times New Roman"/>
        </w:rPr>
        <w:t>.</w:t>
      </w:r>
    </w:p>
    <w:p w14:paraId="123BF180" w14:textId="6F881D41" w:rsidR="008C4854" w:rsidRDefault="008C4854" w:rsidP="00B80C8B">
      <w:pPr>
        <w:rPr>
          <w:rFonts w:cs="Times New Roman"/>
        </w:rPr>
      </w:pPr>
      <w:r>
        <w:rPr>
          <w:rFonts w:cs="Times New Roman"/>
        </w:rPr>
        <w:tab/>
        <w:t xml:space="preserve">The labels attributed to each species can give an idea </w:t>
      </w:r>
      <w:r w:rsidR="00C1234F">
        <w:rPr>
          <w:rFonts w:cs="Times New Roman"/>
        </w:rPr>
        <w:t xml:space="preserve">of </w:t>
      </w:r>
      <w:r>
        <w:rPr>
          <w:rFonts w:cs="Times New Roman"/>
        </w:rPr>
        <w:t xml:space="preserve">the uncertainty </w:t>
      </w:r>
      <w:r w:rsidR="00C1234F">
        <w:rPr>
          <w:rFonts w:cs="Times New Roman"/>
        </w:rPr>
        <w:t>in the</w:t>
      </w:r>
      <w:r>
        <w:rPr>
          <w:rFonts w:cs="Times New Roman"/>
        </w:rPr>
        <w:t xml:space="preserve"> insertion</w:t>
      </w:r>
      <w:r w:rsidR="00C1234F">
        <w:rPr>
          <w:rFonts w:cs="Times New Roman"/>
        </w:rPr>
        <w:t xml:space="preserve"> process</w:t>
      </w:r>
      <w:r>
        <w:rPr>
          <w:rFonts w:cs="Times New Roman"/>
        </w:rPr>
        <w:t xml:space="preserve">. Species inserted </w:t>
      </w:r>
      <w:r w:rsidR="00286219">
        <w:rPr>
          <w:rFonts w:cs="Times New Roman"/>
        </w:rPr>
        <w:t>in the Order level carry much more uncertainty regarding its phylogenetic position than species added as congeneric species</w:t>
      </w:r>
      <w:r w:rsidR="00C1234F">
        <w:rPr>
          <w:rFonts w:cs="Times New Roman"/>
        </w:rPr>
        <w:t xml:space="preserve"> in the Congeneric level of insertions</w:t>
      </w:r>
      <w:r w:rsidR="00286219">
        <w:rPr>
          <w:rFonts w:cs="Times New Roman"/>
        </w:rPr>
        <w:t>.</w:t>
      </w:r>
    </w:p>
    <w:p w14:paraId="7891C2CE" w14:textId="00EE195A" w:rsidR="00EA79EC" w:rsidRDefault="00EA79EC" w:rsidP="00B80C8B">
      <w:pPr>
        <w:rPr>
          <w:rFonts w:cs="Times New Roman"/>
        </w:rPr>
      </w:pPr>
      <w:r>
        <w:rPr>
          <w:rFonts w:cs="Times New Roman"/>
        </w:rPr>
        <w:tab/>
        <w:t xml:space="preserve">It is worth to highlight that </w:t>
      </w:r>
      <w:r>
        <w:t xml:space="preserve">the insertion procedures in </w:t>
      </w:r>
      <w:proofErr w:type="spellStart"/>
      <w:r>
        <w:t>FishPhyloMaker</w:t>
      </w:r>
      <w:proofErr w:type="spellEnd"/>
      <w:r>
        <w:t xml:space="preserve"> package carry similarities with other well </w:t>
      </w:r>
      <w:r w:rsidR="00547CFA">
        <w:t xml:space="preserve">accepted methodologies implemented for other groups, for example, </w:t>
      </w:r>
      <w:proofErr w:type="spellStart"/>
      <w:r w:rsidR="00547CFA">
        <w:t>Phylomatic</w:t>
      </w:r>
      <w:proofErr w:type="spellEnd"/>
      <w:r w:rsidR="00547CFA">
        <w:t xml:space="preserve"> </w:t>
      </w:r>
      <w:r w:rsidR="00547CFA">
        <w:fldChar w:fldCharType="begin" w:fldLock="1"/>
      </w:r>
      <w:r w:rsidR="00D51236">
        <w:instrText>ADDIN CSL_CITATION {"citationItems":[{"id":"ITEM-1","itemData":{"DOI":"10.1111/j.1471-8286.2004.00829.x","ISBN":"9252293655","ISSN":"14718278","abstract":"Phylomatic (http://www.phylodiversity.net/phylomatic) is an online phylogenetic query tool where users submit a list of taxa (e.g. from an ecological community), with modern family and genus names, and which returns a phylogenetic hypothesis for the relationships among taxa. Any set of stored phylogenies, or a user-supplied one, can be chosen as the basis for the returned phylogeny, and several output formats for the tree can be selected. Currently, the source databases cover seed plants. © 2005 Blackwell Publishing Ltd.","author":[{"dropping-particle":"","family":"Webb","given":"Campbell O.","non-dropping-particle":"","parse-names":false,"suffix":""},{"dropping-particle":"","family":"Donoghue","given":"Michael J.","non-dropping-particle":"","parse-names":false,"suffix":""}],"container-title":"Molecular Ecology Notes","id":"ITEM-1","issue":"1","issued":{"date-parts":[["2005"]]},"page":"181-183","title":"Phylomatic: Tree assembly for applied phylogenetics","type":"article-journal","volume":"5"},"uris":["http://www.mendeley.com/documents/?uuid=2d7f2dff-2348-480d-959d-147a0670582c"]}],"mendeley":{"formattedCitation":"(Webb &amp; Donoghue, 2005)","plainTextFormattedCitation":"(Webb &amp; Donoghue, 2005)","previouslyFormattedCitation":"(Webb &amp; Donoghue, 2005)"},"properties":{"noteIndex":0},"schema":"https://github.com/citation-style-language/schema/raw/master/csl-citation.json"}</w:instrText>
      </w:r>
      <w:r w:rsidR="00547CFA">
        <w:fldChar w:fldCharType="separate"/>
      </w:r>
      <w:r w:rsidR="00D51236" w:rsidRPr="00D51236">
        <w:rPr>
          <w:noProof/>
        </w:rPr>
        <w:t>(Webb &amp; Donoghue, 2005)</w:t>
      </w:r>
      <w:r w:rsidR="00547CFA">
        <w:fldChar w:fldCharType="end"/>
      </w:r>
      <w:r w:rsidR="00547CFA">
        <w:t xml:space="preserve"> software. </w:t>
      </w:r>
      <w:r w:rsidR="009A1ABC">
        <w:t xml:space="preserve">The procedures between </w:t>
      </w:r>
      <w:proofErr w:type="spellStart"/>
      <w:r w:rsidR="009A1ABC">
        <w:t>Phylomatic</w:t>
      </w:r>
      <w:proofErr w:type="spellEnd"/>
      <w:r w:rsidR="009A1ABC">
        <w:t xml:space="preserve"> and </w:t>
      </w:r>
      <w:proofErr w:type="spellStart"/>
      <w:r w:rsidR="009A1ABC">
        <w:t>FishPhyloMaker</w:t>
      </w:r>
      <w:proofErr w:type="spellEnd"/>
      <w:r w:rsidR="009A1ABC">
        <w:t xml:space="preserve"> are similar, being that the last present more options regarding the </w:t>
      </w:r>
      <w:r w:rsidR="001579DF">
        <w:t>insertion procedures that the former</w:t>
      </w:r>
      <w:r w:rsidR="00C93B03">
        <w:t xml:space="preserve"> (insertion </w:t>
      </w:r>
      <w:r w:rsidR="00D03CFB">
        <w:t>between</w:t>
      </w:r>
      <w:r w:rsidR="00C93B03">
        <w:t xml:space="preserve"> genus and near to a specific genus, and insertion </w:t>
      </w:r>
      <w:r w:rsidR="00D03CFB">
        <w:t>between families and near to a given family</w:t>
      </w:r>
      <w:r w:rsidR="00C93B03">
        <w:t>)</w:t>
      </w:r>
      <w:r w:rsidR="009E2314">
        <w:t>.</w:t>
      </w:r>
    </w:p>
    <w:p w14:paraId="420337DD" w14:textId="69789D3E" w:rsidR="00E83EFD" w:rsidDel="00CB1C61" w:rsidRDefault="00E83EFD" w:rsidP="004905B0">
      <w:pPr>
        <w:pStyle w:val="Ttulo1"/>
        <w:rPr>
          <w:del w:id="387" w:author="Gabriel Nakamura" w:date="2021-04-14T16:23:00Z"/>
        </w:rPr>
        <w:pPrChange w:id="388" w:author="Gabriel Nakamura" w:date="2021-04-13T16:08:00Z">
          <w:pPr/>
        </w:pPrChange>
      </w:pPr>
    </w:p>
    <w:p w14:paraId="0C6510E7" w14:textId="25D01B5B" w:rsidR="00E83EFD" w:rsidRDefault="00222AF9" w:rsidP="00286956">
      <w:pPr>
        <w:pStyle w:val="Ttulo1"/>
      </w:pPr>
      <w:r>
        <w:t xml:space="preserve">Example analysis </w:t>
      </w:r>
    </w:p>
    <w:p w14:paraId="535D3E97" w14:textId="233CAC51" w:rsidR="002224F6" w:rsidRDefault="00CA66D6" w:rsidP="00B80C8B">
      <w:pPr>
        <w:rPr>
          <w:rFonts w:cs="Times New Roman"/>
        </w:rPr>
      </w:pPr>
      <w:r>
        <w:rPr>
          <w:rFonts w:cs="Times New Roman"/>
        </w:rPr>
        <w:t xml:space="preserve">In order to show the functioning of </w:t>
      </w:r>
      <w:proofErr w:type="spellStart"/>
      <w:r>
        <w:rPr>
          <w:rFonts w:cs="Times New Roman"/>
        </w:rPr>
        <w:t>FishPhyloMaker</w:t>
      </w:r>
      <w:proofErr w:type="spellEnd"/>
      <w:r>
        <w:rPr>
          <w:rFonts w:cs="Times New Roman"/>
        </w:rPr>
        <w:t xml:space="preserve"> package we </w:t>
      </w:r>
      <w:r w:rsidR="00CB6C19">
        <w:rPr>
          <w:rFonts w:cs="Times New Roman"/>
        </w:rPr>
        <w:t>provided</w:t>
      </w:r>
      <w:ins w:id="389" w:author="Gabriel Nakamura" w:date="2021-04-23T16:19:00Z">
        <w:r w:rsidR="000C7E84">
          <w:rPr>
            <w:rFonts w:cs="Times New Roman"/>
          </w:rPr>
          <w:t xml:space="preserve"> here</w:t>
        </w:r>
      </w:ins>
      <w:r>
        <w:rPr>
          <w:rFonts w:cs="Times New Roman"/>
        </w:rPr>
        <w:t xml:space="preserve"> an example of how to obtain a phylogenetic tree for </w:t>
      </w:r>
      <w:ins w:id="390" w:author="Gabriel Nakamura" w:date="2021-04-26T12:12:00Z">
        <w:r w:rsidR="0036691C">
          <w:rPr>
            <w:rFonts w:cs="Times New Roman"/>
          </w:rPr>
          <w:t xml:space="preserve">XXXX </w:t>
        </w:r>
        <w:r w:rsidR="00445FDE">
          <w:rPr>
            <w:rFonts w:cs="Times New Roman"/>
          </w:rPr>
          <w:t xml:space="preserve">of freshwater species </w:t>
        </w:r>
      </w:ins>
      <w:ins w:id="391" w:author="Gabriel Nakamura" w:date="2021-04-26T12:15:00Z">
        <w:r w:rsidR="00251934">
          <w:rPr>
            <w:rFonts w:cs="Times New Roman"/>
          </w:rPr>
          <w:fldChar w:fldCharType="begin" w:fldLock="1"/>
        </w:r>
      </w:ins>
      <w:r w:rsidR="00251934">
        <w:rPr>
          <w:rFonts w:cs="Times New Roman"/>
        </w:rPr>
        <w:instrText>ADDIN CSL_CITATION {"citationItems":[{"id":"ITEM-1","itemData":{"DOI":"10.1038/sdata.2017.141","ISSN":"20524463","PMID":"28972575","abstract":"A growing interest is devoted to global-scale approaches in ecology and evolution that examine patterns and determinants of species diversity and the threats resulting from global change. These analyses obviously require global datasets of species distribution. Freshwater systems house a disproportionately high fraction of the global fish diversity considering the small proportion of the earth's surface that they occupy, and are one of the most threatened habitats on Earth. Here we provide complete species lists for 3119 drainage basins covering more than 80% of the Earth surface using 14953 fish species inhabiting permanently or occasionally freshwater systems. The database results from an extensive survey of native and non-native freshwater fish species distribution based on 1436 published papers, books, grey literature and web-based sources. Alone or in combination with further datasets on species biological and ecological characteristics and their evolutionary history, this database represents a highly valuable source of information for further studies on freshwater macroecology, macroevolution, biogeography and conservation.","author":[{"dropping-particle":"","family":"Tedesco","given":"Pablo A.","non-dropping-particle":"","parse-names":false,"suffix":""},{"dropping-particle":"","family":"Beauchard","given":"Olivier","non-dropping-particle":"","parse-names":false,"suffix":""},{"dropping-particle":"","family":"Bigorne","given":"Rémy","non-dropping-particle":"","parse-names":false,"suffix":""},{"dropping-particle":"","family":"Blanchet","given":"Simon","non-dropping-particle":"","parse-names":false,"suffix":""},{"dropping-particle":"","family":"Buisson","given":"Laëtitia","non-dropping-particle":"","parse-names":false,"suffix":""},{"dropping-particle":"","family":"Conti","given":"Lorenza","non-dropping-particle":"","parse-names":false,"suffix":""},{"dropping-particle":"","family":"Cornu","given":"Jean François","non-dropping-particle":"","parse-names":false,"suffix":""},{"dropping-particle":"","family":"Dias","given":"Murilo S.","non-dropping-particle":"","parse-names":false,"suffix":""},{"dropping-particle":"","family":"Grenouillet","given":"Gaël","non-dropping-particle":"","parse-names":false,"suffix":""},{"dropping-particle":"","family":"Hugueny","given":"Bernard","non-dropping-particle":"","parse-names":false,"suffix":""},{"dropping-particle":"","family":"Jézéquel","given":"Céline","non-dropping-particle":"","parse-names":false,"suffix":""},{"dropping-particle":"","family":"Leprieur","given":"Fabien","non-dropping-particle":"","parse-names":false,"suffix":""},{"dropping-particle":"","family":"Brosse","given":"Sébastien","non-dropping-particle":"","parse-names":false,"suffix":""},{"dropping-particle":"","family":"Oberdorff","given":"Thierry","non-dropping-particle":"","parse-names":false,"suffix":""}],"container-title":"Scientific Data","id":"ITEM-1","issued":{"date-parts":[["2017"]]},"page":"1-6","publisher":"The Author(s)","title":"Data Descriptor: A global database on freshwater fish species occurrence in drainage basins","type":"article-journal","volume":"4"},"uris":["http://www.mendeley.com/documents/?uuid=14fc8573-f428-4bf2-9817-ca5fea6c8048"]}],"mendeley":{"formattedCitation":"(Tedesco et al., 2017)","plainTextFormattedCitation":"(Tedesco et al., 2017)"},"properties":{"noteIndex":0},"schema":"https://github.com/citation-style-language/schema/raw/master/csl-citation.json"}</w:instrText>
      </w:r>
      <w:r w:rsidR="00251934">
        <w:rPr>
          <w:rFonts w:cs="Times New Roman"/>
        </w:rPr>
        <w:fldChar w:fldCharType="separate"/>
      </w:r>
      <w:r w:rsidR="00251934" w:rsidRPr="00251934">
        <w:rPr>
          <w:rFonts w:cs="Times New Roman"/>
          <w:noProof/>
        </w:rPr>
        <w:t>(Tedesco et al., 2017)</w:t>
      </w:r>
      <w:ins w:id="392" w:author="Gabriel Nakamura" w:date="2021-04-26T12:15:00Z">
        <w:r w:rsidR="00251934">
          <w:rPr>
            <w:rFonts w:cs="Times New Roman"/>
          </w:rPr>
          <w:fldChar w:fldCharType="end"/>
        </w:r>
      </w:ins>
      <w:del w:id="393" w:author="Gabriel Nakamura" w:date="2021-04-26T12:12:00Z">
        <w:r w:rsidR="00047368" w:rsidDel="00445FDE">
          <w:rPr>
            <w:rFonts w:cs="Times New Roman"/>
          </w:rPr>
          <w:delText xml:space="preserve">57 </w:delText>
        </w:r>
        <w:r w:rsidR="00BF55C9" w:rsidDel="00445FDE">
          <w:rPr>
            <w:rFonts w:cs="Times New Roman"/>
          </w:rPr>
          <w:delText>fish species</w:delText>
        </w:r>
        <w:r w:rsidR="00047368" w:rsidDel="00445FDE">
          <w:rPr>
            <w:rFonts w:cs="Times New Roman"/>
          </w:rPr>
          <w:delText xml:space="preserve"> with occurrence in headwater streams of two of the main basins </w:delText>
        </w:r>
        <w:r w:rsidR="00E85D79" w:rsidDel="00445FDE">
          <w:rPr>
            <w:rFonts w:cs="Times New Roman"/>
          </w:rPr>
          <w:delText>in the Neotropical region, Paraná and Paraguai Basins</w:delText>
        </w:r>
      </w:del>
      <w:r w:rsidR="00BF55C9">
        <w:rPr>
          <w:rFonts w:cs="Times New Roman"/>
        </w:rPr>
        <w:t>.</w:t>
      </w:r>
      <w:r w:rsidR="00D976CA">
        <w:rPr>
          <w:rFonts w:cs="Times New Roman"/>
        </w:rPr>
        <w:t xml:space="preserve"> </w:t>
      </w:r>
      <w:ins w:id="394" w:author="Gabriel Nakamura" w:date="2021-04-26T12:15:00Z">
        <w:r w:rsidR="00357038">
          <w:rPr>
            <w:rFonts w:cs="Times New Roman"/>
          </w:rPr>
          <w:t xml:space="preserve">This dataset comprises the biggest occurrence data for freshwater </w:t>
        </w:r>
      </w:ins>
      <w:ins w:id="395" w:author="Gabriel Nakamura" w:date="2021-04-26T12:16:00Z">
        <w:r w:rsidR="00357038">
          <w:rPr>
            <w:rFonts w:cs="Times New Roman"/>
          </w:rPr>
          <w:t xml:space="preserve">species in </w:t>
        </w:r>
        <w:r w:rsidR="00BA194C">
          <w:rPr>
            <w:rFonts w:cs="Times New Roman"/>
          </w:rPr>
          <w:t xml:space="preserve">the major basins </w:t>
        </w:r>
        <w:r w:rsidR="00BA194C">
          <w:rPr>
            <w:rFonts w:cs="Times New Roman"/>
          </w:rPr>
          <w:lastRenderedPageBreak/>
          <w:t>and ecoregions</w:t>
        </w:r>
      </w:ins>
      <w:ins w:id="396" w:author="Gabriel Nakamura" w:date="2021-04-26T12:18:00Z">
        <w:r w:rsidR="00F650A2">
          <w:rPr>
            <w:rFonts w:cs="Times New Roman"/>
          </w:rPr>
          <w:t xml:space="preserve"> </w:t>
        </w:r>
      </w:ins>
      <w:ins w:id="397" w:author="Gabriel Nakamura" w:date="2021-04-26T12:39:00Z">
        <w:r w:rsidR="006D502F">
          <w:rPr>
            <w:rFonts w:cs="Times New Roman"/>
          </w:rPr>
          <w:t xml:space="preserve">of the world </w:t>
        </w:r>
      </w:ins>
      <w:ins w:id="398" w:author="Gabriel Nakamura" w:date="2021-04-26T12:18:00Z">
        <w:r w:rsidR="00F650A2">
          <w:rPr>
            <w:rFonts w:cs="Times New Roman"/>
          </w:rPr>
          <w:t>and it has been</w:t>
        </w:r>
      </w:ins>
      <w:ins w:id="399" w:author="Gabriel Nakamura" w:date="2021-04-26T12:39:00Z">
        <w:r w:rsidR="006D502F">
          <w:rPr>
            <w:rFonts w:cs="Times New Roman"/>
          </w:rPr>
          <w:t xml:space="preserve"> widely</w:t>
        </w:r>
      </w:ins>
      <w:ins w:id="400" w:author="Gabriel Nakamura" w:date="2021-04-26T12:18:00Z">
        <w:r w:rsidR="00F650A2">
          <w:rPr>
            <w:rFonts w:cs="Times New Roman"/>
          </w:rPr>
          <w:t xml:space="preserve"> used for </w:t>
        </w:r>
      </w:ins>
      <w:ins w:id="401" w:author="Gabriel Nakamura" w:date="2021-04-26T12:35:00Z">
        <w:r w:rsidR="00DD44B9">
          <w:rPr>
            <w:rFonts w:cs="Times New Roman"/>
          </w:rPr>
          <w:t>investigating</w:t>
        </w:r>
      </w:ins>
      <w:ins w:id="402" w:author="Gabriel Nakamura" w:date="2021-04-26T12:18:00Z">
        <w:r w:rsidR="00F650A2">
          <w:rPr>
            <w:rFonts w:cs="Times New Roman"/>
          </w:rPr>
          <w:t xml:space="preserve"> global patterns of species distribution and </w:t>
        </w:r>
        <w:r w:rsidR="00E82AB1">
          <w:rPr>
            <w:rFonts w:cs="Times New Roman"/>
          </w:rPr>
          <w:t xml:space="preserve">evolutionary </w:t>
        </w:r>
      </w:ins>
      <w:ins w:id="403" w:author="Gabriel Nakamura" w:date="2021-04-26T12:40:00Z">
        <w:r w:rsidR="006D502F">
          <w:rPr>
            <w:rFonts w:cs="Times New Roman"/>
          </w:rPr>
          <w:t xml:space="preserve">determinants </w:t>
        </w:r>
      </w:ins>
      <w:ins w:id="404" w:author="Gabriel Nakamura" w:date="2021-04-26T12:39:00Z">
        <w:r w:rsidR="006D502F">
          <w:rPr>
            <w:rFonts w:cs="Times New Roman"/>
          </w:rPr>
          <w:t>act</w:t>
        </w:r>
      </w:ins>
      <w:ins w:id="405" w:author="Gabriel Nakamura" w:date="2021-04-26T12:40:00Z">
        <w:r w:rsidR="006D502F">
          <w:rPr>
            <w:rFonts w:cs="Times New Roman"/>
          </w:rPr>
          <w:t>ing</w:t>
        </w:r>
      </w:ins>
      <w:ins w:id="406" w:author="Gabriel Nakamura" w:date="2021-04-26T12:18:00Z">
        <w:r w:rsidR="00E82AB1">
          <w:rPr>
            <w:rFonts w:cs="Times New Roman"/>
          </w:rPr>
          <w:t xml:space="preserve"> in</w:t>
        </w:r>
      </w:ins>
      <w:ins w:id="407" w:author="Gabriel Nakamura" w:date="2021-04-26T12:40:00Z">
        <w:r w:rsidR="00D3768A">
          <w:rPr>
            <w:rFonts w:cs="Times New Roman"/>
          </w:rPr>
          <w:t xml:space="preserve"> different aspects of</w:t>
        </w:r>
      </w:ins>
      <w:ins w:id="408" w:author="Gabriel Nakamura" w:date="2021-04-26T12:18:00Z">
        <w:r w:rsidR="00E82AB1">
          <w:rPr>
            <w:rFonts w:cs="Times New Roman"/>
          </w:rPr>
          <w:t xml:space="preserve"> freshwater fishes (</w:t>
        </w:r>
        <w:proofErr w:type="gramStart"/>
        <w:r w:rsidR="00E82AB1">
          <w:rPr>
            <w:rFonts w:cs="Times New Roman"/>
          </w:rPr>
          <w:t>e.g.</w:t>
        </w:r>
        <w:proofErr w:type="gramEnd"/>
        <w:r w:rsidR="00E82AB1">
          <w:rPr>
            <w:rFonts w:cs="Times New Roman"/>
          </w:rPr>
          <w:t xml:space="preserve"> </w:t>
        </w:r>
      </w:ins>
      <w:ins w:id="409" w:author="Gabriel Nakamura" w:date="2021-04-26T12:20:00Z">
        <w:r w:rsidR="00CA1A26">
          <w:rPr>
            <w:rFonts w:cs="Times New Roman"/>
          </w:rPr>
          <w:t>Miller and Román-</w:t>
        </w:r>
        <w:proofErr w:type="spellStart"/>
        <w:r w:rsidR="00CA1A26">
          <w:rPr>
            <w:rFonts w:cs="Times New Roman"/>
          </w:rPr>
          <w:t>Palácios</w:t>
        </w:r>
        <w:proofErr w:type="spellEnd"/>
        <w:r w:rsidR="00CA1A26">
          <w:rPr>
            <w:rFonts w:cs="Times New Roman"/>
          </w:rPr>
          <w:t xml:space="preserve">, 2021; </w:t>
        </w:r>
      </w:ins>
      <w:ins w:id="410" w:author="Gabriel Nakamura" w:date="2021-04-26T12:39:00Z">
        <w:r w:rsidR="00701C0F">
          <w:rPr>
            <w:rFonts w:cs="Times New Roman"/>
          </w:rPr>
          <w:t>Garcia-Andrade et al</w:t>
        </w:r>
        <w:r w:rsidR="006D502F">
          <w:rPr>
            <w:rFonts w:cs="Times New Roman"/>
          </w:rPr>
          <w:t xml:space="preserve"> 2021</w:t>
        </w:r>
      </w:ins>
      <w:ins w:id="411" w:author="Gabriel Nakamura" w:date="2021-04-26T12:18:00Z">
        <w:r w:rsidR="00E82AB1">
          <w:rPr>
            <w:rFonts w:cs="Times New Roman"/>
          </w:rPr>
          <w:t>)</w:t>
        </w:r>
      </w:ins>
      <w:ins w:id="412" w:author="Gabriel Nakamura" w:date="2021-04-26T12:16:00Z">
        <w:r w:rsidR="00BA194C">
          <w:rPr>
            <w:rFonts w:cs="Times New Roman"/>
          </w:rPr>
          <w:t>.</w:t>
        </w:r>
      </w:ins>
    </w:p>
    <w:p w14:paraId="3BB62709" w14:textId="31DA048B" w:rsidR="00DD5807" w:rsidRDefault="00D976CA" w:rsidP="00CA0420">
      <w:pPr>
        <w:ind w:firstLine="708"/>
        <w:rPr>
          <w:rFonts w:cs="Times New Roman"/>
        </w:rPr>
      </w:pPr>
      <w:r>
        <w:rPr>
          <w:rFonts w:cs="Times New Roman"/>
        </w:rPr>
        <w:t xml:space="preserve">We first, checked and prepared the occurrence data accordingly to the information needed to be entered in </w:t>
      </w:r>
      <w:proofErr w:type="spellStart"/>
      <w:proofErr w:type="gramStart"/>
      <w:r>
        <w:rPr>
          <w:rFonts w:cs="Times New Roman"/>
        </w:rPr>
        <w:t>FishPhyloMaker</w:t>
      </w:r>
      <w:proofErr w:type="spellEnd"/>
      <w:r w:rsidR="002224F6">
        <w:rPr>
          <w:rFonts w:cs="Times New Roman"/>
        </w:rPr>
        <w:t>(</w:t>
      </w:r>
      <w:proofErr w:type="gramEnd"/>
      <w:r w:rsidR="002224F6">
        <w:rPr>
          <w:rFonts w:cs="Times New Roman"/>
        </w:rPr>
        <w:t>)</w:t>
      </w:r>
      <w:r>
        <w:rPr>
          <w:rFonts w:cs="Times New Roman"/>
        </w:rPr>
        <w:t xml:space="preserve">, we made this </w:t>
      </w:r>
      <w:r w:rsidR="00D8586E">
        <w:rPr>
          <w:rFonts w:cs="Times New Roman"/>
        </w:rPr>
        <w:t>using</w:t>
      </w:r>
      <w:r>
        <w:rPr>
          <w:rFonts w:cs="Times New Roman"/>
        </w:rPr>
        <w:t xml:space="preserve"> </w:t>
      </w:r>
      <w:proofErr w:type="spellStart"/>
      <w:r w:rsidR="00837787">
        <w:rPr>
          <w:rFonts w:cs="Times New Roman"/>
        </w:rPr>
        <w:t>FishTaxaMaker</w:t>
      </w:r>
      <w:proofErr w:type="spellEnd"/>
      <w:r w:rsidR="002224F6">
        <w:rPr>
          <w:rFonts w:cs="Times New Roman"/>
        </w:rPr>
        <w:t>()</w:t>
      </w:r>
      <w:r w:rsidR="00837787">
        <w:rPr>
          <w:rFonts w:cs="Times New Roman"/>
        </w:rPr>
        <w:t xml:space="preserve"> function to find for </w:t>
      </w:r>
      <w:del w:id="413" w:author="Gabriel Nakamura" w:date="2021-04-26T12:41:00Z">
        <w:r w:rsidR="00837787" w:rsidDel="00D3768A">
          <w:rPr>
            <w:rFonts w:cs="Times New Roman"/>
          </w:rPr>
          <w:delText xml:space="preserve">the </w:delText>
        </w:r>
      </w:del>
      <w:ins w:id="414" w:author="Gabriel Nakamura" w:date="2021-04-26T12:41:00Z">
        <w:r w:rsidR="00D3768A">
          <w:rPr>
            <w:rFonts w:cs="Times New Roman"/>
          </w:rPr>
          <w:t>valid</w:t>
        </w:r>
        <w:r w:rsidR="00D3768A">
          <w:rPr>
            <w:rFonts w:cs="Times New Roman"/>
          </w:rPr>
          <w:t xml:space="preserve"> </w:t>
        </w:r>
      </w:ins>
      <w:r w:rsidR="00837787">
        <w:rPr>
          <w:rFonts w:cs="Times New Roman"/>
        </w:rPr>
        <w:t xml:space="preserve">taxonomic information for all species. </w:t>
      </w:r>
      <w:del w:id="415" w:author="Gabriel Nakamura" w:date="2021-04-26T12:41:00Z">
        <w:r w:rsidR="00837787" w:rsidDel="00147E51">
          <w:rPr>
            <w:rFonts w:cs="Times New Roman"/>
          </w:rPr>
          <w:delText>Only one</w:delText>
        </w:r>
      </w:del>
      <w:ins w:id="416" w:author="Gabriel Nakamura" w:date="2021-04-26T12:41:00Z">
        <w:r w:rsidR="00147E51">
          <w:rPr>
            <w:rFonts w:cs="Times New Roman"/>
          </w:rPr>
          <w:t>XXXX</w:t>
        </w:r>
      </w:ins>
      <w:r w:rsidR="00837787">
        <w:rPr>
          <w:rFonts w:cs="Times New Roman"/>
        </w:rPr>
        <w:t xml:space="preserve"> species</w:t>
      </w:r>
      <w:ins w:id="417" w:author="Gabriel Nakamura" w:date="2021-04-26T12:41:00Z">
        <w:r w:rsidR="00147E51">
          <w:rPr>
            <w:rFonts w:cs="Times New Roman"/>
          </w:rPr>
          <w:t xml:space="preserve"> was not find in </w:t>
        </w:r>
        <w:proofErr w:type="spellStart"/>
        <w:r w:rsidR="00147E51">
          <w:rPr>
            <w:rFonts w:cs="Times New Roman"/>
          </w:rPr>
          <w:t>Fishbase</w:t>
        </w:r>
        <w:proofErr w:type="spellEnd"/>
        <w:r w:rsidR="00147E51">
          <w:rPr>
            <w:rFonts w:cs="Times New Roman"/>
          </w:rPr>
          <w:t>, so we manually entered the family and order for these species.</w:t>
        </w:r>
      </w:ins>
      <w:del w:id="418" w:author="Gabriel Nakamura" w:date="2021-04-26T12:41:00Z">
        <w:r w:rsidR="00192CB7" w:rsidDel="00147E51">
          <w:rPr>
            <w:rFonts w:cs="Times New Roman"/>
          </w:rPr>
          <w:delText>,</w:delText>
        </w:r>
      </w:del>
      <w:del w:id="419" w:author="Gabriel Nakamura" w:date="2021-04-26T12:42:00Z">
        <w:r w:rsidR="00192CB7" w:rsidDel="00147E51">
          <w:rPr>
            <w:rFonts w:cs="Times New Roman"/>
          </w:rPr>
          <w:delText xml:space="preserve"> </w:delText>
        </w:r>
        <w:r w:rsidR="00192CB7" w:rsidRPr="00CA0420" w:rsidDel="00147E51">
          <w:rPr>
            <w:rFonts w:cs="Times New Roman"/>
            <w:i/>
          </w:rPr>
          <w:delText>Curculionichthys insperatus</w:delText>
        </w:r>
        <w:r w:rsidR="00192CB7" w:rsidDel="00147E51">
          <w:rPr>
            <w:rFonts w:cs="Times New Roman"/>
          </w:rPr>
          <w:delText>,</w:delText>
        </w:r>
        <w:r w:rsidR="00837787" w:rsidDel="00147E51">
          <w:rPr>
            <w:rFonts w:cs="Times New Roman"/>
          </w:rPr>
          <w:delText xml:space="preserve"> was not found in Fishbase, so we manually informed the </w:delText>
        </w:r>
        <w:r w:rsidR="00192CB7" w:rsidDel="00147E51">
          <w:rPr>
            <w:rFonts w:cs="Times New Roman"/>
          </w:rPr>
          <w:delText>Family and Order of this species.</w:delText>
        </w:r>
      </w:del>
    </w:p>
    <w:p w14:paraId="5F267B04" w14:textId="77777777" w:rsidR="00012E14" w:rsidRDefault="00012E14" w:rsidP="00B80C8B">
      <w:pPr>
        <w:rPr>
          <w:rFonts w:cs="Times New Roman"/>
        </w:rPr>
      </w:pPr>
    </w:p>
    <w:p w14:paraId="5093EE9C" w14:textId="1CB51E7E" w:rsidR="00012E14" w:rsidRDefault="00520C68" w:rsidP="00B80C8B">
      <w:pPr>
        <w:rPr>
          <w:rFonts w:cs="Times New Roman"/>
        </w:rPr>
      </w:pPr>
      <w:r>
        <w:rPr>
          <w:rFonts w:cs="Times New Roman"/>
          <w:noProof/>
        </w:rPr>
        <w:drawing>
          <wp:inline distT="0" distB="0" distL="0" distR="0" wp14:anchorId="6B5F7660" wp14:editId="466082C0">
            <wp:extent cx="5731510" cy="3820795"/>
            <wp:effectExtent l="0" t="0" r="0" b="1905"/>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p>
    <w:p w14:paraId="51315623" w14:textId="70E4BC1F" w:rsidR="00DD5807" w:rsidRDefault="00DD5807" w:rsidP="00B80C8B">
      <w:pPr>
        <w:rPr>
          <w:rFonts w:cs="Times New Roman"/>
        </w:rPr>
      </w:pPr>
      <w:r>
        <w:rPr>
          <w:rFonts w:cs="Times New Roman"/>
        </w:rPr>
        <w:t xml:space="preserve">Figure </w:t>
      </w:r>
      <w:r w:rsidR="0083285F">
        <w:rPr>
          <w:rFonts w:cs="Times New Roman"/>
        </w:rPr>
        <w:t>2</w:t>
      </w:r>
      <w:r>
        <w:rPr>
          <w:rFonts w:cs="Times New Roman"/>
        </w:rPr>
        <w:t xml:space="preserve">: </w:t>
      </w:r>
      <w:r w:rsidR="0083285F">
        <w:rPr>
          <w:rFonts w:cs="Times New Roman"/>
        </w:rPr>
        <w:t xml:space="preserve">A phylogenetic tree generated with </w:t>
      </w:r>
      <w:proofErr w:type="spellStart"/>
      <w:r w:rsidR="0083285F">
        <w:rPr>
          <w:rFonts w:cs="Times New Roman"/>
        </w:rPr>
        <w:t>FishPhyloMaker</w:t>
      </w:r>
      <w:proofErr w:type="spellEnd"/>
      <w:r w:rsidR="002224F6">
        <w:rPr>
          <w:rFonts w:cs="Times New Roman"/>
        </w:rPr>
        <w:t xml:space="preserve"> package</w:t>
      </w:r>
      <w:r w:rsidR="005E3AF7">
        <w:rPr>
          <w:rFonts w:cs="Times New Roman"/>
        </w:rPr>
        <w:t xml:space="preserve">. The </w:t>
      </w:r>
      <w:r w:rsidR="001D2BE2">
        <w:rPr>
          <w:rFonts w:cs="Times New Roman"/>
        </w:rPr>
        <w:t xml:space="preserve">colors show the families, except for </w:t>
      </w:r>
      <w:proofErr w:type="spellStart"/>
      <w:r w:rsidR="00806FC9">
        <w:rPr>
          <w:rFonts w:cs="Times New Roman"/>
        </w:rPr>
        <w:t>monotipic</w:t>
      </w:r>
      <w:proofErr w:type="spellEnd"/>
      <w:r w:rsidR="00806FC9">
        <w:rPr>
          <w:rFonts w:cs="Times New Roman"/>
        </w:rPr>
        <w:t xml:space="preserve"> families in the tree (</w:t>
      </w:r>
      <w:proofErr w:type="spellStart"/>
      <w:r w:rsidR="00C51A79">
        <w:rPr>
          <w:rFonts w:cs="Times New Roman"/>
        </w:rPr>
        <w:t>Synbranchidae</w:t>
      </w:r>
      <w:proofErr w:type="spellEnd"/>
      <w:proofErr w:type="gramStart"/>
      <w:r w:rsidR="00C51A79">
        <w:rPr>
          <w:rFonts w:cs="Times New Roman"/>
        </w:rPr>
        <w:t xml:space="preserve">, </w:t>
      </w:r>
      <w:r w:rsidR="00806FC9">
        <w:rPr>
          <w:rFonts w:cs="Times New Roman"/>
        </w:rPr>
        <w:t>)</w:t>
      </w:r>
      <w:proofErr w:type="gramEnd"/>
      <w:r w:rsidR="00D30B6C">
        <w:rPr>
          <w:rFonts w:cs="Times New Roman"/>
        </w:rPr>
        <w:t xml:space="preserve">. </w:t>
      </w:r>
      <w:r w:rsidR="0005529E">
        <w:rPr>
          <w:rFonts w:cs="Times New Roman"/>
        </w:rPr>
        <w:t>Filled</w:t>
      </w:r>
      <w:r w:rsidR="00261AF1">
        <w:rPr>
          <w:rFonts w:cs="Times New Roman"/>
        </w:rPr>
        <w:t xml:space="preserve"> </w:t>
      </w:r>
      <w:r w:rsidR="00CC5AE9">
        <w:rPr>
          <w:rFonts w:cs="Times New Roman"/>
        </w:rPr>
        <w:t xml:space="preserve">circles and triangles represents, respectively, the </w:t>
      </w:r>
      <w:r w:rsidR="000F3BFF">
        <w:rPr>
          <w:rFonts w:cs="Times New Roman"/>
        </w:rPr>
        <w:t>level in which the species was inserted,</w:t>
      </w:r>
      <w:r w:rsidR="0052399A">
        <w:rPr>
          <w:rFonts w:cs="Times New Roman"/>
        </w:rPr>
        <w:t xml:space="preserve"> in this tree the species was inserted as congeneric</w:t>
      </w:r>
      <w:r w:rsidR="00492467">
        <w:rPr>
          <w:rFonts w:cs="Times New Roman"/>
        </w:rPr>
        <w:t xml:space="preserve"> (circle)</w:t>
      </w:r>
      <w:r w:rsidR="0052399A">
        <w:rPr>
          <w:rFonts w:cs="Times New Roman"/>
        </w:rPr>
        <w:t xml:space="preserve"> or at the </w:t>
      </w:r>
      <w:r w:rsidR="00B526FF">
        <w:rPr>
          <w:rFonts w:cs="Times New Roman"/>
        </w:rPr>
        <w:t>node that represents the species´ family</w:t>
      </w:r>
      <w:r w:rsidR="00492467">
        <w:rPr>
          <w:rFonts w:cs="Times New Roman"/>
        </w:rPr>
        <w:t xml:space="preserve"> (triangle)</w:t>
      </w:r>
      <w:r w:rsidR="00B526FF">
        <w:rPr>
          <w:rFonts w:cs="Times New Roman"/>
        </w:rPr>
        <w:t>.</w:t>
      </w:r>
    </w:p>
    <w:p w14:paraId="485A5964" w14:textId="77777777" w:rsidR="00D8586E" w:rsidRDefault="00D8586E" w:rsidP="00B80C8B">
      <w:pPr>
        <w:rPr>
          <w:rFonts w:cs="Times New Roman"/>
        </w:rPr>
      </w:pPr>
    </w:p>
    <w:p w14:paraId="193E8465" w14:textId="28B4769B" w:rsidR="009F19AA" w:rsidRDefault="00D8586E" w:rsidP="0005529E">
      <w:pPr>
        <w:ind w:firstLine="708"/>
        <w:rPr>
          <w:rFonts w:cs="Times New Roman"/>
        </w:rPr>
      </w:pPr>
      <w:commentRangeStart w:id="420"/>
      <w:r>
        <w:rPr>
          <w:rFonts w:cs="Times New Roman"/>
        </w:rPr>
        <w:lastRenderedPageBreak/>
        <w:t>After</w:t>
      </w:r>
      <w:r w:rsidR="0005529E">
        <w:rPr>
          <w:rFonts w:cs="Times New Roman"/>
        </w:rPr>
        <w:t xml:space="preserve"> the</w:t>
      </w:r>
      <w:r>
        <w:rPr>
          <w:rFonts w:cs="Times New Roman"/>
        </w:rPr>
        <w:t xml:space="preserve"> checking procedure we </w:t>
      </w:r>
      <w:r w:rsidR="00F106D1">
        <w:rPr>
          <w:rFonts w:cs="Times New Roman"/>
        </w:rPr>
        <w:t xml:space="preserve">made the phylogenetic tree using </w:t>
      </w:r>
      <w:proofErr w:type="spellStart"/>
      <w:proofErr w:type="gramStart"/>
      <w:r w:rsidR="00F106D1">
        <w:rPr>
          <w:rFonts w:cs="Times New Roman"/>
        </w:rPr>
        <w:t>FishPhylo</w:t>
      </w:r>
      <w:r w:rsidR="00555BF1">
        <w:rPr>
          <w:rFonts w:cs="Times New Roman"/>
        </w:rPr>
        <w:t>Maker</w:t>
      </w:r>
      <w:proofErr w:type="spellEnd"/>
      <w:r w:rsidR="0005529E">
        <w:rPr>
          <w:rFonts w:cs="Times New Roman"/>
        </w:rPr>
        <w:t>(</w:t>
      </w:r>
      <w:proofErr w:type="gramEnd"/>
      <w:r w:rsidR="0005529E">
        <w:rPr>
          <w:rFonts w:cs="Times New Roman"/>
        </w:rPr>
        <w:t>)</w:t>
      </w:r>
      <w:r w:rsidR="00555BF1">
        <w:rPr>
          <w:rFonts w:cs="Times New Roman"/>
        </w:rPr>
        <w:t xml:space="preserve"> function setting the argument </w:t>
      </w:r>
      <w:proofErr w:type="spellStart"/>
      <w:r w:rsidR="00555BF1">
        <w:rPr>
          <w:rFonts w:cs="Times New Roman"/>
        </w:rPr>
        <w:t>return.insertions</w:t>
      </w:r>
      <w:proofErr w:type="spellEnd"/>
      <w:r w:rsidR="00555BF1">
        <w:rPr>
          <w:rFonts w:cs="Times New Roman"/>
        </w:rPr>
        <w:t xml:space="preserve"> = TRUE. This argument</w:t>
      </w:r>
      <w:r w:rsidR="00546F99">
        <w:rPr>
          <w:rFonts w:cs="Times New Roman"/>
        </w:rPr>
        <w:t xml:space="preserve"> returns a data frame that</w:t>
      </w:r>
      <w:r w:rsidR="00555BF1">
        <w:rPr>
          <w:rFonts w:cs="Times New Roman"/>
        </w:rPr>
        <w:t xml:space="preserve"> allows to map at which </w:t>
      </w:r>
      <w:r w:rsidR="0005529E">
        <w:rPr>
          <w:rFonts w:cs="Times New Roman"/>
        </w:rPr>
        <w:t>level</w:t>
      </w:r>
      <w:r w:rsidR="00F9275F">
        <w:rPr>
          <w:rFonts w:cs="Times New Roman"/>
        </w:rPr>
        <w:t xml:space="preserve"> each species was inserted</w:t>
      </w:r>
      <w:r w:rsidR="00546F99">
        <w:rPr>
          <w:rFonts w:cs="Times New Roman"/>
        </w:rPr>
        <w:t xml:space="preserve">. </w:t>
      </w:r>
      <w:r w:rsidR="00AE1A6E">
        <w:rPr>
          <w:rFonts w:cs="Times New Roman"/>
        </w:rPr>
        <w:t>The phylogenetic tree with the insertion information returned from this procedure are showed in Figure 2.</w:t>
      </w:r>
      <w:r w:rsidR="0005529E">
        <w:rPr>
          <w:rFonts w:cs="Times New Roman"/>
        </w:rPr>
        <w:t xml:space="preserve"> </w:t>
      </w:r>
      <w:r w:rsidR="009F19AA">
        <w:rPr>
          <w:rFonts w:cs="Times New Roman"/>
        </w:rPr>
        <w:t xml:space="preserve">In this tree only two species was inserted in the interactive process, </w:t>
      </w:r>
      <w:r w:rsidR="00406BBF">
        <w:rPr>
          <w:rFonts w:cs="Times New Roman"/>
        </w:rPr>
        <w:t>XXXX that was inserted at the family node (</w:t>
      </w:r>
      <w:proofErr w:type="spellStart"/>
      <w:r w:rsidR="00406BBF">
        <w:rPr>
          <w:rFonts w:cs="Times New Roman"/>
        </w:rPr>
        <w:t>Gymnotidae</w:t>
      </w:r>
      <w:proofErr w:type="spellEnd"/>
      <w:r w:rsidR="00406BBF">
        <w:rPr>
          <w:rFonts w:cs="Times New Roman"/>
        </w:rPr>
        <w:t>)</w:t>
      </w:r>
      <w:r w:rsidR="00D13448">
        <w:rPr>
          <w:rFonts w:cs="Times New Roman"/>
        </w:rPr>
        <w:t xml:space="preserve"> and XXX that was inserted near to XXX Genus. All other species was inserted as a congeneric of other species already present in the tree.</w:t>
      </w:r>
      <w:commentRangeEnd w:id="420"/>
      <w:r w:rsidR="006A28DA">
        <w:rPr>
          <w:rStyle w:val="Refdecomentrio"/>
        </w:rPr>
        <w:commentReference w:id="420"/>
      </w:r>
    </w:p>
    <w:p w14:paraId="7DEF756E" w14:textId="4B36A2D9" w:rsidR="00D8586E" w:rsidRDefault="0005529E" w:rsidP="00CA0420">
      <w:pPr>
        <w:ind w:firstLine="708"/>
        <w:rPr>
          <w:rFonts w:cs="Times New Roman"/>
        </w:rPr>
      </w:pPr>
      <w:r>
        <w:rPr>
          <w:rFonts w:cs="Times New Roman"/>
        </w:rPr>
        <w:t>All the code needed to</w:t>
      </w:r>
      <w:r w:rsidR="00EF24C3">
        <w:rPr>
          <w:rFonts w:cs="Times New Roman"/>
        </w:rPr>
        <w:t xml:space="preserve"> fully</w:t>
      </w:r>
      <w:r>
        <w:rPr>
          <w:rFonts w:cs="Times New Roman"/>
        </w:rPr>
        <w:t xml:space="preserve"> reproduce this </w:t>
      </w:r>
      <w:r w:rsidR="00EF24C3">
        <w:rPr>
          <w:rFonts w:cs="Times New Roman"/>
        </w:rPr>
        <w:t>phylogenetic tree is provided at (</w:t>
      </w:r>
      <w:del w:id="421" w:author="Gabriel Nakamura" w:date="2021-04-08T09:43:00Z">
        <w:r w:rsidR="001F7FD8" w:rsidDel="008F3DA2">
          <w:fldChar w:fldCharType="begin"/>
        </w:r>
        <w:r w:rsidR="001F7FD8" w:rsidRPr="001F7FD8" w:rsidDel="008F3DA2">
          <w:delInstrText xml:space="preserve"> HYPERLINK "https://gabrielnakamura.github.io/FishPhyloMaker/articles/FishPhyloMaker_vignette.html" </w:delInstrText>
        </w:r>
        <w:r w:rsidR="001F7FD8" w:rsidDel="008F3DA2">
          <w:fldChar w:fldCharType="separate"/>
        </w:r>
        <w:r w:rsidR="00195A9C" w:rsidRPr="008F3DA2" w:rsidDel="008F3DA2">
          <w:rPr>
            <w:rPrChange w:id="422" w:author="Gabriel Nakamura" w:date="2021-04-08T09:43:00Z">
              <w:rPr>
                <w:rStyle w:val="Hyperlink"/>
                <w:rFonts w:cs="Times New Roman"/>
              </w:rPr>
            </w:rPrChange>
          </w:rPr>
          <w:delText>https://gabrielnakamura.github.io/FishPhyloMaker/articles/FishPhyloMaker_vignette.html</w:delText>
        </w:r>
        <w:r w:rsidR="001F7FD8" w:rsidDel="008F3DA2">
          <w:rPr>
            <w:rStyle w:val="Hyperlink"/>
            <w:rFonts w:cs="Times New Roman"/>
          </w:rPr>
          <w:fldChar w:fldCharType="end"/>
        </w:r>
      </w:del>
      <w:ins w:id="423" w:author="Gabriel Nakamura" w:date="2021-04-08T09:43:00Z">
        <w:r w:rsidR="008F3DA2" w:rsidRPr="008F3DA2">
          <w:rPr>
            <w:rPrChange w:id="424" w:author="Gabriel Nakamura" w:date="2021-04-08T09:43:00Z">
              <w:rPr>
                <w:rStyle w:val="Hyperlink"/>
                <w:rFonts w:cs="Times New Roman"/>
              </w:rPr>
            </w:rPrChange>
          </w:rPr>
          <w:t>https://gabrielnakamura.github.io/FishPhyloMaker/articles/FishPhyloMaker_vignette.html</w:t>
        </w:r>
      </w:ins>
      <w:r w:rsidR="00EF24C3">
        <w:rPr>
          <w:rFonts w:cs="Times New Roman"/>
        </w:rPr>
        <w:t>)</w:t>
      </w:r>
      <w:r w:rsidR="008317F8">
        <w:rPr>
          <w:rFonts w:cs="Times New Roman"/>
        </w:rPr>
        <w:t>.</w:t>
      </w:r>
      <w:r w:rsidR="00195A9C">
        <w:rPr>
          <w:rFonts w:cs="Times New Roman"/>
        </w:rPr>
        <w:t xml:space="preserve"> </w:t>
      </w:r>
      <w:r w:rsidR="00003737">
        <w:rPr>
          <w:rFonts w:cs="Times New Roman"/>
        </w:rPr>
        <w:t>Further</w:t>
      </w:r>
      <w:r w:rsidR="00195A9C">
        <w:rPr>
          <w:rFonts w:cs="Times New Roman"/>
        </w:rPr>
        <w:t xml:space="preserve"> analysis exploring the potential of </w:t>
      </w:r>
      <w:proofErr w:type="spellStart"/>
      <w:r w:rsidR="00195A9C">
        <w:rPr>
          <w:rFonts w:cs="Times New Roman"/>
        </w:rPr>
        <w:t>FishPhyloMaker</w:t>
      </w:r>
      <w:proofErr w:type="spellEnd"/>
      <w:r w:rsidR="00195A9C">
        <w:rPr>
          <w:rFonts w:cs="Times New Roman"/>
        </w:rPr>
        <w:t xml:space="preserve"> package </w:t>
      </w:r>
      <w:r w:rsidR="00003737">
        <w:rPr>
          <w:rFonts w:cs="Times New Roman"/>
        </w:rPr>
        <w:t xml:space="preserve">can be accessed at </w:t>
      </w:r>
      <w:r w:rsidR="00003737" w:rsidRPr="00003737">
        <w:rPr>
          <w:rFonts w:cs="Times New Roman"/>
        </w:rPr>
        <w:t>https://gabrielnakamura.github.io/FishPhyloMaker/index.html</w:t>
      </w:r>
      <w:r w:rsidR="00003737">
        <w:rPr>
          <w:rFonts w:cs="Times New Roman"/>
        </w:rPr>
        <w:t>.</w:t>
      </w:r>
    </w:p>
    <w:p w14:paraId="5F6C87F8" w14:textId="65F76B96" w:rsidR="00E86775" w:rsidRDefault="00414696" w:rsidP="002E3A5A">
      <w:pPr>
        <w:pStyle w:val="Ttulo1"/>
        <w:rPr>
          <w:ins w:id="425" w:author="Gabriel Nakamura" w:date="2021-04-14T18:55:00Z"/>
        </w:rPr>
      </w:pPr>
      <w:ins w:id="426" w:author="Gabriel Nakamura" w:date="2021-04-14T18:55:00Z">
        <w:r>
          <w:t>Similarity with other approaches, f</w:t>
        </w:r>
      </w:ins>
      <w:del w:id="427" w:author="Gabriel Nakamura" w:date="2021-04-14T18:55:00Z">
        <w:r w:rsidR="00DD5807" w:rsidDel="00414696">
          <w:delText>F</w:delText>
        </w:r>
      </w:del>
      <w:r w:rsidR="00DD5807">
        <w:t>uture development</w:t>
      </w:r>
      <w:r w:rsidR="002E3A5A">
        <w:t>s</w:t>
      </w:r>
      <w:r w:rsidR="00515FA8">
        <w:t xml:space="preserve"> and possible applications</w:t>
      </w:r>
    </w:p>
    <w:p w14:paraId="5FE74EE7" w14:textId="0050D08A" w:rsidR="00414696" w:rsidRPr="00414696" w:rsidRDefault="00A03DFD" w:rsidP="00414696">
      <w:pPr>
        <w:pPrChange w:id="428" w:author="Gabriel Nakamura" w:date="2021-04-14T18:55:00Z">
          <w:pPr>
            <w:pStyle w:val="Ttulo1"/>
          </w:pPr>
        </w:pPrChange>
      </w:pPr>
      <w:ins w:id="429" w:author="Gabriel Nakamura" w:date="2021-04-14T18:56:00Z">
        <w:r>
          <w:t xml:space="preserve">The functionalities implemented in </w:t>
        </w:r>
        <w:proofErr w:type="spellStart"/>
        <w:r>
          <w:t>FishPhyloMaker</w:t>
        </w:r>
        <w:proofErr w:type="spellEnd"/>
        <w:r>
          <w:t xml:space="preserve"> package has </w:t>
        </w:r>
      </w:ins>
      <w:ins w:id="430" w:author="Gabriel Nakamura" w:date="2021-04-14T18:57:00Z">
        <w:r w:rsidR="00AA7F4D">
          <w:t>consonance with other procedure developed for plant species</w:t>
        </w:r>
      </w:ins>
      <w:ins w:id="431" w:author="Gabriel Nakamura" w:date="2021-04-14T18:58:00Z">
        <w:r w:rsidR="00A1639E">
          <w:t xml:space="preserve">, like </w:t>
        </w:r>
        <w:proofErr w:type="spellStart"/>
        <w:r w:rsidR="00A1639E">
          <w:t>Phylomatic</w:t>
        </w:r>
        <w:proofErr w:type="spellEnd"/>
        <w:r w:rsidR="00BE04FD">
          <w:t xml:space="preserve"> (C++ </w:t>
        </w:r>
        <w:proofErr w:type="spellStart"/>
        <w:r w:rsidR="00BE04FD">
          <w:t>aplication</w:t>
        </w:r>
        <w:proofErr w:type="spellEnd"/>
        <w:r w:rsidR="00BE04FD">
          <w:t>)</w:t>
        </w:r>
        <w:r w:rsidR="00A1639E">
          <w:t xml:space="preserve"> and </w:t>
        </w:r>
        <w:proofErr w:type="spellStart"/>
        <w:r w:rsidR="00A1639E">
          <w:t>V.PhyloMaker</w:t>
        </w:r>
        <w:proofErr w:type="spellEnd"/>
        <w:r w:rsidR="00BE04FD">
          <w:t xml:space="preserve"> (R package)</w:t>
        </w:r>
      </w:ins>
      <w:ins w:id="432" w:author="Gabriel Nakamura" w:date="2021-04-14T18:57:00Z">
        <w:r w:rsidR="00A1639E">
          <w:t xml:space="preserve"> </w:t>
        </w:r>
      </w:ins>
      <w:ins w:id="433" w:author="Gabriel Nakamura" w:date="2021-04-14T18:58:00Z">
        <w:r w:rsidR="00A1639E">
          <w:fldChar w:fldCharType="begin" w:fldLock="1"/>
        </w:r>
      </w:ins>
      <w:r w:rsidR="00C457E2">
        <w:instrText>ADDIN CSL_CITATION {"citationItems":[{"id":"ITEM-1","itemData":{"DOI":"10.1111/j.1471-8286.2004.00829.x","ISBN":"9252293655","ISSN":"14718278","abstract":"Phylomatic (http://www.phylodiversity.net/phylomatic) is an online phylogenetic query tool where users submit a list of taxa (e.g. from an ecological community), with modern family and genus names, and which returns a phylogenetic hypothesis for the relationships among taxa. Any set of stored phylogenies, or a user-supplied one, can be chosen as the basis for the returned phylogeny, and several output formats for the tree can be selected. Currently, the source databases cover seed plants. © 2005 Blackwell Publishing Ltd.","author":[{"dropping-particle":"","family":"Webb","given":"Campbell O.","non-dropping-particle":"","parse-names":false,"suffix":""},{"dropping-particle":"","family":"Donoghue","given":"Michael J.","non-dropping-particle":"","parse-names":false,"suffix":""}],"container-title":"Molecular Ecology Notes","id":"ITEM-1","issue":"1","issued":{"date-parts":[["2005"]]},"page":"181-183","title":"Phylomatic: Tree assembly for applied phylogenetics","type":"article-journal","volume":"5"},"uris":["http://www.mendeley.com/documents/?uuid=2d7f2dff-2348-480d-959d-147a0670582c"]},{"id":"ITEM-2","itemData":{"DOI":"10.1111/ecog.04434","ISBN":"0000000213","ISSN":"16000587","abstract":"We present V.PhyloMaker, a freely available package for R designed to generate phylogenies for vascular plants. The mega-tree implemented in V.PhyloMaker (i.e. GBOTB.extended.tre), which was derived from two recently published mega-trees and includes 74 533 species and all families of extant vascular plants, is the largest dated phylogeny for vascular plants. V.PhyloMaker can generate phylogenies for very large species lists (the largest species list that we tested included 314 686 species). V.PhyloMaker generates phylogenies at a fast speed, much faster than other phylogeny-generating packages. Our tests of V.PhyloMaker show that generating a phylogeny for 60 000 species requires less than six hours. V.PhyloMaker includes an approach to attach genera or species to their close relatives in a phylogeny. We provide a simple example in this paper to show how to use V.PhyloMaker to generate phylogenies.","author":[{"dropping-particle":"","family":"Jin","given":"Yi","non-dropping-particle":"","parse-names":false,"suffix":""},{"dropping-particle":"","family":"Qian","given":"Hong","non-dropping-particle":"","parse-names":false,"suffix":""}],"container-title":"Ecography","id":"ITEM-2","issue":"8","issued":{"date-parts":[["2019"]]},"page":"1353-1359","title":"V.PhyloMaker: an R package that can generate very large phylogenies for vascular plants","type":"article-journal","volume":"42"},"uris":["http://www.mendeley.com/documents/?uuid=a4673d81-9017-4020-af49-3b5bb1d86824"]}],"mendeley":{"formattedCitation":"(Webb &amp; Donoghue, 2005; Jin &amp; Qian, 2019)","plainTextFormattedCitation":"(Webb &amp; Donoghue, 2005; Jin &amp; Qian, 2019)","previouslyFormattedCitation":"(Webb &amp; Donoghue, 2005; Jin &amp; Qian, 2019)"},"properties":{"noteIndex":0},"schema":"https://github.com/citation-style-language/schema/raw/master/csl-citation.json"}</w:instrText>
      </w:r>
      <w:r w:rsidR="00A1639E">
        <w:fldChar w:fldCharType="separate"/>
      </w:r>
      <w:r w:rsidR="00A1639E" w:rsidRPr="00A1639E">
        <w:rPr>
          <w:noProof/>
        </w:rPr>
        <w:t>(Webb &amp; Donoghue, 2005; Jin &amp; Qian, 2019)</w:t>
      </w:r>
      <w:ins w:id="434" w:author="Gabriel Nakamura" w:date="2021-04-14T18:58:00Z">
        <w:r w:rsidR="00A1639E">
          <w:fldChar w:fldCharType="end"/>
        </w:r>
        <w:r w:rsidR="00A1639E">
          <w:t xml:space="preserve">. </w:t>
        </w:r>
        <w:r w:rsidR="00BE04FD">
          <w:t xml:space="preserve">Some important differences here </w:t>
        </w:r>
      </w:ins>
      <w:ins w:id="435" w:author="Gabriel Nakamura" w:date="2021-04-14T18:59:00Z">
        <w:r w:rsidR="00BE04FD">
          <w:t xml:space="preserve">relative to these programs is that </w:t>
        </w:r>
        <w:proofErr w:type="spellStart"/>
        <w:r w:rsidR="00BE04FD">
          <w:t>FishPhyloMaker</w:t>
        </w:r>
        <w:proofErr w:type="spellEnd"/>
        <w:r w:rsidR="00BE04FD">
          <w:t xml:space="preserve"> </w:t>
        </w:r>
        <w:r w:rsidR="00AE5537">
          <w:t>expanded the insertion options that the user can realize, at the same time that preserv</w:t>
        </w:r>
      </w:ins>
      <w:ins w:id="436" w:author="Gabriel Nakamura" w:date="2021-04-14T19:00:00Z">
        <w:r w:rsidR="00AE5537">
          <w:t xml:space="preserve">e </w:t>
        </w:r>
        <w:r w:rsidR="00DD60CB">
          <w:t>the user friendliness by non</w:t>
        </w:r>
      </w:ins>
      <w:ins w:id="437" w:author="Gabriel Nakamura" w:date="2021-04-14T19:01:00Z">
        <w:r w:rsidR="00DD60CB">
          <w:t>-</w:t>
        </w:r>
      </w:ins>
      <w:ins w:id="438" w:author="Gabriel Nakamura" w:date="2021-04-14T19:00:00Z">
        <w:r w:rsidR="00DD60CB">
          <w:t>specialists in the group.</w:t>
        </w:r>
      </w:ins>
    </w:p>
    <w:p w14:paraId="1B944597" w14:textId="77777777" w:rsidR="00866C9A" w:rsidRDefault="00C01EC1" w:rsidP="00DD60CB">
      <w:pPr>
        <w:ind w:firstLine="708"/>
        <w:rPr>
          <w:ins w:id="439" w:author="Gabriel Nakamura" w:date="2021-04-14T16:26:00Z"/>
        </w:rPr>
        <w:pPrChange w:id="440" w:author="Gabriel Nakamura" w:date="2021-04-14T19:01:00Z">
          <w:pPr/>
        </w:pPrChange>
      </w:pPr>
      <w:proofErr w:type="spellStart"/>
      <w:r>
        <w:t>Future dev</w:t>
      </w:r>
      <w:proofErr w:type="spellEnd"/>
      <w:r>
        <w:t xml:space="preserve">elopments of </w:t>
      </w:r>
      <w:proofErr w:type="spellStart"/>
      <w:r>
        <w:t>FishPhyloMaker</w:t>
      </w:r>
      <w:proofErr w:type="spellEnd"/>
      <w:r>
        <w:t xml:space="preserve"> package consist in </w:t>
      </w:r>
      <w:r w:rsidR="00672A85">
        <w:t>the inclusion of</w:t>
      </w:r>
      <w:r>
        <w:t xml:space="preserve"> </w:t>
      </w:r>
      <w:r w:rsidR="002424DD">
        <w:t>other</w:t>
      </w:r>
      <w:r w:rsidR="008317F8">
        <w:t xml:space="preserve"> online</w:t>
      </w:r>
      <w:r w:rsidR="002424DD">
        <w:t xml:space="preserve"> data bases in the functions that check for the names of species</w:t>
      </w:r>
      <w:del w:id="441" w:author="Gabriel Nakamura" w:date="2021-04-14T16:25:00Z">
        <w:r w:rsidR="002424DD" w:rsidDel="00866C9A">
          <w:delText>,</w:delText>
        </w:r>
        <w:r w:rsidR="002424DD" w:rsidDel="00B21783">
          <w:delText xml:space="preserve"> besides to develop</w:delText>
        </w:r>
        <w:r w:rsidR="00C90E2E" w:rsidDel="00B21783">
          <w:delText xml:space="preserve"> a new function that allows the user to check all the</w:delText>
        </w:r>
        <w:r w:rsidR="008317F8" w:rsidDel="00B21783">
          <w:delText xml:space="preserve"> possible</w:delText>
        </w:r>
        <w:r w:rsidR="00C90E2E" w:rsidDel="00B21783">
          <w:delText xml:space="preserve"> synonyms</w:delText>
        </w:r>
        <w:r w:rsidR="008317F8" w:rsidDel="00B21783">
          <w:delText xml:space="preserve"> in species´ names</w:delText>
        </w:r>
      </w:del>
      <w:r w:rsidR="00C90E2E">
        <w:t xml:space="preserve">. Despite </w:t>
      </w:r>
      <w:proofErr w:type="spellStart"/>
      <w:r w:rsidR="00C90E2E">
        <w:t>Fishbase</w:t>
      </w:r>
      <w:proofErr w:type="spellEnd"/>
      <w:r w:rsidR="00C90E2E">
        <w:t xml:space="preserve"> be the most used online databases to check for </w:t>
      </w:r>
      <w:r w:rsidR="003C637E">
        <w:t xml:space="preserve">taxonomic classification of fishes, other important sources were not contemplated in this version of the package, for example, the Catalog of Fishes </w:t>
      </w:r>
      <w:r w:rsidR="0084405D">
        <w:t>(Fricke</w:t>
      </w:r>
      <w:r w:rsidR="00762872">
        <w:t xml:space="preserve"> and </w:t>
      </w:r>
      <w:proofErr w:type="spellStart"/>
      <w:r w:rsidR="00762872">
        <w:t>Eschemeyer</w:t>
      </w:r>
      <w:proofErr w:type="spellEnd"/>
      <w:r w:rsidR="00CE2C83">
        <w:t>, 2021</w:t>
      </w:r>
      <w:r w:rsidR="0084405D">
        <w:t>)</w:t>
      </w:r>
      <w:r w:rsidR="00D85332">
        <w:t xml:space="preserve">. We hope that in future versions this data base can be included, improving the </w:t>
      </w:r>
      <w:r w:rsidR="00E42F7B">
        <w:t xml:space="preserve">scope of </w:t>
      </w:r>
      <w:proofErr w:type="spellStart"/>
      <w:r w:rsidR="00E42F7B">
        <w:t>FishPhyloMaker</w:t>
      </w:r>
      <w:proofErr w:type="spellEnd"/>
      <w:r w:rsidR="00E42F7B">
        <w:t xml:space="preserve"> package</w:t>
      </w:r>
      <w:ins w:id="442" w:author="Gabriel Nakamura" w:date="2021-04-14T16:25:00Z">
        <w:r w:rsidR="00866C9A">
          <w:t xml:space="preserve"> in taxonomic nomenclature checking</w:t>
        </w:r>
      </w:ins>
      <w:r w:rsidR="00E42F7B">
        <w:t>.</w:t>
      </w:r>
    </w:p>
    <w:p w14:paraId="122A91F6" w14:textId="39A776FF" w:rsidR="002E3A5A" w:rsidRDefault="00CC1295" w:rsidP="00866C9A">
      <w:pPr>
        <w:ind w:firstLine="708"/>
        <w:pPrChange w:id="443" w:author="Gabriel Nakamura" w:date="2021-04-14T16:26:00Z">
          <w:pPr/>
        </w:pPrChange>
      </w:pPr>
      <w:del w:id="444" w:author="Gabriel Nakamura" w:date="2021-04-14T16:26:00Z">
        <w:r w:rsidDel="00866C9A">
          <w:lastRenderedPageBreak/>
          <w:delText xml:space="preserve"> </w:delText>
        </w:r>
      </w:del>
      <w:r>
        <w:t xml:space="preserve">Another possible drawback is that the phylogenetic hypothesis generated through </w:t>
      </w:r>
      <w:proofErr w:type="spellStart"/>
      <w:r>
        <w:t>FishPhyloMaker</w:t>
      </w:r>
      <w:proofErr w:type="spellEnd"/>
      <w:r>
        <w:t xml:space="preserve"> may present</w:t>
      </w:r>
      <w:r w:rsidR="00166617">
        <w:t xml:space="preserve"> many polytomies (like in Figure 2). To overcome this drawback we suggest that the phylogenetic tree be </w:t>
      </w:r>
      <w:r w:rsidR="00E16F95">
        <w:t xml:space="preserve">submitted to a procedure like that proposed by </w:t>
      </w:r>
      <w:r w:rsidR="00E16F95">
        <w:fldChar w:fldCharType="begin" w:fldLock="1"/>
      </w:r>
      <w:r w:rsidR="00D51236">
        <w:instrText>ADDIN CSL_CITATION {"citationItems":[{"id":"ITEM-1","itemData":{"DOI":"10.1186/1471-2105-14-324","ISSN":"14712105","abstract":"Background: Phylogenetic comparative analyses usually rely on a single consensus phylogenetic tree in order to study evolutionary processes. However, most phylogenetic trees are incomplete with regard to species sampling, which may critically compromise analyses. Some approaches have been proposed to integrate non-molecular phylogenetic information into incomplete molecular phylogenies. An expanded tree approach consists of adding missing species to random locations within their clade. The information contained in the topology of the resulting expanded trees can be captured by the pairwise phylogenetic distance between species and stored in a matrix for further statistical analysis. Thus, the random expansion and processing of multiple phylogenetic trees can be used to estimate the phylogenetic uncertainty through a simulation procedure. Because of the computational burden required, unless this procedure is efficiently implemented, the analyses are of limited applicability.Results: In this paper, we present efficient algorithms and implementations for randomly expanding and processing phylogenetic trees so that simulations involved in comparative phylogenetic analysis with uncertainty can be conducted in a reasonable time. We propose algorithms for both randomly expanding trees and calculating distance matrices. We made available the source code, which was written in the C++ language. The code may be used as a standalone program or as a shared object in the R system. The software can also be used as a web service through the link: http://purl.oclc.org/NET/sunplin/.Conclusion: We compare our implementations to similar solutions and show that significant performance gains can be obtained. Our results open up the possibility of accounting for phylogenetic uncertainty in evolutionary and ecological analyses of large datasets. © 2013 Martins et al.; licensee BioMed Central Ltd.","author":[{"dropping-particle":"","family":"Martins","given":"Wellington S.","non-dropping-particle":"","parse-names":false,"suffix":""},{"dropping-particle":"","family":"Carmo","given":"Welton C.","non-dropping-particle":"","parse-names":false,"suffix":""},{"dropping-particle":"","family":"Longo","given":"Humberto J.","non-dropping-particle":"","parse-names":false,"suffix":""},{"dropping-particle":"","family":"Rosa","given":"Thierson C.","non-dropping-particle":"","parse-names":false,"suffix":""},{"dropping-particle":"","family":"Rangel","given":"Thiago F.","non-dropping-particle":"","parse-names":false,"suffix":""}],"container-title":"BMC Bioinformatics","id":"ITEM-1","issue":"1","issued":{"date-parts":[["2013"]]},"title":"SUNPLIN: Simulation with Uncertainty for Phylogenetic Investigations","type":"article-journal","volume":"14"},"uris":["http://www.mendeley.com/documents/?uuid=5aeed301-931a-4c0f-bede-a1a60c9af60e"]}],"mendeley":{"formattedCitation":"(Martins, Carmo, Longo, Rosa, &amp; Rangel, 2013)","manualFormatting":"Martins et al. (2013)","plainTextFormattedCitation":"(Martins, Carmo, Longo, Rosa, &amp; Rangel, 2013)","previouslyFormattedCitation":"(Martins, Carmo, Longo, Rosa, &amp; Rangel, 2013)"},"properties":{"noteIndex":0},"schema":"https://github.com/citation-style-language/schema/raw/master/csl-citation.json"}</w:instrText>
      </w:r>
      <w:r w:rsidR="00E16F95">
        <w:fldChar w:fldCharType="separate"/>
      </w:r>
      <w:r w:rsidR="00E16F95" w:rsidRPr="00E16F95">
        <w:rPr>
          <w:noProof/>
        </w:rPr>
        <w:t xml:space="preserve">Martins et al. </w:t>
      </w:r>
      <w:r w:rsidR="001F4D7C">
        <w:rPr>
          <w:noProof/>
        </w:rPr>
        <w:t>(</w:t>
      </w:r>
      <w:r w:rsidR="00E16F95" w:rsidRPr="00E16F95">
        <w:rPr>
          <w:noProof/>
        </w:rPr>
        <w:t>2013)</w:t>
      </w:r>
      <w:r w:rsidR="00E16F95">
        <w:fldChar w:fldCharType="end"/>
      </w:r>
      <w:r w:rsidR="001F4D7C">
        <w:t xml:space="preserve"> in order to </w:t>
      </w:r>
      <w:del w:id="445" w:author="Gabriel Nakamura" w:date="2021-04-14T16:26:00Z">
        <w:r w:rsidR="001F4D7C" w:rsidDel="00866C9A">
          <w:delText xml:space="preserve">understand </w:delText>
        </w:r>
      </w:del>
      <w:ins w:id="446" w:author="Gabriel Nakamura" w:date="2021-04-14T16:26:00Z">
        <w:r w:rsidR="00866C9A">
          <w:t>assess</w:t>
        </w:r>
        <w:r w:rsidR="00866C9A">
          <w:t xml:space="preserve"> </w:t>
        </w:r>
      </w:ins>
      <w:r w:rsidR="001F4D7C">
        <w:t>how the phylogenetic uncertainty may affect downstream analysis that use not fully solved phylogenetic tree (e.g.</w:t>
      </w:r>
      <w:r w:rsidR="00412C28">
        <w:t xml:space="preserve"> </w:t>
      </w:r>
      <w:r w:rsidR="00412C28">
        <w:fldChar w:fldCharType="begin" w:fldLock="1"/>
      </w:r>
      <w:r w:rsidR="00D51236">
        <w:instrText>ADDIN CSL_CITATION {"citationItems":[{"id":"ITEM-1","itemData":{"DOI":"10.1590/1982-0224-2020-0126","ISSN":"1679-6225","abstract":"ABSTRACT Patterns of species replacement and richness differences along environmental gradients or ecoregions shed light on different ecological and evolutionary mechanisms acting on community structure. Communities of aquatic ecosystems of different watersheds are supposed to host distinct species and lineages. Quantifying and understanding the degree to which these differences are affected by environmental and biogeographical factors remains an open question for these environments, particularly in the Neotropical region. We investigated patterns of taxonomic and phylogenetic composition of headwater streams of the Paraná and Paraguai River basins to understand how local and biogeographical factors affect the assembly of fish communities. We also quantified taxonomic and phylogenetic beta diversity by decomposing them into nestedness and turnover components. We found that local environmental factors are the main factors influencing the composition of stream fish communities. Whereas pH affected both taxonomic and phylogenetic turnover, water velocity was responsible for phylogenetic turnover and pH was the main driver of phylogenetic nestedness. Our results indicate an effect of local environmental factors in determining the structure of headwater stream fish communities through a combination of a species sorting mechanism (water velocity and pH) and phylogenetic habitat filtering (pH).RESUMO Padrões de substituição de espécies ou diferenças de riqueza ao longo de gradientes ambientais ou ecoregiões lançam luz sobre diferentes processos e mecanismos ecológicos atuando na estruturação das comunidades. Supõe-se que comunidades aquáticas pertencentes a diferentes bacias pertençam a linhagens evolutivas distintas. Quantificar e entender o grau em que tais diferenças são resultado de fatores ambientais locais e/ou processos biogeográficos ainda é uma questão pouco explorada. Neste estudo nós investigamos os padrões de composição taxonômica e filogenética em riachos de cabeceira das bacias dos Rios Paraná e Paraguai, para entender como fatores locais e biogeográficos afetam a estruturação das comunidades de peixes. Nós quantificamos a diversidade beta taxonômica e filogenética decompondo estas em aninhamento e substituição. Encontramos que os fatores ambientais locais são os principais determinantes da composição das comunidades de peixes destes riachos. Enquanto o pH afetou tanto a substituição de linhagens e de espécies, a velocidade da água foi responsáve…","author":[{"dropping-particle":"","family":"Nakamura","given":"Gabriel","non-dropping-particle":"","parse-names":false,"suffix":""},{"dropping-particle":"","family":"Vicentin","given":"Wagner","non-dropping-particle":"","parse-names":false,"suffix":""},{"dropping-particle":"","family":"Súarez","given":"Yzel Rondon","non-dropping-particle":"","parse-names":false,"suffix":""}],"container-title":"Neotropical Ichthyology","id":"ITEM-1","issue":"1","issued":{"date-parts":[["2021"]]},"page":"1-17","title":"Taxonomic and phylogenetic beta diversity in headwater stream fish communities of the Paraná and Paraguai River basins","type":"article-journal","volume":"19"},"uris":["http://www.mendeley.com/documents/?uuid=43cfe32b-67c8-4255-8f22-8c1d50bf002c"]}],"mendeley":{"formattedCitation":"(Nakamura, Vicentin, &amp; Súarez, 2021)","manualFormatting":"Nakamura et al. 2021)","plainTextFormattedCitation":"(Nakamura, Vicentin, &amp; Súarez, 2021)","previouslyFormattedCitation":"(Nakamura, Vicentin, &amp; Súarez, 2021)"},"properties":{"noteIndex":0},"schema":"https://github.com/citation-style-language/schema/raw/master/csl-citation.json"}</w:instrText>
      </w:r>
      <w:r w:rsidR="00412C28">
        <w:fldChar w:fldCharType="separate"/>
      </w:r>
      <w:r w:rsidR="00412C28" w:rsidRPr="00412C28">
        <w:rPr>
          <w:noProof/>
        </w:rPr>
        <w:t>Nakamura et al. 2021)</w:t>
      </w:r>
      <w:r w:rsidR="00412C28">
        <w:fldChar w:fldCharType="end"/>
      </w:r>
      <w:r w:rsidR="001F4D7C">
        <w:t>.</w:t>
      </w:r>
    </w:p>
    <w:p w14:paraId="15F53EB8" w14:textId="688CE45C" w:rsidR="00A6144C" w:rsidRDefault="00240A32">
      <w:r>
        <w:tab/>
      </w:r>
      <w:proofErr w:type="spellStart"/>
      <w:r w:rsidR="00914E53">
        <w:t>PhyloFishMaker</w:t>
      </w:r>
      <w:proofErr w:type="spellEnd"/>
      <w:r w:rsidR="00914E53">
        <w:t xml:space="preserve"> will facilitate the obtention of phylogenetic hypothesis </w:t>
      </w:r>
      <w:r w:rsidR="00417616">
        <w:t>for</w:t>
      </w:r>
      <w:r w:rsidR="0018151C">
        <w:t xml:space="preserve"> local</w:t>
      </w:r>
      <w:r w:rsidR="00417616">
        <w:t xml:space="preserve"> pool of bony fish species, mainly in Neotropical region, that </w:t>
      </w:r>
      <w:r w:rsidR="00200AA5">
        <w:t xml:space="preserve">probably is the region that present the major gap regarding the phylogenetic </w:t>
      </w:r>
      <w:r w:rsidR="00380AC3">
        <w:t>knowledge of species</w:t>
      </w:r>
      <w:del w:id="447" w:author="Gabriel Nakamura" w:date="2021-04-14T16:26:00Z">
        <w:r w:rsidR="0018151C" w:rsidDel="00866C9A">
          <w:delText>, despite its enormous diversity</w:delText>
        </w:r>
      </w:del>
      <w:r w:rsidR="0018151C">
        <w:t xml:space="preserve"> </w:t>
      </w:r>
      <w:r w:rsidR="0018151C">
        <w:fldChar w:fldCharType="begin" w:fldLock="1"/>
      </w:r>
      <w:r w:rsidR="00D51236">
        <w:instrText>ADDIN CSL_CITATION {"citationItems":[{"id":"ITEM-1","itemData":{"DOI":"10.1146/annurev-ecolsys-011620-031032","ISSN":"1543-592X","abstract":"Neotropical freshwater fishes (NFFs) constitute the most diverse continental vertebrate fauna on Earth, with more than 6,200 named species compressed into an aquatic footprint &lt;0.5% the total regional land-surface area and representing the greatest phenotypic disparity and functional diversity of any continental ichthyofauna. Data from the fossil record and time-calibrated molecular phylogenies indicate that most higher taxa (e.g., genera, families) diversified relatively continuously through the Cenozoic, across broad geographic ranges of the South American platform. Biodiversity data for most NFF clades support a model of continental radiation rather than adaptive radiation, in which speciation occurs mainly in allopatry, and speciation and adaptation are largely decoupled. These radiations occurred under the perennial influence of river capture and sea-level oscillations, which episodically fragmented and merged portions of adjacent river networks. The future of the NFF fauna into the Anthropocene is uncertain, facing numerous threats at local, regional, and continental scales.Expected final online publication date for the Annual Review of Ecology, Evolution, and Systematics, Volume 51 is November 2, 2020. Please see http://www.annualreviews.org/page/journal/pubdates for revised estimates.","author":[{"dropping-particle":"","family":"Albert","given":"James S.","non-dropping-particle":"","parse-names":false,"suffix":""},{"dropping-particle":"","family":"Tagliacollo","given":"Victor A.","non-dropping-particle":"","parse-names":false,"suffix":""},{"dropping-particle":"","family":"Dagosta","given":"Fernando","non-dropping-particle":"","parse-names":false,"suffix":""}],"container-title":"Annual Review of Ecology, Evolution, and Systematics","id":"ITEM-1","issue":"1","issued":{"date-parts":[["2020"]]},"page":"27-53","title":"Diversification of Neotropical Freshwater Fishes","type":"article-journal","volume":"51"},"uris":["http://www.mendeley.com/documents/?uuid=2be6a491-74a9-4e77-bab2-ebd5cfcd6bd0"]}],"mendeley":{"formattedCitation":"(Albert et al., 2020)","plainTextFormattedCitation":"(Albert et al., 2020)","previouslyFormattedCitation":"(Albert et al., 2020)"},"properties":{"noteIndex":0},"schema":"https://github.com/citation-style-language/schema/raw/master/csl-citation.json"}</w:instrText>
      </w:r>
      <w:r w:rsidR="0018151C">
        <w:fldChar w:fldCharType="separate"/>
      </w:r>
      <w:r w:rsidR="00D51236" w:rsidRPr="00D51236">
        <w:rPr>
          <w:noProof/>
        </w:rPr>
        <w:t>(Albert et al., 2020)</w:t>
      </w:r>
      <w:r w:rsidR="0018151C">
        <w:fldChar w:fldCharType="end"/>
      </w:r>
      <w:r w:rsidR="00380AC3">
        <w:t>. The ease accessibility of bony fish phylogenies will allow to better understand how fish traits evolved</w:t>
      </w:r>
      <w:r w:rsidR="00623DA9">
        <w:t>, how the current and past environmental conditions selected the lineages through different Basins</w:t>
      </w:r>
      <w:r w:rsidR="004C4551">
        <w:t xml:space="preserve">, boosting our understanding of patterns of </w:t>
      </w:r>
      <w:r w:rsidR="00CC1295">
        <w:t>evolution of bony fish assemblages and species.</w:t>
      </w:r>
    </w:p>
    <w:p w14:paraId="2E12E34A" w14:textId="160F59BB" w:rsidR="00515FA8" w:rsidRDefault="00FD32D6" w:rsidP="00CA0420">
      <w:pPr>
        <w:ind w:firstLine="708"/>
      </w:pPr>
      <w:r>
        <w:t xml:space="preserve">Much of the </w:t>
      </w:r>
      <w:r w:rsidR="006E03C5">
        <w:t xml:space="preserve">biogeographical studies using fishes are restricted only to a specific families that present molecular phylogenies, </w:t>
      </w:r>
      <w:proofErr w:type="spellStart"/>
      <w:r w:rsidR="006E03C5">
        <w:t>FishPhyloMaker</w:t>
      </w:r>
      <w:proofErr w:type="spellEnd"/>
      <w:r w:rsidR="006E03C5">
        <w:t xml:space="preserve"> will facilitate the obtention of </w:t>
      </w:r>
      <w:r w:rsidR="00901147">
        <w:t xml:space="preserve">phylogenetic information for </w:t>
      </w:r>
      <w:r w:rsidR="008D1616">
        <w:t xml:space="preserve">local communities that generally involves a great number of fish </w:t>
      </w:r>
      <w:r w:rsidR="0018151C">
        <w:t>lineages</w:t>
      </w:r>
      <w:r w:rsidR="008D1616">
        <w:t xml:space="preserve">, </w:t>
      </w:r>
      <w:del w:id="448" w:author="Gabriel Nakamura" w:date="2021-04-14T16:27:00Z">
        <w:r w:rsidR="008D1616" w:rsidDel="008C2CC4">
          <w:delText>specially</w:delText>
        </w:r>
      </w:del>
      <w:ins w:id="449" w:author="Gabriel Nakamura" w:date="2021-04-14T16:27:00Z">
        <w:r w:rsidR="008C2CC4">
          <w:t>especially</w:t>
        </w:r>
      </w:ins>
      <w:r w:rsidR="008D1616">
        <w:t xml:space="preserve"> in Neotropical region </w:t>
      </w:r>
      <w:r w:rsidR="008D1616">
        <w:fldChar w:fldCharType="begin" w:fldLock="1"/>
      </w:r>
      <w:r w:rsidR="00D51236">
        <w:instrText>ADDIN CSL_CITATION {"citationItems":[{"id":"ITEM-1","itemData":{"DOI":"10.1146/annurev-ecolsys-011620-031032","ISSN":"1543-592X","abstract":"Neotropical freshwater fishes (NFFs) constitute the most diverse continental vertebrate fauna on Earth, with more than 6,200 named species compressed into an aquatic footprint &lt;0.5% the total regional land-surface area and representing the greatest phenotypic disparity and functional diversity of any continental ichthyofauna. Data from the fossil record and time-calibrated molecular phylogenies indicate that most higher taxa (e.g., genera, families) diversified relatively continuously through the Cenozoic, across broad geographic ranges of the South American platform. Biodiversity data for most NFF clades support a model of continental radiation rather than adaptive radiation, in which speciation occurs mainly in allopatry, and speciation and adaptation are largely decoupled. These radiations occurred under the perennial influence of river capture and sea-level oscillations, which episodically fragmented and merged portions of adjacent river networks. The future of the NFF fauna into the Anthropocene is uncertain, facing numerous threats at local, regional, and continental scales.Expected final online publication date for the Annual Review of Ecology, Evolution, and Systematics, Volume 51 is November 2, 2020. Please see http://www.annualreviews.org/page/journal/pubdates for revised estimates.","author":[{"dropping-particle":"","family":"Albert","given":"James S.","non-dropping-particle":"","parse-names":false,"suffix":""},{"dropping-particle":"","family":"Tagliacollo","given":"Victor A.","non-dropping-particle":"","parse-names":false,"suffix":""},{"dropping-particle":"","family":"Dagosta","given":"Fernando","non-dropping-particle":"","parse-names":false,"suffix":""}],"container-title":"Annual Review of Ecology, Evolution, and Systematics","id":"ITEM-1","issue":"1","issued":{"date-parts":[["2020"]]},"page":"27-53","title":"Diversification of Neotropical Freshwater Fishes","type":"article-journal","volume":"51"},"uris":["http://www.mendeley.com/documents/?uuid=2be6a491-74a9-4e77-bab2-ebd5cfcd6bd0"]}],"mendeley":{"formattedCitation":"(Albert et al., 2020)","plainTextFormattedCitation":"(Albert et al., 2020)","previouslyFormattedCitation":"(Albert et al., 2020)"},"properties":{"noteIndex":0},"schema":"https://github.com/citation-style-language/schema/raw/master/csl-citation.json"}</w:instrText>
      </w:r>
      <w:r w:rsidR="008D1616">
        <w:fldChar w:fldCharType="separate"/>
      </w:r>
      <w:r w:rsidR="00D51236" w:rsidRPr="00D51236">
        <w:rPr>
          <w:noProof/>
        </w:rPr>
        <w:t>(Albert et al., 2020)</w:t>
      </w:r>
      <w:r w:rsidR="008D1616">
        <w:fldChar w:fldCharType="end"/>
      </w:r>
      <w:r w:rsidR="00C55B83">
        <w:t xml:space="preserve">. This will allow to amplify the investigations of historical biogeography studies that uses Neotropical fishes as models, </w:t>
      </w:r>
      <w:r w:rsidR="004C49E1">
        <w:t xml:space="preserve">allowing for broaden the knowledge regarding the biogeographical </w:t>
      </w:r>
      <w:r w:rsidR="00AC3D4E">
        <w:t xml:space="preserve">understanding of the most diverse group of </w:t>
      </w:r>
      <w:r w:rsidR="00F769E5">
        <w:t>vertebrates</w:t>
      </w:r>
      <w:r w:rsidR="00AC3D4E">
        <w:t xml:space="preserve"> on earth.</w:t>
      </w:r>
      <w:r w:rsidR="00F769E5">
        <w:t xml:space="preserve"> Therefore, we expect that </w:t>
      </w:r>
      <w:proofErr w:type="spellStart"/>
      <w:r w:rsidR="00F769E5">
        <w:t>FishPhyloMaker</w:t>
      </w:r>
      <w:proofErr w:type="spellEnd"/>
      <w:r w:rsidR="00F769E5">
        <w:t xml:space="preserve"> reduce the gaps and barriers found in evolutionary and ecological studies due to the difficulty or absence of a reliable phylogenetic hypothesis for bony fishes.</w:t>
      </w:r>
    </w:p>
    <w:p w14:paraId="4571F5EB" w14:textId="3FF4179B" w:rsidR="001936A0" w:rsidRDefault="001936A0"/>
    <w:p w14:paraId="123A69FB" w14:textId="66007F66" w:rsidR="001936A0" w:rsidRDefault="001936A0">
      <w:pPr>
        <w:spacing w:line="240" w:lineRule="auto"/>
      </w:pPr>
      <w:r>
        <w:br w:type="page"/>
      </w:r>
    </w:p>
    <w:p w14:paraId="3C245541" w14:textId="5231FA7D" w:rsidR="001936A0" w:rsidRDefault="001936A0" w:rsidP="001936A0">
      <w:pPr>
        <w:pStyle w:val="Ttulo1"/>
      </w:pPr>
      <w:r>
        <w:lastRenderedPageBreak/>
        <w:t>References</w:t>
      </w:r>
    </w:p>
    <w:p w14:paraId="3A6EBDDB" w14:textId="0D6D3563" w:rsidR="00251934" w:rsidRPr="00251934" w:rsidRDefault="001936A0" w:rsidP="00251934">
      <w:pPr>
        <w:widowControl w:val="0"/>
        <w:autoSpaceDE w:val="0"/>
        <w:autoSpaceDN w:val="0"/>
        <w:adjustRightInd w:val="0"/>
        <w:ind w:left="480" w:hanging="480"/>
        <w:rPr>
          <w:rFonts w:cs="Times New Roman"/>
          <w:noProof/>
          <w:lang w:val="pt-BR"/>
        </w:rPr>
      </w:pPr>
      <w:r>
        <w:fldChar w:fldCharType="begin" w:fldLock="1"/>
      </w:r>
      <w:r>
        <w:instrText xml:space="preserve">ADDIN Mendeley Bibliography CSL_BIBLIOGRAPHY </w:instrText>
      </w:r>
      <w:r>
        <w:fldChar w:fldCharType="separate"/>
      </w:r>
      <w:r w:rsidR="00251934" w:rsidRPr="00251934">
        <w:rPr>
          <w:rFonts w:cs="Times New Roman"/>
          <w:noProof/>
          <w:lang w:val="pt-BR"/>
        </w:rPr>
        <w:t xml:space="preserve">Albert, J. S., Tagliacollo, V. A., &amp; Dagosta, F. (2020). Diversification of Neotropical Freshwater Fishes. </w:t>
      </w:r>
      <w:r w:rsidR="00251934" w:rsidRPr="00251934">
        <w:rPr>
          <w:rFonts w:cs="Times New Roman"/>
          <w:i/>
          <w:iCs/>
          <w:noProof/>
          <w:lang w:val="pt-BR"/>
        </w:rPr>
        <w:t>Annual Review of Ecology, Evolution, and Systematics</w:t>
      </w:r>
      <w:r w:rsidR="00251934" w:rsidRPr="00251934">
        <w:rPr>
          <w:rFonts w:cs="Times New Roman"/>
          <w:noProof/>
          <w:lang w:val="pt-BR"/>
        </w:rPr>
        <w:t xml:space="preserve">, </w:t>
      </w:r>
      <w:r w:rsidR="00251934" w:rsidRPr="00251934">
        <w:rPr>
          <w:rFonts w:cs="Times New Roman"/>
          <w:i/>
          <w:iCs/>
          <w:noProof/>
          <w:lang w:val="pt-BR"/>
        </w:rPr>
        <w:t>51</w:t>
      </w:r>
      <w:r w:rsidR="00251934" w:rsidRPr="00251934">
        <w:rPr>
          <w:rFonts w:cs="Times New Roman"/>
          <w:noProof/>
          <w:lang w:val="pt-BR"/>
        </w:rPr>
        <w:t>(1), 27–53. doi:10.1146/annurev-ecolsys-011620-031032</w:t>
      </w:r>
    </w:p>
    <w:p w14:paraId="45765539" w14:textId="77777777" w:rsidR="00251934" w:rsidRPr="00251934" w:rsidRDefault="00251934" w:rsidP="00251934">
      <w:pPr>
        <w:widowControl w:val="0"/>
        <w:autoSpaceDE w:val="0"/>
        <w:autoSpaceDN w:val="0"/>
        <w:adjustRightInd w:val="0"/>
        <w:ind w:left="480" w:hanging="480"/>
        <w:rPr>
          <w:rFonts w:cs="Times New Roman"/>
          <w:noProof/>
          <w:lang w:val="pt-BR"/>
        </w:rPr>
      </w:pPr>
      <w:r w:rsidRPr="00251934">
        <w:rPr>
          <w:rFonts w:cs="Times New Roman"/>
          <w:noProof/>
          <w:lang w:val="pt-BR"/>
        </w:rPr>
        <w:t xml:space="preserve">Betancur, R. R., Wiley, E. O., Arratia, G., Acero, A., Bailly, N., Miya, M., … Ortí, G. (2017). Phylogenetic classification of bony fishes. </w:t>
      </w:r>
      <w:r w:rsidRPr="00251934">
        <w:rPr>
          <w:rFonts w:cs="Times New Roman"/>
          <w:i/>
          <w:iCs/>
          <w:noProof/>
          <w:lang w:val="pt-BR"/>
        </w:rPr>
        <w:t>BMC Evolutionary Biology</w:t>
      </w:r>
      <w:r w:rsidRPr="00251934">
        <w:rPr>
          <w:rFonts w:cs="Times New Roman"/>
          <w:noProof/>
          <w:lang w:val="pt-BR"/>
        </w:rPr>
        <w:t xml:space="preserve">, </w:t>
      </w:r>
      <w:r w:rsidRPr="00251934">
        <w:rPr>
          <w:rFonts w:cs="Times New Roman"/>
          <w:i/>
          <w:iCs/>
          <w:noProof/>
          <w:lang w:val="pt-BR"/>
        </w:rPr>
        <w:t>17</w:t>
      </w:r>
      <w:r w:rsidRPr="00251934">
        <w:rPr>
          <w:rFonts w:cs="Times New Roman"/>
          <w:noProof/>
          <w:lang w:val="pt-BR"/>
        </w:rPr>
        <w:t>(1), 1–40. doi:10.1186/s12862-017-0958-3</w:t>
      </w:r>
    </w:p>
    <w:p w14:paraId="67B03D4D" w14:textId="77777777" w:rsidR="00251934" w:rsidRPr="00251934" w:rsidRDefault="00251934" w:rsidP="00251934">
      <w:pPr>
        <w:widowControl w:val="0"/>
        <w:autoSpaceDE w:val="0"/>
        <w:autoSpaceDN w:val="0"/>
        <w:adjustRightInd w:val="0"/>
        <w:ind w:left="480" w:hanging="480"/>
        <w:rPr>
          <w:rFonts w:cs="Times New Roman"/>
          <w:noProof/>
          <w:lang w:val="pt-BR"/>
        </w:rPr>
      </w:pPr>
      <w:r w:rsidRPr="00251934">
        <w:rPr>
          <w:rFonts w:cs="Times New Roman"/>
          <w:noProof/>
          <w:lang w:val="pt-BR"/>
        </w:rPr>
        <w:t xml:space="preserve">Boettiger, C., Coop, G., &amp; Ralph, P. (2012). Is your phylogeny informative? Measuring the power of comparative methods. </w:t>
      </w:r>
      <w:r w:rsidRPr="00251934">
        <w:rPr>
          <w:rFonts w:cs="Times New Roman"/>
          <w:i/>
          <w:iCs/>
          <w:noProof/>
          <w:lang w:val="pt-BR"/>
        </w:rPr>
        <w:t>Evolution</w:t>
      </w:r>
      <w:r w:rsidRPr="00251934">
        <w:rPr>
          <w:rFonts w:cs="Times New Roman"/>
          <w:noProof/>
          <w:lang w:val="pt-BR"/>
        </w:rPr>
        <w:t xml:space="preserve">, </w:t>
      </w:r>
      <w:r w:rsidRPr="00251934">
        <w:rPr>
          <w:rFonts w:cs="Times New Roman"/>
          <w:i/>
          <w:iCs/>
          <w:noProof/>
          <w:lang w:val="pt-BR"/>
        </w:rPr>
        <w:t>66</w:t>
      </w:r>
      <w:r w:rsidRPr="00251934">
        <w:rPr>
          <w:rFonts w:cs="Times New Roman"/>
          <w:noProof/>
          <w:lang w:val="pt-BR"/>
        </w:rPr>
        <w:t>(7), 2240–2251. doi:10.1111/j.1558-5646.2011.01574.x</w:t>
      </w:r>
    </w:p>
    <w:p w14:paraId="6F2CABC1" w14:textId="77777777" w:rsidR="00251934" w:rsidRPr="00251934" w:rsidRDefault="00251934" w:rsidP="00251934">
      <w:pPr>
        <w:widowControl w:val="0"/>
        <w:autoSpaceDE w:val="0"/>
        <w:autoSpaceDN w:val="0"/>
        <w:adjustRightInd w:val="0"/>
        <w:ind w:left="480" w:hanging="480"/>
        <w:rPr>
          <w:rFonts w:cs="Times New Roman"/>
          <w:noProof/>
          <w:lang w:val="pt-BR"/>
        </w:rPr>
      </w:pPr>
      <w:r w:rsidRPr="00251934">
        <w:rPr>
          <w:rFonts w:cs="Times New Roman"/>
          <w:noProof/>
          <w:lang w:val="pt-BR"/>
        </w:rPr>
        <w:t xml:space="preserve">Chang, J., Rabosky, D. L., Smith, S. A., &amp; Alfaro, M. E. (2019). An r package and online resource for macroevolutionary studies using the ray-finned fish tree of life. </w:t>
      </w:r>
      <w:r w:rsidRPr="00251934">
        <w:rPr>
          <w:rFonts w:cs="Times New Roman"/>
          <w:i/>
          <w:iCs/>
          <w:noProof/>
          <w:lang w:val="pt-BR"/>
        </w:rPr>
        <w:t>Methods in Ecology and Evolution</w:t>
      </w:r>
      <w:r w:rsidRPr="00251934">
        <w:rPr>
          <w:rFonts w:cs="Times New Roman"/>
          <w:noProof/>
          <w:lang w:val="pt-BR"/>
        </w:rPr>
        <w:t xml:space="preserve">, </w:t>
      </w:r>
      <w:r w:rsidRPr="00251934">
        <w:rPr>
          <w:rFonts w:cs="Times New Roman"/>
          <w:i/>
          <w:iCs/>
          <w:noProof/>
          <w:lang w:val="pt-BR"/>
        </w:rPr>
        <w:t>10</w:t>
      </w:r>
      <w:r w:rsidRPr="00251934">
        <w:rPr>
          <w:rFonts w:cs="Times New Roman"/>
          <w:noProof/>
          <w:lang w:val="pt-BR"/>
        </w:rPr>
        <w:t>(7), 1118–1124. doi:10.1111/2041-210X.13182</w:t>
      </w:r>
    </w:p>
    <w:p w14:paraId="1FC603D3" w14:textId="77777777" w:rsidR="00251934" w:rsidRPr="00251934" w:rsidRDefault="00251934" w:rsidP="00251934">
      <w:pPr>
        <w:widowControl w:val="0"/>
        <w:autoSpaceDE w:val="0"/>
        <w:autoSpaceDN w:val="0"/>
        <w:adjustRightInd w:val="0"/>
        <w:ind w:left="480" w:hanging="480"/>
        <w:rPr>
          <w:rFonts w:cs="Times New Roman"/>
          <w:noProof/>
          <w:lang w:val="pt-BR"/>
        </w:rPr>
      </w:pPr>
      <w:r w:rsidRPr="00251934">
        <w:rPr>
          <w:rFonts w:cs="Times New Roman"/>
          <w:noProof/>
          <w:lang w:val="pt-BR"/>
        </w:rPr>
        <w:t xml:space="preserve">Chazot, N., Willmott, K. R., Lamas, G., Freitas, A. V. L., Piron-Prunier, F., Arias, C. F., … Elias, M. (2019). Renewed diversification following Miocene landscape turnover in a Neotropical butterfly radiation. </w:t>
      </w:r>
      <w:r w:rsidRPr="00251934">
        <w:rPr>
          <w:rFonts w:cs="Times New Roman"/>
          <w:i/>
          <w:iCs/>
          <w:noProof/>
          <w:lang w:val="pt-BR"/>
        </w:rPr>
        <w:t>Global Ecology and Biogeography</w:t>
      </w:r>
      <w:r w:rsidRPr="00251934">
        <w:rPr>
          <w:rFonts w:cs="Times New Roman"/>
          <w:noProof/>
          <w:lang w:val="pt-BR"/>
        </w:rPr>
        <w:t xml:space="preserve">, </w:t>
      </w:r>
      <w:r w:rsidRPr="00251934">
        <w:rPr>
          <w:rFonts w:cs="Times New Roman"/>
          <w:i/>
          <w:iCs/>
          <w:noProof/>
          <w:lang w:val="pt-BR"/>
        </w:rPr>
        <w:t>28</w:t>
      </w:r>
      <w:r w:rsidRPr="00251934">
        <w:rPr>
          <w:rFonts w:cs="Times New Roman"/>
          <w:noProof/>
          <w:lang w:val="pt-BR"/>
        </w:rPr>
        <w:t>(8), 1118–1132. doi:10.1111/geb.12919</w:t>
      </w:r>
    </w:p>
    <w:p w14:paraId="0A8D811C" w14:textId="77777777" w:rsidR="00251934" w:rsidRPr="00251934" w:rsidRDefault="00251934" w:rsidP="00251934">
      <w:pPr>
        <w:widowControl w:val="0"/>
        <w:autoSpaceDE w:val="0"/>
        <w:autoSpaceDN w:val="0"/>
        <w:adjustRightInd w:val="0"/>
        <w:ind w:left="480" w:hanging="480"/>
        <w:rPr>
          <w:rFonts w:cs="Times New Roman"/>
          <w:noProof/>
          <w:lang w:val="pt-BR"/>
        </w:rPr>
      </w:pPr>
      <w:r w:rsidRPr="00251934">
        <w:rPr>
          <w:rFonts w:cs="Times New Roman"/>
          <w:noProof/>
          <w:lang w:val="pt-BR"/>
        </w:rPr>
        <w:t xml:space="preserve">Diniz-Filho, J. A. F., Loyola, R. D., Raia, P., Mooers, A. O., &amp; Bini, L. M. (2013). Darwinian shortfalls in biodiversity conservation. </w:t>
      </w:r>
      <w:r w:rsidRPr="00251934">
        <w:rPr>
          <w:rFonts w:cs="Times New Roman"/>
          <w:i/>
          <w:iCs/>
          <w:noProof/>
          <w:lang w:val="pt-BR"/>
        </w:rPr>
        <w:t>Trends in Ecology and Evolution</w:t>
      </w:r>
      <w:r w:rsidRPr="00251934">
        <w:rPr>
          <w:rFonts w:cs="Times New Roman"/>
          <w:noProof/>
          <w:lang w:val="pt-BR"/>
        </w:rPr>
        <w:t xml:space="preserve">, </w:t>
      </w:r>
      <w:r w:rsidRPr="00251934">
        <w:rPr>
          <w:rFonts w:cs="Times New Roman"/>
          <w:i/>
          <w:iCs/>
          <w:noProof/>
          <w:lang w:val="pt-BR"/>
        </w:rPr>
        <w:t>28</w:t>
      </w:r>
      <w:r w:rsidRPr="00251934">
        <w:rPr>
          <w:rFonts w:cs="Times New Roman"/>
          <w:noProof/>
          <w:lang w:val="pt-BR"/>
        </w:rPr>
        <w:t>(12), 689–695. doi:10.1016/j.tree.2013.09.003</w:t>
      </w:r>
    </w:p>
    <w:p w14:paraId="719EBF46" w14:textId="77777777" w:rsidR="00251934" w:rsidRPr="00251934" w:rsidRDefault="00251934" w:rsidP="00251934">
      <w:pPr>
        <w:widowControl w:val="0"/>
        <w:autoSpaceDE w:val="0"/>
        <w:autoSpaceDN w:val="0"/>
        <w:adjustRightInd w:val="0"/>
        <w:ind w:left="480" w:hanging="480"/>
        <w:rPr>
          <w:rFonts w:cs="Times New Roman"/>
          <w:noProof/>
          <w:lang w:val="pt-BR"/>
        </w:rPr>
      </w:pPr>
      <w:r w:rsidRPr="00251934">
        <w:rPr>
          <w:rFonts w:cs="Times New Roman"/>
          <w:noProof/>
          <w:lang w:val="pt-BR"/>
        </w:rPr>
        <w:t xml:space="preserve">Faith, D. P. (1992). Conservation evaluation and phylogenetic diversity. </w:t>
      </w:r>
      <w:r w:rsidRPr="00251934">
        <w:rPr>
          <w:rFonts w:cs="Times New Roman"/>
          <w:i/>
          <w:iCs/>
          <w:noProof/>
          <w:lang w:val="pt-BR"/>
        </w:rPr>
        <w:t>Biological Conservation</w:t>
      </w:r>
      <w:r w:rsidRPr="00251934">
        <w:rPr>
          <w:rFonts w:cs="Times New Roman"/>
          <w:noProof/>
          <w:lang w:val="pt-BR"/>
        </w:rPr>
        <w:t xml:space="preserve">, </w:t>
      </w:r>
      <w:r w:rsidRPr="00251934">
        <w:rPr>
          <w:rFonts w:cs="Times New Roman"/>
          <w:i/>
          <w:iCs/>
          <w:noProof/>
          <w:lang w:val="pt-BR"/>
        </w:rPr>
        <w:t>61</w:t>
      </w:r>
      <w:r w:rsidRPr="00251934">
        <w:rPr>
          <w:rFonts w:cs="Times New Roman"/>
          <w:noProof/>
          <w:lang w:val="pt-BR"/>
        </w:rPr>
        <w:t>, 1–10. doi:10.1016/0006-3207(92)91201-3</w:t>
      </w:r>
    </w:p>
    <w:p w14:paraId="721CD1CB" w14:textId="77777777" w:rsidR="00251934" w:rsidRPr="00251934" w:rsidRDefault="00251934" w:rsidP="00251934">
      <w:pPr>
        <w:widowControl w:val="0"/>
        <w:autoSpaceDE w:val="0"/>
        <w:autoSpaceDN w:val="0"/>
        <w:adjustRightInd w:val="0"/>
        <w:ind w:left="480" w:hanging="480"/>
        <w:rPr>
          <w:rFonts w:cs="Times New Roman"/>
          <w:noProof/>
          <w:lang w:val="pt-BR"/>
        </w:rPr>
      </w:pPr>
      <w:r w:rsidRPr="00251934">
        <w:rPr>
          <w:rFonts w:cs="Times New Roman"/>
          <w:noProof/>
          <w:lang w:val="pt-BR"/>
        </w:rPr>
        <w:t xml:space="preserve">Felsenstein, J. (1985). Phylogenies and the comparative method. </w:t>
      </w:r>
      <w:r w:rsidRPr="00251934">
        <w:rPr>
          <w:rFonts w:cs="Times New Roman"/>
          <w:i/>
          <w:iCs/>
          <w:noProof/>
          <w:lang w:val="pt-BR"/>
        </w:rPr>
        <w:t>The American Naturalist</w:t>
      </w:r>
      <w:r w:rsidRPr="00251934">
        <w:rPr>
          <w:rFonts w:cs="Times New Roman"/>
          <w:noProof/>
          <w:lang w:val="pt-BR"/>
        </w:rPr>
        <w:t xml:space="preserve">, </w:t>
      </w:r>
      <w:r w:rsidRPr="00251934">
        <w:rPr>
          <w:rFonts w:cs="Times New Roman"/>
          <w:i/>
          <w:iCs/>
          <w:noProof/>
          <w:lang w:val="pt-BR"/>
        </w:rPr>
        <w:t>125</w:t>
      </w:r>
      <w:r w:rsidRPr="00251934">
        <w:rPr>
          <w:rFonts w:cs="Times New Roman"/>
          <w:noProof/>
          <w:lang w:val="pt-BR"/>
        </w:rPr>
        <w:t>(1), 1–15. doi:0003-0147/85/2501-0001</w:t>
      </w:r>
    </w:p>
    <w:p w14:paraId="56A95234" w14:textId="77777777" w:rsidR="00251934" w:rsidRPr="00251934" w:rsidRDefault="00251934" w:rsidP="00251934">
      <w:pPr>
        <w:widowControl w:val="0"/>
        <w:autoSpaceDE w:val="0"/>
        <w:autoSpaceDN w:val="0"/>
        <w:adjustRightInd w:val="0"/>
        <w:ind w:left="480" w:hanging="480"/>
        <w:rPr>
          <w:rFonts w:cs="Times New Roman"/>
          <w:noProof/>
          <w:lang w:val="pt-BR"/>
        </w:rPr>
      </w:pPr>
      <w:r w:rsidRPr="00251934">
        <w:rPr>
          <w:rFonts w:cs="Times New Roman"/>
          <w:noProof/>
          <w:lang w:val="pt-BR"/>
        </w:rPr>
        <w:t xml:space="preserve">Freitas, T. M. da S., Stropp, J., Calegari, B. B., Calatayud, J., De Marco, P., Montag, L. F. de </w:t>
      </w:r>
      <w:r w:rsidRPr="00251934">
        <w:rPr>
          <w:rFonts w:cs="Times New Roman"/>
          <w:noProof/>
          <w:lang w:val="pt-BR"/>
        </w:rPr>
        <w:lastRenderedPageBreak/>
        <w:t xml:space="preserve">A., &amp; Hortal, J. (2021). Quantifying shortfalls in the knowledge on Neotropical Auchenipteridae fishes. </w:t>
      </w:r>
      <w:r w:rsidRPr="00251934">
        <w:rPr>
          <w:rFonts w:cs="Times New Roman"/>
          <w:i/>
          <w:iCs/>
          <w:noProof/>
          <w:lang w:val="pt-BR"/>
        </w:rPr>
        <w:t>Fish and Fisheries</w:t>
      </w:r>
      <w:r w:rsidRPr="00251934">
        <w:rPr>
          <w:rFonts w:cs="Times New Roman"/>
          <w:noProof/>
          <w:lang w:val="pt-BR"/>
        </w:rPr>
        <w:t xml:space="preserve">, </w:t>
      </w:r>
      <w:r w:rsidRPr="00251934">
        <w:rPr>
          <w:rFonts w:cs="Times New Roman"/>
          <w:i/>
          <w:iCs/>
          <w:noProof/>
          <w:lang w:val="pt-BR"/>
        </w:rPr>
        <w:t>22</w:t>
      </w:r>
      <w:r w:rsidRPr="00251934">
        <w:rPr>
          <w:rFonts w:cs="Times New Roman"/>
          <w:noProof/>
          <w:lang w:val="pt-BR"/>
        </w:rPr>
        <w:t>(1), 87–104. doi:10.1111/faf.12507</w:t>
      </w:r>
    </w:p>
    <w:p w14:paraId="38C37FAA" w14:textId="77777777" w:rsidR="00251934" w:rsidRPr="00251934" w:rsidRDefault="00251934" w:rsidP="00251934">
      <w:pPr>
        <w:widowControl w:val="0"/>
        <w:autoSpaceDE w:val="0"/>
        <w:autoSpaceDN w:val="0"/>
        <w:adjustRightInd w:val="0"/>
        <w:ind w:left="480" w:hanging="480"/>
        <w:rPr>
          <w:rFonts w:cs="Times New Roman"/>
          <w:noProof/>
          <w:lang w:val="pt-BR"/>
        </w:rPr>
      </w:pPr>
      <w:r w:rsidRPr="00251934">
        <w:rPr>
          <w:rFonts w:cs="Times New Roman"/>
          <w:noProof/>
          <w:lang w:val="pt-BR"/>
        </w:rPr>
        <w:t xml:space="preserve">Jetz, W., Thomas, G. H., Joy, J. B., Hartmann, K., &amp; Mooers, A. O. (2012a). The global diversity of birds in space and time. </w:t>
      </w:r>
      <w:r w:rsidRPr="00251934">
        <w:rPr>
          <w:rFonts w:cs="Times New Roman"/>
          <w:i/>
          <w:iCs/>
          <w:noProof/>
          <w:lang w:val="pt-BR"/>
        </w:rPr>
        <w:t>Nature</w:t>
      </w:r>
      <w:r w:rsidRPr="00251934">
        <w:rPr>
          <w:rFonts w:cs="Times New Roman"/>
          <w:noProof/>
          <w:lang w:val="pt-BR"/>
        </w:rPr>
        <w:t xml:space="preserve">, </w:t>
      </w:r>
      <w:r w:rsidRPr="00251934">
        <w:rPr>
          <w:rFonts w:cs="Times New Roman"/>
          <w:i/>
          <w:iCs/>
          <w:noProof/>
          <w:lang w:val="pt-BR"/>
        </w:rPr>
        <w:t>491</w:t>
      </w:r>
      <w:r w:rsidRPr="00251934">
        <w:rPr>
          <w:rFonts w:cs="Times New Roman"/>
          <w:noProof/>
          <w:lang w:val="pt-BR"/>
        </w:rPr>
        <w:t>(7424), 444–448. doi:10.1038/nature11631</w:t>
      </w:r>
    </w:p>
    <w:p w14:paraId="3F057061" w14:textId="77777777" w:rsidR="00251934" w:rsidRPr="00251934" w:rsidRDefault="00251934" w:rsidP="00251934">
      <w:pPr>
        <w:widowControl w:val="0"/>
        <w:autoSpaceDE w:val="0"/>
        <w:autoSpaceDN w:val="0"/>
        <w:adjustRightInd w:val="0"/>
        <w:ind w:left="480" w:hanging="480"/>
        <w:rPr>
          <w:rFonts w:cs="Times New Roman"/>
          <w:noProof/>
          <w:lang w:val="pt-BR"/>
        </w:rPr>
      </w:pPr>
      <w:r w:rsidRPr="00251934">
        <w:rPr>
          <w:rFonts w:cs="Times New Roman"/>
          <w:noProof/>
          <w:lang w:val="pt-BR"/>
        </w:rPr>
        <w:t xml:space="preserve">Jetz, W., Thomas, G. H., Joy, J. B., Hartmann, K., &amp; Mooers, A. O. (2012b). The global diversity of birds in space and time. </w:t>
      </w:r>
      <w:r w:rsidRPr="00251934">
        <w:rPr>
          <w:rFonts w:cs="Times New Roman"/>
          <w:i/>
          <w:iCs/>
          <w:noProof/>
          <w:lang w:val="pt-BR"/>
        </w:rPr>
        <w:t>Nature</w:t>
      </w:r>
      <w:r w:rsidRPr="00251934">
        <w:rPr>
          <w:rFonts w:cs="Times New Roman"/>
          <w:noProof/>
          <w:lang w:val="pt-BR"/>
        </w:rPr>
        <w:t xml:space="preserve">, </w:t>
      </w:r>
      <w:r w:rsidRPr="00251934">
        <w:rPr>
          <w:rFonts w:cs="Times New Roman"/>
          <w:i/>
          <w:iCs/>
          <w:noProof/>
          <w:lang w:val="pt-BR"/>
        </w:rPr>
        <w:t>491</w:t>
      </w:r>
      <w:r w:rsidRPr="00251934">
        <w:rPr>
          <w:rFonts w:cs="Times New Roman"/>
          <w:noProof/>
          <w:lang w:val="pt-BR"/>
        </w:rPr>
        <w:t>(7424), 444–448. doi:10.1038/nature11631</w:t>
      </w:r>
    </w:p>
    <w:p w14:paraId="4EB507FD" w14:textId="77777777" w:rsidR="00251934" w:rsidRPr="00251934" w:rsidRDefault="00251934" w:rsidP="00251934">
      <w:pPr>
        <w:widowControl w:val="0"/>
        <w:autoSpaceDE w:val="0"/>
        <w:autoSpaceDN w:val="0"/>
        <w:adjustRightInd w:val="0"/>
        <w:ind w:left="480" w:hanging="480"/>
        <w:rPr>
          <w:rFonts w:cs="Times New Roman"/>
          <w:noProof/>
          <w:lang w:val="pt-BR"/>
        </w:rPr>
      </w:pPr>
      <w:r w:rsidRPr="00251934">
        <w:rPr>
          <w:rFonts w:cs="Times New Roman"/>
          <w:noProof/>
          <w:lang w:val="pt-BR"/>
        </w:rPr>
        <w:t xml:space="preserve">Jin, Y., &amp; Qian, H. (2019). V.PhyloMaker: an R package that can generate very large phylogenies for vascular plants. </w:t>
      </w:r>
      <w:r w:rsidRPr="00251934">
        <w:rPr>
          <w:rFonts w:cs="Times New Roman"/>
          <w:i/>
          <w:iCs/>
          <w:noProof/>
          <w:lang w:val="pt-BR"/>
        </w:rPr>
        <w:t>Ecography</w:t>
      </w:r>
      <w:r w:rsidRPr="00251934">
        <w:rPr>
          <w:rFonts w:cs="Times New Roman"/>
          <w:noProof/>
          <w:lang w:val="pt-BR"/>
        </w:rPr>
        <w:t xml:space="preserve">, </w:t>
      </w:r>
      <w:r w:rsidRPr="00251934">
        <w:rPr>
          <w:rFonts w:cs="Times New Roman"/>
          <w:i/>
          <w:iCs/>
          <w:noProof/>
          <w:lang w:val="pt-BR"/>
        </w:rPr>
        <w:t>42</w:t>
      </w:r>
      <w:r w:rsidRPr="00251934">
        <w:rPr>
          <w:rFonts w:cs="Times New Roman"/>
          <w:noProof/>
          <w:lang w:val="pt-BR"/>
        </w:rPr>
        <w:t>(8), 1353–1359. doi:10.1111/ecog.04434</w:t>
      </w:r>
    </w:p>
    <w:p w14:paraId="12004B15" w14:textId="77777777" w:rsidR="00251934" w:rsidRPr="00251934" w:rsidRDefault="00251934" w:rsidP="00251934">
      <w:pPr>
        <w:widowControl w:val="0"/>
        <w:autoSpaceDE w:val="0"/>
        <w:autoSpaceDN w:val="0"/>
        <w:adjustRightInd w:val="0"/>
        <w:ind w:left="480" w:hanging="480"/>
        <w:rPr>
          <w:rFonts w:cs="Times New Roman"/>
          <w:noProof/>
          <w:lang w:val="pt-BR"/>
        </w:rPr>
      </w:pPr>
      <w:r w:rsidRPr="00251934">
        <w:rPr>
          <w:rFonts w:cs="Times New Roman"/>
          <w:noProof/>
          <w:lang w:val="pt-BR"/>
        </w:rPr>
        <w:t xml:space="preserve">Maestri, R., Monteiro, L. R., Fornel, R., Upham, N. S., Patterson, B. D., &amp; de Freitas, T. R. O. (2017). The ecology of a continental evolutionary radiation: Is the radiation of sigmodontine rodents adaptive? </w:t>
      </w:r>
      <w:r w:rsidRPr="00251934">
        <w:rPr>
          <w:rFonts w:cs="Times New Roman"/>
          <w:i/>
          <w:iCs/>
          <w:noProof/>
          <w:lang w:val="pt-BR"/>
        </w:rPr>
        <w:t>Evolution</w:t>
      </w:r>
      <w:r w:rsidRPr="00251934">
        <w:rPr>
          <w:rFonts w:cs="Times New Roman"/>
          <w:noProof/>
          <w:lang w:val="pt-BR"/>
        </w:rPr>
        <w:t xml:space="preserve">, </w:t>
      </w:r>
      <w:r w:rsidRPr="00251934">
        <w:rPr>
          <w:rFonts w:cs="Times New Roman"/>
          <w:i/>
          <w:iCs/>
          <w:noProof/>
          <w:lang w:val="pt-BR"/>
        </w:rPr>
        <w:t>71</w:t>
      </w:r>
      <w:r w:rsidRPr="00251934">
        <w:rPr>
          <w:rFonts w:cs="Times New Roman"/>
          <w:noProof/>
          <w:lang w:val="pt-BR"/>
        </w:rPr>
        <w:t>(3), 610–632. doi:10.1111/evo.13155</w:t>
      </w:r>
    </w:p>
    <w:p w14:paraId="304D13C3" w14:textId="77777777" w:rsidR="00251934" w:rsidRPr="00251934" w:rsidRDefault="00251934" w:rsidP="00251934">
      <w:pPr>
        <w:widowControl w:val="0"/>
        <w:autoSpaceDE w:val="0"/>
        <w:autoSpaceDN w:val="0"/>
        <w:adjustRightInd w:val="0"/>
        <w:ind w:left="480" w:hanging="480"/>
        <w:rPr>
          <w:rFonts w:cs="Times New Roman"/>
          <w:noProof/>
          <w:lang w:val="pt-BR"/>
        </w:rPr>
      </w:pPr>
      <w:r w:rsidRPr="00251934">
        <w:rPr>
          <w:rFonts w:cs="Times New Roman"/>
          <w:noProof/>
          <w:lang w:val="pt-BR"/>
        </w:rPr>
        <w:t xml:space="preserve">Magallón, S., Gómez-Acevedo, S., Sánchez-Reyes, L. L., &amp; Hernández-Hernández, T. (2015). A metacalibrated time-tree documents the early rise of flowering plant phylogenetic diversity. </w:t>
      </w:r>
      <w:r w:rsidRPr="00251934">
        <w:rPr>
          <w:rFonts w:cs="Times New Roman"/>
          <w:i/>
          <w:iCs/>
          <w:noProof/>
          <w:lang w:val="pt-BR"/>
        </w:rPr>
        <w:t>New Phytologist</w:t>
      </w:r>
      <w:r w:rsidRPr="00251934">
        <w:rPr>
          <w:rFonts w:cs="Times New Roman"/>
          <w:noProof/>
          <w:lang w:val="pt-BR"/>
        </w:rPr>
        <w:t xml:space="preserve">, </w:t>
      </w:r>
      <w:r w:rsidRPr="00251934">
        <w:rPr>
          <w:rFonts w:cs="Times New Roman"/>
          <w:i/>
          <w:iCs/>
          <w:noProof/>
          <w:lang w:val="pt-BR"/>
        </w:rPr>
        <w:t>207</w:t>
      </w:r>
      <w:r w:rsidRPr="00251934">
        <w:rPr>
          <w:rFonts w:cs="Times New Roman"/>
          <w:noProof/>
          <w:lang w:val="pt-BR"/>
        </w:rPr>
        <w:t>(2), 437–453. doi:10.1111/nph.13264</w:t>
      </w:r>
    </w:p>
    <w:p w14:paraId="17FBDCFC" w14:textId="77777777" w:rsidR="00251934" w:rsidRPr="00251934" w:rsidRDefault="00251934" w:rsidP="00251934">
      <w:pPr>
        <w:widowControl w:val="0"/>
        <w:autoSpaceDE w:val="0"/>
        <w:autoSpaceDN w:val="0"/>
        <w:adjustRightInd w:val="0"/>
        <w:ind w:left="480" w:hanging="480"/>
        <w:rPr>
          <w:rFonts w:cs="Times New Roman"/>
          <w:noProof/>
          <w:lang w:val="pt-BR"/>
        </w:rPr>
      </w:pPr>
      <w:r w:rsidRPr="00251934">
        <w:rPr>
          <w:rFonts w:cs="Times New Roman"/>
          <w:noProof/>
          <w:lang w:val="pt-BR"/>
        </w:rPr>
        <w:t xml:space="preserve">Martins, W. S., Carmo, W. C., Longo, H. J., Rosa, T. C., &amp; Rangel, T. F. (2013). SUNPLIN: Simulation with Uncertainty for Phylogenetic Investigations. </w:t>
      </w:r>
      <w:r w:rsidRPr="00251934">
        <w:rPr>
          <w:rFonts w:cs="Times New Roman"/>
          <w:i/>
          <w:iCs/>
          <w:noProof/>
          <w:lang w:val="pt-BR"/>
        </w:rPr>
        <w:t>BMC Bioinformatics</w:t>
      </w:r>
      <w:r w:rsidRPr="00251934">
        <w:rPr>
          <w:rFonts w:cs="Times New Roman"/>
          <w:noProof/>
          <w:lang w:val="pt-BR"/>
        </w:rPr>
        <w:t xml:space="preserve">, </w:t>
      </w:r>
      <w:r w:rsidRPr="00251934">
        <w:rPr>
          <w:rFonts w:cs="Times New Roman"/>
          <w:i/>
          <w:iCs/>
          <w:noProof/>
          <w:lang w:val="pt-BR"/>
        </w:rPr>
        <w:t>14</w:t>
      </w:r>
      <w:r w:rsidRPr="00251934">
        <w:rPr>
          <w:rFonts w:cs="Times New Roman"/>
          <w:noProof/>
          <w:lang w:val="pt-BR"/>
        </w:rPr>
        <w:t>(1). doi:10.1186/1471-2105-14-324</w:t>
      </w:r>
    </w:p>
    <w:p w14:paraId="34596B6A" w14:textId="77777777" w:rsidR="00251934" w:rsidRPr="00251934" w:rsidRDefault="00251934" w:rsidP="00251934">
      <w:pPr>
        <w:widowControl w:val="0"/>
        <w:autoSpaceDE w:val="0"/>
        <w:autoSpaceDN w:val="0"/>
        <w:adjustRightInd w:val="0"/>
        <w:ind w:left="480" w:hanging="480"/>
        <w:rPr>
          <w:rFonts w:cs="Times New Roman"/>
          <w:noProof/>
          <w:lang w:val="pt-BR"/>
        </w:rPr>
      </w:pPr>
      <w:r w:rsidRPr="00251934">
        <w:rPr>
          <w:rFonts w:cs="Times New Roman"/>
          <w:noProof/>
          <w:lang w:val="pt-BR"/>
        </w:rPr>
        <w:t xml:space="preserve">Nakamura, G., Vicentin, W., &amp; Súarez, Y. R. (2021). Taxonomic and phylogenetic beta diversity in headwater stream fish communities of the Paraná and Paraguai River basins. </w:t>
      </w:r>
      <w:r w:rsidRPr="00251934">
        <w:rPr>
          <w:rFonts w:cs="Times New Roman"/>
          <w:i/>
          <w:iCs/>
          <w:noProof/>
          <w:lang w:val="pt-BR"/>
        </w:rPr>
        <w:t>Neotropical Ichthyology</w:t>
      </w:r>
      <w:r w:rsidRPr="00251934">
        <w:rPr>
          <w:rFonts w:cs="Times New Roman"/>
          <w:noProof/>
          <w:lang w:val="pt-BR"/>
        </w:rPr>
        <w:t xml:space="preserve">, </w:t>
      </w:r>
      <w:r w:rsidRPr="00251934">
        <w:rPr>
          <w:rFonts w:cs="Times New Roman"/>
          <w:i/>
          <w:iCs/>
          <w:noProof/>
          <w:lang w:val="pt-BR"/>
        </w:rPr>
        <w:t>19</w:t>
      </w:r>
      <w:r w:rsidRPr="00251934">
        <w:rPr>
          <w:rFonts w:cs="Times New Roman"/>
          <w:noProof/>
          <w:lang w:val="pt-BR"/>
        </w:rPr>
        <w:t>(1), 1–17. doi:10.1590/1982-0224-2020-0126</w:t>
      </w:r>
    </w:p>
    <w:p w14:paraId="657AA05D" w14:textId="77777777" w:rsidR="00251934" w:rsidRPr="00251934" w:rsidRDefault="00251934" w:rsidP="00251934">
      <w:pPr>
        <w:widowControl w:val="0"/>
        <w:autoSpaceDE w:val="0"/>
        <w:autoSpaceDN w:val="0"/>
        <w:adjustRightInd w:val="0"/>
        <w:ind w:left="480" w:hanging="480"/>
        <w:rPr>
          <w:rFonts w:cs="Times New Roman"/>
          <w:noProof/>
          <w:lang w:val="pt-BR"/>
        </w:rPr>
      </w:pPr>
      <w:r w:rsidRPr="00251934">
        <w:rPr>
          <w:rFonts w:cs="Times New Roman"/>
          <w:noProof/>
          <w:lang w:val="pt-BR"/>
        </w:rPr>
        <w:t xml:space="preserve">Nakamura, G., Vicentin, W., Súarez, Y. R., &amp; Duarte, L. (2020). A multifaceted approach to analyzing taxonomic, functional, and phylogenetic β‐diversity. </w:t>
      </w:r>
      <w:r w:rsidRPr="00251934">
        <w:rPr>
          <w:rFonts w:cs="Times New Roman"/>
          <w:i/>
          <w:iCs/>
          <w:noProof/>
          <w:lang w:val="pt-BR"/>
        </w:rPr>
        <w:t>Ecology</w:t>
      </w:r>
      <w:r w:rsidRPr="00251934">
        <w:rPr>
          <w:rFonts w:cs="Times New Roman"/>
          <w:noProof/>
          <w:lang w:val="pt-BR"/>
        </w:rPr>
        <w:t>. doi:10.1002/ecy.3122</w:t>
      </w:r>
    </w:p>
    <w:p w14:paraId="2C670E57" w14:textId="77777777" w:rsidR="00251934" w:rsidRPr="00251934" w:rsidRDefault="00251934" w:rsidP="00251934">
      <w:pPr>
        <w:widowControl w:val="0"/>
        <w:autoSpaceDE w:val="0"/>
        <w:autoSpaceDN w:val="0"/>
        <w:adjustRightInd w:val="0"/>
        <w:ind w:left="480" w:hanging="480"/>
        <w:rPr>
          <w:rFonts w:cs="Times New Roman"/>
          <w:noProof/>
          <w:lang w:val="pt-BR"/>
        </w:rPr>
      </w:pPr>
      <w:r w:rsidRPr="00251934">
        <w:rPr>
          <w:rFonts w:cs="Times New Roman"/>
          <w:noProof/>
          <w:lang w:val="pt-BR"/>
        </w:rPr>
        <w:lastRenderedPageBreak/>
        <w:t>Pearse, W. D., Purvis, A., Cavender-bares, J., &amp; Helmus, M. R. (2014). Metrics and Models of Community Phylogenetics, 451–464. doi:10.1007/978-3-662-43550-2</w:t>
      </w:r>
    </w:p>
    <w:p w14:paraId="089DF16E" w14:textId="77777777" w:rsidR="00251934" w:rsidRPr="00251934" w:rsidRDefault="00251934" w:rsidP="00251934">
      <w:pPr>
        <w:widowControl w:val="0"/>
        <w:autoSpaceDE w:val="0"/>
        <w:autoSpaceDN w:val="0"/>
        <w:adjustRightInd w:val="0"/>
        <w:ind w:left="480" w:hanging="480"/>
        <w:rPr>
          <w:rFonts w:cs="Times New Roman"/>
          <w:noProof/>
          <w:lang w:val="pt-BR"/>
        </w:rPr>
      </w:pPr>
      <w:r w:rsidRPr="00251934">
        <w:rPr>
          <w:rFonts w:cs="Times New Roman"/>
          <w:noProof/>
          <w:lang w:val="pt-BR"/>
        </w:rPr>
        <w:t xml:space="preserve">Pillar, V. D., &amp; Duarte, L. D. S. (2010). A framework for metacommunity analysis of phylogenetic structure. </w:t>
      </w:r>
      <w:r w:rsidRPr="00251934">
        <w:rPr>
          <w:rFonts w:cs="Times New Roman"/>
          <w:i/>
          <w:iCs/>
          <w:noProof/>
          <w:lang w:val="pt-BR"/>
        </w:rPr>
        <w:t>Ecology Letters</w:t>
      </w:r>
      <w:r w:rsidRPr="00251934">
        <w:rPr>
          <w:rFonts w:cs="Times New Roman"/>
          <w:noProof/>
          <w:lang w:val="pt-BR"/>
        </w:rPr>
        <w:t xml:space="preserve">, </w:t>
      </w:r>
      <w:r w:rsidRPr="00251934">
        <w:rPr>
          <w:rFonts w:cs="Times New Roman"/>
          <w:i/>
          <w:iCs/>
          <w:noProof/>
          <w:lang w:val="pt-BR"/>
        </w:rPr>
        <w:t>13</w:t>
      </w:r>
      <w:r w:rsidRPr="00251934">
        <w:rPr>
          <w:rFonts w:cs="Times New Roman"/>
          <w:noProof/>
          <w:lang w:val="pt-BR"/>
        </w:rPr>
        <w:t>, 587–596. doi:10.1111/j.1461-0248.2010.01456.x</w:t>
      </w:r>
    </w:p>
    <w:p w14:paraId="2E43C9ED" w14:textId="77777777" w:rsidR="00251934" w:rsidRPr="00251934" w:rsidRDefault="00251934" w:rsidP="00251934">
      <w:pPr>
        <w:widowControl w:val="0"/>
        <w:autoSpaceDE w:val="0"/>
        <w:autoSpaceDN w:val="0"/>
        <w:adjustRightInd w:val="0"/>
        <w:ind w:left="480" w:hanging="480"/>
        <w:rPr>
          <w:rFonts w:cs="Times New Roman"/>
          <w:noProof/>
          <w:lang w:val="pt-BR"/>
        </w:rPr>
      </w:pPr>
      <w:r w:rsidRPr="00251934">
        <w:rPr>
          <w:rFonts w:cs="Times New Roman"/>
          <w:noProof/>
          <w:lang w:val="pt-BR"/>
        </w:rPr>
        <w:t xml:space="preserve">Pinto-Ledezma, J. N., Villalobos, F., Reich, P. B., Catford, J. A., Larkin, D. J., &amp; Cavender-Bares, J. (2020). Testing Darwin’s naturalization conundrum based on taxonomic, phylogenetic, and functional dimensions of vascular plants. </w:t>
      </w:r>
      <w:r w:rsidRPr="00251934">
        <w:rPr>
          <w:rFonts w:cs="Times New Roman"/>
          <w:i/>
          <w:iCs/>
          <w:noProof/>
          <w:lang w:val="pt-BR"/>
        </w:rPr>
        <w:t>Ecological Monographs</w:t>
      </w:r>
      <w:r w:rsidRPr="00251934">
        <w:rPr>
          <w:rFonts w:cs="Times New Roman"/>
          <w:noProof/>
          <w:lang w:val="pt-BR"/>
        </w:rPr>
        <w:t>. doi:10.1002/ecm.1420</w:t>
      </w:r>
    </w:p>
    <w:p w14:paraId="79A64F14" w14:textId="77777777" w:rsidR="00251934" w:rsidRPr="00251934" w:rsidRDefault="00251934" w:rsidP="00251934">
      <w:pPr>
        <w:widowControl w:val="0"/>
        <w:autoSpaceDE w:val="0"/>
        <w:autoSpaceDN w:val="0"/>
        <w:adjustRightInd w:val="0"/>
        <w:ind w:left="480" w:hanging="480"/>
        <w:rPr>
          <w:rFonts w:cs="Times New Roman"/>
          <w:noProof/>
          <w:lang w:val="pt-BR"/>
        </w:rPr>
      </w:pPr>
      <w:r w:rsidRPr="00251934">
        <w:rPr>
          <w:rFonts w:cs="Times New Roman"/>
          <w:noProof/>
          <w:lang w:val="pt-BR"/>
        </w:rPr>
        <w:t xml:space="preserve">Rabosky, D. L., Chang, J., Title, P. O., Cowman, P. F., Sallan, L., Friedman, M., … Alfaro, M. E. (2018). An inverse latitudinal gradient in speciation rate for marine fishes. </w:t>
      </w:r>
      <w:r w:rsidRPr="00251934">
        <w:rPr>
          <w:rFonts w:cs="Times New Roman"/>
          <w:i/>
          <w:iCs/>
          <w:noProof/>
          <w:lang w:val="pt-BR"/>
        </w:rPr>
        <w:t>Nature</w:t>
      </w:r>
      <w:r w:rsidRPr="00251934">
        <w:rPr>
          <w:rFonts w:cs="Times New Roman"/>
          <w:noProof/>
          <w:lang w:val="pt-BR"/>
        </w:rPr>
        <w:t xml:space="preserve">, </w:t>
      </w:r>
      <w:r w:rsidRPr="00251934">
        <w:rPr>
          <w:rFonts w:cs="Times New Roman"/>
          <w:i/>
          <w:iCs/>
          <w:noProof/>
          <w:lang w:val="pt-BR"/>
        </w:rPr>
        <w:t>559</w:t>
      </w:r>
      <w:r w:rsidRPr="00251934">
        <w:rPr>
          <w:rFonts w:cs="Times New Roman"/>
          <w:noProof/>
          <w:lang w:val="pt-BR"/>
        </w:rPr>
        <w:t>(7714), 392–395. doi:10.1038/s41586-018-0273-1</w:t>
      </w:r>
    </w:p>
    <w:p w14:paraId="7C34A521" w14:textId="77777777" w:rsidR="00251934" w:rsidRPr="00251934" w:rsidRDefault="00251934" w:rsidP="00251934">
      <w:pPr>
        <w:widowControl w:val="0"/>
        <w:autoSpaceDE w:val="0"/>
        <w:autoSpaceDN w:val="0"/>
        <w:adjustRightInd w:val="0"/>
        <w:ind w:left="480" w:hanging="480"/>
        <w:rPr>
          <w:rFonts w:cs="Times New Roman"/>
          <w:noProof/>
          <w:lang w:val="pt-BR"/>
        </w:rPr>
      </w:pPr>
      <w:r w:rsidRPr="00251934">
        <w:rPr>
          <w:rFonts w:cs="Times New Roman"/>
          <w:noProof/>
          <w:lang w:val="pt-BR"/>
        </w:rPr>
        <w:t xml:space="preserve">Roa-Fuentes, C. A., Heino, J., Cianciaruso, M. V., Ferraz, S., Zeni, J. O., &amp; Casatti, L. (2019). Taxonomic, functional, and phylogenetic β-diversity patterns of stream fish assemblages in tropical agroecosystems. </w:t>
      </w:r>
      <w:r w:rsidRPr="00251934">
        <w:rPr>
          <w:rFonts w:cs="Times New Roman"/>
          <w:i/>
          <w:iCs/>
          <w:noProof/>
          <w:lang w:val="pt-BR"/>
        </w:rPr>
        <w:t>Freshwater Biology</w:t>
      </w:r>
      <w:r w:rsidRPr="00251934">
        <w:rPr>
          <w:rFonts w:cs="Times New Roman"/>
          <w:noProof/>
          <w:lang w:val="pt-BR"/>
        </w:rPr>
        <w:t xml:space="preserve">, </w:t>
      </w:r>
      <w:r w:rsidRPr="00251934">
        <w:rPr>
          <w:rFonts w:cs="Times New Roman"/>
          <w:i/>
          <w:iCs/>
          <w:noProof/>
          <w:lang w:val="pt-BR"/>
        </w:rPr>
        <w:t>64</w:t>
      </w:r>
      <w:r w:rsidRPr="00251934">
        <w:rPr>
          <w:rFonts w:cs="Times New Roman"/>
          <w:noProof/>
          <w:lang w:val="pt-BR"/>
        </w:rPr>
        <w:t>(3), 447–460. doi:10.1111/fwb.13233</w:t>
      </w:r>
    </w:p>
    <w:p w14:paraId="0AAFCE5D" w14:textId="77777777" w:rsidR="00251934" w:rsidRPr="00251934" w:rsidRDefault="00251934" w:rsidP="00251934">
      <w:pPr>
        <w:widowControl w:val="0"/>
        <w:autoSpaceDE w:val="0"/>
        <w:autoSpaceDN w:val="0"/>
        <w:adjustRightInd w:val="0"/>
        <w:ind w:left="480" w:hanging="480"/>
        <w:rPr>
          <w:rFonts w:cs="Times New Roman"/>
          <w:noProof/>
          <w:lang w:val="pt-BR"/>
        </w:rPr>
      </w:pPr>
      <w:r w:rsidRPr="00251934">
        <w:rPr>
          <w:rFonts w:cs="Times New Roman"/>
          <w:noProof/>
          <w:lang w:val="pt-BR"/>
        </w:rPr>
        <w:t xml:space="preserve">Roa-Fuentes, C. A., Heino, J., Zeni, J. O., Ferraz, S., Cianciaruso, M. V., &amp; Casatti, L. (2020). Importance of local and landscape variables on multiple facets of stream fish biodiversity in a Neotropical agroecosystem. </w:t>
      </w:r>
      <w:r w:rsidRPr="00251934">
        <w:rPr>
          <w:rFonts w:cs="Times New Roman"/>
          <w:i/>
          <w:iCs/>
          <w:noProof/>
          <w:lang w:val="pt-BR"/>
        </w:rPr>
        <w:t>Hydrobiologia</w:t>
      </w:r>
      <w:r w:rsidRPr="00251934">
        <w:rPr>
          <w:rFonts w:cs="Times New Roman"/>
          <w:noProof/>
          <w:lang w:val="pt-BR"/>
        </w:rPr>
        <w:t xml:space="preserve">, </w:t>
      </w:r>
      <w:r w:rsidRPr="00251934">
        <w:rPr>
          <w:rFonts w:cs="Times New Roman"/>
          <w:i/>
          <w:iCs/>
          <w:noProof/>
          <w:lang w:val="pt-BR"/>
        </w:rPr>
        <w:t>7</w:t>
      </w:r>
      <w:r w:rsidRPr="00251934">
        <w:rPr>
          <w:rFonts w:cs="Times New Roman"/>
          <w:noProof/>
          <w:lang w:val="pt-BR"/>
        </w:rPr>
        <w:t>. doi:10.1007/s10750-020-04396-7</w:t>
      </w:r>
    </w:p>
    <w:p w14:paraId="158C8481" w14:textId="77777777" w:rsidR="00251934" w:rsidRPr="00251934" w:rsidRDefault="00251934" w:rsidP="00251934">
      <w:pPr>
        <w:widowControl w:val="0"/>
        <w:autoSpaceDE w:val="0"/>
        <w:autoSpaceDN w:val="0"/>
        <w:adjustRightInd w:val="0"/>
        <w:ind w:left="480" w:hanging="480"/>
        <w:rPr>
          <w:rFonts w:cs="Times New Roman"/>
          <w:noProof/>
          <w:lang w:val="pt-BR"/>
        </w:rPr>
      </w:pPr>
      <w:r w:rsidRPr="00251934">
        <w:rPr>
          <w:rFonts w:cs="Times New Roman"/>
          <w:noProof/>
          <w:lang w:val="pt-BR"/>
        </w:rPr>
        <w:t xml:space="preserve">Roquet, C., Thuiller, W., &amp; Lavergne, S. (2013). Building megaphylogenies for macroecology: Taking up the challenge. </w:t>
      </w:r>
      <w:r w:rsidRPr="00251934">
        <w:rPr>
          <w:rFonts w:cs="Times New Roman"/>
          <w:i/>
          <w:iCs/>
          <w:noProof/>
          <w:lang w:val="pt-BR"/>
        </w:rPr>
        <w:t>Ecography</w:t>
      </w:r>
      <w:r w:rsidRPr="00251934">
        <w:rPr>
          <w:rFonts w:cs="Times New Roman"/>
          <w:noProof/>
          <w:lang w:val="pt-BR"/>
        </w:rPr>
        <w:t xml:space="preserve">, </w:t>
      </w:r>
      <w:r w:rsidRPr="00251934">
        <w:rPr>
          <w:rFonts w:cs="Times New Roman"/>
          <w:i/>
          <w:iCs/>
          <w:noProof/>
          <w:lang w:val="pt-BR"/>
        </w:rPr>
        <w:t>36</w:t>
      </w:r>
      <w:r w:rsidRPr="00251934">
        <w:rPr>
          <w:rFonts w:cs="Times New Roman"/>
          <w:noProof/>
          <w:lang w:val="pt-BR"/>
        </w:rPr>
        <w:t>(1), 13–26. doi:10.1111/j.1600-0587.2012.07773.x</w:t>
      </w:r>
    </w:p>
    <w:p w14:paraId="4AC3FD9D" w14:textId="77777777" w:rsidR="00251934" w:rsidRPr="00251934" w:rsidRDefault="00251934" w:rsidP="00251934">
      <w:pPr>
        <w:widowControl w:val="0"/>
        <w:autoSpaceDE w:val="0"/>
        <w:autoSpaceDN w:val="0"/>
        <w:adjustRightInd w:val="0"/>
        <w:ind w:left="480" w:hanging="480"/>
        <w:rPr>
          <w:rFonts w:cs="Times New Roman"/>
          <w:noProof/>
          <w:lang w:val="pt-BR"/>
        </w:rPr>
      </w:pPr>
      <w:r w:rsidRPr="00251934">
        <w:rPr>
          <w:rFonts w:cs="Times New Roman"/>
          <w:noProof/>
          <w:lang w:val="pt-BR"/>
        </w:rPr>
        <w:t xml:space="preserve">Tedesco, P. A., Beauchard, O., Bigorne, R., Blanchet, S., Buisson, L., Conti, L., … Oberdorff, T. (2017). Data Descriptor: A global database on freshwater fish species </w:t>
      </w:r>
      <w:r w:rsidRPr="00251934">
        <w:rPr>
          <w:rFonts w:cs="Times New Roman"/>
          <w:noProof/>
          <w:lang w:val="pt-BR"/>
        </w:rPr>
        <w:lastRenderedPageBreak/>
        <w:t xml:space="preserve">occurrence in drainage basins. </w:t>
      </w:r>
      <w:r w:rsidRPr="00251934">
        <w:rPr>
          <w:rFonts w:cs="Times New Roman"/>
          <w:i/>
          <w:iCs/>
          <w:noProof/>
          <w:lang w:val="pt-BR"/>
        </w:rPr>
        <w:t>Scientific Data</w:t>
      </w:r>
      <w:r w:rsidRPr="00251934">
        <w:rPr>
          <w:rFonts w:cs="Times New Roman"/>
          <w:noProof/>
          <w:lang w:val="pt-BR"/>
        </w:rPr>
        <w:t xml:space="preserve">, </w:t>
      </w:r>
      <w:r w:rsidRPr="00251934">
        <w:rPr>
          <w:rFonts w:cs="Times New Roman"/>
          <w:i/>
          <w:iCs/>
          <w:noProof/>
          <w:lang w:val="pt-BR"/>
        </w:rPr>
        <w:t>4</w:t>
      </w:r>
      <w:r w:rsidRPr="00251934">
        <w:rPr>
          <w:rFonts w:cs="Times New Roman"/>
          <w:noProof/>
          <w:lang w:val="pt-BR"/>
        </w:rPr>
        <w:t>, 1–6. doi:10.1038/sdata.2017.141</w:t>
      </w:r>
    </w:p>
    <w:p w14:paraId="5BE54514" w14:textId="77777777" w:rsidR="00251934" w:rsidRPr="00251934" w:rsidRDefault="00251934" w:rsidP="00251934">
      <w:pPr>
        <w:widowControl w:val="0"/>
        <w:autoSpaceDE w:val="0"/>
        <w:autoSpaceDN w:val="0"/>
        <w:adjustRightInd w:val="0"/>
        <w:ind w:left="480" w:hanging="480"/>
        <w:rPr>
          <w:rFonts w:cs="Times New Roman"/>
          <w:noProof/>
          <w:lang w:val="pt-BR"/>
        </w:rPr>
      </w:pPr>
      <w:r w:rsidRPr="00251934">
        <w:rPr>
          <w:rFonts w:cs="Times New Roman"/>
          <w:noProof/>
          <w:lang w:val="pt-BR"/>
        </w:rPr>
        <w:t xml:space="preserve">Webb, C. O., Ackerly, D. D., &amp; Kembel, S. W. (2008). Phylocom: Software for the analysis of phylogenetic community structure and trait evolution. </w:t>
      </w:r>
      <w:r w:rsidRPr="00251934">
        <w:rPr>
          <w:rFonts w:cs="Times New Roman"/>
          <w:i/>
          <w:iCs/>
          <w:noProof/>
          <w:lang w:val="pt-BR"/>
        </w:rPr>
        <w:t>Bioinformatics</w:t>
      </w:r>
      <w:r w:rsidRPr="00251934">
        <w:rPr>
          <w:rFonts w:cs="Times New Roman"/>
          <w:noProof/>
          <w:lang w:val="pt-BR"/>
        </w:rPr>
        <w:t xml:space="preserve">, </w:t>
      </w:r>
      <w:r w:rsidRPr="00251934">
        <w:rPr>
          <w:rFonts w:cs="Times New Roman"/>
          <w:i/>
          <w:iCs/>
          <w:noProof/>
          <w:lang w:val="pt-BR"/>
        </w:rPr>
        <w:t>24</w:t>
      </w:r>
      <w:r w:rsidRPr="00251934">
        <w:rPr>
          <w:rFonts w:cs="Times New Roman"/>
          <w:noProof/>
          <w:lang w:val="pt-BR"/>
        </w:rPr>
        <w:t>(18), 2098–2100. doi:10.1093/bioinformatics/btn358</w:t>
      </w:r>
    </w:p>
    <w:p w14:paraId="0597F054" w14:textId="77777777" w:rsidR="00251934" w:rsidRPr="00251934" w:rsidRDefault="00251934" w:rsidP="00251934">
      <w:pPr>
        <w:widowControl w:val="0"/>
        <w:autoSpaceDE w:val="0"/>
        <w:autoSpaceDN w:val="0"/>
        <w:adjustRightInd w:val="0"/>
        <w:ind w:left="480" w:hanging="480"/>
        <w:rPr>
          <w:rFonts w:cs="Times New Roman"/>
          <w:noProof/>
        </w:rPr>
      </w:pPr>
      <w:r w:rsidRPr="00251934">
        <w:rPr>
          <w:rFonts w:cs="Times New Roman"/>
          <w:noProof/>
          <w:lang w:val="pt-BR"/>
        </w:rPr>
        <w:t xml:space="preserve">Webb, C. O., &amp; Donoghue, M. J. (2005). Phylomatic: Tree assembly for applied phylogenetics. </w:t>
      </w:r>
      <w:r w:rsidRPr="00251934">
        <w:rPr>
          <w:rFonts w:cs="Times New Roman"/>
          <w:i/>
          <w:iCs/>
          <w:noProof/>
          <w:lang w:val="pt-BR"/>
        </w:rPr>
        <w:t>Molecular Ecology Notes</w:t>
      </w:r>
      <w:r w:rsidRPr="00251934">
        <w:rPr>
          <w:rFonts w:cs="Times New Roman"/>
          <w:noProof/>
          <w:lang w:val="pt-BR"/>
        </w:rPr>
        <w:t xml:space="preserve">, </w:t>
      </w:r>
      <w:r w:rsidRPr="00251934">
        <w:rPr>
          <w:rFonts w:cs="Times New Roman"/>
          <w:i/>
          <w:iCs/>
          <w:noProof/>
          <w:lang w:val="pt-BR"/>
        </w:rPr>
        <w:t>5</w:t>
      </w:r>
      <w:r w:rsidRPr="00251934">
        <w:rPr>
          <w:rFonts w:cs="Times New Roman"/>
          <w:noProof/>
          <w:lang w:val="pt-BR"/>
        </w:rPr>
        <w:t>(1), 181–183. doi:10.1111/j.1471-8286.2004.00829.x</w:t>
      </w:r>
    </w:p>
    <w:p w14:paraId="626367EC" w14:textId="30EB74BF" w:rsidR="001936A0" w:rsidRPr="001936A0" w:rsidRDefault="001936A0" w:rsidP="00251934">
      <w:pPr>
        <w:widowControl w:val="0"/>
        <w:autoSpaceDE w:val="0"/>
        <w:autoSpaceDN w:val="0"/>
        <w:adjustRightInd w:val="0"/>
        <w:ind w:left="480" w:hanging="480"/>
      </w:pPr>
      <w:r>
        <w:fldChar w:fldCharType="end"/>
      </w:r>
    </w:p>
    <w:sectPr w:rsidR="001936A0" w:rsidRPr="001936A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20" w:author="Gabriel Nakamura" w:date="2021-04-26T14:26:00Z" w:initials="GN">
    <w:p w14:paraId="790F041C" w14:textId="0DD8F31B" w:rsidR="006A28DA" w:rsidRDefault="006A28DA">
      <w:pPr>
        <w:pStyle w:val="Textodecomentrio"/>
      </w:pPr>
      <w:r>
        <w:rPr>
          <w:rStyle w:val="Refdecomentrio"/>
        </w:rPr>
        <w:annotationRef/>
      </w:r>
      <w:r>
        <w:t>9824s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90F041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314C25" w16cex:dateUtc="2021-04-26T17: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90F041C" w16cid:durableId="24314C2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altName w:val="﷽﷽﷽﷽﷽﷽﷽﷽ԝ눀羻"/>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926C99"/>
    <w:multiLevelType w:val="hybridMultilevel"/>
    <w:tmpl w:val="90F48BD4"/>
    <w:lvl w:ilvl="0" w:tplc="4F167BB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abriel Nakamura">
    <w15:presenceInfo w15:providerId="Windows Live" w15:userId="1da8a255b971a0b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S3NLW0MDQytDCyNLRQ0lEKTi0uzszPAykwrAUAFhVb/SwAAAA="/>
  </w:docVars>
  <w:rsids>
    <w:rsidRoot w:val="00E443FE"/>
    <w:rsid w:val="00003737"/>
    <w:rsid w:val="000068FA"/>
    <w:rsid w:val="00012E14"/>
    <w:rsid w:val="00013D15"/>
    <w:rsid w:val="00014A5C"/>
    <w:rsid w:val="000339CC"/>
    <w:rsid w:val="00043814"/>
    <w:rsid w:val="00044BCE"/>
    <w:rsid w:val="000454F7"/>
    <w:rsid w:val="00046266"/>
    <w:rsid w:val="00047368"/>
    <w:rsid w:val="0005529E"/>
    <w:rsid w:val="00055B13"/>
    <w:rsid w:val="00055D3F"/>
    <w:rsid w:val="00056AE6"/>
    <w:rsid w:val="00063105"/>
    <w:rsid w:val="000635D9"/>
    <w:rsid w:val="00063FE8"/>
    <w:rsid w:val="00064EBD"/>
    <w:rsid w:val="000665A5"/>
    <w:rsid w:val="000670D2"/>
    <w:rsid w:val="000706BE"/>
    <w:rsid w:val="0007093C"/>
    <w:rsid w:val="00072083"/>
    <w:rsid w:val="00072900"/>
    <w:rsid w:val="00072B5C"/>
    <w:rsid w:val="00077A76"/>
    <w:rsid w:val="000830B0"/>
    <w:rsid w:val="000860ED"/>
    <w:rsid w:val="000869E4"/>
    <w:rsid w:val="00091404"/>
    <w:rsid w:val="00092FD9"/>
    <w:rsid w:val="00093A3C"/>
    <w:rsid w:val="000C1D0E"/>
    <w:rsid w:val="000C7E84"/>
    <w:rsid w:val="000D1662"/>
    <w:rsid w:val="000D195B"/>
    <w:rsid w:val="000E136B"/>
    <w:rsid w:val="000E3F7F"/>
    <w:rsid w:val="000F0EC0"/>
    <w:rsid w:val="000F2A03"/>
    <w:rsid w:val="000F3BFF"/>
    <w:rsid w:val="000F755A"/>
    <w:rsid w:val="000F7DBC"/>
    <w:rsid w:val="00101493"/>
    <w:rsid w:val="0010587F"/>
    <w:rsid w:val="00106243"/>
    <w:rsid w:val="00120435"/>
    <w:rsid w:val="00122592"/>
    <w:rsid w:val="001230B0"/>
    <w:rsid w:val="00124D55"/>
    <w:rsid w:val="00130E33"/>
    <w:rsid w:val="001310BF"/>
    <w:rsid w:val="001317CC"/>
    <w:rsid w:val="00132A53"/>
    <w:rsid w:val="0013580C"/>
    <w:rsid w:val="00140823"/>
    <w:rsid w:val="001441D3"/>
    <w:rsid w:val="00144249"/>
    <w:rsid w:val="00145E73"/>
    <w:rsid w:val="00147E51"/>
    <w:rsid w:val="001545C0"/>
    <w:rsid w:val="001579DF"/>
    <w:rsid w:val="00160A35"/>
    <w:rsid w:val="00166617"/>
    <w:rsid w:val="00167A89"/>
    <w:rsid w:val="00180C84"/>
    <w:rsid w:val="0018151C"/>
    <w:rsid w:val="00181BFB"/>
    <w:rsid w:val="00181DCC"/>
    <w:rsid w:val="001876F6"/>
    <w:rsid w:val="0019289A"/>
    <w:rsid w:val="00192CB7"/>
    <w:rsid w:val="001936A0"/>
    <w:rsid w:val="00195A9C"/>
    <w:rsid w:val="001966BE"/>
    <w:rsid w:val="00196BF1"/>
    <w:rsid w:val="001A267C"/>
    <w:rsid w:val="001A5CDE"/>
    <w:rsid w:val="001B3261"/>
    <w:rsid w:val="001B369C"/>
    <w:rsid w:val="001B37D9"/>
    <w:rsid w:val="001B388C"/>
    <w:rsid w:val="001C118F"/>
    <w:rsid w:val="001C1BB7"/>
    <w:rsid w:val="001D11DA"/>
    <w:rsid w:val="001D23A8"/>
    <w:rsid w:val="001D2BE2"/>
    <w:rsid w:val="001D4655"/>
    <w:rsid w:val="001E1FA1"/>
    <w:rsid w:val="001E679F"/>
    <w:rsid w:val="001F01F6"/>
    <w:rsid w:val="001F4311"/>
    <w:rsid w:val="001F4D7C"/>
    <w:rsid w:val="001F65BB"/>
    <w:rsid w:val="001F7C6E"/>
    <w:rsid w:val="001F7FD8"/>
    <w:rsid w:val="00200AA5"/>
    <w:rsid w:val="00205B53"/>
    <w:rsid w:val="002224F6"/>
    <w:rsid w:val="00222AF9"/>
    <w:rsid w:val="00231123"/>
    <w:rsid w:val="0023608F"/>
    <w:rsid w:val="00240A32"/>
    <w:rsid w:val="002414D3"/>
    <w:rsid w:val="002424DD"/>
    <w:rsid w:val="002428C8"/>
    <w:rsid w:val="00242FEB"/>
    <w:rsid w:val="0024357D"/>
    <w:rsid w:val="00243C75"/>
    <w:rsid w:val="00243DA9"/>
    <w:rsid w:val="00251934"/>
    <w:rsid w:val="00254D59"/>
    <w:rsid w:val="00256674"/>
    <w:rsid w:val="002570C7"/>
    <w:rsid w:val="002603B0"/>
    <w:rsid w:val="00261504"/>
    <w:rsid w:val="00261AF1"/>
    <w:rsid w:val="00262511"/>
    <w:rsid w:val="00262C2F"/>
    <w:rsid w:val="00263103"/>
    <w:rsid w:val="0026709D"/>
    <w:rsid w:val="00271037"/>
    <w:rsid w:val="00273E67"/>
    <w:rsid w:val="00274D3A"/>
    <w:rsid w:val="002770FA"/>
    <w:rsid w:val="00280681"/>
    <w:rsid w:val="00282A14"/>
    <w:rsid w:val="00284E0E"/>
    <w:rsid w:val="00286219"/>
    <w:rsid w:val="00286956"/>
    <w:rsid w:val="00291D7E"/>
    <w:rsid w:val="00296446"/>
    <w:rsid w:val="002A1A4B"/>
    <w:rsid w:val="002A2CA1"/>
    <w:rsid w:val="002A761D"/>
    <w:rsid w:val="002B27E7"/>
    <w:rsid w:val="002B4076"/>
    <w:rsid w:val="002C2B62"/>
    <w:rsid w:val="002E06C5"/>
    <w:rsid w:val="002E3A5A"/>
    <w:rsid w:val="002F2B7A"/>
    <w:rsid w:val="002F4117"/>
    <w:rsid w:val="002F4430"/>
    <w:rsid w:val="00301FFC"/>
    <w:rsid w:val="0030570A"/>
    <w:rsid w:val="00311A82"/>
    <w:rsid w:val="00311D85"/>
    <w:rsid w:val="00317262"/>
    <w:rsid w:val="003178B9"/>
    <w:rsid w:val="0033577C"/>
    <w:rsid w:val="00335B06"/>
    <w:rsid w:val="00337ED6"/>
    <w:rsid w:val="00340892"/>
    <w:rsid w:val="0034217E"/>
    <w:rsid w:val="003424BC"/>
    <w:rsid w:val="00346348"/>
    <w:rsid w:val="003466B3"/>
    <w:rsid w:val="00347468"/>
    <w:rsid w:val="00354F0B"/>
    <w:rsid w:val="00354F96"/>
    <w:rsid w:val="00357038"/>
    <w:rsid w:val="00365F69"/>
    <w:rsid w:val="0036691C"/>
    <w:rsid w:val="0037282B"/>
    <w:rsid w:val="003751CC"/>
    <w:rsid w:val="003755DA"/>
    <w:rsid w:val="00380AC3"/>
    <w:rsid w:val="00381D30"/>
    <w:rsid w:val="00384E74"/>
    <w:rsid w:val="00385B33"/>
    <w:rsid w:val="00391EDC"/>
    <w:rsid w:val="0039355B"/>
    <w:rsid w:val="00395424"/>
    <w:rsid w:val="003B3BE5"/>
    <w:rsid w:val="003B443F"/>
    <w:rsid w:val="003C577C"/>
    <w:rsid w:val="003C5D93"/>
    <w:rsid w:val="003C637E"/>
    <w:rsid w:val="003D4E45"/>
    <w:rsid w:val="003E0A35"/>
    <w:rsid w:val="003E53FC"/>
    <w:rsid w:val="003F0ED0"/>
    <w:rsid w:val="004035FF"/>
    <w:rsid w:val="004065A4"/>
    <w:rsid w:val="00406BBF"/>
    <w:rsid w:val="00410D38"/>
    <w:rsid w:val="00412C28"/>
    <w:rsid w:val="00414219"/>
    <w:rsid w:val="00414696"/>
    <w:rsid w:val="00417616"/>
    <w:rsid w:val="00421E76"/>
    <w:rsid w:val="00423A8B"/>
    <w:rsid w:val="00425CB8"/>
    <w:rsid w:val="00436155"/>
    <w:rsid w:val="004373B1"/>
    <w:rsid w:val="0043772E"/>
    <w:rsid w:val="0043783F"/>
    <w:rsid w:val="00441F6D"/>
    <w:rsid w:val="00444E55"/>
    <w:rsid w:val="00445FDE"/>
    <w:rsid w:val="00456FE6"/>
    <w:rsid w:val="00460C14"/>
    <w:rsid w:val="004757D1"/>
    <w:rsid w:val="004905B0"/>
    <w:rsid w:val="00492467"/>
    <w:rsid w:val="00495B61"/>
    <w:rsid w:val="004A4B57"/>
    <w:rsid w:val="004A6E59"/>
    <w:rsid w:val="004B3160"/>
    <w:rsid w:val="004C3E68"/>
    <w:rsid w:val="004C4547"/>
    <w:rsid w:val="004C4551"/>
    <w:rsid w:val="004C49E1"/>
    <w:rsid w:val="004C6176"/>
    <w:rsid w:val="004C7454"/>
    <w:rsid w:val="004D7CF0"/>
    <w:rsid w:val="004E5E0D"/>
    <w:rsid w:val="004E6C7D"/>
    <w:rsid w:val="004F13C3"/>
    <w:rsid w:val="004F40FF"/>
    <w:rsid w:val="004F4310"/>
    <w:rsid w:val="004F5478"/>
    <w:rsid w:val="004F647F"/>
    <w:rsid w:val="004F6E1D"/>
    <w:rsid w:val="004F77AD"/>
    <w:rsid w:val="00501710"/>
    <w:rsid w:val="0050392A"/>
    <w:rsid w:val="005054DD"/>
    <w:rsid w:val="00506746"/>
    <w:rsid w:val="00510D1C"/>
    <w:rsid w:val="00514BCE"/>
    <w:rsid w:val="00515FA8"/>
    <w:rsid w:val="00520C68"/>
    <w:rsid w:val="0052399A"/>
    <w:rsid w:val="00524D2B"/>
    <w:rsid w:val="00525CA7"/>
    <w:rsid w:val="0052630F"/>
    <w:rsid w:val="00530727"/>
    <w:rsid w:val="00532CB4"/>
    <w:rsid w:val="005337EC"/>
    <w:rsid w:val="00535E88"/>
    <w:rsid w:val="00537795"/>
    <w:rsid w:val="00544614"/>
    <w:rsid w:val="00546F99"/>
    <w:rsid w:val="00547CFA"/>
    <w:rsid w:val="00553B30"/>
    <w:rsid w:val="00555BF1"/>
    <w:rsid w:val="00563442"/>
    <w:rsid w:val="005679EB"/>
    <w:rsid w:val="0057144C"/>
    <w:rsid w:val="00571C2F"/>
    <w:rsid w:val="005731ED"/>
    <w:rsid w:val="0057539A"/>
    <w:rsid w:val="005801E4"/>
    <w:rsid w:val="00580D5A"/>
    <w:rsid w:val="00586699"/>
    <w:rsid w:val="0058670D"/>
    <w:rsid w:val="00590C3E"/>
    <w:rsid w:val="005941E4"/>
    <w:rsid w:val="005941E7"/>
    <w:rsid w:val="00594D43"/>
    <w:rsid w:val="00596562"/>
    <w:rsid w:val="005970F6"/>
    <w:rsid w:val="005A2544"/>
    <w:rsid w:val="005A3F49"/>
    <w:rsid w:val="005A4B93"/>
    <w:rsid w:val="005A68BC"/>
    <w:rsid w:val="005B6CC2"/>
    <w:rsid w:val="005C44FB"/>
    <w:rsid w:val="005C6190"/>
    <w:rsid w:val="005C677D"/>
    <w:rsid w:val="005C7DB0"/>
    <w:rsid w:val="005D25D6"/>
    <w:rsid w:val="005D4498"/>
    <w:rsid w:val="005D5C48"/>
    <w:rsid w:val="005E3AF7"/>
    <w:rsid w:val="005E6513"/>
    <w:rsid w:val="005F0936"/>
    <w:rsid w:val="005F756B"/>
    <w:rsid w:val="00602582"/>
    <w:rsid w:val="0060649E"/>
    <w:rsid w:val="0061790A"/>
    <w:rsid w:val="00620191"/>
    <w:rsid w:val="00623DA9"/>
    <w:rsid w:val="0062470C"/>
    <w:rsid w:val="006255EF"/>
    <w:rsid w:val="006303CD"/>
    <w:rsid w:val="00642F54"/>
    <w:rsid w:val="006432C3"/>
    <w:rsid w:val="00650853"/>
    <w:rsid w:val="00651C03"/>
    <w:rsid w:val="00652C93"/>
    <w:rsid w:val="00654372"/>
    <w:rsid w:val="006570B0"/>
    <w:rsid w:val="006624D3"/>
    <w:rsid w:val="0066715A"/>
    <w:rsid w:val="00672A85"/>
    <w:rsid w:val="006730C9"/>
    <w:rsid w:val="00681675"/>
    <w:rsid w:val="006873B8"/>
    <w:rsid w:val="006946B7"/>
    <w:rsid w:val="00696383"/>
    <w:rsid w:val="006A1470"/>
    <w:rsid w:val="006A28DA"/>
    <w:rsid w:val="006A4B4B"/>
    <w:rsid w:val="006A578C"/>
    <w:rsid w:val="006A7E3B"/>
    <w:rsid w:val="006A7F7B"/>
    <w:rsid w:val="006B23FE"/>
    <w:rsid w:val="006B3B93"/>
    <w:rsid w:val="006B7A8C"/>
    <w:rsid w:val="006C1198"/>
    <w:rsid w:val="006C3AC5"/>
    <w:rsid w:val="006C4694"/>
    <w:rsid w:val="006C7E88"/>
    <w:rsid w:val="006D0D21"/>
    <w:rsid w:val="006D502F"/>
    <w:rsid w:val="006D5039"/>
    <w:rsid w:val="006E02D1"/>
    <w:rsid w:val="006E03C5"/>
    <w:rsid w:val="006F35A6"/>
    <w:rsid w:val="006F4262"/>
    <w:rsid w:val="0070009A"/>
    <w:rsid w:val="00701C0F"/>
    <w:rsid w:val="007035A8"/>
    <w:rsid w:val="00706BDC"/>
    <w:rsid w:val="007149A1"/>
    <w:rsid w:val="00717B70"/>
    <w:rsid w:val="00720B60"/>
    <w:rsid w:val="00722395"/>
    <w:rsid w:val="007255FD"/>
    <w:rsid w:val="00727538"/>
    <w:rsid w:val="007338E0"/>
    <w:rsid w:val="00733BB8"/>
    <w:rsid w:val="00735C83"/>
    <w:rsid w:val="00736A68"/>
    <w:rsid w:val="00750E22"/>
    <w:rsid w:val="0075209C"/>
    <w:rsid w:val="00757315"/>
    <w:rsid w:val="00762872"/>
    <w:rsid w:val="0076505E"/>
    <w:rsid w:val="0077600D"/>
    <w:rsid w:val="00780022"/>
    <w:rsid w:val="00780B79"/>
    <w:rsid w:val="007818FA"/>
    <w:rsid w:val="00782C4F"/>
    <w:rsid w:val="007872A6"/>
    <w:rsid w:val="007918BA"/>
    <w:rsid w:val="007A68E8"/>
    <w:rsid w:val="007A6BDB"/>
    <w:rsid w:val="007B63D9"/>
    <w:rsid w:val="007C0A44"/>
    <w:rsid w:val="007C2F2A"/>
    <w:rsid w:val="007C3340"/>
    <w:rsid w:val="007D0784"/>
    <w:rsid w:val="007D0C47"/>
    <w:rsid w:val="007D24F7"/>
    <w:rsid w:val="007D3E2B"/>
    <w:rsid w:val="007D4F3F"/>
    <w:rsid w:val="007D56D2"/>
    <w:rsid w:val="007D60B8"/>
    <w:rsid w:val="007E343E"/>
    <w:rsid w:val="007E72C3"/>
    <w:rsid w:val="007F116A"/>
    <w:rsid w:val="007F4037"/>
    <w:rsid w:val="007F60BA"/>
    <w:rsid w:val="007F65ED"/>
    <w:rsid w:val="008004C3"/>
    <w:rsid w:val="00801ED3"/>
    <w:rsid w:val="00804815"/>
    <w:rsid w:val="00805CC8"/>
    <w:rsid w:val="00806FC9"/>
    <w:rsid w:val="00811298"/>
    <w:rsid w:val="00812772"/>
    <w:rsid w:val="008166F4"/>
    <w:rsid w:val="008204A4"/>
    <w:rsid w:val="008240DA"/>
    <w:rsid w:val="00825E47"/>
    <w:rsid w:val="00827759"/>
    <w:rsid w:val="008317F8"/>
    <w:rsid w:val="0083285F"/>
    <w:rsid w:val="00832920"/>
    <w:rsid w:val="00837787"/>
    <w:rsid w:val="00840987"/>
    <w:rsid w:val="00841D38"/>
    <w:rsid w:val="00842864"/>
    <w:rsid w:val="00842CF0"/>
    <w:rsid w:val="0084405D"/>
    <w:rsid w:val="00846082"/>
    <w:rsid w:val="00857CD2"/>
    <w:rsid w:val="00860933"/>
    <w:rsid w:val="00860F02"/>
    <w:rsid w:val="008630CB"/>
    <w:rsid w:val="008653C8"/>
    <w:rsid w:val="00866C9A"/>
    <w:rsid w:val="00867A58"/>
    <w:rsid w:val="00870F20"/>
    <w:rsid w:val="0087206E"/>
    <w:rsid w:val="008725B9"/>
    <w:rsid w:val="0087277B"/>
    <w:rsid w:val="0088270A"/>
    <w:rsid w:val="00885B62"/>
    <w:rsid w:val="00885E3A"/>
    <w:rsid w:val="008923D7"/>
    <w:rsid w:val="0089339B"/>
    <w:rsid w:val="0089372E"/>
    <w:rsid w:val="008945C6"/>
    <w:rsid w:val="008A0D01"/>
    <w:rsid w:val="008A2F70"/>
    <w:rsid w:val="008B1B06"/>
    <w:rsid w:val="008B22A6"/>
    <w:rsid w:val="008B459A"/>
    <w:rsid w:val="008B69E7"/>
    <w:rsid w:val="008C2CC4"/>
    <w:rsid w:val="008C4501"/>
    <w:rsid w:val="008C4854"/>
    <w:rsid w:val="008C7744"/>
    <w:rsid w:val="008D08AE"/>
    <w:rsid w:val="008D1616"/>
    <w:rsid w:val="008D6790"/>
    <w:rsid w:val="008D68DC"/>
    <w:rsid w:val="008D741D"/>
    <w:rsid w:val="008E1692"/>
    <w:rsid w:val="008E27FA"/>
    <w:rsid w:val="008E47BA"/>
    <w:rsid w:val="008E5090"/>
    <w:rsid w:val="008F058C"/>
    <w:rsid w:val="008F34E6"/>
    <w:rsid w:val="008F3DA2"/>
    <w:rsid w:val="00901147"/>
    <w:rsid w:val="00904D90"/>
    <w:rsid w:val="00910895"/>
    <w:rsid w:val="00914E53"/>
    <w:rsid w:val="00920A9F"/>
    <w:rsid w:val="00925387"/>
    <w:rsid w:val="00931721"/>
    <w:rsid w:val="009341A4"/>
    <w:rsid w:val="009341F2"/>
    <w:rsid w:val="00940CA5"/>
    <w:rsid w:val="00941D33"/>
    <w:rsid w:val="00944BA6"/>
    <w:rsid w:val="00945DD8"/>
    <w:rsid w:val="0095001E"/>
    <w:rsid w:val="0095282D"/>
    <w:rsid w:val="00956D64"/>
    <w:rsid w:val="009604FE"/>
    <w:rsid w:val="009623AE"/>
    <w:rsid w:val="00965BAB"/>
    <w:rsid w:val="0097006A"/>
    <w:rsid w:val="009712F2"/>
    <w:rsid w:val="00974E05"/>
    <w:rsid w:val="009800DD"/>
    <w:rsid w:val="00985BFB"/>
    <w:rsid w:val="009923D1"/>
    <w:rsid w:val="00997014"/>
    <w:rsid w:val="0099730B"/>
    <w:rsid w:val="009A1066"/>
    <w:rsid w:val="009A1341"/>
    <w:rsid w:val="009A1ABC"/>
    <w:rsid w:val="009A523C"/>
    <w:rsid w:val="009B12CE"/>
    <w:rsid w:val="009B2207"/>
    <w:rsid w:val="009C0CA3"/>
    <w:rsid w:val="009C15B8"/>
    <w:rsid w:val="009C3431"/>
    <w:rsid w:val="009D09EF"/>
    <w:rsid w:val="009D0BBE"/>
    <w:rsid w:val="009D0DE9"/>
    <w:rsid w:val="009E2314"/>
    <w:rsid w:val="009E3671"/>
    <w:rsid w:val="009E368F"/>
    <w:rsid w:val="009E3E36"/>
    <w:rsid w:val="009E4287"/>
    <w:rsid w:val="009F19AA"/>
    <w:rsid w:val="009F75A6"/>
    <w:rsid w:val="00A013DB"/>
    <w:rsid w:val="00A0348C"/>
    <w:rsid w:val="00A03DFD"/>
    <w:rsid w:val="00A07C42"/>
    <w:rsid w:val="00A10B73"/>
    <w:rsid w:val="00A11724"/>
    <w:rsid w:val="00A1639E"/>
    <w:rsid w:val="00A23169"/>
    <w:rsid w:val="00A26A91"/>
    <w:rsid w:val="00A27D63"/>
    <w:rsid w:val="00A32BAB"/>
    <w:rsid w:val="00A340EE"/>
    <w:rsid w:val="00A3469A"/>
    <w:rsid w:val="00A35C68"/>
    <w:rsid w:val="00A55528"/>
    <w:rsid w:val="00A55EC7"/>
    <w:rsid w:val="00A577BF"/>
    <w:rsid w:val="00A6144C"/>
    <w:rsid w:val="00A61920"/>
    <w:rsid w:val="00A61FF5"/>
    <w:rsid w:val="00A62CCE"/>
    <w:rsid w:val="00A6461A"/>
    <w:rsid w:val="00A65458"/>
    <w:rsid w:val="00A8634A"/>
    <w:rsid w:val="00A90BFE"/>
    <w:rsid w:val="00AA4D0B"/>
    <w:rsid w:val="00AA6CDA"/>
    <w:rsid w:val="00AA7F4D"/>
    <w:rsid w:val="00AB3441"/>
    <w:rsid w:val="00AB36DB"/>
    <w:rsid w:val="00AC3D4E"/>
    <w:rsid w:val="00AC3E8A"/>
    <w:rsid w:val="00AC4D60"/>
    <w:rsid w:val="00AD0312"/>
    <w:rsid w:val="00AD089F"/>
    <w:rsid w:val="00AD3DA1"/>
    <w:rsid w:val="00AD428C"/>
    <w:rsid w:val="00AD5443"/>
    <w:rsid w:val="00AE0621"/>
    <w:rsid w:val="00AE1A6E"/>
    <w:rsid w:val="00AE5537"/>
    <w:rsid w:val="00AE5BB2"/>
    <w:rsid w:val="00AE5CF5"/>
    <w:rsid w:val="00AF0F83"/>
    <w:rsid w:val="00AF13F3"/>
    <w:rsid w:val="00AF23F1"/>
    <w:rsid w:val="00AF326F"/>
    <w:rsid w:val="00AF3A49"/>
    <w:rsid w:val="00AF49DE"/>
    <w:rsid w:val="00B07B0B"/>
    <w:rsid w:val="00B1248C"/>
    <w:rsid w:val="00B12E03"/>
    <w:rsid w:val="00B13047"/>
    <w:rsid w:val="00B20160"/>
    <w:rsid w:val="00B21783"/>
    <w:rsid w:val="00B2262E"/>
    <w:rsid w:val="00B31590"/>
    <w:rsid w:val="00B31C50"/>
    <w:rsid w:val="00B37997"/>
    <w:rsid w:val="00B43AF4"/>
    <w:rsid w:val="00B46919"/>
    <w:rsid w:val="00B526FF"/>
    <w:rsid w:val="00B532B0"/>
    <w:rsid w:val="00B54A1B"/>
    <w:rsid w:val="00B66257"/>
    <w:rsid w:val="00B80C8B"/>
    <w:rsid w:val="00B80EBC"/>
    <w:rsid w:val="00B82432"/>
    <w:rsid w:val="00B83CE4"/>
    <w:rsid w:val="00B94B95"/>
    <w:rsid w:val="00B95A79"/>
    <w:rsid w:val="00B96A84"/>
    <w:rsid w:val="00BA0262"/>
    <w:rsid w:val="00BA0D96"/>
    <w:rsid w:val="00BA194C"/>
    <w:rsid w:val="00BA4298"/>
    <w:rsid w:val="00BA6031"/>
    <w:rsid w:val="00BB31D5"/>
    <w:rsid w:val="00BB3A9A"/>
    <w:rsid w:val="00BB4A89"/>
    <w:rsid w:val="00BC0F79"/>
    <w:rsid w:val="00BC33DD"/>
    <w:rsid w:val="00BC4063"/>
    <w:rsid w:val="00BD4116"/>
    <w:rsid w:val="00BD4A8C"/>
    <w:rsid w:val="00BE0372"/>
    <w:rsid w:val="00BE04FD"/>
    <w:rsid w:val="00BE1024"/>
    <w:rsid w:val="00BE1A28"/>
    <w:rsid w:val="00BE21E5"/>
    <w:rsid w:val="00BE7FCC"/>
    <w:rsid w:val="00BF55C9"/>
    <w:rsid w:val="00BF6CCA"/>
    <w:rsid w:val="00BF788B"/>
    <w:rsid w:val="00C00CFA"/>
    <w:rsid w:val="00C01EC1"/>
    <w:rsid w:val="00C04CD4"/>
    <w:rsid w:val="00C1234F"/>
    <w:rsid w:val="00C13739"/>
    <w:rsid w:val="00C16C1B"/>
    <w:rsid w:val="00C2006F"/>
    <w:rsid w:val="00C20381"/>
    <w:rsid w:val="00C23B5D"/>
    <w:rsid w:val="00C26F4E"/>
    <w:rsid w:val="00C31BA0"/>
    <w:rsid w:val="00C32D61"/>
    <w:rsid w:val="00C33FB3"/>
    <w:rsid w:val="00C408E2"/>
    <w:rsid w:val="00C409EE"/>
    <w:rsid w:val="00C4202C"/>
    <w:rsid w:val="00C430B3"/>
    <w:rsid w:val="00C43D88"/>
    <w:rsid w:val="00C457E2"/>
    <w:rsid w:val="00C51A79"/>
    <w:rsid w:val="00C52967"/>
    <w:rsid w:val="00C533CD"/>
    <w:rsid w:val="00C55B83"/>
    <w:rsid w:val="00C6590F"/>
    <w:rsid w:val="00C70B95"/>
    <w:rsid w:val="00C7226F"/>
    <w:rsid w:val="00C7336C"/>
    <w:rsid w:val="00C8093C"/>
    <w:rsid w:val="00C826DF"/>
    <w:rsid w:val="00C83302"/>
    <w:rsid w:val="00C85C6F"/>
    <w:rsid w:val="00C90E2E"/>
    <w:rsid w:val="00C93B03"/>
    <w:rsid w:val="00C94795"/>
    <w:rsid w:val="00C95C73"/>
    <w:rsid w:val="00CA0420"/>
    <w:rsid w:val="00CA1A26"/>
    <w:rsid w:val="00CA4D0B"/>
    <w:rsid w:val="00CA4D1B"/>
    <w:rsid w:val="00CA66D6"/>
    <w:rsid w:val="00CB1C61"/>
    <w:rsid w:val="00CB576F"/>
    <w:rsid w:val="00CB6C19"/>
    <w:rsid w:val="00CC1295"/>
    <w:rsid w:val="00CC1A38"/>
    <w:rsid w:val="00CC5AE9"/>
    <w:rsid w:val="00CC6C84"/>
    <w:rsid w:val="00CD285E"/>
    <w:rsid w:val="00CE2C83"/>
    <w:rsid w:val="00CE482C"/>
    <w:rsid w:val="00CE7ACE"/>
    <w:rsid w:val="00CF38E8"/>
    <w:rsid w:val="00D02136"/>
    <w:rsid w:val="00D03CFB"/>
    <w:rsid w:val="00D102B8"/>
    <w:rsid w:val="00D13448"/>
    <w:rsid w:val="00D16482"/>
    <w:rsid w:val="00D23C42"/>
    <w:rsid w:val="00D25F62"/>
    <w:rsid w:val="00D264FA"/>
    <w:rsid w:val="00D30B6C"/>
    <w:rsid w:val="00D30D2A"/>
    <w:rsid w:val="00D31E09"/>
    <w:rsid w:val="00D34BF1"/>
    <w:rsid w:val="00D362CD"/>
    <w:rsid w:val="00D36EC4"/>
    <w:rsid w:val="00D3768A"/>
    <w:rsid w:val="00D41D2C"/>
    <w:rsid w:val="00D508BC"/>
    <w:rsid w:val="00D51236"/>
    <w:rsid w:val="00D5138C"/>
    <w:rsid w:val="00D62852"/>
    <w:rsid w:val="00D63805"/>
    <w:rsid w:val="00D70D53"/>
    <w:rsid w:val="00D74B4C"/>
    <w:rsid w:val="00D80074"/>
    <w:rsid w:val="00D85332"/>
    <w:rsid w:val="00D8586E"/>
    <w:rsid w:val="00D9580D"/>
    <w:rsid w:val="00D95C45"/>
    <w:rsid w:val="00D96444"/>
    <w:rsid w:val="00D976CA"/>
    <w:rsid w:val="00DA0602"/>
    <w:rsid w:val="00DA6615"/>
    <w:rsid w:val="00DB7D35"/>
    <w:rsid w:val="00DC4597"/>
    <w:rsid w:val="00DC5390"/>
    <w:rsid w:val="00DC6EF6"/>
    <w:rsid w:val="00DD44B9"/>
    <w:rsid w:val="00DD5807"/>
    <w:rsid w:val="00DD60CB"/>
    <w:rsid w:val="00DD6286"/>
    <w:rsid w:val="00DD6E97"/>
    <w:rsid w:val="00DE1DC7"/>
    <w:rsid w:val="00DF1117"/>
    <w:rsid w:val="00DF1D83"/>
    <w:rsid w:val="00DF6813"/>
    <w:rsid w:val="00E004CD"/>
    <w:rsid w:val="00E056C2"/>
    <w:rsid w:val="00E06A63"/>
    <w:rsid w:val="00E0790F"/>
    <w:rsid w:val="00E0797E"/>
    <w:rsid w:val="00E139E9"/>
    <w:rsid w:val="00E16F95"/>
    <w:rsid w:val="00E20C42"/>
    <w:rsid w:val="00E21517"/>
    <w:rsid w:val="00E3630A"/>
    <w:rsid w:val="00E368F6"/>
    <w:rsid w:val="00E374DC"/>
    <w:rsid w:val="00E42F7B"/>
    <w:rsid w:val="00E443FE"/>
    <w:rsid w:val="00E453EC"/>
    <w:rsid w:val="00E459B3"/>
    <w:rsid w:val="00E51FA5"/>
    <w:rsid w:val="00E54A7C"/>
    <w:rsid w:val="00E54CBB"/>
    <w:rsid w:val="00E67481"/>
    <w:rsid w:val="00E72917"/>
    <w:rsid w:val="00E73D64"/>
    <w:rsid w:val="00E752C8"/>
    <w:rsid w:val="00E778A3"/>
    <w:rsid w:val="00E80950"/>
    <w:rsid w:val="00E8281B"/>
    <w:rsid w:val="00E82AB1"/>
    <w:rsid w:val="00E83EFD"/>
    <w:rsid w:val="00E84A61"/>
    <w:rsid w:val="00E85D79"/>
    <w:rsid w:val="00E86775"/>
    <w:rsid w:val="00E87263"/>
    <w:rsid w:val="00E91FC8"/>
    <w:rsid w:val="00E9454D"/>
    <w:rsid w:val="00EA235B"/>
    <w:rsid w:val="00EA3B20"/>
    <w:rsid w:val="00EA3B9C"/>
    <w:rsid w:val="00EA7602"/>
    <w:rsid w:val="00EA79EC"/>
    <w:rsid w:val="00EC1DE5"/>
    <w:rsid w:val="00EC5AED"/>
    <w:rsid w:val="00EC76A5"/>
    <w:rsid w:val="00ED2AEB"/>
    <w:rsid w:val="00ED4CF4"/>
    <w:rsid w:val="00EE23D5"/>
    <w:rsid w:val="00EE4372"/>
    <w:rsid w:val="00EE6956"/>
    <w:rsid w:val="00EF0F06"/>
    <w:rsid w:val="00EF24C3"/>
    <w:rsid w:val="00EF43B2"/>
    <w:rsid w:val="00EF62F8"/>
    <w:rsid w:val="00EF6855"/>
    <w:rsid w:val="00EF6947"/>
    <w:rsid w:val="00F02E4E"/>
    <w:rsid w:val="00F0368F"/>
    <w:rsid w:val="00F07562"/>
    <w:rsid w:val="00F106D1"/>
    <w:rsid w:val="00F12D8F"/>
    <w:rsid w:val="00F1330C"/>
    <w:rsid w:val="00F162A7"/>
    <w:rsid w:val="00F162B1"/>
    <w:rsid w:val="00F215AF"/>
    <w:rsid w:val="00F22355"/>
    <w:rsid w:val="00F25171"/>
    <w:rsid w:val="00F31B4D"/>
    <w:rsid w:val="00F408B1"/>
    <w:rsid w:val="00F42072"/>
    <w:rsid w:val="00F543AA"/>
    <w:rsid w:val="00F54431"/>
    <w:rsid w:val="00F572FA"/>
    <w:rsid w:val="00F607AF"/>
    <w:rsid w:val="00F650A2"/>
    <w:rsid w:val="00F718DE"/>
    <w:rsid w:val="00F769E5"/>
    <w:rsid w:val="00F802A1"/>
    <w:rsid w:val="00F81996"/>
    <w:rsid w:val="00F842BC"/>
    <w:rsid w:val="00F84F63"/>
    <w:rsid w:val="00F90CDB"/>
    <w:rsid w:val="00F9275F"/>
    <w:rsid w:val="00F92B01"/>
    <w:rsid w:val="00F95F90"/>
    <w:rsid w:val="00F97DE1"/>
    <w:rsid w:val="00FA1093"/>
    <w:rsid w:val="00FA2C1B"/>
    <w:rsid w:val="00FA6522"/>
    <w:rsid w:val="00FA7F5D"/>
    <w:rsid w:val="00FB1A99"/>
    <w:rsid w:val="00FB3026"/>
    <w:rsid w:val="00FB75AA"/>
    <w:rsid w:val="00FC182A"/>
    <w:rsid w:val="00FC4DBB"/>
    <w:rsid w:val="00FC6242"/>
    <w:rsid w:val="00FD32D6"/>
    <w:rsid w:val="00FD5629"/>
    <w:rsid w:val="00FD7A5F"/>
    <w:rsid w:val="00FE10E1"/>
    <w:rsid w:val="00FE1D79"/>
    <w:rsid w:val="00FE5EB9"/>
    <w:rsid w:val="00FF11C0"/>
    <w:rsid w:val="00FF7B4B"/>
    <w:rsid w:val="018403B2"/>
    <w:rsid w:val="143F565D"/>
    <w:rsid w:val="14F01A9F"/>
    <w:rsid w:val="15C58B31"/>
    <w:rsid w:val="188BCEFA"/>
    <w:rsid w:val="196E88EC"/>
    <w:rsid w:val="1A44F59D"/>
    <w:rsid w:val="1B0A594D"/>
    <w:rsid w:val="1F3DDC5E"/>
    <w:rsid w:val="28063297"/>
    <w:rsid w:val="325E0BF0"/>
    <w:rsid w:val="3298EA4A"/>
    <w:rsid w:val="32F4DE87"/>
    <w:rsid w:val="35570EB7"/>
    <w:rsid w:val="373DCA54"/>
    <w:rsid w:val="3B5101CB"/>
    <w:rsid w:val="3FA4D076"/>
    <w:rsid w:val="4647CD17"/>
    <w:rsid w:val="464FEC73"/>
    <w:rsid w:val="48828F6B"/>
    <w:rsid w:val="49722479"/>
    <w:rsid w:val="4D8C7F2D"/>
    <w:rsid w:val="4FC83DA0"/>
    <w:rsid w:val="557E68B5"/>
    <w:rsid w:val="57A4BE6C"/>
    <w:rsid w:val="5A6B0235"/>
    <w:rsid w:val="5B7C4D40"/>
    <w:rsid w:val="606D14A5"/>
    <w:rsid w:val="6333586E"/>
    <w:rsid w:val="6EB9D314"/>
    <w:rsid w:val="7AA36534"/>
    <w:rsid w:val="7BD302A0"/>
  </w:rsids>
  <m:mathPr>
    <m:mathFont m:val="Cambria Math"/>
    <m:brkBin m:val="before"/>
    <m:brkBinSub m:val="--"/>
    <m:smallFrac m:val="0"/>
    <m:dispDef/>
    <m:lMargin m:val="0"/>
    <m:rMargin m:val="0"/>
    <m:defJc m:val="centerGroup"/>
    <m:wrapIndent m:val="1440"/>
    <m:intLim m:val="subSup"/>
    <m:naryLim m:val="undOvr"/>
  </m:mathPr>
  <w:themeFontLang w:val="pt-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F4023"/>
  <w15:chartTrackingRefBased/>
  <w15:docId w15:val="{B863369A-4840-9E4F-B877-853D09C6B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A5A"/>
    <w:pPr>
      <w:spacing w:line="480" w:lineRule="auto"/>
    </w:pPr>
    <w:rPr>
      <w:rFonts w:ascii="Times New Roman" w:hAnsi="Times New Roman"/>
    </w:rPr>
  </w:style>
  <w:style w:type="paragraph" w:styleId="Ttulo1">
    <w:name w:val="heading 1"/>
    <w:basedOn w:val="Normal"/>
    <w:next w:val="Normal"/>
    <w:link w:val="Ttulo1Char"/>
    <w:uiPriority w:val="9"/>
    <w:qFormat/>
    <w:rsid w:val="00286956"/>
    <w:pPr>
      <w:keepNext/>
      <w:keepLines/>
      <w:spacing w:before="120"/>
      <w:outlineLvl w:val="0"/>
    </w:pPr>
    <w:rPr>
      <w:rFonts w:ascii="Times" w:eastAsiaTheme="majorEastAsia" w:hAnsi="Times" w:cstheme="majorBidi"/>
      <w:b/>
      <w:color w:val="000000" w:themeColor="text1"/>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C1D0E"/>
    <w:pPr>
      <w:ind w:left="720"/>
      <w:contextualSpacing/>
    </w:pPr>
  </w:style>
  <w:style w:type="character" w:customStyle="1" w:styleId="Ttulo1Char">
    <w:name w:val="Título 1 Char"/>
    <w:basedOn w:val="Fontepargpadro"/>
    <w:link w:val="Ttulo1"/>
    <w:uiPriority w:val="9"/>
    <w:rsid w:val="00286956"/>
    <w:rPr>
      <w:rFonts w:ascii="Times" w:eastAsiaTheme="majorEastAsia" w:hAnsi="Times" w:cstheme="majorBidi"/>
      <w:b/>
      <w:color w:val="000000" w:themeColor="text1"/>
      <w:szCs w:val="32"/>
    </w:rPr>
  </w:style>
  <w:style w:type="table" w:styleId="Tabelacomgrade">
    <w:name w:val="Table Grid"/>
    <w:basedOn w:val="Tabelanormal"/>
    <w:uiPriority w:val="39"/>
    <w:rsid w:val="00C826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195A9C"/>
    <w:rPr>
      <w:color w:val="0563C1" w:themeColor="hyperlink"/>
      <w:u w:val="single"/>
    </w:rPr>
  </w:style>
  <w:style w:type="character" w:styleId="MenoPendente">
    <w:name w:val="Unresolved Mention"/>
    <w:basedOn w:val="Fontepargpadro"/>
    <w:uiPriority w:val="99"/>
    <w:semiHidden/>
    <w:unhideWhenUsed/>
    <w:rsid w:val="00195A9C"/>
    <w:rPr>
      <w:color w:val="605E5C"/>
      <w:shd w:val="clear" w:color="auto" w:fill="E1DFDD"/>
    </w:rPr>
  </w:style>
  <w:style w:type="character" w:styleId="HiperlinkVisitado">
    <w:name w:val="FollowedHyperlink"/>
    <w:basedOn w:val="Fontepargpadro"/>
    <w:uiPriority w:val="99"/>
    <w:semiHidden/>
    <w:unhideWhenUsed/>
    <w:rsid w:val="009F19AA"/>
    <w:rPr>
      <w:color w:val="954F72" w:themeColor="followedHyperlink"/>
      <w:u w:val="single"/>
    </w:rPr>
  </w:style>
  <w:style w:type="character" w:styleId="Refdecomentrio">
    <w:name w:val="annotation reference"/>
    <w:basedOn w:val="Fontepargpadro"/>
    <w:uiPriority w:val="99"/>
    <w:semiHidden/>
    <w:unhideWhenUsed/>
    <w:rsid w:val="00106243"/>
    <w:rPr>
      <w:sz w:val="16"/>
      <w:szCs w:val="16"/>
    </w:rPr>
  </w:style>
  <w:style w:type="paragraph" w:styleId="Textodecomentrio">
    <w:name w:val="annotation text"/>
    <w:basedOn w:val="Normal"/>
    <w:link w:val="TextodecomentrioChar"/>
    <w:uiPriority w:val="99"/>
    <w:semiHidden/>
    <w:unhideWhenUsed/>
    <w:rsid w:val="00106243"/>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106243"/>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106243"/>
    <w:rPr>
      <w:b/>
      <w:bCs/>
    </w:rPr>
  </w:style>
  <w:style w:type="character" w:customStyle="1" w:styleId="AssuntodocomentrioChar">
    <w:name w:val="Assunto do comentário Char"/>
    <w:basedOn w:val="TextodecomentrioChar"/>
    <w:link w:val="Assuntodocomentrio"/>
    <w:uiPriority w:val="99"/>
    <w:semiHidden/>
    <w:rsid w:val="00106243"/>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67BFC5-EAF3-6B46-8A1A-1C7D94B75C5F}">
  <we:reference id="wa200001011" version="1.2.0.0" store="pt-BR"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4F8593-47B1-F542-965E-EEBC86369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1219</TotalTime>
  <Pages>18</Pages>
  <Words>24210</Words>
  <Characters>130739</Characters>
  <Application>Microsoft Office Word</Application>
  <DocSecurity>0</DocSecurity>
  <Lines>1089</Lines>
  <Paragraphs>309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Nakamura</dc:creator>
  <cp:keywords/>
  <dc:description/>
  <cp:lastModifiedBy>Gabriel Nakamura</cp:lastModifiedBy>
  <cp:revision>787</cp:revision>
  <dcterms:created xsi:type="dcterms:W3CDTF">2021-03-11T19:10:00Z</dcterms:created>
  <dcterms:modified xsi:type="dcterms:W3CDTF">2021-04-27T01:48:00Z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http://www.zotero.org/styles/biological-journal-of-the-linnean-society</vt:lpwstr>
  </property>
  <property fmtid="{D5CDD505-2E9C-101B-9397-08002B2CF9AE}" pid="3" name="Mendeley Recent Style Name 0_1">
    <vt:lpwstr>Biological Journal of the Linnean Society</vt:lpwstr>
  </property>
  <property fmtid="{D5CDD505-2E9C-101B-9397-08002B2CF9AE}" pid="4" name="Mendeley Recent Style Id 1_1">
    <vt:lpwstr>http://www.zotero.org/styles/canadian-journal-of-fisheries-and-aquatic-sciences</vt:lpwstr>
  </property>
  <property fmtid="{D5CDD505-2E9C-101B-9397-08002B2CF9AE}" pid="5" name="Mendeley Recent Style Name 1_1">
    <vt:lpwstr>Canadian Journal of Fisheries and Aquatic Sciences</vt:lpwstr>
  </property>
  <property fmtid="{D5CDD505-2E9C-101B-9397-08002B2CF9AE}" pid="6" name="Mendeley Recent Style Id 2_1">
    <vt:lpwstr>http://www.zotero.org/styles/ecography</vt:lpwstr>
  </property>
  <property fmtid="{D5CDD505-2E9C-101B-9397-08002B2CF9AE}" pid="7" name="Mendeley Recent Style Name 2_1">
    <vt:lpwstr>Ecography</vt:lpwstr>
  </property>
  <property fmtid="{D5CDD505-2E9C-101B-9397-08002B2CF9AE}" pid="8" name="Mendeley Recent Style Id 3_1">
    <vt:lpwstr>http://www.zotero.org/styles/ecological-indicators</vt:lpwstr>
  </property>
  <property fmtid="{D5CDD505-2E9C-101B-9397-08002B2CF9AE}" pid="9" name="Mendeley Recent Style Name 3_1">
    <vt:lpwstr>Ecological Indicators</vt:lpwstr>
  </property>
  <property fmtid="{D5CDD505-2E9C-101B-9397-08002B2CF9AE}" pid="10" name="Mendeley Recent Style Id 4_1">
    <vt:lpwstr>http://www.zotero.org/styles/ecology</vt:lpwstr>
  </property>
  <property fmtid="{D5CDD505-2E9C-101B-9397-08002B2CF9AE}" pid="11" name="Mendeley Recent Style Name 4_1">
    <vt:lpwstr>Ecology</vt:lpwstr>
  </property>
  <property fmtid="{D5CDD505-2E9C-101B-9397-08002B2CF9AE}" pid="12" name="Mendeley Recent Style Id 5_1">
    <vt:lpwstr>http://www.zotero.org/styles/elsevier-vancouver</vt:lpwstr>
  </property>
  <property fmtid="{D5CDD505-2E9C-101B-9397-08002B2CF9AE}" pid="13" name="Mendeley Recent Style Name 5_1">
    <vt:lpwstr>Elsevier - Vancouver</vt:lpwstr>
  </property>
  <property fmtid="{D5CDD505-2E9C-101B-9397-08002B2CF9AE}" pid="14" name="Mendeley Recent Style Id 6_1">
    <vt:lpwstr>http://www.zotero.org/styles/methods-in-ecology-and-evolution</vt:lpwstr>
  </property>
  <property fmtid="{D5CDD505-2E9C-101B-9397-08002B2CF9AE}" pid="15" name="Mendeley Recent Style Name 6_1">
    <vt:lpwstr>Methods in Ecology and Evolution</vt:lpwstr>
  </property>
  <property fmtid="{D5CDD505-2E9C-101B-9397-08002B2CF9AE}" pid="16" name="Mendeley Recent Style Id 7_1">
    <vt:lpwstr>http://www.zotero.org/styles/oecologia</vt:lpwstr>
  </property>
  <property fmtid="{D5CDD505-2E9C-101B-9397-08002B2CF9AE}" pid="17" name="Mendeley Recent Style Name 7_1">
    <vt:lpwstr>Oecologia</vt:lpwstr>
  </property>
  <property fmtid="{D5CDD505-2E9C-101B-9397-08002B2CF9AE}" pid="18" name="Mendeley Recent Style Id 8_1">
    <vt:lpwstr>http://www.zotero.org/styles/oikos</vt:lpwstr>
  </property>
  <property fmtid="{D5CDD505-2E9C-101B-9397-08002B2CF9AE}" pid="19" name="Mendeley Recent Style Name 8_1">
    <vt:lpwstr>Oikos</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Citation Style_1">
    <vt:lpwstr>http://www.zotero.org/styles/methods-in-ecology-and-evolution</vt:lpwstr>
  </property>
  <property fmtid="{D5CDD505-2E9C-101B-9397-08002B2CF9AE}" pid="24" name="Mendeley Unique User Id_1">
    <vt:lpwstr>5dcd8991-9fd4-323d-aec5-c93fff0cdbf2</vt:lpwstr>
  </property>
  <property fmtid="{D5CDD505-2E9C-101B-9397-08002B2CF9AE}" pid="25" name="grammarly_documentId">
    <vt:lpwstr>documentId_9626</vt:lpwstr>
  </property>
  <property fmtid="{D5CDD505-2E9C-101B-9397-08002B2CF9AE}" pid="26" name="grammarly_documentContext">
    <vt:lpwstr>{"goals":[],"domain":"general","emotions":[],"dialect":"american"}</vt:lpwstr>
  </property>
</Properties>
</file>