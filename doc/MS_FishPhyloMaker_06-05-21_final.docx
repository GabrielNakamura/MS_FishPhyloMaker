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0E5E0" w14:textId="58D20CE8" w:rsidR="00E443FE" w:rsidRPr="00BC4063" w:rsidRDefault="00E443FE" w:rsidP="00B80C8B">
      <w:pPr>
        <w:rPr>
          <w:rFonts w:cs="Times New Roman"/>
        </w:rPr>
      </w:pPr>
      <w:proofErr w:type="spellStart"/>
      <w:r w:rsidRPr="00BC4063">
        <w:rPr>
          <w:rFonts w:cs="Times New Roman"/>
        </w:rPr>
        <w:t>FishPhyloMaker</w:t>
      </w:r>
      <w:proofErr w:type="spellEnd"/>
      <w:r w:rsidRPr="00BC4063">
        <w:rPr>
          <w:rFonts w:cs="Times New Roman"/>
        </w:rPr>
        <w:t xml:space="preserve">: </w:t>
      </w:r>
      <w:r w:rsidR="004F77AD" w:rsidRPr="00BC4063">
        <w:rPr>
          <w:rFonts w:cs="Times New Roman"/>
        </w:rPr>
        <w:t>A</w:t>
      </w:r>
      <w:r w:rsidR="00E056C2">
        <w:rPr>
          <w:rFonts w:cs="Times New Roman"/>
        </w:rPr>
        <w:t>n</w:t>
      </w:r>
      <w:r w:rsidRPr="00BC4063">
        <w:rPr>
          <w:rFonts w:cs="Times New Roman"/>
        </w:rPr>
        <w:t xml:space="preserve"> R package to </w:t>
      </w:r>
      <w:r w:rsidR="00381D30">
        <w:rPr>
          <w:rFonts w:cs="Times New Roman"/>
        </w:rPr>
        <w:t>generate</w:t>
      </w:r>
      <w:r w:rsidRPr="00BC4063">
        <w:rPr>
          <w:rFonts w:cs="Times New Roman"/>
        </w:rPr>
        <w:t xml:space="preserve"> phylogenies for </w:t>
      </w:r>
      <w:r w:rsidR="00930324">
        <w:rPr>
          <w:rFonts w:cs="Times New Roman"/>
        </w:rPr>
        <w:t>ray-</w:t>
      </w:r>
      <w:r w:rsidR="004D7CF0">
        <w:rPr>
          <w:rFonts w:cs="Times New Roman"/>
        </w:rPr>
        <w:t xml:space="preserve">finned </w:t>
      </w:r>
      <w:r w:rsidRPr="00BC4063">
        <w:rPr>
          <w:rFonts w:cs="Times New Roman"/>
        </w:rPr>
        <w:t>fish</w:t>
      </w:r>
      <w:r w:rsidR="00EE23D5">
        <w:rPr>
          <w:rFonts w:cs="Times New Roman"/>
        </w:rPr>
        <w:t>es</w:t>
      </w:r>
    </w:p>
    <w:p w14:paraId="0D35BAAD" w14:textId="626D36FA" w:rsidR="00E443FE" w:rsidRPr="00B13047" w:rsidRDefault="00E443FE" w:rsidP="00B80C8B">
      <w:pPr>
        <w:rPr>
          <w:rFonts w:cs="Times New Roman"/>
          <w:lang w:val="pt-BR"/>
        </w:rPr>
      </w:pPr>
      <w:proofErr w:type="spellStart"/>
      <w:r w:rsidRPr="00B13047">
        <w:rPr>
          <w:rFonts w:cs="Times New Roman"/>
          <w:lang w:val="pt-BR"/>
        </w:rPr>
        <w:t>Authors</w:t>
      </w:r>
      <w:proofErr w:type="spellEnd"/>
      <w:r w:rsidRPr="00B13047">
        <w:rPr>
          <w:rFonts w:cs="Times New Roman"/>
          <w:lang w:val="pt-BR"/>
        </w:rPr>
        <w:t>: Gabriel Nakamura</w:t>
      </w:r>
      <w:r w:rsidR="000C1D0E" w:rsidRPr="00B13047">
        <w:rPr>
          <w:rFonts w:cs="Times New Roman"/>
          <w:vertAlign w:val="superscript"/>
          <w:lang w:val="pt-BR"/>
        </w:rPr>
        <w:t>1</w:t>
      </w:r>
      <w:r w:rsidR="00ED2AEB" w:rsidRPr="00B13047">
        <w:rPr>
          <w:rFonts w:cs="Times New Roman"/>
          <w:vertAlign w:val="superscript"/>
          <w:lang w:val="pt-BR"/>
        </w:rPr>
        <w:t xml:space="preserve">, </w:t>
      </w:r>
      <w:r w:rsidR="000C1D0E" w:rsidRPr="00B13047">
        <w:rPr>
          <w:rFonts w:cs="Times New Roman"/>
          <w:vertAlign w:val="superscript"/>
          <w:lang w:val="pt-BR"/>
        </w:rPr>
        <w:t>2</w:t>
      </w:r>
      <w:r w:rsidR="00ED2AEB" w:rsidRPr="00B13047">
        <w:rPr>
          <w:rFonts w:cs="Times New Roman"/>
          <w:vertAlign w:val="superscript"/>
          <w:lang w:val="pt-BR"/>
        </w:rPr>
        <w:t xml:space="preserve">, </w:t>
      </w:r>
      <w:r w:rsidR="000C1D0E" w:rsidRPr="00B13047">
        <w:rPr>
          <w:rFonts w:cs="Times New Roman"/>
          <w:vertAlign w:val="superscript"/>
          <w:lang w:val="pt-BR"/>
        </w:rPr>
        <w:t>*</w:t>
      </w:r>
      <w:r w:rsidRPr="00B13047">
        <w:rPr>
          <w:rFonts w:cs="Times New Roman"/>
          <w:lang w:val="pt-BR"/>
        </w:rPr>
        <w:t>, Aline Richter</w:t>
      </w:r>
      <w:r w:rsidR="000C1D0E" w:rsidRPr="00B13047">
        <w:rPr>
          <w:rFonts w:cs="Times New Roman"/>
          <w:vertAlign w:val="superscript"/>
          <w:lang w:val="pt-BR"/>
        </w:rPr>
        <w:t>1</w:t>
      </w:r>
      <w:r w:rsidRPr="00B13047">
        <w:rPr>
          <w:rFonts w:cs="Times New Roman"/>
          <w:lang w:val="pt-BR"/>
        </w:rPr>
        <w:t>, Bruno E. Soares</w:t>
      </w:r>
      <w:r w:rsidR="008004C3" w:rsidRPr="00B13047">
        <w:rPr>
          <w:rFonts w:cs="Times New Roman"/>
          <w:vertAlign w:val="superscript"/>
          <w:lang w:val="pt-BR"/>
        </w:rPr>
        <w:t>3</w:t>
      </w:r>
    </w:p>
    <w:p w14:paraId="54190918" w14:textId="45428C04" w:rsidR="00E443FE" w:rsidRPr="00B13047" w:rsidRDefault="000C1D0E" w:rsidP="000C1D0E">
      <w:pPr>
        <w:rPr>
          <w:rFonts w:cs="Times New Roman"/>
          <w:lang w:val="pt-BR"/>
        </w:rPr>
      </w:pPr>
      <w:r w:rsidRPr="00B13047">
        <w:rPr>
          <w:rFonts w:cs="Times New Roman"/>
          <w:lang w:val="pt-BR"/>
        </w:rPr>
        <w:t>1 – Universidade Federal do Rio Grande do Sul, Departamento de Ecologia</w:t>
      </w:r>
      <w:r w:rsidR="00F95F90" w:rsidRPr="00B13047">
        <w:rPr>
          <w:rFonts w:cs="Times New Roman"/>
          <w:lang w:val="pt-BR"/>
        </w:rPr>
        <w:t xml:space="preserve">, Bento Gonçalves Avenue, 9500, CP </w:t>
      </w:r>
    </w:p>
    <w:p w14:paraId="1C3210AA" w14:textId="457365EA" w:rsidR="00E443FE" w:rsidRDefault="00ED2AEB" w:rsidP="00B80C8B">
      <w:pPr>
        <w:rPr>
          <w:rFonts w:cs="Times New Roman"/>
        </w:rPr>
      </w:pPr>
      <w:r>
        <w:rPr>
          <w:rFonts w:cs="Times New Roman"/>
        </w:rPr>
        <w:t>2 – INCT Ecology, Evolution</w:t>
      </w:r>
      <w:r w:rsidR="00930324">
        <w:rPr>
          <w:rFonts w:cs="Times New Roman"/>
        </w:rPr>
        <w:t>,</w:t>
      </w:r>
      <w:r>
        <w:rPr>
          <w:rFonts w:cs="Times New Roman"/>
        </w:rPr>
        <w:t xml:space="preserve"> and Biodiversity Conservation</w:t>
      </w:r>
    </w:p>
    <w:p w14:paraId="1FC55E65" w14:textId="5A11CF09" w:rsidR="008004C3" w:rsidRPr="00B13047" w:rsidRDefault="008004C3" w:rsidP="00B80C8B">
      <w:pPr>
        <w:rPr>
          <w:rFonts w:cs="Times New Roman"/>
          <w:lang w:val="pt-BR"/>
        </w:rPr>
      </w:pPr>
      <w:r w:rsidRPr="00B13047">
        <w:rPr>
          <w:rFonts w:cs="Times New Roman"/>
          <w:lang w:val="pt-BR"/>
        </w:rPr>
        <w:t>3 – Universidade Federal do Rio de Janeiro</w:t>
      </w:r>
      <w:r w:rsidR="00ED2F98">
        <w:rPr>
          <w:rFonts w:cs="Times New Roman"/>
          <w:lang w:val="pt-BR"/>
        </w:rPr>
        <w:t>, Programa de Pós-Graduação em Ecologia</w:t>
      </w:r>
    </w:p>
    <w:p w14:paraId="5E17DA22" w14:textId="38F101D8" w:rsidR="008004C3" w:rsidRPr="00BC4063" w:rsidRDefault="008004C3" w:rsidP="00B80C8B">
      <w:pPr>
        <w:rPr>
          <w:rFonts w:cs="Times New Roman"/>
        </w:rPr>
      </w:pPr>
      <w:r>
        <w:rPr>
          <w:rFonts w:cs="Times New Roman"/>
        </w:rPr>
        <w:t>*correspondence author: gabriel.nakamura.souza@gmail.com</w:t>
      </w:r>
    </w:p>
    <w:p w14:paraId="2FDFA902" w14:textId="2F91EC6F" w:rsidR="00E443FE" w:rsidRDefault="00E443FE" w:rsidP="00B80C8B">
      <w:pPr>
        <w:rPr>
          <w:rFonts w:cs="Times New Roman"/>
        </w:rPr>
      </w:pPr>
      <w:r w:rsidRPr="00BC4063">
        <w:rPr>
          <w:rFonts w:cs="Times New Roman"/>
        </w:rPr>
        <w:br w:type="page"/>
      </w:r>
    </w:p>
    <w:p w14:paraId="0C2828E2" w14:textId="7D523EAB" w:rsidR="00EF0F06" w:rsidRDefault="00EF0F06" w:rsidP="000454F7">
      <w:pPr>
        <w:pStyle w:val="Ttulo1"/>
      </w:pPr>
      <w:r>
        <w:lastRenderedPageBreak/>
        <w:t>Abstract</w:t>
      </w:r>
    </w:p>
    <w:p w14:paraId="2474C10D" w14:textId="4CB3FC2A" w:rsidR="00C4202C" w:rsidRDefault="000F0EC0" w:rsidP="00B80C8B">
      <w:pPr>
        <w:rPr>
          <w:rFonts w:cs="Times New Roman"/>
        </w:rPr>
      </w:pPr>
      <w:r>
        <w:rPr>
          <w:rFonts w:cs="Times New Roman"/>
        </w:rPr>
        <w:t xml:space="preserve">1 – Phylogenies </w:t>
      </w:r>
      <w:r w:rsidR="00B5763E">
        <w:rPr>
          <w:rFonts w:cs="Times New Roman"/>
        </w:rPr>
        <w:t>summarize</w:t>
      </w:r>
      <w:r>
        <w:rPr>
          <w:rFonts w:cs="Times New Roman"/>
        </w:rPr>
        <w:t xml:space="preserve"> </w:t>
      </w:r>
      <w:r w:rsidR="006303CD">
        <w:rPr>
          <w:rFonts w:cs="Times New Roman"/>
        </w:rPr>
        <w:t xml:space="preserve">information for evolutionary and ecological studies. They allow </w:t>
      </w:r>
      <w:r w:rsidR="00E24758">
        <w:rPr>
          <w:rFonts w:cs="Times New Roman"/>
        </w:rPr>
        <w:t>investigating</w:t>
      </w:r>
      <w:r w:rsidR="006303CD">
        <w:rPr>
          <w:rFonts w:cs="Times New Roman"/>
        </w:rPr>
        <w:t xml:space="preserve"> </w:t>
      </w:r>
      <w:r w:rsidR="00E24758">
        <w:rPr>
          <w:rFonts w:cs="Times New Roman"/>
        </w:rPr>
        <w:t xml:space="preserve">hypotheses </w:t>
      </w:r>
      <w:r w:rsidR="00A65458">
        <w:rPr>
          <w:rFonts w:cs="Times New Roman"/>
        </w:rPr>
        <w:t xml:space="preserve">from trait evolution to the relationship </w:t>
      </w:r>
      <w:r w:rsidR="00530C05">
        <w:rPr>
          <w:rFonts w:cs="Times New Roman"/>
        </w:rPr>
        <w:t xml:space="preserve">between </w:t>
      </w:r>
      <w:r w:rsidR="00A65458">
        <w:rPr>
          <w:rFonts w:cs="Times New Roman"/>
        </w:rPr>
        <w:t>evolutionary diversity and ecosystem functioning</w:t>
      </w:r>
      <w:r w:rsidR="00C4202C">
        <w:rPr>
          <w:rFonts w:cs="Times New Roman"/>
        </w:rPr>
        <w:t xml:space="preserve">. However, </w:t>
      </w:r>
      <w:r w:rsidR="00055D3F">
        <w:rPr>
          <w:rFonts w:cs="Times New Roman"/>
        </w:rPr>
        <w:t>obtain</w:t>
      </w:r>
      <w:r w:rsidR="00CB01FF">
        <w:rPr>
          <w:rFonts w:cs="Times New Roman"/>
        </w:rPr>
        <w:t>ing</w:t>
      </w:r>
      <w:r w:rsidR="00055D3F">
        <w:rPr>
          <w:rFonts w:cs="Times New Roman"/>
        </w:rPr>
        <w:t xml:space="preserve"> </w:t>
      </w:r>
      <w:r w:rsidR="00C4202C">
        <w:rPr>
          <w:rFonts w:cs="Times New Roman"/>
        </w:rPr>
        <w:t xml:space="preserve">a phylogenetic hypothesis </w:t>
      </w:r>
      <w:r w:rsidR="00580094">
        <w:rPr>
          <w:rFonts w:cs="Times New Roman"/>
        </w:rPr>
        <w:t xml:space="preserve">for </w:t>
      </w:r>
      <w:r w:rsidR="00A07C42">
        <w:rPr>
          <w:rFonts w:cs="Times New Roman"/>
        </w:rPr>
        <w:t>local</w:t>
      </w:r>
      <w:r w:rsidR="00055D3F">
        <w:rPr>
          <w:rFonts w:cs="Times New Roman"/>
        </w:rPr>
        <w:t xml:space="preserve"> </w:t>
      </w:r>
      <w:r w:rsidR="00580094">
        <w:rPr>
          <w:rFonts w:cs="Times New Roman"/>
        </w:rPr>
        <w:t xml:space="preserve">fish </w:t>
      </w:r>
      <w:r w:rsidR="00055D3F">
        <w:rPr>
          <w:rFonts w:cs="Times New Roman"/>
        </w:rPr>
        <w:t>assemblage</w:t>
      </w:r>
      <w:r w:rsidR="00580094">
        <w:rPr>
          <w:rFonts w:cs="Times New Roman"/>
        </w:rPr>
        <w:t>s</w:t>
      </w:r>
      <w:r w:rsidR="002A1A4B">
        <w:rPr>
          <w:rFonts w:cs="Times New Roman"/>
        </w:rPr>
        <w:t xml:space="preserve"> </w:t>
      </w:r>
      <w:r w:rsidR="00A07C42">
        <w:rPr>
          <w:rFonts w:cs="Times New Roman"/>
        </w:rPr>
        <w:t xml:space="preserve">can be </w:t>
      </w:r>
      <w:r w:rsidR="002639A8">
        <w:rPr>
          <w:rFonts w:cs="Times New Roman"/>
        </w:rPr>
        <w:t>difficult, hindering studies involving this group</w:t>
      </w:r>
      <w:r w:rsidR="00A07C42">
        <w:rPr>
          <w:rFonts w:cs="Times New Roman"/>
        </w:rPr>
        <w:t>.</w:t>
      </w:r>
    </w:p>
    <w:p w14:paraId="573B2B31" w14:textId="6873B28A" w:rsidR="00EF0F06" w:rsidRDefault="00C4202C" w:rsidP="00B80C8B">
      <w:pPr>
        <w:rPr>
          <w:rFonts w:cs="Times New Roman"/>
        </w:rPr>
      </w:pPr>
      <w:r>
        <w:rPr>
          <w:rFonts w:cs="Times New Roman"/>
        </w:rPr>
        <w:t xml:space="preserve">2 </w:t>
      </w:r>
      <w:r w:rsidR="00650853">
        <w:rPr>
          <w:rFonts w:cs="Times New Roman"/>
        </w:rPr>
        <w:t>–</w:t>
      </w:r>
      <w:r w:rsidR="00705143">
        <w:rPr>
          <w:rFonts w:cs="Times New Roman"/>
        </w:rPr>
        <w:t xml:space="preserve"> We </w:t>
      </w:r>
      <w:r w:rsidR="00650853">
        <w:rPr>
          <w:rFonts w:cs="Times New Roman"/>
        </w:rPr>
        <w:t xml:space="preserve">developed the </w:t>
      </w:r>
      <w:proofErr w:type="spellStart"/>
      <w:r w:rsidR="00650853">
        <w:rPr>
          <w:rFonts w:cs="Times New Roman"/>
        </w:rPr>
        <w:t>FishPhyloMaker</w:t>
      </w:r>
      <w:proofErr w:type="spellEnd"/>
      <w:r w:rsidR="00705143">
        <w:rPr>
          <w:rFonts w:cs="Times New Roman"/>
        </w:rPr>
        <w:t xml:space="preserve"> R package to facilitate the obtention of phylogenetic information for ray-finned fishes</w:t>
      </w:r>
      <w:r w:rsidR="00650853">
        <w:rPr>
          <w:rFonts w:cs="Times New Roman"/>
        </w:rPr>
        <w:t xml:space="preserve">. </w:t>
      </w:r>
      <w:proofErr w:type="spellStart"/>
      <w:r w:rsidR="00CC1A38">
        <w:rPr>
          <w:rFonts w:cs="Times New Roman"/>
        </w:rPr>
        <w:t>FishPhyloMaker</w:t>
      </w:r>
      <w:proofErr w:type="spellEnd"/>
      <w:r w:rsidR="00CC1A38">
        <w:rPr>
          <w:rFonts w:cs="Times New Roman"/>
        </w:rPr>
        <w:t xml:space="preserve"> </w:t>
      </w:r>
      <w:r w:rsidR="003D5EE9">
        <w:rPr>
          <w:rFonts w:cs="Times New Roman"/>
        </w:rPr>
        <w:t xml:space="preserve">automates </w:t>
      </w:r>
      <w:r w:rsidR="00CC1A38">
        <w:rPr>
          <w:rFonts w:cs="Times New Roman"/>
        </w:rPr>
        <w:t xml:space="preserve">the </w:t>
      </w:r>
      <w:r w:rsidR="00E51FA5">
        <w:rPr>
          <w:rFonts w:cs="Times New Roman"/>
        </w:rPr>
        <w:t>insertion procedure of</w:t>
      </w:r>
      <w:r w:rsidR="002A761D">
        <w:rPr>
          <w:rFonts w:cs="Times New Roman"/>
        </w:rPr>
        <w:t xml:space="preserve"> </w:t>
      </w:r>
      <w:r w:rsidR="00553B30">
        <w:rPr>
          <w:rFonts w:cs="Times New Roman"/>
        </w:rPr>
        <w:t>species</w:t>
      </w:r>
      <w:r w:rsidR="00F3736C">
        <w:rPr>
          <w:rFonts w:cs="Times New Roman"/>
        </w:rPr>
        <w:t xml:space="preserve"> in </w:t>
      </w:r>
      <w:r w:rsidR="00C20381">
        <w:rPr>
          <w:rFonts w:cs="Times New Roman"/>
        </w:rPr>
        <w:t xml:space="preserve">the most comprehensive </w:t>
      </w:r>
      <w:r w:rsidR="005F756B">
        <w:rPr>
          <w:rFonts w:cs="Times New Roman"/>
        </w:rPr>
        <w:t xml:space="preserve">phylogeny of </w:t>
      </w:r>
      <w:r w:rsidR="000A2F54">
        <w:rPr>
          <w:rFonts w:cs="Times New Roman"/>
        </w:rPr>
        <w:t>ray-</w:t>
      </w:r>
      <w:r w:rsidR="005F756B">
        <w:rPr>
          <w:rFonts w:cs="Times New Roman"/>
        </w:rPr>
        <w:t>finned fishes</w:t>
      </w:r>
      <w:r w:rsidR="004B61EC">
        <w:rPr>
          <w:rFonts w:cs="Times New Roman"/>
        </w:rPr>
        <w:t xml:space="preserve"> </w:t>
      </w:r>
      <w:r w:rsidR="00530727">
        <w:rPr>
          <w:rFonts w:cs="Times New Roman"/>
        </w:rPr>
        <w:t>following the</w:t>
      </w:r>
      <w:r w:rsidR="004B61EC">
        <w:rPr>
          <w:rFonts w:cs="Times New Roman"/>
        </w:rPr>
        <w:t>ir</w:t>
      </w:r>
      <w:r w:rsidR="00530727">
        <w:rPr>
          <w:rFonts w:cs="Times New Roman"/>
        </w:rPr>
        <w:t xml:space="preserve"> </w:t>
      </w:r>
      <w:r w:rsidR="009F2A60">
        <w:rPr>
          <w:rFonts w:cs="Times New Roman"/>
        </w:rPr>
        <w:t xml:space="preserve">taxonomic </w:t>
      </w:r>
      <w:r w:rsidR="004B61EC">
        <w:rPr>
          <w:rFonts w:cs="Times New Roman"/>
        </w:rPr>
        <w:t>positions</w:t>
      </w:r>
      <w:r w:rsidR="000A2F54">
        <w:rPr>
          <w:rFonts w:cs="Times New Roman"/>
        </w:rPr>
        <w:t>.</w:t>
      </w:r>
    </w:p>
    <w:p w14:paraId="1DF67C3A" w14:textId="7A476F0F" w:rsidR="00F22355" w:rsidRDefault="00F22355" w:rsidP="00B80C8B">
      <w:pPr>
        <w:rPr>
          <w:rFonts w:cs="Times New Roman"/>
        </w:rPr>
      </w:pPr>
      <w:r>
        <w:rPr>
          <w:rFonts w:cs="Times New Roman"/>
        </w:rPr>
        <w:t>3 –</w:t>
      </w:r>
      <w:r w:rsidR="001C118F">
        <w:rPr>
          <w:rFonts w:cs="Times New Roman"/>
        </w:rPr>
        <w:t xml:space="preserve"> </w:t>
      </w:r>
      <w:r w:rsidR="004B61EC">
        <w:rPr>
          <w:rFonts w:cs="Times New Roman"/>
        </w:rPr>
        <w:t>T</w:t>
      </w:r>
      <w:r>
        <w:rPr>
          <w:rFonts w:cs="Times New Roman"/>
        </w:rPr>
        <w:t xml:space="preserve">he main functions of </w:t>
      </w:r>
      <w:r w:rsidR="00FC5D03">
        <w:rPr>
          <w:rFonts w:cs="Times New Roman"/>
        </w:rPr>
        <w:t xml:space="preserve">the </w:t>
      </w:r>
      <w:proofErr w:type="spellStart"/>
      <w:r>
        <w:rPr>
          <w:rFonts w:cs="Times New Roman"/>
        </w:rPr>
        <w:t>FishPhyloMaker</w:t>
      </w:r>
      <w:proofErr w:type="spellEnd"/>
      <w:r>
        <w:rPr>
          <w:rFonts w:cs="Times New Roman"/>
        </w:rPr>
        <w:t xml:space="preserve"> package</w:t>
      </w:r>
      <w:r w:rsidR="00AE5CF5">
        <w:rPr>
          <w:rFonts w:cs="Times New Roman"/>
        </w:rPr>
        <w:t xml:space="preserve">, </w:t>
      </w:r>
      <w:proofErr w:type="spellStart"/>
      <w:proofErr w:type="gramStart"/>
      <w:r w:rsidR="00AE5CF5">
        <w:rPr>
          <w:rFonts w:cs="Times New Roman"/>
        </w:rPr>
        <w:t>FishTaxaMaker</w:t>
      </w:r>
      <w:proofErr w:type="spellEnd"/>
      <w:r w:rsidR="00B13924">
        <w:rPr>
          <w:rFonts w:cs="Times New Roman"/>
        </w:rPr>
        <w:t>(</w:t>
      </w:r>
      <w:proofErr w:type="gramEnd"/>
      <w:r w:rsidR="00B13924">
        <w:rPr>
          <w:rFonts w:cs="Times New Roman"/>
        </w:rPr>
        <w:t>)</w:t>
      </w:r>
      <w:r w:rsidR="00AE5CF5">
        <w:rPr>
          <w:rFonts w:cs="Times New Roman"/>
        </w:rPr>
        <w:t xml:space="preserve"> and </w:t>
      </w:r>
      <w:proofErr w:type="spellStart"/>
      <w:r w:rsidR="00AE5CF5">
        <w:rPr>
          <w:rFonts w:cs="Times New Roman"/>
        </w:rPr>
        <w:t>FishPhyloMaker</w:t>
      </w:r>
      <w:proofErr w:type="spellEnd"/>
      <w:r w:rsidR="00AE5CF5">
        <w:rPr>
          <w:rFonts w:cs="Times New Roman"/>
        </w:rPr>
        <w:t>()</w:t>
      </w:r>
      <w:r w:rsidR="004B61EC">
        <w:rPr>
          <w:rFonts w:cs="Times New Roman"/>
        </w:rPr>
        <w:t xml:space="preserve">, </w:t>
      </w:r>
      <w:r w:rsidR="00FC5D03">
        <w:rPr>
          <w:rFonts w:cs="Times New Roman"/>
        </w:rPr>
        <w:t xml:space="preserve">assess the </w:t>
      </w:r>
      <w:r w:rsidR="00AE5CF5">
        <w:rPr>
          <w:rFonts w:cs="Times New Roman"/>
        </w:rPr>
        <w:t>validity of species names</w:t>
      </w:r>
      <w:r w:rsidR="00FB3026">
        <w:rPr>
          <w:rFonts w:cs="Times New Roman"/>
        </w:rPr>
        <w:t xml:space="preserve"> </w:t>
      </w:r>
      <w:r w:rsidR="00AE5CF5">
        <w:rPr>
          <w:rFonts w:cs="Times New Roman"/>
        </w:rPr>
        <w:t>and generate</w:t>
      </w:r>
      <w:r w:rsidR="00FB3026">
        <w:rPr>
          <w:rFonts w:cs="Times New Roman"/>
        </w:rPr>
        <w:t xml:space="preserve"> dated phylogenies for a local pool of species</w:t>
      </w:r>
      <w:r w:rsidR="00EA7602">
        <w:rPr>
          <w:rFonts w:cs="Times New Roman"/>
        </w:rPr>
        <w:t xml:space="preserve">, </w:t>
      </w:r>
      <w:r w:rsidR="00801ED3">
        <w:rPr>
          <w:rFonts w:cs="Times New Roman"/>
        </w:rPr>
        <w:t>respectively</w:t>
      </w:r>
      <w:r w:rsidR="00DF6813">
        <w:rPr>
          <w:rFonts w:cs="Times New Roman"/>
        </w:rPr>
        <w:t>.</w:t>
      </w:r>
    </w:p>
    <w:p w14:paraId="4105218D" w14:textId="4163B5D0" w:rsidR="00347468" w:rsidRPr="00BC4063" w:rsidRDefault="001B3261" w:rsidP="0083528E">
      <w:pPr>
        <w:rPr>
          <w:rFonts w:cs="Times New Roman"/>
        </w:rPr>
      </w:pPr>
      <w:r>
        <w:rPr>
          <w:rFonts w:cs="Times New Roman"/>
        </w:rPr>
        <w:t>4</w:t>
      </w:r>
      <w:r w:rsidR="00256984">
        <w:rPr>
          <w:rFonts w:cs="Times New Roman"/>
        </w:rPr>
        <w:t xml:space="preserve"> – </w:t>
      </w:r>
      <w:proofErr w:type="spellStart"/>
      <w:r w:rsidR="006A578C">
        <w:rPr>
          <w:rFonts w:cs="Times New Roman"/>
        </w:rPr>
        <w:t>FishPhyloMaker</w:t>
      </w:r>
      <w:proofErr w:type="spellEnd"/>
      <w:r w:rsidR="006A578C">
        <w:rPr>
          <w:rFonts w:cs="Times New Roman"/>
        </w:rPr>
        <w:t xml:space="preserve"> facilitate</w:t>
      </w:r>
      <w:r w:rsidR="00391EDC">
        <w:rPr>
          <w:rFonts w:cs="Times New Roman"/>
        </w:rPr>
        <w:t>s</w:t>
      </w:r>
      <w:r w:rsidR="006A578C">
        <w:rPr>
          <w:rFonts w:cs="Times New Roman"/>
        </w:rPr>
        <w:t xml:space="preserve"> the generation of phylogenetic trees</w:t>
      </w:r>
      <w:r w:rsidR="004F6E1D">
        <w:rPr>
          <w:rFonts w:cs="Times New Roman"/>
        </w:rPr>
        <w:t xml:space="preserve"> through a reliable and </w:t>
      </w:r>
      <w:r w:rsidR="001966BE">
        <w:rPr>
          <w:rFonts w:cs="Times New Roman"/>
        </w:rPr>
        <w:t>reproducible way</w:t>
      </w:r>
      <w:r w:rsidR="006A578C">
        <w:rPr>
          <w:rFonts w:cs="Times New Roman"/>
        </w:rPr>
        <w:t xml:space="preserve"> for the most diversified group of vertebrates</w:t>
      </w:r>
      <w:r w:rsidR="001966BE">
        <w:rPr>
          <w:rFonts w:cs="Times New Roman"/>
        </w:rPr>
        <w:t>. The package</w:t>
      </w:r>
      <w:r w:rsidR="006A578C">
        <w:rPr>
          <w:rFonts w:cs="Times New Roman"/>
        </w:rPr>
        <w:t xml:space="preserve"> </w:t>
      </w:r>
      <w:r w:rsidR="00727D48">
        <w:rPr>
          <w:rFonts w:cs="Times New Roman"/>
        </w:rPr>
        <w:t>adopts</w:t>
      </w:r>
      <w:r w:rsidR="007C3340">
        <w:rPr>
          <w:rFonts w:cs="Times New Roman"/>
        </w:rPr>
        <w:t xml:space="preserve"> </w:t>
      </w:r>
      <w:r w:rsidR="003B1A83">
        <w:rPr>
          <w:rFonts w:cs="Times New Roman"/>
        </w:rPr>
        <w:t>well-</w:t>
      </w:r>
      <w:r w:rsidR="007C3340">
        <w:rPr>
          <w:rFonts w:cs="Times New Roman"/>
        </w:rPr>
        <w:t>known rules of insertion</w:t>
      </w:r>
      <w:r w:rsidR="003B1A83">
        <w:rPr>
          <w:rFonts w:cs="Times New Roman"/>
        </w:rPr>
        <w:t>,</w:t>
      </w:r>
      <w:r w:rsidR="007C3340">
        <w:rPr>
          <w:rFonts w:cs="Times New Roman"/>
        </w:rPr>
        <w:t xml:space="preserve"> </w:t>
      </w:r>
      <w:r w:rsidR="006A578C">
        <w:rPr>
          <w:rFonts w:cs="Times New Roman"/>
        </w:rPr>
        <w:t xml:space="preserve">which will </w:t>
      </w:r>
      <w:r w:rsidR="008630CB">
        <w:rPr>
          <w:rFonts w:cs="Times New Roman"/>
        </w:rPr>
        <w:t xml:space="preserve">expand the range of evolutionary and ecological questions </w:t>
      </w:r>
      <w:r w:rsidR="00256674">
        <w:rPr>
          <w:rFonts w:cs="Times New Roman"/>
        </w:rPr>
        <w:t xml:space="preserve">that can be addressed using </w:t>
      </w:r>
      <w:r w:rsidR="003B1A83">
        <w:rPr>
          <w:rFonts w:cs="Times New Roman"/>
        </w:rPr>
        <w:t xml:space="preserve">ray-finned </w:t>
      </w:r>
      <w:r w:rsidR="00256674">
        <w:rPr>
          <w:rFonts w:cs="Times New Roman"/>
        </w:rPr>
        <w:t>fishes as study model</w:t>
      </w:r>
      <w:r w:rsidR="003B1A83">
        <w:rPr>
          <w:rFonts w:cs="Times New Roman"/>
        </w:rPr>
        <w:t>s</w:t>
      </w:r>
      <w:r w:rsidR="00256674">
        <w:rPr>
          <w:rFonts w:cs="Times New Roman"/>
        </w:rPr>
        <w:t>.</w:t>
      </w:r>
      <w:r w:rsidR="00347468">
        <w:rPr>
          <w:rFonts w:cs="Times New Roman"/>
        </w:rPr>
        <w:br w:type="page"/>
      </w:r>
    </w:p>
    <w:p w14:paraId="2D6D0830" w14:textId="6DE1D41D" w:rsidR="00E443FE" w:rsidRDefault="00E443FE" w:rsidP="00286956">
      <w:pPr>
        <w:pStyle w:val="Ttulo1"/>
      </w:pPr>
      <w:r w:rsidRPr="00BC4063">
        <w:lastRenderedPageBreak/>
        <w:t>Introduction</w:t>
      </w:r>
    </w:p>
    <w:p w14:paraId="2CF37B9C" w14:textId="5A205137" w:rsidR="0091005A" w:rsidRDefault="000670D2" w:rsidP="0091005A">
      <w:pPr>
        <w:rPr>
          <w:rFonts w:cs="Times New Roman"/>
        </w:rPr>
      </w:pPr>
      <w:r w:rsidRPr="28063297">
        <w:rPr>
          <w:rFonts w:cs="Times New Roman"/>
        </w:rPr>
        <w:t xml:space="preserve">Phylogenies </w:t>
      </w:r>
      <w:r w:rsidR="00F07562" w:rsidRPr="28063297">
        <w:rPr>
          <w:rFonts w:cs="Times New Roman"/>
        </w:rPr>
        <w:t>have</w:t>
      </w:r>
      <w:r w:rsidR="0057539A" w:rsidRPr="28063297">
        <w:rPr>
          <w:rFonts w:cs="Times New Roman"/>
        </w:rPr>
        <w:t xml:space="preserve"> been widely </w:t>
      </w:r>
      <w:r w:rsidR="0077373C">
        <w:rPr>
          <w:rFonts w:cs="Times New Roman"/>
        </w:rPr>
        <w:t>explored</w:t>
      </w:r>
      <w:r w:rsidR="0077373C" w:rsidRPr="28063297">
        <w:rPr>
          <w:rFonts w:cs="Times New Roman"/>
        </w:rPr>
        <w:t xml:space="preserve"> </w:t>
      </w:r>
      <w:r w:rsidR="00274D3A" w:rsidRPr="28063297">
        <w:rPr>
          <w:rFonts w:cs="Times New Roman"/>
        </w:rPr>
        <w:t xml:space="preserve">in ecology in the last </w:t>
      </w:r>
      <w:r w:rsidR="0077373C">
        <w:rPr>
          <w:rFonts w:cs="Times New Roman"/>
        </w:rPr>
        <w:t>decades</w:t>
      </w:r>
      <w:r w:rsidR="00C430B3">
        <w:rPr>
          <w:rFonts w:cs="Times New Roman"/>
        </w:rPr>
        <w:t xml:space="preserve"> due to</w:t>
      </w:r>
      <w:r w:rsidR="00C430B3" w:rsidRPr="28063297">
        <w:rPr>
          <w:rFonts w:cs="Times New Roman"/>
        </w:rPr>
        <w:t xml:space="preserve"> </w:t>
      </w:r>
      <w:r w:rsidR="00274D3A" w:rsidRPr="28063297">
        <w:rPr>
          <w:rFonts w:cs="Times New Roman"/>
        </w:rPr>
        <w:t xml:space="preserve">the development of </w:t>
      </w:r>
      <w:r w:rsidR="00263103" w:rsidRPr="28063297">
        <w:rPr>
          <w:rFonts w:cs="Times New Roman"/>
        </w:rPr>
        <w:t>theoretical frameworks</w:t>
      </w:r>
      <w:r w:rsidR="00282DB2">
        <w:rPr>
          <w:rFonts w:cs="Times New Roman"/>
        </w:rPr>
        <w:t>,</w:t>
      </w:r>
      <w:r w:rsidR="00282DB2" w:rsidRPr="28063297">
        <w:rPr>
          <w:rFonts w:cs="Times New Roman"/>
        </w:rPr>
        <w:t xml:space="preserve"> numerical methods</w:t>
      </w:r>
      <w:r w:rsidR="00282DB2">
        <w:rPr>
          <w:rFonts w:cs="Times New Roman"/>
        </w:rPr>
        <w:t>,</w:t>
      </w:r>
      <w:r w:rsidR="00282DB2" w:rsidRPr="28063297">
        <w:rPr>
          <w:rFonts w:cs="Times New Roman"/>
        </w:rPr>
        <w:t xml:space="preserve"> and software</w:t>
      </w:r>
      <w:r w:rsidR="00263103" w:rsidRPr="28063297">
        <w:rPr>
          <w:rFonts w:cs="Times New Roman"/>
        </w:rPr>
        <w:t xml:space="preserve"> (</w:t>
      </w:r>
      <w:r w:rsidR="00263103" w:rsidRPr="28063297">
        <w:rPr>
          <w:rFonts w:cs="Times New Roman"/>
          <w:i/>
        </w:rPr>
        <w:t>e.g.</w:t>
      </w:r>
      <w:r w:rsidR="005E657A">
        <w:rPr>
          <w:rFonts w:cs="Times New Roman"/>
          <w:i/>
        </w:rPr>
        <w:t>,</w:t>
      </w:r>
      <w:r w:rsidR="00263103" w:rsidRPr="28063297">
        <w:rPr>
          <w:rFonts w:cs="Times New Roman"/>
        </w:rPr>
        <w:t xml:space="preserve"> </w:t>
      </w:r>
      <w:r w:rsidR="00C85C6F" w:rsidRPr="28063297">
        <w:rPr>
          <w:rFonts w:cs="Times New Roman"/>
        </w:rPr>
        <w:fldChar w:fldCharType="begin" w:fldLock="1"/>
      </w:r>
      <w:r w:rsidR="00D51236">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evolution","type":"article-journal","volume":"24"},"uris":["http://www.mendeley.com/documents/?uuid=3505f6ae-8618-4bcc-b465-f5d62cf8193b"]}],"mendeley":{"formattedCitation":"(Webb, Ackerly, &amp; Kembel, 2008)","manualFormatting":"Webb et al. 2008","plainTextFormattedCitation":"(Webb, Ackerly, &amp; Kembel, 2008)","previouslyFormattedCitation":"(Webb, Ackerly, &amp; Kembel, 2008)"},"properties":{"noteIndex":0},"schema":"https://github.com/citation-style-language/schema/raw/master/csl-citation.json"}</w:instrText>
      </w:r>
      <w:r w:rsidR="00C85C6F" w:rsidRPr="28063297">
        <w:rPr>
          <w:rFonts w:cs="Times New Roman"/>
        </w:rPr>
        <w:fldChar w:fldCharType="separate"/>
      </w:r>
      <w:r w:rsidR="00C85C6F" w:rsidRPr="28063297">
        <w:rPr>
          <w:rFonts w:cs="Times New Roman"/>
          <w:noProof/>
        </w:rPr>
        <w:t>Webb et al. 2008</w:t>
      </w:r>
      <w:r w:rsidR="00C85C6F" w:rsidRPr="28063297">
        <w:rPr>
          <w:rFonts w:cs="Times New Roman"/>
        </w:rPr>
        <w:fldChar w:fldCharType="end"/>
      </w:r>
      <w:r w:rsidR="00BA66E4">
        <w:rPr>
          <w:rFonts w:cs="Times New Roman"/>
        </w:rPr>
        <w:t>;</w:t>
      </w:r>
      <w:r w:rsidR="00BB4A89" w:rsidRPr="28063297">
        <w:rPr>
          <w:rFonts w:cs="Times New Roman"/>
        </w:rPr>
        <w:t xml:space="preserve"> </w:t>
      </w:r>
      <w:r w:rsidR="00A11724" w:rsidRPr="28063297">
        <w:rPr>
          <w:rFonts w:cs="Times New Roman"/>
        </w:rPr>
        <w:fldChar w:fldCharType="begin" w:fldLock="1"/>
      </w:r>
      <w:r w:rsidR="00D51236">
        <w:rPr>
          <w:rFonts w:cs="Times New Roman"/>
        </w:rPr>
        <w:instrText>ADDIN CSL_CITATION {"citationItems":[{"id":"ITEM-1","itemData":{"DOI":"0003-0147/85/2501-0001","author":[{"dropping-particle":"","family":"Felsenstein","given":"Joseph","non-dropping-particle":"","parse-names":false,"suffix":""}],"container-title":"The American Naturalist","id":"ITEM-1","issue":"1","issued":{"date-parts":[["1985"]]},"page":"1-15","title":"Phylogenies and the comparative method","type":"article-journal","volume":"125"},"uris":["http://www.mendeley.com/documents/?uuid=8e7979ed-9d49-49f1-894f-56b2c40edcd1"]},{"id":"ITEM-2","itemData":{"DOI":"10.1016/0006-3207(92)91201-3","ISBN":"0006-3207","ISSN":"00063207","PMID":"3124","abstract":"Protecting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protected.","author":[{"dropping-particle":"","family":"Faith","given":"Daniel P.","non-dropping-particle":"","parse-names":false,"suffix":""}],"container-title":"Biological Conservation","id":"ITEM-2","issued":{"date-parts":[["1992"]]},"page":"1-10","title":"Conservation evaluation and phylogenetic diversity","type":"article-journal","volume":"61"},"uris":["http://www.mendeley.com/documents/?uuid=9c2e825c-9baf-4859-b1cb-3ac39486901e"]}],"mendeley":{"formattedCitation":"(Felsenstein, 1985; Faith, 1992)","manualFormatting":"Felsenstein 1985)","plainTextFormattedCitation":"(Felsenstein, 1985; Faith, 1992)","previouslyFormattedCitation":"(Felsenstein, 1985; Faith, 1992)"},"properties":{"noteIndex":0},"schema":"https://github.com/citation-style-language/schema/raw/master/csl-citation.json"}</w:instrText>
      </w:r>
      <w:r w:rsidR="00A11724" w:rsidRPr="28063297">
        <w:rPr>
          <w:rFonts w:cs="Times New Roman"/>
        </w:rPr>
        <w:fldChar w:fldCharType="separate"/>
      </w:r>
      <w:r w:rsidR="00A11724" w:rsidRPr="28063297">
        <w:rPr>
          <w:rFonts w:cs="Times New Roman"/>
          <w:noProof/>
        </w:rPr>
        <w:t>Felsenstein 1985)</w:t>
      </w:r>
      <w:r w:rsidR="00A11724" w:rsidRPr="28063297">
        <w:rPr>
          <w:rFonts w:cs="Times New Roman"/>
        </w:rPr>
        <w:fldChar w:fldCharType="end"/>
      </w:r>
      <w:r w:rsidR="00727D48">
        <w:rPr>
          <w:rFonts w:cs="Times New Roman"/>
        </w:rPr>
        <w:t>.</w:t>
      </w:r>
      <w:r w:rsidR="008A2F70">
        <w:rPr>
          <w:rFonts w:cs="Times New Roman"/>
        </w:rPr>
        <w:t xml:space="preserve"> </w:t>
      </w:r>
      <w:r w:rsidR="00C13399">
        <w:rPr>
          <w:rFonts w:cs="Times New Roman"/>
        </w:rPr>
        <w:t>T</w:t>
      </w:r>
      <w:r w:rsidR="00B01B4B">
        <w:rPr>
          <w:rFonts w:cs="Times New Roman"/>
        </w:rPr>
        <w:t xml:space="preserve">he </w:t>
      </w:r>
      <w:r w:rsidR="0091005A">
        <w:rPr>
          <w:rFonts w:cs="Times New Roman"/>
        </w:rPr>
        <w:t xml:space="preserve">research agenda in ecology and evolution </w:t>
      </w:r>
      <w:r w:rsidR="00A744F7">
        <w:rPr>
          <w:rFonts w:cs="Times New Roman"/>
        </w:rPr>
        <w:t>encompasses</w:t>
      </w:r>
      <w:r w:rsidR="0091005A">
        <w:rPr>
          <w:rFonts w:cs="Times New Roman"/>
        </w:rPr>
        <w:t xml:space="preserve"> phylogenetic approach</w:t>
      </w:r>
      <w:r w:rsidR="00A744F7">
        <w:rPr>
          <w:rFonts w:cs="Times New Roman"/>
        </w:rPr>
        <w:t>es</w:t>
      </w:r>
      <w:r w:rsidR="0091005A">
        <w:rPr>
          <w:rFonts w:cs="Times New Roman"/>
        </w:rPr>
        <w:t xml:space="preserve"> from </w:t>
      </w:r>
      <w:r w:rsidR="009604BE">
        <w:rPr>
          <w:rFonts w:cs="Times New Roman"/>
        </w:rPr>
        <w:t xml:space="preserve">organismal </w:t>
      </w:r>
      <w:r w:rsidR="0091005A">
        <w:rPr>
          <w:rFonts w:cs="Times New Roman"/>
        </w:rPr>
        <w:t>to macroecological</w:t>
      </w:r>
      <w:r w:rsidR="003C0891">
        <w:rPr>
          <w:rFonts w:cs="Times New Roman"/>
        </w:rPr>
        <w:t>-</w:t>
      </w:r>
      <w:r w:rsidR="0091005A">
        <w:rPr>
          <w:rFonts w:cs="Times New Roman"/>
        </w:rPr>
        <w:t>scale</w:t>
      </w:r>
      <w:r w:rsidR="00903452">
        <w:rPr>
          <w:rFonts w:cs="Times New Roman"/>
        </w:rPr>
        <w:t>, including trait evolution, invasion ecology, metacommunity ecology, and ecosystem functioning</w:t>
      </w:r>
      <w:r w:rsidR="001179F2">
        <w:rPr>
          <w:rFonts w:cs="Times New Roman"/>
        </w:rPr>
        <w:t xml:space="preserve"> </w:t>
      </w:r>
      <w:r w:rsidR="00C85525">
        <w:rPr>
          <w:rFonts w:cs="Times New Roman"/>
        </w:rPr>
        <w:fldChar w:fldCharType="begin" w:fldLock="1"/>
      </w:r>
      <w:r w:rsidR="00E8310B">
        <w:rPr>
          <w:rFonts w:cs="Times New Roman"/>
        </w:rPr>
        <w:instrText>ADDIN CSL_CITATION {"citationItems":[{"id":"ITEM-1","itemData":{"DOI":"10.1111/j.1461-0248.2009.01314.x","ISBN":"1461023X (ISSN)","ISSN":"1461023X","PMID":"19473217","abstract":"The increasing availability of phylogenetic data, computing power and informatics tools has facilitated a rapid expansion of studies that apply phylogenetic data and methods to community ecology. Several key areas are reviewed in which phylogenetic information helps to resolve long-standing controversies in community ecology, challenges previous assumptions, and opens new areas of investigation. In particular, studies in phylogenetic community ecology have helped to reveal the multitude of processes driving community assembly and have demonstrated the importance of evolution in the assembly process. Phylogenetic approaches have also increased understanding of the consequences of community interactions for speciation, adaptation and extinction. Finally, phylogenetic community structure and composition holds promise for predicting ecosystem processes and impacts of global change. Major challenges to advancing these areas remain. In particular, determining the extent to which ecologically relevant traits are phylogenetically conserved or convergent, and over what temporal scale, is critical to understanding the causes of community phylogenetic structure and its evolutionary and ecosystem consequences. Harnessing phylogenetic information to understand and forecast changes in diversity and dynamics of communities is a critical step in managing and restoring the Earth's biota in a time of rapid global change.","author":[{"dropping-particle":"","family":"Cavender-Bares","given":"Jeannine","non-dropping-particle":"","parse-names":false,"suffix":""},{"dropping-particle":"","family":"Kozak","given":"Kenneth H.","non-dropping-particle":"","parse-names":false,"suffix":""},{"dropping-particle":"","family":"Fine","given":"Paul V a","non-dropping-particle":"","parse-names":false,"suffix":""},{"dropping-particle":"","family":"Kembel","given":"Steven W.","non-dropping-particle":"","parse-names":false,"suffix":""}],"container-title":"Ecology Letters","id":"ITEM-1","issued":{"date-parts":[["2009"]]},"page":"693-715","title":"The merging of community ecology and phylogenetic biology","type":"article-journal","volume":"12"},"uris":["http://www.mendeley.com/documents/?uuid=cec1dd6a-c54b-405e-bf38-95c77cefca35"]}],"mendeley":{"formattedCitation":"(Cavender-Bares, Kozak, Fine, &amp; Kembel, 2009)","manualFormatting":"(Cavender-Bares et al., 2009)","plainTextFormattedCitation":"(Cavender-Bares, Kozak, Fine, &amp; Kembel, 2009)","previouslyFormattedCitation":"(Cavender-Bares, Kozak, Fine, &amp; Kembel, 2009)"},"properties":{"noteIndex":0},"schema":"https://github.com/citation-style-language/schema/raw/master/csl-citation.json"}</w:instrText>
      </w:r>
      <w:r w:rsidR="00C85525">
        <w:rPr>
          <w:rFonts w:cs="Times New Roman"/>
        </w:rPr>
        <w:fldChar w:fldCharType="separate"/>
      </w:r>
      <w:r w:rsidR="00C85525" w:rsidRPr="00C85525">
        <w:rPr>
          <w:rFonts w:cs="Times New Roman"/>
          <w:noProof/>
        </w:rPr>
        <w:t>(Cavender-Bares</w:t>
      </w:r>
      <w:r w:rsidR="003F6233">
        <w:rPr>
          <w:rFonts w:cs="Times New Roman"/>
          <w:noProof/>
        </w:rPr>
        <w:t xml:space="preserve"> et al.</w:t>
      </w:r>
      <w:r w:rsidR="00C85525" w:rsidRPr="00C85525">
        <w:rPr>
          <w:rFonts w:cs="Times New Roman"/>
          <w:noProof/>
        </w:rPr>
        <w:t>, 2009)</w:t>
      </w:r>
      <w:r w:rsidR="00C85525">
        <w:rPr>
          <w:rFonts w:cs="Times New Roman"/>
        </w:rPr>
        <w:fldChar w:fldCharType="end"/>
      </w:r>
      <w:r w:rsidR="00D86615">
        <w:rPr>
          <w:rFonts w:cs="Times New Roman"/>
        </w:rPr>
        <w:t xml:space="preserve">. Hence, </w:t>
      </w:r>
      <w:r w:rsidR="005A61C3">
        <w:rPr>
          <w:rFonts w:cs="Times New Roman"/>
        </w:rPr>
        <w:t>comprehensive phylogenetic trees must b</w:t>
      </w:r>
      <w:r w:rsidR="00CF74F6">
        <w:rPr>
          <w:rFonts w:cs="Times New Roman"/>
        </w:rPr>
        <w:t>e available</w:t>
      </w:r>
      <w:r w:rsidR="005A61C3">
        <w:rPr>
          <w:rFonts w:cs="Times New Roman"/>
        </w:rPr>
        <w:t xml:space="preserve"> to address those </w:t>
      </w:r>
      <w:r w:rsidR="00714E0E">
        <w:rPr>
          <w:rFonts w:cs="Times New Roman"/>
        </w:rPr>
        <w:t>topics</w:t>
      </w:r>
      <w:r w:rsidR="0091005A">
        <w:rPr>
          <w:rFonts w:cs="Times New Roman"/>
        </w:rPr>
        <w:t>.</w:t>
      </w:r>
    </w:p>
    <w:p w14:paraId="1D72E4A7" w14:textId="693332EC" w:rsidR="005679EB" w:rsidRDefault="0091005A" w:rsidP="00F54049">
      <w:pPr>
        <w:rPr>
          <w:rFonts w:cs="Times New Roman"/>
        </w:rPr>
      </w:pPr>
      <w:r>
        <w:rPr>
          <w:rFonts w:cs="Times New Roman"/>
        </w:rPr>
        <w:tab/>
      </w:r>
      <w:r w:rsidR="006A4009">
        <w:rPr>
          <w:rFonts w:cs="Times New Roman"/>
        </w:rPr>
        <w:t xml:space="preserve">Well-established phylogenies for most of known species are available for some groups, such as </w:t>
      </w:r>
      <w:r w:rsidR="00BC33DD">
        <w:rPr>
          <w:rFonts w:cs="Times New Roman"/>
        </w:rPr>
        <w:t>birds</w:t>
      </w:r>
      <w:r w:rsidR="0060649E">
        <w:rPr>
          <w:rFonts w:cs="Times New Roman"/>
        </w:rPr>
        <w:t xml:space="preserve"> </w:t>
      </w:r>
      <w:r w:rsidR="00075147">
        <w:rPr>
          <w:rFonts w:cs="Times New Roman"/>
        </w:rPr>
        <w:fldChar w:fldCharType="begin" w:fldLock="1"/>
      </w:r>
      <w:r w:rsidR="00E8310B">
        <w:rPr>
          <w:rFonts w:cs="Times New Roman"/>
        </w:rPr>
        <w:instrText>ADDIN CSL_CITATION {"citationItems":[{"id":"ITEM-1","itemData":{"DOI":"10.1038/nature11631","ISBN":"1476-4687 (Electronic)\\r0028-0836 (Linking)","ISSN":"00280836","PMID":"23123857","abstract":"Current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time","type":"article-journal","volume":"491"},"uris":["http://www.mendeley.com/documents/?uuid=a71b576b-4c48-44e7-81f0-0a4261aa4145"]}],"mendeley":{"formattedCitation":"(Jetz, Thomas, Joy, Hartmann, &amp; Mooers, 2012)","manualFormatting":"(Jetz et al., 2012)","plainTextFormattedCitation":"(Jetz, Thomas, Joy, Hartmann, &amp; Mooers, 2012)","previouslyFormattedCitation":"(Jetz, Thomas, Joy, Hartmann, &amp; Mooers, 2012)"},"properties":{"noteIndex":0},"schema":"https://github.com/citation-style-language/schema/raw/master/csl-citation.json"}</w:instrText>
      </w:r>
      <w:r w:rsidR="00075147">
        <w:rPr>
          <w:rFonts w:cs="Times New Roman"/>
        </w:rPr>
        <w:fldChar w:fldCharType="separate"/>
      </w:r>
      <w:r w:rsidR="00075147" w:rsidRPr="00FF237F">
        <w:rPr>
          <w:rFonts w:cs="Times New Roman"/>
          <w:noProof/>
        </w:rPr>
        <w:t>(Jetz</w:t>
      </w:r>
      <w:r w:rsidR="003F6233">
        <w:rPr>
          <w:rFonts w:cs="Times New Roman"/>
          <w:noProof/>
        </w:rPr>
        <w:t xml:space="preserve"> et al.</w:t>
      </w:r>
      <w:r w:rsidR="00075147" w:rsidRPr="00FF237F">
        <w:rPr>
          <w:rFonts w:cs="Times New Roman"/>
          <w:noProof/>
        </w:rPr>
        <w:t>, 2012)</w:t>
      </w:r>
      <w:r w:rsidR="00075147">
        <w:rPr>
          <w:rFonts w:cs="Times New Roman"/>
        </w:rPr>
        <w:fldChar w:fldCharType="end"/>
      </w:r>
      <w:r w:rsidR="00075147">
        <w:rPr>
          <w:rFonts w:cs="Times New Roman"/>
        </w:rPr>
        <w:t xml:space="preserve"> and </w:t>
      </w:r>
      <w:r w:rsidR="00BC33DD">
        <w:rPr>
          <w:rFonts w:cs="Times New Roman"/>
        </w:rPr>
        <w:t>plants</w:t>
      </w:r>
      <w:r w:rsidR="00594D43">
        <w:rPr>
          <w:rFonts w:cs="Times New Roman"/>
        </w:rPr>
        <w:t xml:space="preserve"> </w:t>
      </w:r>
      <w:r w:rsidR="00D62852">
        <w:rPr>
          <w:rFonts w:cs="Times New Roman"/>
        </w:rPr>
        <w:fldChar w:fldCharType="begin" w:fldLock="1"/>
      </w:r>
      <w:r w:rsidR="00E8310B">
        <w:rPr>
          <w:rFonts w:cs="Times New Roman"/>
        </w:rPr>
        <w:instrText>ADDIN CSL_CITATION {"citationItems":[{"id":"ITEM-1","itemData":{"DOI":"10.1111/nph.13264","ISSN":"14698137","PMID":"25615647","abstract":"The establishment of modern terrestrial life is indissociable from angiosperm evolution. While available molecular clock estimates of angiosperm age range from the Paleozoic to the Late Cretaceous, the fossil record is consistent with angiosperm diversification in the Early Cretaceous. The time-frame of angiosperm evolution is here estimated using a sample representing 87% of families and sequences of five plastid and nuclear markers, implementing penalized likelihood and Bayesian relaxed clocks. A literature-based review of the palaeontological record yielded calibrations for 137 phylogenetic nodes. The angiosperm crown age was bound within a confidence interval calculated with a method that considers the fossil record of the group. An Early Cretaceous crown angiosperm age was estimated with high confidence. Magnoliidae, Monocotyledoneae and Eudicotyledoneae diversified synchronously 135-130 million yr ago (Ma); Pentapetalae is 126-121 Ma; and Rosidae (123-115 Ma) preceded Asteridae (119-110 Ma). Family stem ages are continuously distributed between c. 140 and 20 Ma. This time-frame documents an early phylogenetic proliferation that led to the establishment of major angiosperm lineages, and the origin of over half of extant families, in the Cretaceous. While substantial amounts of angiosperm morphological and functional diversity have deep evolutionary roots, extant species richness was probably acquired later.","author":[{"dropping-particle":"","family":"Magallón","given":"Susana","non-dropping-particle":"","parse-names":false,"suffix":""},{"dropping-particle":"","family":"Gómez-Acevedo","given":"Sandra","non-dropping-particle":"","parse-names":false,"suffix":""},{"dropping-particle":"","family":"Sánchez-Reyes","given":"Luna L.","non-dropping-particle":"","parse-names":false,"suffix":""},{"dropping-particle":"","family":"Hernández-Hernández","given":"Tania","non-dropping-particle":"","parse-names":false,"suffix":""}],"container-title":"New Phytologist","id":"ITEM-1","issue":"2","issued":{"date-parts":[["2015"]]},"page":"437-453","title":"A metacalibrated time-tree documents the early rise of flowering plant phylogenetic diversity","type":"article-journal","volume":"207"},"uris":["http://www.mendeley.com/documents/?uuid=19e922a4-5fb5-4234-9f85-531a547c8614"]}],"mendeley":{"formattedCitation":"(Magallón, Gómez-Acevedo, Sánchez-Reyes, &amp; Hernández-Hernández, 2015)","manualFormatting":"(Magallón et al., 2015)","plainTextFormattedCitation":"(Magallón, Gómez-Acevedo, Sánchez-Reyes, &amp; Hernández-Hernández, 2015)","previouslyFormattedCitation":"(Magallón, Gómez-Acevedo, Sánchez-Reyes, &amp; Hernández-Hernández, 2015)"},"properties":{"noteIndex":0},"schema":"https://github.com/citation-style-language/schema/raw/master/csl-citation.json"}</w:instrText>
      </w:r>
      <w:r w:rsidR="00D62852">
        <w:rPr>
          <w:rFonts w:cs="Times New Roman"/>
        </w:rPr>
        <w:fldChar w:fldCharType="separate"/>
      </w:r>
      <w:r w:rsidR="00D51236" w:rsidRPr="00D51236">
        <w:rPr>
          <w:rFonts w:cs="Times New Roman"/>
          <w:noProof/>
        </w:rPr>
        <w:t>(Magallón</w:t>
      </w:r>
      <w:r w:rsidR="003F6233">
        <w:rPr>
          <w:rFonts w:cs="Times New Roman"/>
          <w:noProof/>
        </w:rPr>
        <w:t xml:space="preserve"> et al.</w:t>
      </w:r>
      <w:r w:rsidR="00D51236" w:rsidRPr="00D51236">
        <w:rPr>
          <w:rFonts w:cs="Times New Roman"/>
          <w:noProof/>
        </w:rPr>
        <w:t>, 2015)</w:t>
      </w:r>
      <w:r w:rsidR="00D62852">
        <w:rPr>
          <w:rFonts w:cs="Times New Roman"/>
        </w:rPr>
        <w:fldChar w:fldCharType="end"/>
      </w:r>
      <w:r w:rsidR="00C314A8">
        <w:rPr>
          <w:rFonts w:cs="Times New Roman"/>
        </w:rPr>
        <w:t xml:space="preserve">. </w:t>
      </w:r>
      <w:r w:rsidR="00075147">
        <w:rPr>
          <w:rFonts w:cs="Times New Roman"/>
        </w:rPr>
        <w:t>Inversely</w:t>
      </w:r>
      <w:r w:rsidR="00C63315">
        <w:rPr>
          <w:rFonts w:cs="Times New Roman"/>
        </w:rPr>
        <w:t>, available phylogenies for b</w:t>
      </w:r>
      <w:r w:rsidR="008240DA">
        <w:rPr>
          <w:rFonts w:cs="Times New Roman"/>
        </w:rPr>
        <w:t xml:space="preserve">ony </w:t>
      </w:r>
      <w:r w:rsidR="00594D43">
        <w:rPr>
          <w:rFonts w:cs="Times New Roman"/>
        </w:rPr>
        <w:t xml:space="preserve">fishes </w:t>
      </w:r>
      <w:r w:rsidR="007D3E2B">
        <w:rPr>
          <w:rFonts w:cs="Times New Roman"/>
        </w:rPr>
        <w:fldChar w:fldCharType="begin" w:fldLock="1"/>
      </w:r>
      <w:r w:rsidR="00D51236">
        <w:rPr>
          <w:rFonts w:cs="Times New Roman"/>
        </w:rPr>
        <w:instrText>ADDIN CSL_CITATION {"citationItems":[{"id":"ITEM-1","itemData":{"DOI":"10.1186/s12862-017-0958-3","ISSN":"14712148","PMID":"28683774","abstract":"Background: Fish classifications, as those of most other taxonomic groups, are being transformed drastically as new molecular phylogenies provide support for natural groups that were unanticipated by previous studies. A brief review of the main criteria used by ichthyologists to define their classifications during the last 50 years, however, reveals slow progress towards using an explicit phylogenetic framework. Instead, the trend has been to rely, in varying degrees, on deep-rooted anatomical concepts and authority, often mixing taxa with explicit phylogenetic support with arbitrary groupings. Two leading sources in ichthyology frequently used for fish classifications (JS Nelson's volumes of Fishes of the World and W. Eschmeyer's Catalog of Fishes) fail to adopt a global phylogenetic framework despite much recent progress made towards the resolution of the fish Tree of Life. The first explicit phylogenetic classification of bony fishes was published in 2013, based on a comprehensive molecular phylogeny (www.deepfin.org). We here update the first version of that classification by incorporating the most recent phylogenetic results. Results: The updated classification presented here is based on phylogenies inferred using molecular and genomic data for nearly 2000 fishes. A total of 72 orders (and 79 suborders) are recognized in this version, compared with 66 orders in version 1. The phylogeny resolves placement of 410 families, or ~80% of the total of 514 families of bony fishes currently recognized. The ordinal status of 30 percomorph families included in this study, however, remains uncertain (incertae sedis in the series Carangaria, Ovalentaria, or Eupercaria). Comments to support taxonomic decisions and comparisons with conflicting taxonomic groups proposed by others are presented. We also highlight cases were morphological support exist for the groups being classified. Conclusions: This version of the phylogenetic classification of bony fishes is substantially improved, providing resolution for more taxa than previous versions, based on more densely sampled phylogenetic trees. The classification presented in this study represents, unlike any other, the most up-to-date hypothesis of the Tree of Life of fishes.","author":[{"dropping-particle":"","family":"Betancur","given":"Ricardo R.","non-dropping-particle":"","parse-names":false,"suffix":""},{"dropping-particle":"","family":"Wiley","given":"Edward O.","non-dropping-particle":"","parse-names":false,"suffix":""},{"dropping-particle":"","family":"Arratia","given":"Gloria","non-dropping-particle":"","parse-names":false,"suffix":""},{"dropping-particle":"","family":"Acero","given":"Arturo","non-dropping-particle":"","parse-names":false,"suffix":""},{"dropping-particle":"","family":"Bailly","given":"Nicolas","non-dropping-particle":"","parse-names":false,"suffix":""},{"dropping-particle":"","family":"Miya","given":"Masaki","non-dropping-particle":"","parse-names":false,"suffix":""},{"dropping-particle":"","family":"Lecointre","given":"Guillaume","non-dropping-particle":"","parse-names":false,"suffix":""},{"dropping-particle":"","family":"Ortí","given":"Guillermo","non-dropping-particle":"","parse-names":false,"suffix":""}],"container-title":"BMC Evolutionary Biology","id":"ITEM-1","issue":"1","issued":{"date-parts":[["2017"]]},"page":"1-40","publisher":"BMC Evolutionary Biology","title":"Phylogenetic classification of bony fishes","type":"article-journal","volume":"17"},"uris":["http://www.mendeley.com/documents/?uuid=622e0283-f9de-43da-b0e9-5e0e6bbdf027"]},{"id":"ITEM-2","itemData":{"DOI":"10.1038/s41586-018-0273-1","ISBN":"4158601802731","ISSN":"14764687","abstract":"Far more species of organisms are found in the tropics than in temperate and polar regions, but the evolutionary and ecological causes of this pattern remain controversial 1,2 . Tropical marine fish communities are much more diverse than cold-water fish communities found at higher latitudes 3,4, and several explanations for this latitudinal diversity gradient propose that warm reef environments serve as evolutionary 'hotspots' for species formation 5-8 . Here we test the relationship between latitude, species richness and speciation rate across marine fishes. We assembled a time-calibrated phylogeny of all ray-finned fishes (31,526 tips, of which 11,638 had genetic data) and used this framework to describe the spatial dynamics of speciation in the marine realm. We show that the fastest rates of speciation occur in species-poor regions outside the tropics, and that high-latitude fish lineages form new species at much faster rates than their tropical counterparts. High rates of speciation occur in geographical regions that are characterized by low surface temperatures and high endemism. Our results reject a broad class of mechanisms under which the tropics serve as an evolutionary cradle for marine fish diversity and raise new questions about why the coldest oceans on Earth are present-day hotspots of species formation.","author":[{"dropping-particle":"","family":"Rabosky","given":"Daniel L.","non-dropping-particle":"","parse-names":false,"suffix":""},{"dropping-particle":"","family":"Chang","given":"Jonathan","non-dropping-particle":"","parse-names":false,"suffix":""},{"dropping-particle":"","family":"Title","given":"Pascal O.","non-dropping-particle":"","parse-names":false,"suffix":""},{"dropping-particle":"","family":"Cowman","given":"Peter F.","non-dropping-particle":"","parse-names":false,"suffix":""},{"dropping-particle":"","family":"Sallan","given":"Lauren","non-dropping-particle":"","parse-names":false,"suffix":""},{"dropping-particle":"","family":"Friedman","given":"Matt","non-dropping-particle":"","parse-names":false,"suffix":""},{"dropping-particle":"","family":"Kaschner","given":"Kristin","non-dropping-particle":"","parse-names":false,"suffix":""},{"dropping-particle":"","family":"Garilao","given":"Cristina","non-dropping-particle":"","parse-names":false,"suffix":""},{"dropping-particle":"","family":"Near","given":"Thomas J.","non-dropping-particle":"","parse-names":false,"suffix":""},{"dropping-particle":"","family":"Coll","given":"Marta","non-dropping-particle":"","parse-names":false,"suffix":""},{"dropping-particle":"","family":"Alfaro","given":"Michael E.","non-dropping-particle":"","parse-names":false,"suffix":""}],"container-title":"Nature","id":"ITEM-2","issue":"7714","issued":{"date-parts":[["2018"]]},"page":"392-395","publisher":"Springer US","title":"An inverse latitudinal gradient in speciation rate for marine fishes","type":"article-journal","volume":"559"},"uris":["http://www.mendeley.com/documents/?uuid=d9968e7c-0d80-431a-98a4-681180e881a0"]}],"mendeley":{"formattedCitation":"(Betancur et al., 2017; Rabosky et al., 2018)","plainTextFormattedCitation":"(Betancur et al., 2017; Rabosky et al., 2018)","previouslyFormattedCitation":"(Betancur et al., 2017; Rabosky et al., 2018)"},"properties":{"noteIndex":0},"schema":"https://github.com/citation-style-language/schema/raw/master/csl-citation.json"}</w:instrText>
      </w:r>
      <w:r w:rsidR="007D3E2B">
        <w:rPr>
          <w:rFonts w:cs="Times New Roman"/>
        </w:rPr>
        <w:fldChar w:fldCharType="separate"/>
      </w:r>
      <w:r w:rsidR="00D51236" w:rsidRPr="00D51236">
        <w:rPr>
          <w:rFonts w:cs="Times New Roman"/>
          <w:noProof/>
        </w:rPr>
        <w:t>(Betancur et al., 2017; Rabosky et al., 2018)</w:t>
      </w:r>
      <w:r w:rsidR="007D3E2B">
        <w:rPr>
          <w:rFonts w:cs="Times New Roman"/>
        </w:rPr>
        <w:fldChar w:fldCharType="end"/>
      </w:r>
      <w:r w:rsidR="00C63315">
        <w:rPr>
          <w:rFonts w:cs="Times New Roman"/>
        </w:rPr>
        <w:t xml:space="preserve"> </w:t>
      </w:r>
      <w:r w:rsidR="00F20BD3">
        <w:rPr>
          <w:rFonts w:cs="Times New Roman"/>
        </w:rPr>
        <w:t xml:space="preserve">display </w:t>
      </w:r>
      <w:r w:rsidR="00910A7B">
        <w:rPr>
          <w:rFonts w:cs="Times New Roman"/>
        </w:rPr>
        <w:t xml:space="preserve">issues </w:t>
      </w:r>
      <w:r w:rsidR="00F20BD3">
        <w:rPr>
          <w:rFonts w:cs="Times New Roman"/>
        </w:rPr>
        <w:t>related to</w:t>
      </w:r>
      <w:r w:rsidR="00910A7B">
        <w:rPr>
          <w:rFonts w:cs="Times New Roman"/>
        </w:rPr>
        <w:t xml:space="preserve"> </w:t>
      </w:r>
      <w:r w:rsidR="00F20BD3">
        <w:rPr>
          <w:rFonts w:cs="Times New Roman"/>
        </w:rPr>
        <w:t xml:space="preserve">the </w:t>
      </w:r>
      <w:r w:rsidR="00910A7B">
        <w:rPr>
          <w:rFonts w:cs="Times New Roman"/>
        </w:rPr>
        <w:t xml:space="preserve">taxonomic position </w:t>
      </w:r>
      <w:r w:rsidR="00550C94">
        <w:rPr>
          <w:rFonts w:cs="Times New Roman"/>
        </w:rPr>
        <w:t xml:space="preserve">of some clades </w:t>
      </w:r>
      <w:r w:rsidR="00910A7B">
        <w:rPr>
          <w:rFonts w:cs="Times New Roman"/>
        </w:rPr>
        <w:t>(e</w:t>
      </w:r>
      <w:r w:rsidR="00F20BD3">
        <w:rPr>
          <w:rFonts w:cs="Times New Roman"/>
        </w:rPr>
        <w:t>.</w:t>
      </w:r>
      <w:r w:rsidR="00910A7B">
        <w:rPr>
          <w:rFonts w:cs="Times New Roman"/>
        </w:rPr>
        <w:t>g.</w:t>
      </w:r>
      <w:r w:rsidR="00550C94">
        <w:rPr>
          <w:rFonts w:cs="Times New Roman"/>
        </w:rPr>
        <w:t>,</w:t>
      </w:r>
      <w:r w:rsidR="00910A7B">
        <w:rPr>
          <w:rFonts w:cs="Times New Roman"/>
        </w:rPr>
        <w:t xml:space="preserve"> non-monophyletic groups) and </w:t>
      </w:r>
      <w:r w:rsidR="00550C94">
        <w:rPr>
          <w:rFonts w:cs="Times New Roman"/>
        </w:rPr>
        <w:t>the lack</w:t>
      </w:r>
      <w:r w:rsidR="00910A7B">
        <w:rPr>
          <w:rFonts w:cs="Times New Roman"/>
        </w:rPr>
        <w:t xml:space="preserve"> of species </w:t>
      </w:r>
      <w:r w:rsidR="00550C94">
        <w:rPr>
          <w:rFonts w:cs="Times New Roman"/>
        </w:rPr>
        <w:t>representativeness</w:t>
      </w:r>
      <w:r w:rsidR="00654372">
        <w:rPr>
          <w:rFonts w:cs="Times New Roman"/>
        </w:rPr>
        <w:t>.</w:t>
      </w:r>
      <w:r w:rsidR="007D0784">
        <w:rPr>
          <w:rFonts w:cs="Times New Roman"/>
        </w:rPr>
        <w:t xml:space="preserve"> </w:t>
      </w:r>
      <w:r w:rsidR="00910A7B">
        <w:rPr>
          <w:rFonts w:cs="Times New Roman"/>
        </w:rPr>
        <w:t>The la</w:t>
      </w:r>
      <w:r w:rsidR="00CE5482">
        <w:rPr>
          <w:rFonts w:cs="Times New Roman"/>
        </w:rPr>
        <w:t>tter</w:t>
      </w:r>
      <w:r w:rsidR="00910A7B">
        <w:rPr>
          <w:rFonts w:cs="Times New Roman"/>
        </w:rPr>
        <w:t xml:space="preserve"> issue </w:t>
      </w:r>
      <w:r w:rsidR="00A5632F">
        <w:rPr>
          <w:rFonts w:cs="Times New Roman"/>
        </w:rPr>
        <w:t>hampers</w:t>
      </w:r>
      <w:r w:rsidR="00D25CD2">
        <w:rPr>
          <w:rFonts w:cs="Times New Roman"/>
        </w:rPr>
        <w:t xml:space="preserve"> </w:t>
      </w:r>
      <w:r w:rsidR="00FE54B9">
        <w:rPr>
          <w:rFonts w:cs="Times New Roman"/>
        </w:rPr>
        <w:t xml:space="preserve">answering </w:t>
      </w:r>
      <w:r w:rsidR="009544D7">
        <w:rPr>
          <w:rFonts w:cs="Times New Roman"/>
        </w:rPr>
        <w:t>some questions on the ecology and evolution of bony fishes</w:t>
      </w:r>
      <w:r w:rsidR="00031266">
        <w:rPr>
          <w:rFonts w:cs="Times New Roman"/>
        </w:rPr>
        <w:t xml:space="preserve"> by </w:t>
      </w:r>
      <w:r w:rsidR="00CE3BE4">
        <w:rPr>
          <w:rFonts w:cs="Times New Roman"/>
        </w:rPr>
        <w:t>generating</w:t>
      </w:r>
      <w:r w:rsidR="00064900">
        <w:rPr>
          <w:rFonts w:cs="Times New Roman"/>
        </w:rPr>
        <w:t xml:space="preserve"> inaccuracy </w:t>
      </w:r>
      <w:r w:rsidR="00D54421">
        <w:rPr>
          <w:rFonts w:cs="Times New Roman"/>
        </w:rPr>
        <w:t xml:space="preserve">to </w:t>
      </w:r>
      <w:r w:rsidR="001F65BB">
        <w:rPr>
          <w:rFonts w:cs="Times New Roman"/>
        </w:rPr>
        <w:t>estimates of phylogenetic signal</w:t>
      </w:r>
      <w:r w:rsidR="00221549">
        <w:rPr>
          <w:rFonts w:cs="Times New Roman"/>
        </w:rPr>
        <w:t>, trait evolution, and phylogenetic diversity</w:t>
      </w:r>
      <w:r w:rsidR="00D62852">
        <w:rPr>
          <w:rFonts w:cs="Times New Roman"/>
        </w:rPr>
        <w:t xml:space="preserve"> (Seger et al. 2010</w:t>
      </w:r>
      <w:r w:rsidR="00BA66E4">
        <w:rPr>
          <w:rFonts w:cs="Times New Roman"/>
        </w:rPr>
        <w:t>;</w:t>
      </w:r>
      <w:r w:rsidR="00221549">
        <w:rPr>
          <w:rFonts w:cs="Times New Roman"/>
        </w:rPr>
        <w:t xml:space="preserve"> </w:t>
      </w:r>
      <w:r w:rsidR="009341A4">
        <w:rPr>
          <w:rFonts w:cs="Times New Roman"/>
        </w:rPr>
        <w:fldChar w:fldCharType="begin" w:fldLock="1"/>
      </w:r>
      <w:r w:rsidR="00E8310B">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Coop, &amp; Ralph, 2012)","manualFormatting":"Boettiger et al., 2012)","plainTextFormattedCitation":"(Boettiger, Coop, &amp; Ralph, 2012)","previouslyFormattedCitation":"(Boettiger, Coop, &amp; Ralph, 2012)"},"properties":{"noteIndex":0},"schema":"https://github.com/citation-style-language/schema/raw/master/csl-citation.json"}</w:instrText>
      </w:r>
      <w:r w:rsidR="009341A4">
        <w:rPr>
          <w:rFonts w:cs="Times New Roman"/>
        </w:rPr>
        <w:fldChar w:fldCharType="separate"/>
      </w:r>
      <w:r w:rsidR="00D51236" w:rsidRPr="00D51236">
        <w:rPr>
          <w:rFonts w:cs="Times New Roman"/>
          <w:noProof/>
        </w:rPr>
        <w:t>Boettiger</w:t>
      </w:r>
      <w:r w:rsidR="00846D02">
        <w:rPr>
          <w:rFonts w:cs="Times New Roman"/>
          <w:noProof/>
        </w:rPr>
        <w:t xml:space="preserve"> et al.</w:t>
      </w:r>
      <w:r w:rsidR="00D51236" w:rsidRPr="00D51236">
        <w:rPr>
          <w:rFonts w:cs="Times New Roman"/>
          <w:noProof/>
        </w:rPr>
        <w:t>, 2012</w:t>
      </w:r>
      <w:r w:rsidR="008C0409">
        <w:rPr>
          <w:rFonts w:cs="Times New Roman"/>
          <w:noProof/>
        </w:rPr>
        <w:t>a</w:t>
      </w:r>
      <w:r w:rsidR="00D51236" w:rsidRPr="00D51236">
        <w:rPr>
          <w:rFonts w:cs="Times New Roman"/>
          <w:noProof/>
        </w:rPr>
        <w:t>)</w:t>
      </w:r>
      <w:r w:rsidR="009341A4">
        <w:rPr>
          <w:rFonts w:cs="Times New Roman"/>
        </w:rPr>
        <w:fldChar w:fldCharType="end"/>
      </w:r>
      <w:r w:rsidR="001F65BB">
        <w:rPr>
          <w:rFonts w:cs="Times New Roman"/>
        </w:rPr>
        <w:t>, or even imped</w:t>
      </w:r>
      <w:r w:rsidR="00C718E4">
        <w:rPr>
          <w:rFonts w:cs="Times New Roman"/>
        </w:rPr>
        <w:t>ing their calculation</w:t>
      </w:r>
      <w:r w:rsidR="001F65BB">
        <w:rPr>
          <w:rFonts w:cs="Times New Roman"/>
        </w:rPr>
        <w:t>.</w:t>
      </w:r>
    </w:p>
    <w:p w14:paraId="16C029D7" w14:textId="50C21651" w:rsidR="00B43AF4" w:rsidRDefault="00230489" w:rsidP="00346348">
      <w:pPr>
        <w:ind w:firstLine="708"/>
        <w:rPr>
          <w:rFonts w:cs="Times New Roman"/>
        </w:rPr>
      </w:pPr>
      <w:r>
        <w:rPr>
          <w:rFonts w:cs="Times New Roman"/>
        </w:rPr>
        <w:t>A s</w:t>
      </w:r>
      <w:r w:rsidR="002E7C26">
        <w:rPr>
          <w:rFonts w:cs="Times New Roman"/>
        </w:rPr>
        <w:t xml:space="preserve">hort-term solution to tackle the </w:t>
      </w:r>
      <w:r w:rsidR="005D4498">
        <w:rPr>
          <w:rFonts w:cs="Times New Roman"/>
        </w:rPr>
        <w:t>Darwinian sho</w:t>
      </w:r>
      <w:r w:rsidR="0033577C">
        <w:rPr>
          <w:rFonts w:cs="Times New Roman"/>
        </w:rPr>
        <w:t>rtfall</w:t>
      </w:r>
      <w:r w:rsidR="00382125">
        <w:rPr>
          <w:rFonts w:cs="Times New Roman"/>
        </w:rPr>
        <w:t xml:space="preserve"> for </w:t>
      </w:r>
      <w:r w:rsidR="00572478">
        <w:rPr>
          <w:rFonts w:cs="Times New Roman"/>
        </w:rPr>
        <w:t xml:space="preserve">ray-finned </w:t>
      </w:r>
      <w:r w:rsidR="00382125">
        <w:rPr>
          <w:rFonts w:cs="Times New Roman"/>
        </w:rPr>
        <w:t>fishes</w:t>
      </w:r>
      <w:r w:rsidR="000E3C2C">
        <w:rPr>
          <w:rFonts w:cs="Times New Roman"/>
        </w:rPr>
        <w:t xml:space="preserve"> (</w:t>
      </w:r>
      <w:r w:rsidR="00382125" w:rsidRPr="0005690D">
        <w:rPr>
          <w:rFonts w:cs="Times New Roman"/>
          <w:i/>
          <w:iCs/>
        </w:rPr>
        <w:t>i.e.</w:t>
      </w:r>
      <w:r>
        <w:rPr>
          <w:rFonts w:cs="Times New Roman"/>
        </w:rPr>
        <w:t>,</w:t>
      </w:r>
      <w:r w:rsidR="00382125">
        <w:rPr>
          <w:rFonts w:cs="Times New Roman"/>
        </w:rPr>
        <w:t xml:space="preserve"> the lack of phylogenetic information for species</w:t>
      </w:r>
      <w:r w:rsidR="000E3C2C">
        <w:rPr>
          <w:rFonts w:cs="Times New Roman"/>
        </w:rPr>
        <w:t>)</w:t>
      </w:r>
      <w:r w:rsidR="00382125">
        <w:rPr>
          <w:rFonts w:cs="Times New Roman"/>
        </w:rPr>
        <w:t xml:space="preserve"> </w:t>
      </w:r>
      <w:r>
        <w:rPr>
          <w:rFonts w:cs="Times New Roman"/>
        </w:rPr>
        <w:t xml:space="preserve">would be coupling </w:t>
      </w:r>
      <w:r w:rsidR="00D16E9C">
        <w:rPr>
          <w:rFonts w:cs="Times New Roman"/>
        </w:rPr>
        <w:t xml:space="preserve">the </w:t>
      </w:r>
      <w:r w:rsidR="000E3C2C">
        <w:rPr>
          <w:rFonts w:cs="Times New Roman"/>
        </w:rPr>
        <w:t>phylogenetic</w:t>
      </w:r>
      <w:r>
        <w:rPr>
          <w:rFonts w:cs="Times New Roman"/>
        </w:rPr>
        <w:t xml:space="preserve"> information with cladistic classification</w:t>
      </w:r>
      <w:r w:rsidR="00D16E9C">
        <w:rPr>
          <w:rFonts w:cs="Times New Roman"/>
        </w:rPr>
        <w:t xml:space="preserve"> </w:t>
      </w:r>
      <w:r>
        <w:rPr>
          <w:rFonts w:cs="Times New Roman"/>
        </w:rPr>
        <w:t xml:space="preserve">to </w:t>
      </w:r>
      <w:r w:rsidR="003C2A4D">
        <w:rPr>
          <w:rFonts w:cs="Times New Roman"/>
        </w:rPr>
        <w:t>produce</w:t>
      </w:r>
      <w:r w:rsidR="00572478">
        <w:rPr>
          <w:rFonts w:cs="Times New Roman"/>
        </w:rPr>
        <w:t xml:space="preserve"> </w:t>
      </w:r>
      <w:r w:rsidR="002B1167">
        <w:rPr>
          <w:rFonts w:cs="Times New Roman"/>
        </w:rPr>
        <w:t>more</w:t>
      </w:r>
      <w:r>
        <w:rPr>
          <w:rFonts w:cs="Times New Roman"/>
        </w:rPr>
        <w:t xml:space="preserve"> comprehensive phylogenies </w:t>
      </w:r>
      <w:r w:rsidR="0033577C">
        <w:rPr>
          <w:rFonts w:cs="Times New Roman"/>
        </w:rPr>
        <w:fldChar w:fldCharType="begin" w:fldLock="1"/>
      </w:r>
      <w:r w:rsidR="00E8310B">
        <w:rPr>
          <w:rFonts w:cs="Times New Roman"/>
        </w:rPr>
        <w:instrText>ADDIN CSL_CITATION {"citationItems":[{"id":"ITEM-1","itemData":{"DOI":"10.1016/j.tree.2013.09.003","ISSN":"01695347","PMID":"24091208","abstract":"If we were to describe all the species on Earth and determine their distributions, we would solve the popularly termed 'Linnean' and 'Wallacean' shortfalls in biodiversity conservation. Even so, we would still be hindered by a 'Darwinian shortfall', that is, the lack of relevant phylogenetic information for most organisms. Overall, there are too few comprehensive phylogenies, large uncertainties in the estimation of divergence times, and, most critically, unknown evolutionary models linking phylogenies to relevant ecological traits and life history variation. Here, we discuss these issues and offer suggestions for further research to support evolutionary-based conservation planning. © 2013 Elsevier Ltd.","author":[{"dropping-particle":"","family":"Diniz-Filho","given":"José Alexandre F.","non-dropping-particle":"","parse-names":false,"suffix":""},{"dropping-particle":"","family":"Loyola","given":"Rafael D.","non-dropping-particle":"","parse-names":false,"suffix":""},{"dropping-particle":"","family":"Raia","given":"Pasquale","non-dropping-particle":"","parse-names":false,"suffix":""},{"dropping-particle":"","family":"Mooers","given":"Arne O.","non-dropping-particle":"","parse-names":false,"suffix":""},{"dropping-particle":"","family":"Bini","given":"Luis M.","non-dropping-particle":"","parse-names":false,"suffix":""}],"container-title":"Trends in Ecology and Evolution","id":"ITEM-1","issue":"12","issued":{"date-parts":[["2013"]]},"page":"689-695","title":"Darwinian shortfalls in biodiversity conservation","type":"article-journal","volume":"28"},"uris":["http://www.mendeley.com/documents/?uuid=140ca37e-1283-4644-9ccc-19acb043069a"]}],"mendeley":{"formattedCitation":"(Diniz-Filho, Loyola, Raia, Mooers, &amp; Bini, 2013)","manualFormatting":"(Diniz-Filho et al., 2013)","plainTextFormattedCitation":"(Diniz-Filho, Loyola, Raia, Mooers, &amp; Bini, 2013)","previouslyFormattedCitation":"(Diniz-Filho, Loyola, Raia, Mooers, &amp; Bini, 2013)"},"properties":{"noteIndex":0},"schema":"https://github.com/citation-style-language/schema/raw/master/csl-citation.json"}</w:instrText>
      </w:r>
      <w:r w:rsidR="0033577C">
        <w:rPr>
          <w:rFonts w:cs="Times New Roman"/>
        </w:rPr>
        <w:fldChar w:fldCharType="separate"/>
      </w:r>
      <w:r w:rsidR="00D51236" w:rsidRPr="00D51236">
        <w:rPr>
          <w:rFonts w:cs="Times New Roman"/>
          <w:noProof/>
        </w:rPr>
        <w:t xml:space="preserve">(Diniz-Filho </w:t>
      </w:r>
      <w:r w:rsidR="00846D02">
        <w:rPr>
          <w:rFonts w:cs="Times New Roman"/>
          <w:noProof/>
        </w:rPr>
        <w:t>et al.</w:t>
      </w:r>
      <w:r w:rsidR="00D51236" w:rsidRPr="00D51236">
        <w:rPr>
          <w:rFonts w:cs="Times New Roman"/>
          <w:noProof/>
        </w:rPr>
        <w:t>, 2013)</w:t>
      </w:r>
      <w:r w:rsidR="0033577C">
        <w:rPr>
          <w:rFonts w:cs="Times New Roman"/>
        </w:rPr>
        <w:fldChar w:fldCharType="end"/>
      </w:r>
      <w:r w:rsidR="008166F4">
        <w:rPr>
          <w:rFonts w:cs="Times New Roman"/>
        </w:rPr>
        <w:t>.</w:t>
      </w:r>
      <w:r w:rsidR="008E47BA">
        <w:rPr>
          <w:rFonts w:cs="Times New Roman"/>
        </w:rPr>
        <w:t xml:space="preserve"> </w:t>
      </w:r>
      <w:r w:rsidR="00485BD8">
        <w:rPr>
          <w:rFonts w:cs="Times New Roman"/>
        </w:rPr>
        <w:t>T</w:t>
      </w:r>
      <w:r w:rsidR="00B80EBC">
        <w:rPr>
          <w:rFonts w:cs="Times New Roman"/>
        </w:rPr>
        <w:t xml:space="preserve">his solution </w:t>
      </w:r>
      <w:r w:rsidR="00CA1A05">
        <w:rPr>
          <w:rFonts w:cs="Times New Roman"/>
        </w:rPr>
        <w:t>is</w:t>
      </w:r>
      <w:r w:rsidR="00291D7E">
        <w:rPr>
          <w:rFonts w:cs="Times New Roman"/>
        </w:rPr>
        <w:t xml:space="preserve"> </w:t>
      </w:r>
      <w:r w:rsidR="00B80EBC">
        <w:rPr>
          <w:rFonts w:cs="Times New Roman"/>
        </w:rPr>
        <w:t xml:space="preserve">laborious </w:t>
      </w:r>
      <w:r w:rsidR="00DA49A1">
        <w:rPr>
          <w:rFonts w:cs="Times New Roman"/>
        </w:rPr>
        <w:t xml:space="preserve">and lacks reproducibility </w:t>
      </w:r>
      <w:r w:rsidR="00B80EBC">
        <w:rPr>
          <w:rFonts w:cs="Times New Roman"/>
        </w:rPr>
        <w:t xml:space="preserve">when </w:t>
      </w:r>
      <w:r w:rsidR="00446CBF">
        <w:rPr>
          <w:rFonts w:cs="Times New Roman"/>
        </w:rPr>
        <w:t xml:space="preserve">adding </w:t>
      </w:r>
      <w:r w:rsidR="00B80EBC">
        <w:rPr>
          <w:rFonts w:cs="Times New Roman"/>
        </w:rPr>
        <w:t>many species manually</w:t>
      </w:r>
      <w:r w:rsidR="003C2A4D">
        <w:rPr>
          <w:rFonts w:cs="Times New Roman"/>
        </w:rPr>
        <w:t>,</w:t>
      </w:r>
      <w:r w:rsidR="00B80EBC">
        <w:rPr>
          <w:rFonts w:cs="Times New Roman"/>
        </w:rPr>
        <w:t xml:space="preserve"> </w:t>
      </w:r>
      <w:r w:rsidR="00DA49A1">
        <w:rPr>
          <w:rFonts w:cs="Times New Roman"/>
        </w:rPr>
        <w:t xml:space="preserve">and the specific steps are not precisely documented </w:t>
      </w:r>
      <w:r w:rsidR="00B80EBC">
        <w:rPr>
          <w:rFonts w:cs="Times New Roman"/>
        </w:rPr>
        <w:fldChar w:fldCharType="begin" w:fldLock="1"/>
      </w:r>
      <w:r w:rsidR="00B80EBC">
        <w:rPr>
          <w:rFonts w:cs="Times New Roman"/>
        </w:rPr>
        <w:instrText>ADDIN CSL_CITATION {"citationItems":[{"id":"ITEM-1","itemData":{"DOI":"10.1093/bioinformatics/btn358","ISBN":"1367-4811 (Electronic)\\r1367-4803 (Linking)","ISSN":"13674803","PMID":"18678590","abstract":"MOTIVATION: The increasing availability of phylogenetic and trait data for communities of co-occurring species has created a need for software that integrates ecological and evolutionary analyses. Capabilities: Phylocom calculates numerous metrics of phylogenetic community structure and trait similarity within communities. Hypothesis testing is implemented using several null models. Within the same framework, it measures phylogenetic signal and correlated evolution for species traits. A range of utility functions allow community and phylogenetic data manipulation, tree and trait generation, and integration into scientific workflows. Availability: Open source at: http://phylodiversity.net/phylocom/.","author":[{"dropping-particle":"","family":"Webb","given":"Campbell O.","non-dropping-particle":"","parse-names":false,"suffix":""},{"dropping-particle":"","family":"Ackerly","given":"David D.","non-dropping-particle":"","parse-names":false,"suffix":""},{"dropping-particle":"","family":"Kembel","given":"Steven W.","non-dropping-particle":"","parse-names":false,"suffix":""}],"container-title":"Bioinformatics","id":"ITEM-1","issue":"18","issued":{"date-parts":[["2008"]]},"page":"2098-2100","title":"Phylocom: Software for the analysis of phylogenetic community structure and trait evolution","type":"article-journal","volume":"24"},"uris":["http://www.mendeley.com/documents/?uuid=9a6fc88d-c36e-4fa1-b006-25a660246072"]}],"mendeley":{"formattedCitation":"(Webb et al., 2008)","plainTextFormattedCitation":"(Webb et al., 2008)","previouslyFormattedCitation":"(Webb et al., 2008)"},"properties":{"noteIndex":0},"schema":"https://github.com/citation-style-language/schema/raw/master/csl-citation.json"}</w:instrText>
      </w:r>
      <w:r w:rsidR="00B80EBC">
        <w:rPr>
          <w:rFonts w:cs="Times New Roman"/>
        </w:rPr>
        <w:fldChar w:fldCharType="separate"/>
      </w:r>
      <w:r w:rsidR="00B80EBC" w:rsidRPr="00D51236">
        <w:rPr>
          <w:rFonts w:cs="Times New Roman"/>
          <w:noProof/>
        </w:rPr>
        <w:t>(Webb et al., 2008)</w:t>
      </w:r>
      <w:r w:rsidR="00B80EBC">
        <w:rPr>
          <w:rFonts w:cs="Times New Roman"/>
        </w:rPr>
        <w:fldChar w:fldCharType="end"/>
      </w:r>
      <w:r w:rsidR="00B2262E">
        <w:rPr>
          <w:rFonts w:cs="Times New Roman"/>
        </w:rPr>
        <w:t xml:space="preserve">. On the other hand, </w:t>
      </w:r>
      <w:r w:rsidR="00337654">
        <w:rPr>
          <w:rFonts w:cs="Times New Roman"/>
        </w:rPr>
        <w:t xml:space="preserve">molecular techniques </w:t>
      </w:r>
      <w:r w:rsidR="00CE36E6">
        <w:rPr>
          <w:rFonts w:cs="Times New Roman"/>
        </w:rPr>
        <w:t xml:space="preserve">generate </w:t>
      </w:r>
      <w:r w:rsidR="00B2262E">
        <w:rPr>
          <w:rFonts w:cs="Times New Roman"/>
        </w:rPr>
        <w:t>comprehensive</w:t>
      </w:r>
      <w:r w:rsidR="00064EBD">
        <w:rPr>
          <w:rFonts w:cs="Times New Roman"/>
        </w:rPr>
        <w:t xml:space="preserve"> phylogenies</w:t>
      </w:r>
      <w:r w:rsidR="00CE36E6">
        <w:rPr>
          <w:rFonts w:cs="Times New Roman"/>
        </w:rPr>
        <w:t xml:space="preserve"> but demand high</w:t>
      </w:r>
      <w:r w:rsidR="00A23169">
        <w:rPr>
          <w:rFonts w:cs="Times New Roman"/>
        </w:rPr>
        <w:t xml:space="preserve"> expertise and </w:t>
      </w:r>
      <w:r w:rsidR="000830B0">
        <w:rPr>
          <w:rFonts w:cs="Times New Roman"/>
        </w:rPr>
        <w:t>financial costs</w:t>
      </w:r>
      <w:r w:rsidR="006B23FE">
        <w:rPr>
          <w:rFonts w:cs="Times New Roman"/>
        </w:rPr>
        <w:t xml:space="preserve"> </w:t>
      </w:r>
      <w:r w:rsidR="00495B61">
        <w:rPr>
          <w:rFonts w:cs="Times New Roman"/>
        </w:rPr>
        <w:fldChar w:fldCharType="begin" w:fldLock="1"/>
      </w:r>
      <w:r w:rsidR="00E8310B">
        <w:rPr>
          <w:rFonts w:cs="Times New Roman"/>
        </w:rPr>
        <w:instrText>ADDIN CSL_CITATION {"citationItems":[{"id":"ITEM-1","itemData":{"DOI":"10.1111/j.1600-0587.2012.07773.x","ISSN":"16000587","abstract":"The last decades have seen an upsurge in ecological studies incorporating phylogenetic information with increasing species samples, motivated by the common conjecture that species with common ancestors should share some ecological characteristics due to niche conservatism. This has been carried out using various methods of increasing complexity and reliability: using only taxonomical classification; constructing supertrees that incorporate only topological information from previously published phylogenies; or building supermatrices of molecular data that are used to estimate phylogenies with evolutionary meaningful branch lengths. Although the latter option is more informative than the others, it remains under-used in ecology because ecologists are generally unaware of or unfamiliar with modern molecular phylogenetic methods. However, a solid phylogenetic hypothesis is necessary to conduct reliable ecological analysis integrating evolutive aspects. Our aim here is to clarify the concepts and methodological issues associated with the reconstruction of dated megaphylogenies, and to show that it is nowadays possible to obtain accurate and well sampled megaphylogenies with informative branch-lengths on large species samples. This is possible thanks to improved phylogenetic methods, vast amounts of molecular data available from databases such as Genbank, and consensus knowledge on deep phylogenetic relationships for an increasing number of groups of organisms. Finally, we include a detailed step-by-step workflow pipeline (Supplementary material), from data acquisition to phylogenetic inference, mainly based on the R environment (widely used by ecologists) and the use of free web-servers, that has been applied to the reconstruction of a species-level phylogeny of all breeding birds of Europe. © 2012 The Authors. Ecography © 2012 Nordic Society Oikos.","author":[{"dropping-particle":"","family":"Roquet","given":"Cristina","non-dropping-particle":"","parse-names":false,"suffix":""},{"dropping-particle":"","family":"Thuiller","given":"Wilfried","non-dropping-particle":"","parse-names":false,"suffix":""},{"dropping-particle":"","family":"Lavergne","given":"Sébastien","non-dropping-particle":"","parse-names":false,"suffix":""}],"container-title":"Ecography","id":"ITEM-1","issue":"1","issued":{"date-parts":[["2013"]]},"page":"13-26","title":"Building megaphylogenies for macroecology: Taking up the challenge","type":"article-journal","volume":"36"},"uris":["http://www.mendeley.com/documents/?uuid=09178d49-5f58-4e6b-ad1b-829513a2c38a"]}],"mendeley":{"formattedCitation":"(Roquet, Thuiller, &amp; Lavergne, 2013)","manualFormatting":"(Roquet et al., 2013)","plainTextFormattedCitation":"(Roquet, Thuiller, &amp; Lavergne, 2013)","previouslyFormattedCitation":"(Roquet, Thuiller, &amp; Lavergne, 2013)"},"properties":{"noteIndex":0},"schema":"https://github.com/citation-style-language/schema/raw/master/csl-citation.json"}</w:instrText>
      </w:r>
      <w:r w:rsidR="00495B61">
        <w:rPr>
          <w:rFonts w:cs="Times New Roman"/>
        </w:rPr>
        <w:fldChar w:fldCharType="separate"/>
      </w:r>
      <w:r w:rsidR="00D51236" w:rsidRPr="00D51236">
        <w:rPr>
          <w:rFonts w:cs="Times New Roman"/>
          <w:noProof/>
        </w:rPr>
        <w:t>(Roquet</w:t>
      </w:r>
      <w:r w:rsidR="003C2C88">
        <w:rPr>
          <w:rFonts w:cs="Times New Roman"/>
          <w:noProof/>
        </w:rPr>
        <w:t xml:space="preserve"> et al.</w:t>
      </w:r>
      <w:r w:rsidR="00D51236" w:rsidRPr="00D51236">
        <w:rPr>
          <w:rFonts w:cs="Times New Roman"/>
          <w:noProof/>
        </w:rPr>
        <w:t>, 2013)</w:t>
      </w:r>
      <w:r w:rsidR="00495B61">
        <w:rPr>
          <w:rFonts w:cs="Times New Roman"/>
        </w:rPr>
        <w:fldChar w:fldCharType="end"/>
      </w:r>
      <w:r w:rsidR="000830B0">
        <w:rPr>
          <w:rFonts w:cs="Times New Roman"/>
        </w:rPr>
        <w:t xml:space="preserve">. </w:t>
      </w:r>
      <w:r w:rsidR="00AA6CDA">
        <w:rPr>
          <w:rFonts w:cs="Times New Roman"/>
        </w:rPr>
        <w:t>Therefore,</w:t>
      </w:r>
      <w:r w:rsidR="000706BE">
        <w:rPr>
          <w:rFonts w:cs="Times New Roman"/>
        </w:rPr>
        <w:t xml:space="preserve"> </w:t>
      </w:r>
      <w:r w:rsidR="00FF2EAF">
        <w:rPr>
          <w:rFonts w:cs="Times New Roman"/>
        </w:rPr>
        <w:t xml:space="preserve">automatizing the </w:t>
      </w:r>
      <w:r w:rsidR="009421B0">
        <w:rPr>
          <w:rFonts w:cs="Times New Roman"/>
        </w:rPr>
        <w:t xml:space="preserve">procedures of constructing </w:t>
      </w:r>
      <w:r w:rsidR="009C15B8">
        <w:rPr>
          <w:rFonts w:cs="Times New Roman"/>
        </w:rPr>
        <w:t>synthesis phylogen</w:t>
      </w:r>
      <w:r w:rsidR="00A62CCE">
        <w:rPr>
          <w:rFonts w:cs="Times New Roman"/>
        </w:rPr>
        <w:t>ies</w:t>
      </w:r>
      <w:r w:rsidR="009C15B8">
        <w:rPr>
          <w:rFonts w:cs="Times New Roman"/>
        </w:rPr>
        <w:t xml:space="preserve"> </w:t>
      </w:r>
      <w:r w:rsidR="00A95620">
        <w:rPr>
          <w:rFonts w:cs="Times New Roman"/>
        </w:rPr>
        <w:t>"</w:t>
      </w:r>
      <w:r w:rsidR="009C15B8">
        <w:rPr>
          <w:rFonts w:cs="Times New Roman"/>
        </w:rPr>
        <w:t>by</w:t>
      </w:r>
      <w:r w:rsidR="00C44D0F">
        <w:rPr>
          <w:rFonts w:cs="Times New Roman"/>
        </w:rPr>
        <w:t xml:space="preserve"> </w:t>
      </w:r>
      <w:r w:rsidR="00EA3B20">
        <w:rPr>
          <w:rFonts w:cs="Times New Roman"/>
        </w:rPr>
        <w:t>hand</w:t>
      </w:r>
      <w:r w:rsidR="00A95620">
        <w:rPr>
          <w:rFonts w:cs="Times New Roman"/>
        </w:rPr>
        <w:t xml:space="preserve">" </w:t>
      </w:r>
      <w:r w:rsidR="001A267C">
        <w:rPr>
          <w:rFonts w:cs="Times New Roman"/>
        </w:rPr>
        <w:fldChar w:fldCharType="begin" w:fldLock="1"/>
      </w:r>
      <w:r w:rsidR="00D51236">
        <w:rPr>
          <w:rFonts w:cs="Times New Roman"/>
        </w:rPr>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phylogenetics","type":"article-journal","volume":"5"},"uris":["http://www.mendeley.com/documents/?uuid=2d7f2dff-2348-480d-959d-147a0670582c"]}],"mendeley":{"formattedCitation":"(Webb &amp; Donoghue, 2005)","plainTextFormattedCitation":"(Webb &amp; Donoghue, 2005)","previouslyFormattedCitation":"(Webb &amp; Donoghue, 2005)"},"properties":{"noteIndex":0},"schema":"https://github.com/citation-style-language/schema/raw/master/csl-citation.json"}</w:instrText>
      </w:r>
      <w:r w:rsidR="001A267C">
        <w:rPr>
          <w:rFonts w:cs="Times New Roman"/>
        </w:rPr>
        <w:fldChar w:fldCharType="separate"/>
      </w:r>
      <w:r w:rsidR="00D51236" w:rsidRPr="00D51236">
        <w:rPr>
          <w:rFonts w:cs="Times New Roman"/>
          <w:noProof/>
        </w:rPr>
        <w:t>(Webb &amp; Donoghue, 2005)</w:t>
      </w:r>
      <w:r w:rsidR="001A267C">
        <w:rPr>
          <w:rFonts w:cs="Times New Roman"/>
        </w:rPr>
        <w:fldChar w:fldCharType="end"/>
      </w:r>
      <w:r w:rsidR="007B63D9">
        <w:rPr>
          <w:rFonts w:cs="Times New Roman"/>
        </w:rPr>
        <w:t xml:space="preserve"> </w:t>
      </w:r>
      <w:r w:rsidR="009421B0">
        <w:rPr>
          <w:rFonts w:cs="Times New Roman"/>
        </w:rPr>
        <w:t xml:space="preserve">provides </w:t>
      </w:r>
      <w:r w:rsidR="00064EBD">
        <w:rPr>
          <w:rFonts w:cs="Times New Roman"/>
        </w:rPr>
        <w:t>a</w:t>
      </w:r>
      <w:r w:rsidR="004F13C3">
        <w:rPr>
          <w:rFonts w:cs="Times New Roman"/>
        </w:rPr>
        <w:t xml:space="preserve"> </w:t>
      </w:r>
      <w:r w:rsidR="00E809E8">
        <w:rPr>
          <w:rFonts w:cs="Times New Roman"/>
        </w:rPr>
        <w:t xml:space="preserve">more </w:t>
      </w:r>
      <w:r w:rsidR="007B63D9">
        <w:rPr>
          <w:rFonts w:cs="Times New Roman"/>
        </w:rPr>
        <w:t>reliable</w:t>
      </w:r>
      <w:r w:rsidR="00A61920">
        <w:rPr>
          <w:rFonts w:cs="Times New Roman"/>
        </w:rPr>
        <w:t xml:space="preserve"> </w:t>
      </w:r>
      <w:r w:rsidR="00E809E8">
        <w:rPr>
          <w:rFonts w:cs="Times New Roman"/>
        </w:rPr>
        <w:t xml:space="preserve">and short-term </w:t>
      </w:r>
      <w:r w:rsidR="00A61920">
        <w:rPr>
          <w:rFonts w:cs="Times New Roman"/>
        </w:rPr>
        <w:t>solution</w:t>
      </w:r>
      <w:r w:rsidR="007B63D9">
        <w:rPr>
          <w:rFonts w:cs="Times New Roman"/>
        </w:rPr>
        <w:t xml:space="preserve"> </w:t>
      </w:r>
      <w:r w:rsidR="001D4CA7">
        <w:rPr>
          <w:rFonts w:cs="Times New Roman"/>
        </w:rPr>
        <w:t xml:space="preserve">for </w:t>
      </w:r>
      <w:r w:rsidR="009421B0">
        <w:rPr>
          <w:rFonts w:cs="Times New Roman"/>
        </w:rPr>
        <w:t>evolutionary ecologists</w:t>
      </w:r>
      <w:r w:rsidR="006F4262">
        <w:rPr>
          <w:rFonts w:cs="Times New Roman"/>
        </w:rPr>
        <w:t>.</w:t>
      </w:r>
    </w:p>
    <w:p w14:paraId="5C10C9DB" w14:textId="274614CB" w:rsidR="00602582" w:rsidRDefault="00C219F9" w:rsidP="00B43AF4">
      <w:pPr>
        <w:ind w:firstLine="708"/>
        <w:rPr>
          <w:rFonts w:cs="Times New Roman"/>
        </w:rPr>
      </w:pPr>
      <w:r>
        <w:rPr>
          <w:rFonts w:cs="Times New Roman"/>
        </w:rPr>
        <w:lastRenderedPageBreak/>
        <w:t>Ray-f</w:t>
      </w:r>
      <w:r w:rsidR="00535E88">
        <w:rPr>
          <w:rFonts w:cs="Times New Roman"/>
        </w:rPr>
        <w:t>inned f</w:t>
      </w:r>
      <w:r w:rsidR="00602582">
        <w:rPr>
          <w:rFonts w:cs="Times New Roman"/>
        </w:rPr>
        <w:t xml:space="preserve">ishes </w:t>
      </w:r>
      <w:r w:rsidR="00FE5F54">
        <w:rPr>
          <w:rFonts w:cs="Times New Roman"/>
        </w:rPr>
        <w:t xml:space="preserve">(Actinopterygii) </w:t>
      </w:r>
      <w:r w:rsidR="0063256F">
        <w:rPr>
          <w:rFonts w:cs="Times New Roman"/>
        </w:rPr>
        <w:t xml:space="preserve">exhibit </w:t>
      </w:r>
      <w:r w:rsidR="00E0225C">
        <w:rPr>
          <w:rFonts w:cs="Times New Roman"/>
        </w:rPr>
        <w:t xml:space="preserve">a </w:t>
      </w:r>
      <w:r w:rsidR="00167A89">
        <w:rPr>
          <w:rFonts w:cs="Times New Roman"/>
        </w:rPr>
        <w:t>complex evolutionary history</w:t>
      </w:r>
      <w:r w:rsidR="00585734">
        <w:rPr>
          <w:rFonts w:cs="Times New Roman"/>
        </w:rPr>
        <w:t xml:space="preserve"> and </w:t>
      </w:r>
      <w:r w:rsidR="00AE7108">
        <w:rPr>
          <w:rFonts w:cs="Times New Roman"/>
        </w:rPr>
        <w:t>high</w:t>
      </w:r>
      <w:r>
        <w:rPr>
          <w:rFonts w:cs="Times New Roman"/>
        </w:rPr>
        <w:t xml:space="preserve"> </w:t>
      </w:r>
      <w:r w:rsidR="00585734">
        <w:rPr>
          <w:rFonts w:cs="Times New Roman"/>
        </w:rPr>
        <w:t>ecological diversity</w:t>
      </w:r>
      <w:r w:rsidR="00167A89">
        <w:rPr>
          <w:rFonts w:cs="Times New Roman"/>
        </w:rPr>
        <w:t xml:space="preserve"> </w:t>
      </w:r>
      <w:r w:rsidR="00167A89">
        <w:rPr>
          <w:rFonts w:cs="Times New Roman"/>
        </w:rPr>
        <w:fldChar w:fldCharType="begin" w:fldLock="1"/>
      </w:r>
      <w:r w:rsidR="00E8310B">
        <w:rPr>
          <w:rFonts w:cs="Times New Roman"/>
        </w:rPr>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Tagliacollo, &amp; Dagosta, 2020)","manualFormatting":"(Albert et al., 2020)","plainTextFormattedCitation":"(Albert, Tagliacollo, &amp; Dagosta, 2020)","previouslyFormattedCitation":"(Albert, Tagliacollo, &amp; Dagosta, 2020)"},"properties":{"noteIndex":0},"schema":"https://github.com/citation-style-language/schema/raw/master/csl-citation.json"}</w:instrText>
      </w:r>
      <w:r w:rsidR="00167A89">
        <w:rPr>
          <w:rFonts w:cs="Times New Roman"/>
        </w:rPr>
        <w:fldChar w:fldCharType="separate"/>
      </w:r>
      <w:r w:rsidR="00FF237F" w:rsidRPr="00FF237F">
        <w:rPr>
          <w:rFonts w:cs="Times New Roman"/>
          <w:noProof/>
        </w:rPr>
        <w:t>(Albert</w:t>
      </w:r>
      <w:r w:rsidR="00623AA5">
        <w:rPr>
          <w:rFonts w:cs="Times New Roman"/>
          <w:noProof/>
        </w:rPr>
        <w:t xml:space="preserve"> et al.</w:t>
      </w:r>
      <w:r w:rsidR="00FF237F" w:rsidRPr="00FF237F">
        <w:rPr>
          <w:rFonts w:cs="Times New Roman"/>
          <w:noProof/>
        </w:rPr>
        <w:t>, 2020)</w:t>
      </w:r>
      <w:r w:rsidR="00167A89">
        <w:rPr>
          <w:rFonts w:cs="Times New Roman"/>
        </w:rPr>
        <w:fldChar w:fldCharType="end"/>
      </w:r>
      <w:r w:rsidR="00E0225C">
        <w:rPr>
          <w:rFonts w:cs="Times New Roman"/>
        </w:rPr>
        <w:t>,</w:t>
      </w:r>
      <w:r w:rsidR="00F408B1">
        <w:rPr>
          <w:rFonts w:cs="Times New Roman"/>
        </w:rPr>
        <w:t xml:space="preserve"> </w:t>
      </w:r>
      <w:r w:rsidR="00E0225C">
        <w:rPr>
          <w:rFonts w:cs="Times New Roman"/>
        </w:rPr>
        <w:t xml:space="preserve">making </w:t>
      </w:r>
      <w:r w:rsidR="002C2B62">
        <w:rPr>
          <w:rFonts w:cs="Times New Roman"/>
        </w:rPr>
        <w:t xml:space="preserve">them an interesting group </w:t>
      </w:r>
      <w:r w:rsidR="00F408B1">
        <w:rPr>
          <w:rFonts w:cs="Times New Roman"/>
        </w:rPr>
        <w:t xml:space="preserve">to address questions in the </w:t>
      </w:r>
      <w:r w:rsidR="00E87263">
        <w:rPr>
          <w:rFonts w:cs="Times New Roman"/>
        </w:rPr>
        <w:t>interface of ecology and evolution (</w:t>
      </w:r>
      <w:r w:rsidR="00E87263" w:rsidRPr="0005690D">
        <w:rPr>
          <w:rFonts w:cs="Times New Roman"/>
          <w:i/>
          <w:iCs/>
        </w:rPr>
        <w:t>e.g.</w:t>
      </w:r>
      <w:r>
        <w:rPr>
          <w:rFonts w:cs="Times New Roman"/>
        </w:rPr>
        <w:t>,</w:t>
      </w:r>
      <w:r w:rsidR="00E87263">
        <w:rPr>
          <w:rFonts w:cs="Times New Roman"/>
        </w:rPr>
        <w:t xml:space="preserve"> </w:t>
      </w:r>
      <w:r w:rsidR="00E87263">
        <w:rPr>
          <w:rFonts w:cs="Times New Roman"/>
        </w:rPr>
        <w:fldChar w:fldCharType="begin" w:fldLock="1"/>
      </w:r>
      <w:r w:rsidR="001E3044">
        <w:rPr>
          <w:rFonts w:cs="Times New Roman"/>
        </w:rPr>
        <w:instrText>ADDIN CSL_CITATION {"citationItems":[{"id":"ITEM-1","itemData":{"DOI":"10.1111/fwb.13233","ISSN":"13652427","abstract":"A multi-faceted assessment of diversity is needed to improve our understanding of the mechanisms underlying biodiversity patterns and to reveal the impacts of land use alterations on β-diversity. In this study, we analysed stream fish β-diversity based on taxonomic, functional, and phylogenetic facets in an intensively cultivated tropical region. We sampled 43 stream reaches in the northwest of São Paulo State, south-eastern Brazil. Each sampling site was characterised according to catchment-scale features, landscape dynamic indicators, local-scale features, and distance between stream reaches as network distance (a proxy for dispersal processes). As response variables, we considered taxonomic, functional, and phylogenetic β-diversities coupled with a null-model approach. For each β-diversity metric, we calculated the mean overall value and tested whether the mean value was different from that expected by chance. To examine variation in β-diversity for the three facets and determine the relative contributions of predictor variables, we used a distance-based approach. Taxonomic and functional β-diversities were higher from the expected value under a null model, suggesting that community assembly of these facets was dominated by deterministic processes. In contrast, phylogenetic β-diversity was not different from that expected by chance, suggesting that the lineage composition of these assemblages was random. Furthermore, for all three facets, there was a positive environment-β-diversity relationship that was determined primarily by local-scale features, whereas catchment features and landscape dynamic indicators were not important. In addition, none of the β-diversity facets was correlated with stream network distance, indicating that dispersal processes were not strongly structuring fish assemblages. Our study suggested that although multiple facets of stream fish β-diversity are ruled mainly by deterministic processes (e.g. species sorting), stochasticity is also important in community assembly. An interesting finding was the mismatch between phylogenetic versus taxonomic and functional β-diversity. It is likely that the lack of non-random structure in phylogenetic β-diversity is due to the variation of phylogenetic signal in some functional traits. Given that landscape dynamic indicators were not correlated with measures of β-diversity, we suggest that the recent sugarcane expansion in our study area probably has not critically affected stream fish β-…","author":[{"dropping-particle":"","family":"Roa-Fuentes","given":"Camilo A.","non-dropping-particle":"","parse-names":false,"suffix":""},{"dropping-particle":"","family":"Heino","given":"Jani","non-dropping-particle":"","parse-names":false,"suffix":""},{"dropping-particle":"V.","family":"Cianciaruso","given":"Marcus","non-dropping-particle":"","parse-names":false,"suffix":""},{"dropping-particle":"","family":"Ferraz","given":"Silvio","non-dropping-particle":"","parse-names":false,"suffix":""},{"dropping-particle":"","family":"Zeni","given":"Jaquelini O.","non-dropping-particle":"","parse-names":false,"suffix":""},{"dropping-particle":"","family":"Casatti","given":"Lilian","non-dropping-particle":"","parse-names":false,"suffix":""}],"container-title":"Freshwater Biology","id":"ITEM-1","issue":"3","issued":{"date-parts":[["2019"]]},"page":"447-460","title":"Taxonomic, functional, and phylogenetic β-diversity patterns of stream fish assemblages in tropical agroecosystems","type":"article-journal","volume":"64"},"uris":["http://www.mendeley.com/documents/?uuid=1f23c6d8-5b63-4bd1-bf3a-86a9ab77d8ed"]},{"id":"ITEM-2","itemData":{"DOI":"10.1007/s10750-020-04396-7","ISBN":"0123456789","ISSN":"1573-5117","author":[{"dropping-particle":"","family":"Roa-Fuentes","given":"Camilo A.","non-dropping-particle":"","parse-names":false,"suffix":""},{"dropping-particle":"","family":"Heino","given":"Jani","non-dropping-particle":"","parse-names":false,"suffix":""},{"dropping-particle":"","family":"Zeni","given":"Jaquelini O.","non-dropping-particle":"","parse-names":false,"suffix":""},{"dropping-particle":"","family":"Ferraz","given":"Silvio","non-dropping-particle":"","parse-names":false,"suffix":""},{"dropping-particle":"","family":"Cianciaruso","given":"Marcus Vinicius","non-dropping-particle":"","parse-names":false,"suffix":""},{"dropping-particle":"","family":"Casatti","given":"Lilian","non-dropping-particle":"","parse-names":false,"suffix":""}],"container-title":"Hydrobiologia","id":"ITEM-2","issued":{"date-parts":[["2020"]]},"publisher":"Springer International Publishing","title":"Importance of local and landscape variables on multiple facets of stream fish biodiversity in a Neotropical agroecosystem","type":"article-journal","volume":"7"},"uris":["http://www.mendeley.com/documents/?uuid=fe272f3a-d3f6-462e-b8b9-1c96524e573a"]},{"id":"ITEM-3","itemData":{"DOI":"10.1002/ecy.3122","ISSN":"0012-9658","abstract":"&lt;p&gt;Ecological literature offers a myriad of methods for quantifying b‐diversity. One such methods is determining BD&lt;sub&gt;total&lt;/sub&gt; (BD), which, unlike other methods, can be decomposed into meaningful components that indicate how unique a sampling unit is regarding its composition (local contribution) and how unique a species is regarding its occurrence in the community (species contribution). Despite this advantage, the original formulation of the BD metric only assesses taxonomic variation and neglects other important dimensions of biodiversity. We expanded the original formulation of BD to capture variation in the functional and phylogenetic dimensions of community data by computing two new metrics — BD&lt;sub&gt;Fun&lt;/sub&gt; and BD&lt;sub&gt;Phy&lt;/sub&gt; — as well as their respective components that represent the local and species contribution. We tested the statistical performance of these new metrics for capturing variation in functional and phylogenetic composition through simulated communities and illustrated the potential use of these new metrics by analyzing b‐diversity of stream fish communities. Our results demonstrated that BD&lt;sub&gt;Phy&lt;/sub&gt; and BD&lt;sub&gt;Fun&lt;/sub&gt; have acceptable type I error and great power to detect the effect of deep evolutionary relationships and attributes mediating patterns of b‐diversity. The empirical example illustrated how BD&lt;sub&gt;Phy&lt;/sub&gt; and BD&lt;sub&gt;Fun&lt;/sub&gt; reveal complementary aspects of b‐diversity relative to the original BD metric. These new metrics can be used to identify local communities that are of conservation importance because they represent unique functional, phylogenetic and taxonomic compositions. We conclude that BD&lt;sub&gt;Phy&lt;/sub&gt; and BD&lt;sub&gt;Fun&lt;/sub&gt; are important tools for providing complementary information in the investigation of the structure of biological communities.&lt;/p&gt;","author":[{"dropping-particle":"","family":"Nakamura","given":"Gabriel","non-dropping-particle":"","parse-names":false,"suffix":""},{"dropping-particle":"","family":"Vicentin","given":"Wagner","non-dropping-particle":"","parse-names":false,"suffix":""},{"dropping-particle":"","family":"Súarez","given":"Yzel Rondon","non-dropping-particle":"","parse-names":false,"suffix":""},{"dropping-particle":"","family":"Duarte","given":"Leandro","non-dropping-particle":"","parse-names":false,"suffix":""}],"container-title":"Ecology","id":"ITEM-3","issued":{"date-parts":[["2020"]]},"title":"A multifaceted approach to analyzing taxonomic, functional, and phylogenetic β‐diversity","type":"article-journal"},"uris":["http://www.mendeley.com/documents/?uuid=5bf0f2e6-0b18-4b3a-b357-b104a6ebd575"]}],"mendeley":{"formattedCitation":"(Roa-Fuentes et al., 2019, 2020; Nakamura, Vicentin, Súarez, &amp; Duarte, 2020)","manualFormatting":"Roa-Fuentes et al. 2019; Nakamura et al. 2020)","plainTextFormattedCitation":"(Roa-Fuentes et al., 2019, 2020; Nakamura, Vicentin, Súarez, &amp; Duarte, 2020)","previouslyFormattedCitation":"(Roa-Fuentes et al., 2019, 2020; Nakamura, Vicentin, Súarez, &amp; Duarte, 2020)"},"properties":{"noteIndex":0},"schema":"https://github.com/citation-style-language/schema/raw/master/csl-citation.json"}</w:instrText>
      </w:r>
      <w:r w:rsidR="00E87263">
        <w:rPr>
          <w:rFonts w:cs="Times New Roman"/>
        </w:rPr>
        <w:fldChar w:fldCharType="separate"/>
      </w:r>
      <w:r w:rsidR="00E87263" w:rsidRPr="00E87263">
        <w:rPr>
          <w:rFonts w:cs="Times New Roman"/>
          <w:noProof/>
        </w:rPr>
        <w:t>Roa-Fuentes et al. 2019; Nakamura et al. 2020)</w:t>
      </w:r>
      <w:r w:rsidR="00E87263">
        <w:rPr>
          <w:rFonts w:cs="Times New Roman"/>
        </w:rPr>
        <w:fldChar w:fldCharType="end"/>
      </w:r>
      <w:r w:rsidR="00167A89">
        <w:rPr>
          <w:rFonts w:cs="Times New Roman"/>
        </w:rPr>
        <w:t xml:space="preserve">. </w:t>
      </w:r>
      <w:r w:rsidR="00F60555">
        <w:rPr>
          <w:rFonts w:cs="Times New Roman"/>
        </w:rPr>
        <w:t>Nonetheless</w:t>
      </w:r>
      <w:r w:rsidR="00167A89">
        <w:rPr>
          <w:rFonts w:cs="Times New Roman"/>
        </w:rPr>
        <w:t xml:space="preserve">, studies </w:t>
      </w:r>
      <w:r w:rsidR="009B7AE6">
        <w:rPr>
          <w:rFonts w:cs="Times New Roman"/>
        </w:rPr>
        <w:t>addressing those questions a</w:t>
      </w:r>
      <w:r w:rsidR="00652C93">
        <w:rPr>
          <w:rFonts w:cs="Times New Roman"/>
        </w:rPr>
        <w:t xml:space="preserve">re </w:t>
      </w:r>
      <w:r w:rsidR="00913980">
        <w:rPr>
          <w:rFonts w:cs="Times New Roman"/>
        </w:rPr>
        <w:t xml:space="preserve">scarce </w:t>
      </w:r>
      <w:r w:rsidR="00E87263">
        <w:rPr>
          <w:rFonts w:cs="Times New Roman"/>
        </w:rPr>
        <w:t xml:space="preserve">compared </w:t>
      </w:r>
      <w:r w:rsidR="00F559B7">
        <w:rPr>
          <w:rFonts w:cs="Times New Roman"/>
        </w:rPr>
        <w:t>to</w:t>
      </w:r>
      <w:r w:rsidR="00E87263">
        <w:rPr>
          <w:rFonts w:cs="Times New Roman"/>
        </w:rPr>
        <w:t xml:space="preserve"> </w:t>
      </w:r>
      <w:r w:rsidR="00C60816">
        <w:rPr>
          <w:rFonts w:cs="Times New Roman"/>
        </w:rPr>
        <w:t xml:space="preserve">clades </w:t>
      </w:r>
      <w:r w:rsidR="00E0790F">
        <w:rPr>
          <w:rFonts w:cs="Times New Roman"/>
        </w:rPr>
        <w:t xml:space="preserve">that present specific tools to </w:t>
      </w:r>
      <w:r w:rsidR="00913980">
        <w:rPr>
          <w:rFonts w:cs="Times New Roman"/>
        </w:rPr>
        <w:t>build</w:t>
      </w:r>
      <w:r w:rsidR="00E0790F">
        <w:rPr>
          <w:rFonts w:cs="Times New Roman"/>
        </w:rPr>
        <w:t xml:space="preserve"> local phylogenies (</w:t>
      </w:r>
      <w:r w:rsidR="00E0790F" w:rsidRPr="00BB3A9A">
        <w:rPr>
          <w:rFonts w:cs="Times New Roman"/>
          <w:i/>
        </w:rPr>
        <w:t>e.g.</w:t>
      </w:r>
      <w:r>
        <w:rPr>
          <w:rFonts w:cs="Times New Roman"/>
          <w:i/>
        </w:rPr>
        <w:t>,</w:t>
      </w:r>
      <w:r w:rsidR="00E0790F">
        <w:rPr>
          <w:rFonts w:cs="Times New Roman"/>
        </w:rPr>
        <w:t xml:space="preserve"> </w:t>
      </w:r>
      <w:r w:rsidR="00E0790F">
        <w:rPr>
          <w:rFonts w:cs="Times New Roman"/>
        </w:rPr>
        <w:fldChar w:fldCharType="begin" w:fldLock="1"/>
      </w:r>
      <w:r w:rsidR="00E8310B">
        <w:rPr>
          <w:rFonts w:cs="Times New Roman"/>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plants","type":"article-journal","volume":"42"},"uris":["http://www.mendeley.com/documents/?uuid=a4673d81-9017-4020-af49-3b5bb1d86824"]},{"id":"ITEM-2","itemData":{"DOI":"10.1111/j.1471-8286.2004.00829.x","ISBN":"9252293655","ISSN":"14718278","abstract":"Phylomatic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Notes","id":"ITEM-2","issue":"1","issued":{"date-parts":[["2005"]]},"page":"181-183","title":"Phylomatic: Tree assembly for applied phylogenetics","type":"article-journal","volume":"5"},"uris":["http://www.mendeley.com/documents/?uuid=2d7f2dff-2348-480d-959d-147a0670582c"]}],"mendeley":{"formattedCitation":"(Webb &amp; Donoghue, 2005; Jin &amp; Qian, 2019)","manualFormatting":"Webb &amp; Donoghue 2005 for mammals and plants; Jin &amp; Qian 2019 for plants)","plainTextFormattedCitation":"(Webb &amp; Donoghue, 2005; Jin &amp; Qian, 2019)","previouslyFormattedCitation":"(Webb &amp; Donoghue, 2005; Jin &amp; Qian, 2019)"},"properties":{"noteIndex":0},"schema":"https://github.com/citation-style-language/schema/raw/master/csl-citation.json"}</w:instrText>
      </w:r>
      <w:r w:rsidR="00E0790F">
        <w:rPr>
          <w:rFonts w:cs="Times New Roman"/>
        </w:rPr>
        <w:fldChar w:fldCharType="separate"/>
      </w:r>
      <w:r w:rsidR="00E0790F" w:rsidRPr="005A4B93">
        <w:rPr>
          <w:rFonts w:cs="Times New Roman"/>
          <w:noProof/>
        </w:rPr>
        <w:t xml:space="preserve">Webb </w:t>
      </w:r>
      <w:r w:rsidR="00846D02">
        <w:rPr>
          <w:rFonts w:cs="Times New Roman"/>
          <w:noProof/>
        </w:rPr>
        <w:t>&amp;</w:t>
      </w:r>
      <w:r w:rsidR="00E0790F" w:rsidRPr="005A4B93">
        <w:rPr>
          <w:rFonts w:cs="Times New Roman"/>
          <w:noProof/>
        </w:rPr>
        <w:t xml:space="preserve"> Donoghue 2005</w:t>
      </w:r>
      <w:r w:rsidR="00E0790F">
        <w:rPr>
          <w:rFonts w:cs="Times New Roman"/>
          <w:noProof/>
        </w:rPr>
        <w:t xml:space="preserve"> for mammals and plants</w:t>
      </w:r>
      <w:r w:rsidR="00E0790F" w:rsidRPr="005A4B93">
        <w:rPr>
          <w:rFonts w:cs="Times New Roman"/>
          <w:noProof/>
        </w:rPr>
        <w:t xml:space="preserve">; Jin </w:t>
      </w:r>
      <w:r w:rsidR="00846D02">
        <w:rPr>
          <w:rFonts w:cs="Times New Roman"/>
          <w:noProof/>
        </w:rPr>
        <w:t>&amp;</w:t>
      </w:r>
      <w:r w:rsidR="00E0790F" w:rsidRPr="005A4B93">
        <w:rPr>
          <w:rFonts w:cs="Times New Roman"/>
          <w:noProof/>
        </w:rPr>
        <w:t xml:space="preserve"> Qian 2019</w:t>
      </w:r>
      <w:r w:rsidR="00E0790F">
        <w:rPr>
          <w:rFonts w:cs="Times New Roman"/>
          <w:noProof/>
        </w:rPr>
        <w:t xml:space="preserve"> for plants</w:t>
      </w:r>
      <w:r w:rsidR="00E0790F" w:rsidRPr="005A4B93">
        <w:rPr>
          <w:rFonts w:cs="Times New Roman"/>
          <w:noProof/>
        </w:rPr>
        <w:t>)</w:t>
      </w:r>
      <w:r w:rsidR="00E0790F">
        <w:rPr>
          <w:rFonts w:cs="Times New Roman"/>
        </w:rPr>
        <w:fldChar w:fldCharType="end"/>
      </w:r>
      <w:r w:rsidR="009B7AE6">
        <w:rPr>
          <w:rFonts w:cs="Times New Roman"/>
        </w:rPr>
        <w:t xml:space="preserve">. This </w:t>
      </w:r>
      <w:r w:rsidR="005E4928">
        <w:rPr>
          <w:rFonts w:cs="Times New Roman"/>
        </w:rPr>
        <w:t xml:space="preserve">scenario </w:t>
      </w:r>
      <w:r w:rsidR="009B7AE6">
        <w:rPr>
          <w:rFonts w:cs="Times New Roman"/>
        </w:rPr>
        <w:t>s</w:t>
      </w:r>
      <w:r w:rsidR="00E0790F">
        <w:rPr>
          <w:rFonts w:cs="Times New Roman"/>
        </w:rPr>
        <w:t>uggest</w:t>
      </w:r>
      <w:r w:rsidR="009B7AE6">
        <w:rPr>
          <w:rFonts w:cs="Times New Roman"/>
        </w:rPr>
        <w:t>s</w:t>
      </w:r>
      <w:r w:rsidR="00E0790F">
        <w:rPr>
          <w:rFonts w:cs="Times New Roman"/>
        </w:rPr>
        <w:t xml:space="preserve"> that </w:t>
      </w:r>
      <w:r w:rsidR="00C938EF">
        <w:rPr>
          <w:rFonts w:cs="Times New Roman"/>
        </w:rPr>
        <w:t xml:space="preserve">the difficulty in </w:t>
      </w:r>
      <w:r w:rsidR="00D13157">
        <w:rPr>
          <w:rFonts w:cs="Times New Roman"/>
        </w:rPr>
        <w:t>obtaining</w:t>
      </w:r>
      <w:r w:rsidR="00E0790F">
        <w:rPr>
          <w:rFonts w:cs="Times New Roman"/>
        </w:rPr>
        <w:t xml:space="preserve"> phylogenetic information can </w:t>
      </w:r>
      <w:r w:rsidR="0013580C">
        <w:rPr>
          <w:rFonts w:cs="Times New Roman"/>
        </w:rPr>
        <w:t xml:space="preserve">hinder our </w:t>
      </w:r>
      <w:r w:rsidR="007106D4">
        <w:rPr>
          <w:rFonts w:cs="Times New Roman"/>
        </w:rPr>
        <w:t>efforts to understand</w:t>
      </w:r>
      <w:r w:rsidR="0013580C">
        <w:rPr>
          <w:rFonts w:cs="Times New Roman"/>
        </w:rPr>
        <w:t xml:space="preserve"> fish ecology and evolution</w:t>
      </w:r>
      <w:r w:rsidR="008B69E7">
        <w:rPr>
          <w:rFonts w:cs="Times New Roman"/>
        </w:rPr>
        <w:t>.</w:t>
      </w:r>
      <w:r w:rsidR="00620191">
        <w:rPr>
          <w:rFonts w:cs="Times New Roman"/>
        </w:rPr>
        <w:t xml:space="preserve"> </w:t>
      </w:r>
      <w:r w:rsidR="002658F4">
        <w:rPr>
          <w:rFonts w:cs="Times New Roman"/>
        </w:rPr>
        <w:t>Additionally</w:t>
      </w:r>
      <w:r w:rsidR="00620191">
        <w:rPr>
          <w:rFonts w:cs="Times New Roman"/>
        </w:rPr>
        <w:t>,</w:t>
      </w:r>
      <w:r w:rsidR="00E3630A">
        <w:rPr>
          <w:rFonts w:cs="Times New Roman"/>
        </w:rPr>
        <w:t xml:space="preserve"> our knowledge </w:t>
      </w:r>
      <w:r w:rsidR="002658F4">
        <w:rPr>
          <w:rFonts w:cs="Times New Roman"/>
        </w:rPr>
        <w:t>about the Darwinian</w:t>
      </w:r>
      <w:r w:rsidR="00AC4D60">
        <w:rPr>
          <w:rFonts w:cs="Times New Roman"/>
        </w:rPr>
        <w:t xml:space="preserve"> </w:t>
      </w:r>
      <w:r w:rsidR="00E3630A">
        <w:rPr>
          <w:rFonts w:cs="Times New Roman"/>
        </w:rPr>
        <w:t xml:space="preserve">shortfalls for </w:t>
      </w:r>
      <w:r w:rsidR="002658F4">
        <w:rPr>
          <w:rFonts w:cs="Times New Roman"/>
        </w:rPr>
        <w:t xml:space="preserve">fishes </w:t>
      </w:r>
      <w:r w:rsidR="006869B2">
        <w:rPr>
          <w:rFonts w:cs="Times New Roman"/>
        </w:rPr>
        <w:t>is</w:t>
      </w:r>
      <w:r w:rsidR="002658F4">
        <w:rPr>
          <w:rFonts w:cs="Times New Roman"/>
        </w:rPr>
        <w:t xml:space="preserve"> </w:t>
      </w:r>
      <w:r w:rsidR="00E3630A">
        <w:rPr>
          <w:rFonts w:cs="Times New Roman"/>
        </w:rPr>
        <w:t xml:space="preserve">restricted to few lineages </w:t>
      </w:r>
      <w:r w:rsidR="00F1330C">
        <w:rPr>
          <w:rFonts w:cs="Times New Roman"/>
        </w:rPr>
        <w:fldChar w:fldCharType="begin" w:fldLock="1"/>
      </w:r>
      <w:r w:rsidR="00FF237F">
        <w:rPr>
          <w:rFonts w:cs="Times New Roman"/>
        </w:rPr>
        <w:instrText>ADDIN CSL_CITATION {"citationItems":[{"id":"ITEM-1","itemData":{"DOI":"10.1111/faf.12507","ISSN":"14672979","abstract":"The Neotropics harbour the greatest diversity of freshwater fish on Earth. Despite recent advances in characterizing the fish fauna, the total number of species, distributional range, evolution and ecological traits remain uncertain. Thus, we quantify shortfalls in the knowledge of taxonomy (Linnean shortfall), geographic distribution (Wallacean shortfall), evolutionary relationships (Darwinian shortfall) and feeding habits (Raunkiæran shortfall) of Auchenipteridae driftwood catfishes, one of the most representative groups of the Siluriformes family in the Neotropics. We find a steep increase in the historical accumulation of valid species over time, suggesting that 45% of the total number predicted remains to be described. Auchenipterids also remain under-collected; only 45% of the ecoregions and less than 3% of the one-degree grid cells covering the Neotropics are reasonably sampled. The topologies of recent phylogenies are more similar to each other than former ones, showing a tendency towards a robust phylogenetic hypothesis for this family. Current knowledge on feeding habits is biased towards a few genera and species and is still expanding with every new published study. Our study highlights specific knowledge gaps that need to be addressed: a considerable number of Auchenipteridae species remain to be described; and most of valid species lack reliable information on their geographic distribution and feeding habitat. It implies that research on fish systematic biology needs to advance and it will require a concerted effort of taxonomists, ecologists and biogeographers to reduce these gaps.","author":[{"dropping-particle":"","family":"Freitas","given":"Tiago Magalhães da Silva","non-dropping-particle":"","parse-names":false,"suffix":""},{"dropping-particle":"","family":"Stropp","given":"Juliana","non-dropping-particle":"","parse-names":false,"suffix":""},{"dropping-particle":"","family":"Calegari","given":"Bárbara Borges","non-dropping-particle":"","parse-names":false,"suffix":""},{"dropping-particle":"","family":"Calatayud","given":"Joaquín","non-dropping-particle":"","parse-names":false,"suffix":""},{"dropping-particle":"","family":"Marco","given":"Paulo","non-dropping-particle":"De","parse-names":false,"suffix":""},{"dropping-particle":"","family":"Montag","given":"Luciano Fogaça de Assis","non-dropping-particle":"","parse-names":false,"suffix":""},{"dropping-particle":"","family":"Hortal","given":"Joaquín","non-dropping-particle":"","parse-names":false,"suffix":""}],"container-title":"Fish and Fisheries","id":"ITEM-1","issue":"1","issued":{"date-parts":[["2021"]]},"page":"87-104","title":"Quantifying shortfalls in the knowledge on Neotropical Auchenipteridae fishes","type":"article-journal","volume":"22"},"uris":["http://www.mendeley.com/documents/?uuid=fefad2d0-b5ee-4c64-8f8e-59cf316a648b"]}],"mendeley":{"formattedCitation":"(Freitas et al., 2021)","manualFormatting":"(e.g., Freitas et al., 2021)","plainTextFormattedCitation":"(Freitas et al., 2021)","previouslyFormattedCitation":"(Freitas et al., 2021)"},"properties":{"noteIndex":0},"schema":"https://github.com/citation-style-language/schema/raw/master/csl-citation.json"}</w:instrText>
      </w:r>
      <w:r w:rsidR="00F1330C">
        <w:rPr>
          <w:rFonts w:cs="Times New Roman"/>
        </w:rPr>
        <w:fldChar w:fldCharType="separate"/>
      </w:r>
      <w:r w:rsidR="00F1330C" w:rsidRPr="00F1330C">
        <w:rPr>
          <w:rFonts w:cs="Times New Roman"/>
          <w:noProof/>
        </w:rPr>
        <w:t>(</w:t>
      </w:r>
      <w:r w:rsidR="00F1330C" w:rsidRPr="0005690D">
        <w:rPr>
          <w:rFonts w:cs="Times New Roman"/>
          <w:i/>
          <w:iCs/>
          <w:noProof/>
        </w:rPr>
        <w:t>e.g.</w:t>
      </w:r>
      <w:r>
        <w:rPr>
          <w:rFonts w:cs="Times New Roman"/>
          <w:noProof/>
        </w:rPr>
        <w:t>,</w:t>
      </w:r>
      <w:r w:rsidR="00F1330C">
        <w:rPr>
          <w:rFonts w:cs="Times New Roman"/>
          <w:noProof/>
        </w:rPr>
        <w:t xml:space="preserve"> </w:t>
      </w:r>
      <w:r w:rsidR="00F1330C" w:rsidRPr="00F1330C">
        <w:rPr>
          <w:rFonts w:cs="Times New Roman"/>
          <w:noProof/>
        </w:rPr>
        <w:t>Freitas et al., 2021)</w:t>
      </w:r>
      <w:r w:rsidR="00F1330C">
        <w:rPr>
          <w:rFonts w:cs="Times New Roman"/>
        </w:rPr>
        <w:fldChar w:fldCharType="end"/>
      </w:r>
      <w:r w:rsidR="00514728">
        <w:rPr>
          <w:rFonts w:cs="Times New Roman"/>
        </w:rPr>
        <w:t>,</w:t>
      </w:r>
      <w:r w:rsidR="006869B2">
        <w:rPr>
          <w:rFonts w:cs="Times New Roman"/>
        </w:rPr>
        <w:t xml:space="preserve"> </w:t>
      </w:r>
      <w:r w:rsidR="00514728">
        <w:rPr>
          <w:rFonts w:cs="Times New Roman"/>
        </w:rPr>
        <w:t>which</w:t>
      </w:r>
      <w:r w:rsidR="001159E4">
        <w:rPr>
          <w:rFonts w:cs="Times New Roman"/>
        </w:rPr>
        <w:t xml:space="preserve"> impedes</w:t>
      </w:r>
      <w:r w:rsidR="00F1330C">
        <w:rPr>
          <w:rFonts w:cs="Times New Roman"/>
        </w:rPr>
        <w:t xml:space="preserve"> </w:t>
      </w:r>
      <w:r w:rsidR="00514728">
        <w:rPr>
          <w:rFonts w:cs="Times New Roman"/>
        </w:rPr>
        <w:t>the mapping of the relative demand of additional efforts in specific regions or clades</w:t>
      </w:r>
      <w:r w:rsidR="00EA3B9C">
        <w:rPr>
          <w:rFonts w:cs="Times New Roman"/>
        </w:rPr>
        <w:t>.</w:t>
      </w:r>
    </w:p>
    <w:p w14:paraId="030F6544" w14:textId="7DCD679C" w:rsidR="005C6190" w:rsidRDefault="00521E9E" w:rsidP="00054D7C">
      <w:pPr>
        <w:ind w:firstLine="708"/>
        <w:rPr>
          <w:rFonts w:cs="Times New Roman"/>
        </w:rPr>
      </w:pPr>
      <w:r>
        <w:rPr>
          <w:rFonts w:cs="Times New Roman"/>
        </w:rPr>
        <w:t>Here</w:t>
      </w:r>
      <w:r w:rsidR="00B46919">
        <w:rPr>
          <w:rFonts w:cs="Times New Roman"/>
        </w:rPr>
        <w:t>,</w:t>
      </w:r>
      <w:r w:rsidR="00FC182A">
        <w:rPr>
          <w:rFonts w:cs="Times New Roman"/>
        </w:rPr>
        <w:t xml:space="preserve"> w</w:t>
      </w:r>
      <w:r w:rsidR="0023608F">
        <w:rPr>
          <w:rFonts w:cs="Times New Roman"/>
        </w:rPr>
        <w:t xml:space="preserve">e </w:t>
      </w:r>
      <w:r w:rsidR="00E87263">
        <w:rPr>
          <w:rFonts w:cs="Times New Roman"/>
        </w:rPr>
        <w:t xml:space="preserve">present </w:t>
      </w:r>
      <w:r>
        <w:rPr>
          <w:rFonts w:cs="Times New Roman"/>
        </w:rPr>
        <w:t>the</w:t>
      </w:r>
      <w:r w:rsidR="0023608F">
        <w:rPr>
          <w:rFonts w:cs="Times New Roman"/>
        </w:rPr>
        <w:t xml:space="preserve"> package</w:t>
      </w:r>
      <w:r w:rsidR="009B12CE">
        <w:rPr>
          <w:rFonts w:cs="Times New Roman"/>
        </w:rPr>
        <w:t xml:space="preserve"> </w:t>
      </w:r>
      <w:proofErr w:type="spellStart"/>
      <w:r w:rsidR="009B12CE" w:rsidRPr="00594306">
        <w:rPr>
          <w:rFonts w:cs="Times New Roman"/>
          <w:i/>
          <w:iCs/>
        </w:rPr>
        <w:t>FishPhyloMaker</w:t>
      </w:r>
      <w:proofErr w:type="spellEnd"/>
      <w:r w:rsidR="005E4E99">
        <w:rPr>
          <w:rFonts w:cs="Times New Roman"/>
        </w:rPr>
        <w:t xml:space="preserve">, a tool in the R environment </w:t>
      </w:r>
      <w:r w:rsidR="0023608F">
        <w:rPr>
          <w:rFonts w:cs="Times New Roman"/>
        </w:rPr>
        <w:t xml:space="preserve">that </w:t>
      </w:r>
      <w:r w:rsidR="005E4E99">
        <w:rPr>
          <w:rFonts w:cs="Times New Roman"/>
        </w:rPr>
        <w:t xml:space="preserve">automatizes the construction of phylogenetic trees for </w:t>
      </w:r>
      <w:r w:rsidR="00FE5F54">
        <w:rPr>
          <w:rFonts w:cs="Times New Roman"/>
        </w:rPr>
        <w:t xml:space="preserve">ray-finned fishes in local or regional pools of species. </w:t>
      </w:r>
      <w:r w:rsidR="00331451">
        <w:rPr>
          <w:rFonts w:cs="Times New Roman"/>
        </w:rPr>
        <w:t xml:space="preserve">Our package </w:t>
      </w:r>
      <w:r w:rsidR="00D34BF1">
        <w:rPr>
          <w:rFonts w:cs="Times New Roman"/>
        </w:rPr>
        <w:t>overcomes the main problems</w:t>
      </w:r>
      <w:r w:rsidR="009B12CE">
        <w:rPr>
          <w:rFonts w:cs="Times New Roman"/>
        </w:rPr>
        <w:t xml:space="preserve"> </w:t>
      </w:r>
      <w:r w:rsidR="00331451">
        <w:rPr>
          <w:rFonts w:cs="Times New Roman"/>
        </w:rPr>
        <w:t xml:space="preserve">associated with manually building </w:t>
      </w:r>
      <w:r w:rsidR="00842CF0">
        <w:rPr>
          <w:rFonts w:cs="Times New Roman"/>
        </w:rPr>
        <w:t>phylogen</w:t>
      </w:r>
      <w:r w:rsidR="002C2B62">
        <w:rPr>
          <w:rFonts w:cs="Times New Roman"/>
        </w:rPr>
        <w:t>ies</w:t>
      </w:r>
      <w:r w:rsidR="00842CF0">
        <w:rPr>
          <w:rFonts w:cs="Times New Roman"/>
        </w:rPr>
        <w:t xml:space="preserve"> for </w:t>
      </w:r>
      <w:r w:rsidR="00323163">
        <w:rPr>
          <w:rFonts w:cs="Times New Roman"/>
        </w:rPr>
        <w:t>ray-</w:t>
      </w:r>
      <w:r w:rsidR="00842CF0">
        <w:rPr>
          <w:rFonts w:cs="Times New Roman"/>
        </w:rPr>
        <w:t>finned</w:t>
      </w:r>
      <w:r w:rsidR="00D34BF1">
        <w:rPr>
          <w:rFonts w:cs="Times New Roman"/>
        </w:rPr>
        <w:t xml:space="preserve"> fishes</w:t>
      </w:r>
      <w:r w:rsidR="00840061">
        <w:rPr>
          <w:rFonts w:cs="Times New Roman"/>
        </w:rPr>
        <w:t xml:space="preserve"> by </w:t>
      </w:r>
      <w:r w:rsidR="00D92D57">
        <w:rPr>
          <w:rFonts w:cs="Times New Roman"/>
        </w:rPr>
        <w:t xml:space="preserve">following a specific and documented procedure and reducing </w:t>
      </w:r>
      <w:r w:rsidR="00072900">
        <w:rPr>
          <w:rFonts w:cs="Times New Roman"/>
        </w:rPr>
        <w:t xml:space="preserve">the </w:t>
      </w:r>
      <w:r w:rsidR="00F55F8C">
        <w:rPr>
          <w:rFonts w:cs="Times New Roman"/>
        </w:rPr>
        <w:t xml:space="preserve">manual </w:t>
      </w:r>
      <w:r w:rsidR="00072900">
        <w:rPr>
          <w:rFonts w:cs="Times New Roman"/>
        </w:rPr>
        <w:t xml:space="preserve">labor </w:t>
      </w:r>
      <w:r w:rsidR="00F55F8C">
        <w:rPr>
          <w:rFonts w:cs="Times New Roman"/>
        </w:rPr>
        <w:t>in large phylogenies</w:t>
      </w:r>
      <w:r w:rsidR="0023608F">
        <w:rPr>
          <w:rFonts w:cs="Times New Roman"/>
        </w:rPr>
        <w:t>.</w:t>
      </w:r>
    </w:p>
    <w:p w14:paraId="798DEEF4" w14:textId="77777777" w:rsidR="00521E9E" w:rsidRDefault="00521E9E" w:rsidP="00054D7C">
      <w:pPr>
        <w:ind w:firstLine="708"/>
        <w:rPr>
          <w:rFonts w:cs="Times New Roman"/>
        </w:rPr>
      </w:pPr>
    </w:p>
    <w:p w14:paraId="1977780D" w14:textId="00D9076A" w:rsidR="0024357D" w:rsidRPr="005C6190" w:rsidRDefault="003E0A35" w:rsidP="00286956">
      <w:pPr>
        <w:pStyle w:val="Ttulo1"/>
      </w:pPr>
      <w:r>
        <w:t xml:space="preserve">Inside the </w:t>
      </w:r>
      <w:proofErr w:type="gramStart"/>
      <w:r w:rsidR="000B0106">
        <w:t>Fish(</w:t>
      </w:r>
      <w:proofErr w:type="spellStart"/>
      <w:proofErr w:type="gramEnd"/>
      <w:r w:rsidR="000B0106">
        <w:t>PhyloMaker</w:t>
      </w:r>
      <w:proofErr w:type="spellEnd"/>
      <w:r w:rsidR="000B0106">
        <w:t>)</w:t>
      </w:r>
      <w:r>
        <w:t xml:space="preserve">: </w:t>
      </w:r>
      <w:r w:rsidR="000B0106">
        <w:t xml:space="preserve">an </w:t>
      </w:r>
      <w:r>
        <w:t xml:space="preserve">overview </w:t>
      </w:r>
      <w:r w:rsidR="00525CA7">
        <w:t xml:space="preserve">of </w:t>
      </w:r>
      <w:r w:rsidR="000B0106">
        <w:t xml:space="preserve">the </w:t>
      </w:r>
      <w:r w:rsidR="00A93439">
        <w:t>package</w:t>
      </w:r>
    </w:p>
    <w:p w14:paraId="5879D69F" w14:textId="4D6AF6FC" w:rsidR="008D3215" w:rsidRDefault="00DC6EF6" w:rsidP="00254D59">
      <w:pPr>
        <w:rPr>
          <w:rFonts w:cs="Times New Roman"/>
        </w:rPr>
      </w:pPr>
      <w:proofErr w:type="spellStart"/>
      <w:r>
        <w:rPr>
          <w:rFonts w:cs="Times New Roman"/>
        </w:rPr>
        <w:t>FishPhyl</w:t>
      </w:r>
      <w:r w:rsidR="002E06C5">
        <w:rPr>
          <w:rFonts w:cs="Times New Roman"/>
        </w:rPr>
        <w:t>oMaker</w:t>
      </w:r>
      <w:proofErr w:type="spellEnd"/>
      <w:r w:rsidR="002E06C5">
        <w:rPr>
          <w:rFonts w:cs="Times New Roman"/>
        </w:rPr>
        <w:t xml:space="preserve"> is a</w:t>
      </w:r>
      <w:r w:rsidR="00311A82">
        <w:rPr>
          <w:rFonts w:cs="Times New Roman"/>
        </w:rPr>
        <w:t xml:space="preserve"> freely</w:t>
      </w:r>
      <w:r w:rsidR="000B0106">
        <w:rPr>
          <w:rFonts w:cs="Times New Roman"/>
        </w:rPr>
        <w:t>-available</w:t>
      </w:r>
      <w:r w:rsidR="00311A82">
        <w:rPr>
          <w:rFonts w:cs="Times New Roman"/>
        </w:rPr>
        <w:t xml:space="preserve"> </w:t>
      </w:r>
      <w:r w:rsidR="002E06C5">
        <w:rPr>
          <w:rFonts w:cs="Times New Roman"/>
        </w:rPr>
        <w:t xml:space="preserve">R package </w:t>
      </w:r>
      <w:r w:rsidR="000B0106">
        <w:rPr>
          <w:rFonts w:cs="Times New Roman"/>
        </w:rPr>
        <w:t>containing</w:t>
      </w:r>
      <w:r w:rsidR="002E06C5">
        <w:rPr>
          <w:rFonts w:cs="Times New Roman"/>
        </w:rPr>
        <w:t xml:space="preserve"> two </w:t>
      </w:r>
      <w:r w:rsidR="00AD089F">
        <w:rPr>
          <w:rFonts w:cs="Times New Roman"/>
        </w:rPr>
        <w:t xml:space="preserve">main </w:t>
      </w:r>
      <w:r w:rsidR="002E06C5">
        <w:rPr>
          <w:rFonts w:cs="Times New Roman"/>
        </w:rPr>
        <w:t xml:space="preserve">functions, </w:t>
      </w:r>
      <w:proofErr w:type="spellStart"/>
      <w:proofErr w:type="gramStart"/>
      <w:r w:rsidR="002E06C5">
        <w:rPr>
          <w:rFonts w:cs="Times New Roman"/>
        </w:rPr>
        <w:t>FishTaxaMaker</w:t>
      </w:r>
      <w:proofErr w:type="spellEnd"/>
      <w:r w:rsidR="00EC5AED">
        <w:rPr>
          <w:rFonts w:cs="Times New Roman"/>
        </w:rPr>
        <w:t>(</w:t>
      </w:r>
      <w:proofErr w:type="gramEnd"/>
      <w:r w:rsidR="00EC5AED">
        <w:rPr>
          <w:rFonts w:cs="Times New Roman"/>
        </w:rPr>
        <w:t>)</w:t>
      </w:r>
      <w:r w:rsidR="00311A82">
        <w:rPr>
          <w:rFonts w:cs="Times New Roman"/>
        </w:rPr>
        <w:t xml:space="preserve"> and </w:t>
      </w:r>
      <w:proofErr w:type="spellStart"/>
      <w:r w:rsidR="00311A82">
        <w:rPr>
          <w:rFonts w:cs="Times New Roman"/>
        </w:rPr>
        <w:t>FishPhyloMaker</w:t>
      </w:r>
      <w:proofErr w:type="spellEnd"/>
      <w:r w:rsidR="00EC5AED">
        <w:rPr>
          <w:rFonts w:cs="Times New Roman"/>
        </w:rPr>
        <w:t>()</w:t>
      </w:r>
      <w:r w:rsidR="005F15AC">
        <w:rPr>
          <w:rFonts w:cs="Times New Roman"/>
        </w:rPr>
        <w:t>.</w:t>
      </w:r>
      <w:r w:rsidR="002570C7">
        <w:rPr>
          <w:rFonts w:cs="Times New Roman"/>
        </w:rPr>
        <w:t xml:space="preserve"> </w:t>
      </w:r>
      <w:r w:rsidR="005F15AC">
        <w:rPr>
          <w:rFonts w:cs="Times New Roman"/>
        </w:rPr>
        <w:t>Below, we describe these two functions highlighting the input data, intermediate steps</w:t>
      </w:r>
      <w:r w:rsidR="00A64390">
        <w:rPr>
          <w:rFonts w:cs="Times New Roman"/>
        </w:rPr>
        <w:t>,</w:t>
      </w:r>
      <w:r w:rsidR="005F15AC">
        <w:rPr>
          <w:rFonts w:cs="Times New Roman"/>
        </w:rPr>
        <w:t xml:space="preserve"> and output objects. </w:t>
      </w:r>
      <w:r w:rsidR="00F60AED">
        <w:rPr>
          <w:rFonts w:cs="Times New Roman"/>
        </w:rPr>
        <w:t>B</w:t>
      </w:r>
      <w:r w:rsidR="007E4AA4">
        <w:rPr>
          <w:rFonts w:cs="Times New Roman"/>
        </w:rPr>
        <w:t>rief description</w:t>
      </w:r>
      <w:r w:rsidR="00F60AED">
        <w:rPr>
          <w:rFonts w:cs="Times New Roman"/>
        </w:rPr>
        <w:t>s</w:t>
      </w:r>
      <w:r w:rsidR="007E4AA4">
        <w:rPr>
          <w:rFonts w:cs="Times New Roman"/>
        </w:rPr>
        <w:t xml:space="preserve"> of </w:t>
      </w:r>
      <w:r w:rsidR="00A64390">
        <w:rPr>
          <w:rFonts w:cs="Times New Roman"/>
        </w:rPr>
        <w:t xml:space="preserve">the package </w:t>
      </w:r>
      <w:r w:rsidR="007E4AA4">
        <w:rPr>
          <w:rFonts w:cs="Times New Roman"/>
        </w:rPr>
        <w:t>function</w:t>
      </w:r>
      <w:r w:rsidR="00A64390">
        <w:rPr>
          <w:rFonts w:cs="Times New Roman"/>
        </w:rPr>
        <w:t>s</w:t>
      </w:r>
      <w:r w:rsidR="007E4AA4">
        <w:rPr>
          <w:rFonts w:cs="Times New Roman"/>
        </w:rPr>
        <w:t xml:space="preserve"> </w:t>
      </w:r>
      <w:r w:rsidR="00F60AED">
        <w:rPr>
          <w:rFonts w:cs="Times New Roman"/>
        </w:rPr>
        <w:t xml:space="preserve">are </w:t>
      </w:r>
      <w:r w:rsidR="00856FDB">
        <w:rPr>
          <w:rFonts w:cs="Times New Roman"/>
        </w:rPr>
        <w:t>available</w:t>
      </w:r>
      <w:r w:rsidR="007E4AA4">
        <w:rPr>
          <w:rFonts w:cs="Times New Roman"/>
        </w:rPr>
        <w:t xml:space="preserve"> in Table 1</w:t>
      </w:r>
      <w:r w:rsidR="008D3215">
        <w:rPr>
          <w:rFonts w:cs="Times New Roman"/>
        </w:rPr>
        <w:t>.</w:t>
      </w:r>
    </w:p>
    <w:p w14:paraId="2BB195D0" w14:textId="77777777" w:rsidR="00A64390" w:rsidRDefault="00A64390" w:rsidP="00254D59">
      <w:pPr>
        <w:rPr>
          <w:rFonts w:cs="Times New Roman"/>
        </w:rPr>
      </w:pPr>
    </w:p>
    <w:p w14:paraId="55DB1393" w14:textId="383C1C7F" w:rsidR="008D3215" w:rsidRDefault="008D3215" w:rsidP="00254D59">
      <w:pPr>
        <w:rPr>
          <w:rFonts w:cs="Times New Roman"/>
          <w:i/>
          <w:iCs/>
        </w:rPr>
      </w:pPr>
      <w:proofErr w:type="spellStart"/>
      <w:proofErr w:type="gramStart"/>
      <w:r w:rsidRPr="00703AE0">
        <w:rPr>
          <w:rFonts w:cs="Times New Roman"/>
          <w:i/>
          <w:iCs/>
        </w:rPr>
        <w:t>FishTaxaMaker</w:t>
      </w:r>
      <w:proofErr w:type="spellEnd"/>
      <w:r w:rsidRPr="00703AE0">
        <w:rPr>
          <w:rFonts w:cs="Times New Roman"/>
          <w:i/>
          <w:iCs/>
        </w:rPr>
        <w:t>(</w:t>
      </w:r>
      <w:proofErr w:type="gramEnd"/>
      <w:r w:rsidRPr="00703AE0">
        <w:rPr>
          <w:rFonts w:cs="Times New Roman"/>
          <w:i/>
          <w:iCs/>
        </w:rPr>
        <w:t>)</w:t>
      </w:r>
    </w:p>
    <w:p w14:paraId="751E0D60" w14:textId="78F5C3BC" w:rsidR="00A927F9" w:rsidRPr="00A927F9" w:rsidRDefault="00A927F9" w:rsidP="00254D59">
      <w:pPr>
        <w:rPr>
          <w:rFonts w:cs="Times New Roman"/>
        </w:rPr>
      </w:pPr>
      <w:proofErr w:type="spellStart"/>
      <w:proofErr w:type="gramStart"/>
      <w:r>
        <w:rPr>
          <w:rFonts w:cs="Times New Roman"/>
        </w:rPr>
        <w:t>FishTaxaMaker</w:t>
      </w:r>
      <w:proofErr w:type="spellEnd"/>
      <w:r>
        <w:rPr>
          <w:rFonts w:cs="Times New Roman"/>
        </w:rPr>
        <w:t>(</w:t>
      </w:r>
      <w:proofErr w:type="gramEnd"/>
      <w:r>
        <w:rPr>
          <w:rFonts w:cs="Times New Roman"/>
        </w:rPr>
        <w:t>)</w:t>
      </w:r>
      <w:r w:rsidR="005F08AD">
        <w:rPr>
          <w:rFonts w:cs="Times New Roman"/>
        </w:rPr>
        <w:t xml:space="preserve"> </w:t>
      </w:r>
      <w:r>
        <w:rPr>
          <w:rFonts w:cs="Times New Roman"/>
        </w:rPr>
        <w:t>check</w:t>
      </w:r>
      <w:r w:rsidR="005F08AD">
        <w:rPr>
          <w:rFonts w:cs="Times New Roman"/>
        </w:rPr>
        <w:t>s</w:t>
      </w:r>
      <w:r>
        <w:rPr>
          <w:rFonts w:cs="Times New Roman"/>
        </w:rPr>
        <w:t xml:space="preserve"> the validity of </w:t>
      </w:r>
      <w:r w:rsidR="00C223DA">
        <w:rPr>
          <w:rFonts w:cs="Times New Roman"/>
        </w:rPr>
        <w:t>species names provided by the user and</w:t>
      </w:r>
      <w:r w:rsidR="00C237D3">
        <w:rPr>
          <w:rFonts w:cs="Times New Roman"/>
        </w:rPr>
        <w:t xml:space="preserve"> </w:t>
      </w:r>
      <w:r w:rsidR="005F08AD">
        <w:rPr>
          <w:rFonts w:cs="Times New Roman"/>
        </w:rPr>
        <w:t>prepares a</w:t>
      </w:r>
      <w:r w:rsidR="00C237D3">
        <w:rPr>
          <w:rFonts w:cs="Times New Roman"/>
        </w:rPr>
        <w:t xml:space="preserve"> </w:t>
      </w:r>
      <w:r w:rsidR="005F08AD">
        <w:rPr>
          <w:rFonts w:cs="Times New Roman"/>
        </w:rPr>
        <w:t xml:space="preserve">formatted </w:t>
      </w:r>
      <w:r w:rsidR="0030374E">
        <w:rPr>
          <w:rFonts w:cs="Times New Roman"/>
        </w:rPr>
        <w:t xml:space="preserve">data frame to be used in the </w:t>
      </w:r>
      <w:proofErr w:type="spellStart"/>
      <w:r w:rsidR="0030374E">
        <w:rPr>
          <w:rFonts w:cs="Times New Roman"/>
        </w:rPr>
        <w:t>FishPhyloMaker</w:t>
      </w:r>
      <w:proofErr w:type="spellEnd"/>
      <w:r w:rsidR="0030374E">
        <w:rPr>
          <w:rFonts w:cs="Times New Roman"/>
        </w:rPr>
        <w:t>() function.</w:t>
      </w:r>
    </w:p>
    <w:p w14:paraId="323F08EB" w14:textId="27527AE5" w:rsidR="00BE7FCC" w:rsidRDefault="008D3215" w:rsidP="00703AE0">
      <w:pPr>
        <w:ind w:firstLine="708"/>
        <w:rPr>
          <w:rFonts w:cs="Times New Roman"/>
        </w:rPr>
      </w:pPr>
      <w:r>
        <w:rPr>
          <w:rFonts w:cs="Times New Roman"/>
        </w:rPr>
        <w:lastRenderedPageBreak/>
        <w:t xml:space="preserve">The input data </w:t>
      </w:r>
      <w:r w:rsidR="000818FD">
        <w:rPr>
          <w:rFonts w:cs="Times New Roman"/>
        </w:rPr>
        <w:t>must</w:t>
      </w:r>
      <w:r>
        <w:rPr>
          <w:rFonts w:cs="Times New Roman"/>
        </w:rPr>
        <w:t xml:space="preserve"> be a string</w:t>
      </w:r>
      <w:r w:rsidR="003139B0">
        <w:rPr>
          <w:rFonts w:cs="Times New Roman"/>
        </w:rPr>
        <w:t xml:space="preserve"> vector </w:t>
      </w:r>
      <w:r>
        <w:rPr>
          <w:rFonts w:cs="Times New Roman"/>
        </w:rPr>
        <w:t xml:space="preserve">or a data frame </w:t>
      </w:r>
      <w:r w:rsidR="000818FD">
        <w:rPr>
          <w:rFonts w:cs="Times New Roman"/>
        </w:rPr>
        <w:t>containing a list of</w:t>
      </w:r>
      <w:r>
        <w:rPr>
          <w:rFonts w:cs="Times New Roman"/>
        </w:rPr>
        <w:t xml:space="preserve"> species from the regional pool or a</w:t>
      </w:r>
      <w:r w:rsidR="0000240D">
        <w:rPr>
          <w:rFonts w:cs="Times New Roman"/>
        </w:rPr>
        <w:t>n</w:t>
      </w:r>
      <w:r>
        <w:rPr>
          <w:rFonts w:cs="Times New Roman"/>
        </w:rPr>
        <w:t xml:space="preserve"> occurrence matrix</w:t>
      </w:r>
      <w:r w:rsidR="00DC31F7">
        <w:rPr>
          <w:rFonts w:cs="Times New Roman"/>
        </w:rPr>
        <w:t xml:space="preserve"> (</w:t>
      </w:r>
      <w:r>
        <w:rPr>
          <w:rFonts w:cs="Times New Roman"/>
        </w:rPr>
        <w:t xml:space="preserve">sites </w:t>
      </w:r>
      <w:r w:rsidR="00DC31F7">
        <w:rPr>
          <w:rFonts w:cs="Times New Roman"/>
        </w:rPr>
        <w:t>x species)</w:t>
      </w:r>
      <w:r>
        <w:rPr>
          <w:rFonts w:cs="Times New Roman"/>
        </w:rPr>
        <w:t xml:space="preserve">. </w:t>
      </w:r>
      <w:r w:rsidR="0000240D">
        <w:rPr>
          <w:rFonts w:cs="Times New Roman"/>
        </w:rPr>
        <w:t>The genus and specific epithet (or subspecies) must be separated by underline (e</w:t>
      </w:r>
      <w:r w:rsidR="00363313">
        <w:rPr>
          <w:rFonts w:cs="Times New Roman"/>
        </w:rPr>
        <w:t>.</w:t>
      </w:r>
      <w:r w:rsidR="0000240D">
        <w:rPr>
          <w:rFonts w:cs="Times New Roman"/>
        </w:rPr>
        <w:t>g.</w:t>
      </w:r>
      <w:r w:rsidR="00A849C8">
        <w:rPr>
          <w:rFonts w:cs="Times New Roman"/>
        </w:rPr>
        <w:t>,</w:t>
      </w:r>
      <w:r w:rsidR="0000240D">
        <w:rPr>
          <w:rFonts w:cs="Times New Roman"/>
        </w:rPr>
        <w:t xml:space="preserve"> </w:t>
      </w:r>
      <w:proofErr w:type="spellStart"/>
      <w:r w:rsidR="0000240D" w:rsidRPr="00157AD4">
        <w:rPr>
          <w:rFonts w:cs="Times New Roman"/>
          <w:i/>
          <w:iCs/>
        </w:rPr>
        <w:t>Genus</w:t>
      </w:r>
      <w:r w:rsidR="0000240D">
        <w:rPr>
          <w:rFonts w:cs="Times New Roman"/>
        </w:rPr>
        <w:t>_</w:t>
      </w:r>
      <w:r w:rsidR="0000240D" w:rsidRPr="00157AD4">
        <w:rPr>
          <w:rFonts w:cs="Times New Roman"/>
          <w:i/>
          <w:iCs/>
        </w:rPr>
        <w:t>epithet</w:t>
      </w:r>
      <w:proofErr w:type="spellEnd"/>
      <w:r w:rsidR="0000240D">
        <w:rPr>
          <w:rFonts w:cs="Times New Roman"/>
        </w:rPr>
        <w:t>).</w:t>
      </w:r>
      <w:r>
        <w:rPr>
          <w:rFonts w:cs="Times New Roman"/>
        </w:rPr>
        <w:t xml:space="preserve"> </w:t>
      </w:r>
      <w:r w:rsidR="0000240D">
        <w:rPr>
          <w:rFonts w:cs="Times New Roman"/>
        </w:rPr>
        <w:t xml:space="preserve">The function </w:t>
      </w:r>
      <w:r w:rsidR="00292218">
        <w:rPr>
          <w:rFonts w:cs="Times New Roman"/>
        </w:rPr>
        <w:t>first</w:t>
      </w:r>
      <w:r w:rsidR="0000240D">
        <w:rPr>
          <w:rFonts w:cs="Times New Roman"/>
        </w:rPr>
        <w:t xml:space="preserve"> </w:t>
      </w:r>
      <w:r w:rsidR="00BB1039">
        <w:rPr>
          <w:rFonts w:cs="Times New Roman"/>
        </w:rPr>
        <w:t xml:space="preserve">classifies the provided species names as valid or synonymies </w:t>
      </w:r>
      <w:r w:rsidR="004F18A0">
        <w:rPr>
          <w:rFonts w:cs="Times New Roman"/>
        </w:rPr>
        <w:t>based on</w:t>
      </w:r>
      <w:r w:rsidR="0000240D">
        <w:rPr>
          <w:rFonts w:cs="Times New Roman"/>
        </w:rPr>
        <w:t xml:space="preserve"> Fishbase (Froese </w:t>
      </w:r>
      <w:r w:rsidR="003C2C88">
        <w:rPr>
          <w:rFonts w:cs="Times New Roman"/>
        </w:rPr>
        <w:t xml:space="preserve">&amp; </w:t>
      </w:r>
      <w:r w:rsidR="0000240D">
        <w:rPr>
          <w:rFonts w:cs="Times New Roman"/>
        </w:rPr>
        <w:t xml:space="preserve">Pauly, 2006) </w:t>
      </w:r>
      <w:r w:rsidR="00261953">
        <w:rPr>
          <w:rFonts w:cs="Times New Roman"/>
        </w:rPr>
        <w:t xml:space="preserve">by </w:t>
      </w:r>
      <w:r w:rsidR="00A90D70">
        <w:rPr>
          <w:rFonts w:cs="Times New Roman"/>
        </w:rPr>
        <w:t xml:space="preserve">using the </w:t>
      </w:r>
      <w:proofErr w:type="spellStart"/>
      <w:r w:rsidR="0000240D" w:rsidRPr="00157AD4">
        <w:rPr>
          <w:rFonts w:cs="Times New Roman"/>
          <w:i/>
          <w:iCs/>
        </w:rPr>
        <w:t>rfishbase</w:t>
      </w:r>
      <w:proofErr w:type="spellEnd"/>
      <w:r w:rsidR="0000240D">
        <w:rPr>
          <w:rFonts w:cs="Times New Roman"/>
        </w:rPr>
        <w:t xml:space="preserve"> package </w:t>
      </w:r>
      <w:r w:rsidR="0000240D">
        <w:rPr>
          <w:rFonts w:cs="Times New Roman"/>
        </w:rPr>
        <w:fldChar w:fldCharType="begin" w:fldLock="1"/>
      </w:r>
      <w:r w:rsidR="0000240D">
        <w:rPr>
          <w:rFonts w:cs="Times New Roman"/>
        </w:rPr>
        <w:instrText>ADDIN CSL_CITATION {"citationItems":[{"id":"ITEM-1","itemData":{"DOI":"10.1111/j.1558-5646.2011.01574.x","ISSN":"00143820","PMID":"22759299","abstract":"Phylogenetic comparative methods may fail to produce meaningful results when either the underlying model is inappropriate or the data contain insufficient information to inform the inference. The ability to measure the statistical power of these methods has become crucial to ensure that data quantity keeps pace with growing model complexity. Through simulations, we show that commonly applied model choice methods based on information criteria can have remarkably high error rates; this can be a problem because methods to estimate the uncertainty or power are not widely known or applied. Furthermore, the power of comparative methods can depend significantly on the structure of the data. We describe a Monte Carlo-based method which addresses both of these challenges, and show how this approach both quantifies and substantially reduces errors relative to information criteria. The method also produces meaningful confidence intervals for model parameters. We illustrate how the power to distinguish different models, such as varying levels of selection, varies both with number of taxa and structure of the phylogeny. We provide an open-source implementation in the pmc (\"Phylogenetic Monte Carlo\") package for the R programming language. We hope such power analysis becomes a routine part of model comparison in comparative methods. © 2012 The Author(s). Evolution © 2012 The Society for the Study of Evolution.","author":[{"dropping-particle":"","family":"Boettiger","given":"Carl","non-dropping-particle":"","parse-names":false,"suffix":""},{"dropping-particle":"","family":"Coop","given":"Graham","non-dropping-particle":"","parse-names":false,"suffix":""},{"dropping-particle":"","family":"Ralph","given":"Peter","non-dropping-particle":"","parse-names":false,"suffix":""}],"container-title":"Evolution","id":"ITEM-1","issue":"7","issued":{"date-parts":[["2012"]]},"page":"2240-2251","title":"Is your phylogeny informative? Measuring the power of comparative methods","type":"article-journal","volume":"66"},"uris":["http://www.mendeley.com/documents/?uuid=c763eef8-d1eb-4fa9-b99e-5749d2143346"]}],"mendeley":{"formattedCitation":"(Boettiger et al., 2012)","plainTextFormattedCitation":"(Boettiger et al., 2012)","previouslyFormattedCitation":"(Boettiger et al., 2012)"},"properties":{"noteIndex":0},"schema":"https://github.com/citation-style-language/schema/raw/master/csl-citation.json"}</w:instrText>
      </w:r>
      <w:r w:rsidR="0000240D">
        <w:rPr>
          <w:rFonts w:cs="Times New Roman"/>
        </w:rPr>
        <w:fldChar w:fldCharType="separate"/>
      </w:r>
      <w:r w:rsidR="0000240D" w:rsidRPr="00C457E2">
        <w:rPr>
          <w:rFonts w:cs="Times New Roman"/>
          <w:noProof/>
        </w:rPr>
        <w:t>(Boettiger et al., 2012</w:t>
      </w:r>
      <w:r w:rsidR="008C0409">
        <w:rPr>
          <w:rFonts w:cs="Times New Roman"/>
          <w:noProof/>
        </w:rPr>
        <w:t>b</w:t>
      </w:r>
      <w:r w:rsidR="0000240D" w:rsidRPr="00C457E2">
        <w:rPr>
          <w:rFonts w:cs="Times New Roman"/>
          <w:noProof/>
        </w:rPr>
        <w:t>)</w:t>
      </w:r>
      <w:r w:rsidR="0000240D">
        <w:rPr>
          <w:rFonts w:cs="Times New Roman"/>
        </w:rPr>
        <w:fldChar w:fldCharType="end"/>
      </w:r>
      <w:r w:rsidR="0000240D">
        <w:rPr>
          <w:rFonts w:cs="Times New Roman"/>
        </w:rPr>
        <w:t xml:space="preserve">. </w:t>
      </w:r>
      <w:r w:rsidR="00DE67B1">
        <w:rPr>
          <w:rFonts w:cs="Times New Roman"/>
        </w:rPr>
        <w:t xml:space="preserve">A new column </w:t>
      </w:r>
      <w:r w:rsidR="005A5F22">
        <w:rPr>
          <w:rFonts w:cs="Times New Roman"/>
        </w:rPr>
        <w:t>summarize</w:t>
      </w:r>
      <w:r w:rsidR="00B247F8">
        <w:rPr>
          <w:rFonts w:cs="Times New Roman"/>
        </w:rPr>
        <w:t>s</w:t>
      </w:r>
      <w:r w:rsidR="00A95230">
        <w:rPr>
          <w:rFonts w:cs="Times New Roman"/>
        </w:rPr>
        <w:t xml:space="preserve"> names initially valid and </w:t>
      </w:r>
      <w:r w:rsidR="00257AB9">
        <w:rPr>
          <w:rFonts w:cs="Times New Roman"/>
        </w:rPr>
        <w:t>the</w:t>
      </w:r>
      <w:r w:rsidR="00F544F5">
        <w:rPr>
          <w:rFonts w:cs="Times New Roman"/>
        </w:rPr>
        <w:t xml:space="preserve"> current</w:t>
      </w:r>
      <w:r w:rsidR="00257AB9">
        <w:rPr>
          <w:rFonts w:cs="Times New Roman"/>
        </w:rPr>
        <w:t xml:space="preserve"> </w:t>
      </w:r>
      <w:r w:rsidR="00A95230">
        <w:rPr>
          <w:rFonts w:cs="Times New Roman"/>
        </w:rPr>
        <w:t>valid names substituting identified synonymies.</w:t>
      </w:r>
      <w:r w:rsidR="0000240D">
        <w:rPr>
          <w:rFonts w:cs="Times New Roman"/>
        </w:rPr>
        <w:t xml:space="preserve"> </w:t>
      </w:r>
      <w:r w:rsidR="00257AB9">
        <w:rPr>
          <w:rFonts w:cs="Times New Roman"/>
        </w:rPr>
        <w:t>Unknown s</w:t>
      </w:r>
      <w:r w:rsidR="00AD2B08">
        <w:rPr>
          <w:rFonts w:cs="Times New Roman"/>
        </w:rPr>
        <w:t>p</w:t>
      </w:r>
      <w:r w:rsidR="00E9454D">
        <w:rPr>
          <w:rFonts w:cs="Times New Roman"/>
        </w:rPr>
        <w:t xml:space="preserve">ecies </w:t>
      </w:r>
      <w:r w:rsidR="00257AB9">
        <w:rPr>
          <w:rFonts w:cs="Times New Roman"/>
        </w:rPr>
        <w:t>to</w:t>
      </w:r>
      <w:r w:rsidR="002F2B7A">
        <w:rPr>
          <w:rFonts w:cs="Times New Roman"/>
        </w:rPr>
        <w:t xml:space="preserve"> Fishbase are printed in the command line</w:t>
      </w:r>
      <w:r w:rsidR="00F31B4D">
        <w:rPr>
          <w:rFonts w:cs="Times New Roman"/>
        </w:rPr>
        <w:t xml:space="preserve">, and the user </w:t>
      </w:r>
      <w:r w:rsidR="00AD2B08">
        <w:rPr>
          <w:rFonts w:cs="Times New Roman"/>
        </w:rPr>
        <w:t xml:space="preserve">must </w:t>
      </w:r>
      <w:r w:rsidR="00F31B4D">
        <w:rPr>
          <w:rFonts w:cs="Times New Roman"/>
        </w:rPr>
        <w:t xml:space="preserve">manually </w:t>
      </w:r>
      <w:r w:rsidR="00AD2B08">
        <w:rPr>
          <w:rFonts w:cs="Times New Roman"/>
        </w:rPr>
        <w:t xml:space="preserve">inform </w:t>
      </w:r>
      <w:r w:rsidR="00F31B4D">
        <w:rPr>
          <w:rFonts w:cs="Times New Roman"/>
        </w:rPr>
        <w:t xml:space="preserve">the Family and the Order </w:t>
      </w:r>
      <w:r w:rsidR="00284A61">
        <w:rPr>
          <w:rFonts w:cs="Times New Roman"/>
        </w:rPr>
        <w:t>of</w:t>
      </w:r>
      <w:r w:rsidR="00AD2B08">
        <w:rPr>
          <w:rFonts w:cs="Times New Roman"/>
        </w:rPr>
        <w:t xml:space="preserve"> the </w:t>
      </w:r>
      <w:r w:rsidR="0061790A">
        <w:rPr>
          <w:rFonts w:cs="Times New Roman"/>
        </w:rPr>
        <w:t xml:space="preserve">species. The output of </w:t>
      </w:r>
      <w:r w:rsidR="00284A61">
        <w:rPr>
          <w:rFonts w:cs="Times New Roman"/>
        </w:rPr>
        <w:t xml:space="preserve">the </w:t>
      </w:r>
      <w:r w:rsidR="0061790A">
        <w:rPr>
          <w:rFonts w:cs="Times New Roman"/>
        </w:rPr>
        <w:t xml:space="preserve">function is a </w:t>
      </w:r>
      <w:r w:rsidR="00CE7ACE">
        <w:rPr>
          <w:rFonts w:cs="Times New Roman"/>
        </w:rPr>
        <w:t xml:space="preserve">list containing </w:t>
      </w:r>
      <w:r w:rsidR="00BC06A3">
        <w:rPr>
          <w:rFonts w:cs="Times New Roman"/>
        </w:rPr>
        <w:t>three</w:t>
      </w:r>
      <w:r w:rsidR="00CE7ACE">
        <w:rPr>
          <w:rFonts w:cs="Times New Roman"/>
        </w:rPr>
        <w:t xml:space="preserve"> </w:t>
      </w:r>
      <w:r w:rsidR="00855162">
        <w:rPr>
          <w:rFonts w:cs="Times New Roman"/>
        </w:rPr>
        <w:t>elements</w:t>
      </w:r>
      <w:r w:rsidR="0061007E">
        <w:rPr>
          <w:rFonts w:cs="Times New Roman"/>
        </w:rPr>
        <w:t>:</w:t>
      </w:r>
      <w:r w:rsidR="00CE7ACE">
        <w:rPr>
          <w:rFonts w:cs="Times New Roman"/>
        </w:rPr>
        <w:t xml:space="preserve"> 1) </w:t>
      </w:r>
      <w:r w:rsidR="00AD2B08">
        <w:rPr>
          <w:rFonts w:cs="Times New Roman"/>
        </w:rPr>
        <w:t xml:space="preserve">a data frame </w:t>
      </w:r>
      <w:r w:rsidR="008F729A">
        <w:rPr>
          <w:rFonts w:cs="Times New Roman"/>
        </w:rPr>
        <w:t>displaying the tax</w:t>
      </w:r>
      <w:r w:rsidR="000C4B8D">
        <w:rPr>
          <w:rFonts w:cs="Times New Roman"/>
        </w:rPr>
        <w:t>onomic information (</w:t>
      </w:r>
      <w:r w:rsidR="00BE60CB">
        <w:rPr>
          <w:rFonts w:cs="Times New Roman"/>
        </w:rPr>
        <w:t>V</w:t>
      </w:r>
      <w:r w:rsidR="00D845C1">
        <w:rPr>
          <w:rFonts w:cs="Times New Roman"/>
        </w:rPr>
        <w:t xml:space="preserve">alid name, </w:t>
      </w:r>
      <w:r w:rsidR="000C4B8D">
        <w:rPr>
          <w:rFonts w:cs="Times New Roman"/>
        </w:rPr>
        <w:t xml:space="preserve">Subfamily, Family, Order, Class, and </w:t>
      </w:r>
      <w:proofErr w:type="spellStart"/>
      <w:r w:rsidR="000C4B8D">
        <w:rPr>
          <w:rFonts w:cs="Times New Roman"/>
        </w:rPr>
        <w:t>SuperClass</w:t>
      </w:r>
      <w:proofErr w:type="spellEnd"/>
      <w:r w:rsidR="000C4B8D">
        <w:rPr>
          <w:rFonts w:cs="Times New Roman"/>
        </w:rPr>
        <w:t xml:space="preserve">) for each provided </w:t>
      </w:r>
      <w:r w:rsidR="00A51A65">
        <w:rPr>
          <w:rFonts w:cs="Times New Roman"/>
        </w:rPr>
        <w:t xml:space="preserve">species; </w:t>
      </w:r>
      <w:r w:rsidR="00CE7ACE">
        <w:rPr>
          <w:rFonts w:cs="Times New Roman"/>
        </w:rPr>
        <w:t xml:space="preserve">2) a </w:t>
      </w:r>
      <w:r w:rsidR="0061790A">
        <w:rPr>
          <w:rFonts w:cs="Times New Roman"/>
        </w:rPr>
        <w:t xml:space="preserve">data frame </w:t>
      </w:r>
      <w:r w:rsidR="00074D2D">
        <w:rPr>
          <w:rFonts w:cs="Times New Roman"/>
        </w:rPr>
        <w:t>displaying the taxonomic information (</w:t>
      </w:r>
      <w:r w:rsidR="00694740">
        <w:rPr>
          <w:rFonts w:cs="Times New Roman"/>
        </w:rPr>
        <w:t>Species, Family, and Order) only for the valid species</w:t>
      </w:r>
      <w:r w:rsidR="00180CFE">
        <w:rPr>
          <w:rFonts w:cs="Times New Roman"/>
        </w:rPr>
        <w:t xml:space="preserve">; 3) a character vector displaying </w:t>
      </w:r>
      <w:r w:rsidR="00291B4F">
        <w:rPr>
          <w:rFonts w:cs="Times New Roman"/>
        </w:rPr>
        <w:t>the</w:t>
      </w:r>
      <w:r w:rsidR="00180CFE">
        <w:rPr>
          <w:rFonts w:cs="Times New Roman"/>
        </w:rPr>
        <w:t xml:space="preserve"> </w:t>
      </w:r>
      <w:r w:rsidR="00291B4F">
        <w:rPr>
          <w:rFonts w:cs="Times New Roman"/>
        </w:rPr>
        <w:t xml:space="preserve">species </w:t>
      </w:r>
      <w:r w:rsidR="00180CFE">
        <w:rPr>
          <w:rFonts w:cs="Times New Roman"/>
        </w:rPr>
        <w:t>names not found in Fishbase</w:t>
      </w:r>
      <w:r w:rsidR="0061790A">
        <w:rPr>
          <w:rFonts w:cs="Times New Roman"/>
        </w:rPr>
        <w:t>.</w:t>
      </w:r>
    </w:p>
    <w:p w14:paraId="7A7118B7" w14:textId="77777777" w:rsidR="00C23B5D" w:rsidRDefault="00C23B5D" w:rsidP="00254D59">
      <w:pPr>
        <w:rPr>
          <w:rFonts w:cs="Times New Roman"/>
        </w:rPr>
      </w:pPr>
    </w:p>
    <w:p w14:paraId="4C7CABF1" w14:textId="6C65CB65" w:rsidR="0024357D" w:rsidRDefault="0024357D" w:rsidP="00254D59">
      <w:pPr>
        <w:rPr>
          <w:rFonts w:cs="Times New Roman"/>
        </w:rPr>
      </w:pPr>
      <w:r>
        <w:rPr>
          <w:rFonts w:cs="Times New Roman"/>
        </w:rPr>
        <w:t>Table 1: Function</w:t>
      </w:r>
      <w:r w:rsidR="00C23B5D">
        <w:rPr>
          <w:rFonts w:cs="Times New Roman"/>
        </w:rPr>
        <w:t>s</w:t>
      </w:r>
      <w:r>
        <w:rPr>
          <w:rFonts w:cs="Times New Roman"/>
        </w:rPr>
        <w:t xml:space="preserve"> </w:t>
      </w:r>
      <w:r w:rsidR="00BE7FCC">
        <w:rPr>
          <w:rFonts w:cs="Times New Roman"/>
        </w:rPr>
        <w:t xml:space="preserve">presented in </w:t>
      </w:r>
      <w:r w:rsidR="00C23B5D">
        <w:rPr>
          <w:rFonts w:cs="Times New Roman"/>
        </w:rPr>
        <w:t xml:space="preserve">the </w:t>
      </w:r>
      <w:r w:rsidR="00BE7FCC">
        <w:rPr>
          <w:rFonts w:cs="Times New Roman"/>
        </w:rPr>
        <w:t xml:space="preserve">package </w:t>
      </w:r>
      <w:proofErr w:type="spellStart"/>
      <w:r w:rsidR="00CA4D0B">
        <w:rPr>
          <w:rFonts w:cs="Times New Roman"/>
        </w:rPr>
        <w:t>FishPhyloMaker</w:t>
      </w:r>
      <w:proofErr w:type="spellEnd"/>
      <w:r w:rsidR="00CA4D0B">
        <w:rPr>
          <w:rFonts w:cs="Times New Roman"/>
        </w:rPr>
        <w:t xml:space="preserve"> and their descriptions</w:t>
      </w:r>
      <w:r w:rsidR="00BE7FCC">
        <w:rPr>
          <w:rFonts w:cs="Times New Roman"/>
        </w:rPr>
        <w:t>.</w:t>
      </w: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08"/>
        <w:gridCol w:w="4508"/>
      </w:tblGrid>
      <w:tr w:rsidR="00C826DF" w14:paraId="4262E0F6" w14:textId="77777777" w:rsidTr="00BE7FCC">
        <w:tc>
          <w:tcPr>
            <w:tcW w:w="4508" w:type="dxa"/>
            <w:tcBorders>
              <w:bottom w:val="single" w:sz="4" w:space="0" w:color="auto"/>
              <w:right w:val="nil"/>
            </w:tcBorders>
          </w:tcPr>
          <w:p w14:paraId="5922B686" w14:textId="3DA20D1E" w:rsidR="00C826DF" w:rsidRPr="0095282D" w:rsidRDefault="00C826DF" w:rsidP="0095282D">
            <w:pPr>
              <w:jc w:val="center"/>
              <w:rPr>
                <w:rFonts w:cs="Times New Roman"/>
                <w:b/>
                <w:sz w:val="22"/>
                <w:szCs w:val="22"/>
              </w:rPr>
            </w:pPr>
            <w:r w:rsidRPr="0095282D">
              <w:rPr>
                <w:rFonts w:cs="Times New Roman"/>
                <w:b/>
                <w:sz w:val="22"/>
                <w:szCs w:val="22"/>
              </w:rPr>
              <w:t>Function</w:t>
            </w:r>
          </w:p>
        </w:tc>
        <w:tc>
          <w:tcPr>
            <w:tcW w:w="4508" w:type="dxa"/>
            <w:tcBorders>
              <w:left w:val="nil"/>
              <w:bottom w:val="single" w:sz="4" w:space="0" w:color="auto"/>
            </w:tcBorders>
          </w:tcPr>
          <w:p w14:paraId="23C11C2E" w14:textId="4DEA57F6" w:rsidR="00C826DF" w:rsidRPr="0095282D" w:rsidRDefault="00C826DF" w:rsidP="0095282D">
            <w:pPr>
              <w:jc w:val="center"/>
              <w:rPr>
                <w:rFonts w:cs="Times New Roman"/>
                <w:b/>
                <w:sz w:val="22"/>
                <w:szCs w:val="22"/>
              </w:rPr>
            </w:pPr>
            <w:r w:rsidRPr="0095282D">
              <w:rPr>
                <w:rFonts w:cs="Times New Roman"/>
                <w:b/>
                <w:sz w:val="22"/>
                <w:szCs w:val="22"/>
              </w:rPr>
              <w:t>Description</w:t>
            </w:r>
          </w:p>
        </w:tc>
      </w:tr>
      <w:tr w:rsidR="00C826DF" w14:paraId="1C688F7E" w14:textId="77777777" w:rsidTr="00BE7FCC">
        <w:tc>
          <w:tcPr>
            <w:tcW w:w="4508" w:type="dxa"/>
            <w:tcBorders>
              <w:bottom w:val="nil"/>
              <w:right w:val="nil"/>
            </w:tcBorders>
            <w:vAlign w:val="center"/>
          </w:tcPr>
          <w:p w14:paraId="36DDC090" w14:textId="00557EE4" w:rsidR="00C826DF" w:rsidRPr="0095282D" w:rsidRDefault="00423A8B" w:rsidP="00BE7FCC">
            <w:pPr>
              <w:jc w:val="center"/>
              <w:rPr>
                <w:rFonts w:cs="Times New Roman"/>
                <w:sz w:val="22"/>
                <w:szCs w:val="22"/>
              </w:rPr>
            </w:pPr>
            <w:proofErr w:type="spellStart"/>
            <w:proofErr w:type="gramStart"/>
            <w:r w:rsidRPr="0095282D">
              <w:rPr>
                <w:rFonts w:cs="Times New Roman"/>
                <w:sz w:val="22"/>
                <w:szCs w:val="22"/>
              </w:rPr>
              <w:t>FishTaxaMaker</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left w:val="nil"/>
              <w:bottom w:val="nil"/>
            </w:tcBorders>
          </w:tcPr>
          <w:p w14:paraId="74312515" w14:textId="018BD458" w:rsidR="00C826DF" w:rsidRPr="0095282D" w:rsidRDefault="00E54A7C" w:rsidP="00254D59">
            <w:pPr>
              <w:rPr>
                <w:rFonts w:cs="Times New Roman"/>
                <w:sz w:val="22"/>
                <w:szCs w:val="22"/>
              </w:rPr>
            </w:pPr>
            <w:proofErr w:type="gramStart"/>
            <w:r w:rsidRPr="0095282D">
              <w:rPr>
                <w:rFonts w:cs="Times New Roman"/>
                <w:sz w:val="22"/>
                <w:szCs w:val="22"/>
              </w:rPr>
              <w:t>Check</w:t>
            </w:r>
            <w:r w:rsidR="00E879CD">
              <w:rPr>
                <w:rFonts w:cs="Times New Roman"/>
                <w:sz w:val="22"/>
                <w:szCs w:val="22"/>
              </w:rPr>
              <w:t>s</w:t>
            </w:r>
            <w:proofErr w:type="gramEnd"/>
            <w:r w:rsidRPr="0095282D">
              <w:rPr>
                <w:rFonts w:cs="Times New Roman"/>
                <w:sz w:val="22"/>
                <w:szCs w:val="22"/>
              </w:rPr>
              <w:t xml:space="preserve"> </w:t>
            </w:r>
            <w:r w:rsidR="006946B7">
              <w:rPr>
                <w:rFonts w:cs="Times New Roman"/>
                <w:sz w:val="22"/>
                <w:szCs w:val="22"/>
              </w:rPr>
              <w:t>species names according</w:t>
            </w:r>
            <w:r w:rsidR="006017D9">
              <w:rPr>
                <w:rFonts w:cs="Times New Roman"/>
                <w:sz w:val="22"/>
                <w:szCs w:val="22"/>
              </w:rPr>
              <w:t xml:space="preserve"> to</w:t>
            </w:r>
            <w:r w:rsidR="006946B7">
              <w:rPr>
                <w:rFonts w:cs="Times New Roman"/>
                <w:sz w:val="22"/>
                <w:szCs w:val="22"/>
              </w:rPr>
              <w:t xml:space="preserve"> Fishbase </w:t>
            </w:r>
            <w:r w:rsidRPr="0095282D">
              <w:rPr>
                <w:rFonts w:cs="Times New Roman"/>
                <w:sz w:val="22"/>
                <w:szCs w:val="22"/>
              </w:rPr>
              <w:t xml:space="preserve">and prepares the </w:t>
            </w:r>
            <w:r w:rsidR="006017D9">
              <w:rPr>
                <w:rFonts w:cs="Times New Roman"/>
                <w:sz w:val="22"/>
                <w:szCs w:val="22"/>
              </w:rPr>
              <w:t xml:space="preserve">species list for the </w:t>
            </w:r>
            <w:r w:rsidR="00081A51">
              <w:rPr>
                <w:rFonts w:cs="Times New Roman"/>
                <w:sz w:val="22"/>
                <w:szCs w:val="22"/>
              </w:rPr>
              <w:t xml:space="preserve">other </w:t>
            </w:r>
            <w:r w:rsidR="006017D9">
              <w:rPr>
                <w:rFonts w:cs="Times New Roman"/>
                <w:sz w:val="22"/>
                <w:szCs w:val="22"/>
              </w:rPr>
              <w:t>functions</w:t>
            </w:r>
            <w:r w:rsidR="00081A51">
              <w:rPr>
                <w:rFonts w:cs="Times New Roman"/>
                <w:sz w:val="22"/>
                <w:szCs w:val="22"/>
              </w:rPr>
              <w:t xml:space="preserve"> in the package</w:t>
            </w:r>
            <w:r w:rsidR="006017D9">
              <w:rPr>
                <w:rFonts w:cs="Times New Roman"/>
                <w:sz w:val="22"/>
                <w:szCs w:val="22"/>
              </w:rPr>
              <w:t>.</w:t>
            </w:r>
          </w:p>
        </w:tc>
      </w:tr>
      <w:tr w:rsidR="00C826DF" w14:paraId="3168DE67" w14:textId="77777777" w:rsidTr="00BE7FCC">
        <w:tc>
          <w:tcPr>
            <w:tcW w:w="4508" w:type="dxa"/>
            <w:tcBorders>
              <w:top w:val="nil"/>
              <w:bottom w:val="nil"/>
              <w:right w:val="nil"/>
            </w:tcBorders>
            <w:vAlign w:val="center"/>
          </w:tcPr>
          <w:p w14:paraId="665D0572" w14:textId="6E7D0699" w:rsidR="00C826DF" w:rsidRPr="0095282D" w:rsidRDefault="00FF7B4B" w:rsidP="00BE7FCC">
            <w:pPr>
              <w:jc w:val="center"/>
              <w:rPr>
                <w:rFonts w:cs="Times New Roman"/>
                <w:sz w:val="22"/>
                <w:szCs w:val="22"/>
              </w:rPr>
            </w:pPr>
            <w:proofErr w:type="spellStart"/>
            <w:proofErr w:type="gramStart"/>
            <w:r w:rsidRPr="0095282D">
              <w:rPr>
                <w:rFonts w:cs="Times New Roman"/>
                <w:sz w:val="22"/>
                <w:szCs w:val="22"/>
              </w:rPr>
              <w:t>whichFishAdd</w:t>
            </w:r>
            <w:proofErr w:type="spellEnd"/>
            <w:r w:rsidRPr="0095282D">
              <w:rPr>
                <w:rFonts w:cs="Times New Roman"/>
                <w:sz w:val="22"/>
                <w:szCs w:val="22"/>
              </w:rPr>
              <w:t>(</w:t>
            </w:r>
            <w:proofErr w:type="gramEnd"/>
            <w:r w:rsidRPr="0095282D">
              <w:rPr>
                <w:rFonts w:cs="Times New Roman"/>
                <w:sz w:val="22"/>
                <w:szCs w:val="22"/>
              </w:rPr>
              <w:t>)</w:t>
            </w:r>
          </w:p>
        </w:tc>
        <w:tc>
          <w:tcPr>
            <w:tcW w:w="4508" w:type="dxa"/>
            <w:tcBorders>
              <w:top w:val="nil"/>
              <w:left w:val="nil"/>
              <w:bottom w:val="nil"/>
            </w:tcBorders>
          </w:tcPr>
          <w:p w14:paraId="19A6DC94" w14:textId="73DF27AB" w:rsidR="00C826DF" w:rsidRPr="0095282D" w:rsidRDefault="00927620" w:rsidP="00254D59">
            <w:pPr>
              <w:rPr>
                <w:rFonts w:cs="Times New Roman"/>
                <w:sz w:val="22"/>
                <w:szCs w:val="22"/>
              </w:rPr>
            </w:pPr>
            <w:r>
              <w:rPr>
                <w:rFonts w:cs="Times New Roman"/>
                <w:sz w:val="22"/>
                <w:szCs w:val="22"/>
              </w:rPr>
              <w:t>Identifies</w:t>
            </w:r>
            <w:r w:rsidR="00E54A7C" w:rsidRPr="0095282D">
              <w:rPr>
                <w:rFonts w:cs="Times New Roman"/>
                <w:sz w:val="22"/>
                <w:szCs w:val="22"/>
              </w:rPr>
              <w:t xml:space="preserve"> </w:t>
            </w:r>
            <w:r w:rsidR="00F9510C">
              <w:rPr>
                <w:rFonts w:cs="Times New Roman"/>
                <w:sz w:val="22"/>
                <w:szCs w:val="22"/>
              </w:rPr>
              <w:t xml:space="preserve">the species already included in the mega-tree and </w:t>
            </w:r>
            <w:r w:rsidR="002C3434">
              <w:rPr>
                <w:rFonts w:cs="Times New Roman"/>
                <w:sz w:val="22"/>
                <w:szCs w:val="22"/>
              </w:rPr>
              <w:t xml:space="preserve">in which taxonomic </w:t>
            </w:r>
            <w:r w:rsidR="0095282D" w:rsidRPr="0095282D">
              <w:rPr>
                <w:rFonts w:cs="Times New Roman"/>
                <w:sz w:val="22"/>
                <w:szCs w:val="22"/>
              </w:rPr>
              <w:t xml:space="preserve">level </w:t>
            </w:r>
            <w:r w:rsidR="002C3434">
              <w:rPr>
                <w:rFonts w:cs="Times New Roman"/>
                <w:sz w:val="22"/>
                <w:szCs w:val="22"/>
              </w:rPr>
              <w:t xml:space="preserve">each remaining </w:t>
            </w:r>
            <w:r w:rsidR="0095282D" w:rsidRPr="0095282D">
              <w:rPr>
                <w:rFonts w:cs="Times New Roman"/>
                <w:sz w:val="22"/>
                <w:szCs w:val="22"/>
              </w:rPr>
              <w:t>species will be inserted</w:t>
            </w:r>
            <w:r w:rsidR="00F9510C">
              <w:rPr>
                <w:rFonts w:cs="Times New Roman"/>
                <w:sz w:val="22"/>
                <w:szCs w:val="22"/>
              </w:rPr>
              <w:t>.</w:t>
            </w:r>
          </w:p>
        </w:tc>
      </w:tr>
      <w:tr w:rsidR="00C826DF" w14:paraId="32EF6C3F" w14:textId="77777777" w:rsidTr="0083528E">
        <w:tc>
          <w:tcPr>
            <w:tcW w:w="4508" w:type="dxa"/>
            <w:tcBorders>
              <w:top w:val="nil"/>
              <w:bottom w:val="nil"/>
              <w:right w:val="nil"/>
            </w:tcBorders>
            <w:vAlign w:val="center"/>
          </w:tcPr>
          <w:p w14:paraId="1F28D795" w14:textId="0F536BFC" w:rsidR="00C826DF" w:rsidRPr="0095282D" w:rsidRDefault="00860F02" w:rsidP="00BE7FCC">
            <w:pPr>
              <w:jc w:val="center"/>
              <w:rPr>
                <w:rFonts w:cs="Times New Roman"/>
                <w:sz w:val="22"/>
                <w:szCs w:val="22"/>
              </w:rPr>
            </w:pPr>
            <w:proofErr w:type="spellStart"/>
            <w:proofErr w:type="gramStart"/>
            <w:r w:rsidRPr="0095282D">
              <w:rPr>
                <w:rFonts w:cs="Times New Roman"/>
                <w:sz w:val="22"/>
                <w:szCs w:val="22"/>
              </w:rPr>
              <w:t>FishPhyloMaker</w:t>
            </w:r>
            <w:proofErr w:type="spellEnd"/>
            <w:r w:rsidR="005C677D">
              <w:rPr>
                <w:rFonts w:cs="Times New Roman"/>
                <w:sz w:val="22"/>
                <w:szCs w:val="22"/>
              </w:rPr>
              <w:t>(</w:t>
            </w:r>
            <w:proofErr w:type="gramEnd"/>
            <w:r w:rsidR="005C677D">
              <w:rPr>
                <w:rFonts w:cs="Times New Roman"/>
                <w:sz w:val="22"/>
                <w:szCs w:val="22"/>
              </w:rPr>
              <w:t>)</w:t>
            </w:r>
          </w:p>
        </w:tc>
        <w:tc>
          <w:tcPr>
            <w:tcW w:w="4508" w:type="dxa"/>
            <w:tcBorders>
              <w:top w:val="nil"/>
              <w:left w:val="nil"/>
              <w:bottom w:val="nil"/>
            </w:tcBorders>
          </w:tcPr>
          <w:p w14:paraId="7CE33183" w14:textId="03F9968B" w:rsidR="00BA4298" w:rsidRPr="0095282D" w:rsidRDefault="00E879CD" w:rsidP="00254D59">
            <w:pPr>
              <w:rPr>
                <w:rFonts w:cs="Times New Roman"/>
                <w:sz w:val="22"/>
                <w:szCs w:val="22"/>
              </w:rPr>
            </w:pPr>
            <w:r>
              <w:rPr>
                <w:rFonts w:cs="Times New Roman"/>
                <w:sz w:val="22"/>
                <w:szCs w:val="22"/>
              </w:rPr>
              <w:t>Builds</w:t>
            </w:r>
            <w:r w:rsidR="00860F02" w:rsidRPr="0095282D">
              <w:rPr>
                <w:rFonts w:cs="Times New Roman"/>
                <w:sz w:val="22"/>
                <w:szCs w:val="22"/>
              </w:rPr>
              <w:t xml:space="preserve"> the </w:t>
            </w:r>
            <w:r w:rsidR="001D4655" w:rsidRPr="0095282D">
              <w:rPr>
                <w:rFonts w:cs="Times New Roman"/>
                <w:sz w:val="22"/>
                <w:szCs w:val="22"/>
              </w:rPr>
              <w:t xml:space="preserve">phylogeny and </w:t>
            </w:r>
            <w:r w:rsidR="00B600EA">
              <w:rPr>
                <w:rFonts w:cs="Times New Roman"/>
                <w:sz w:val="22"/>
                <w:szCs w:val="22"/>
              </w:rPr>
              <w:t xml:space="preserve">may </w:t>
            </w:r>
            <w:r w:rsidR="001D4655" w:rsidRPr="0095282D">
              <w:rPr>
                <w:rFonts w:cs="Times New Roman"/>
                <w:sz w:val="22"/>
                <w:szCs w:val="22"/>
              </w:rPr>
              <w:t>return</w:t>
            </w:r>
            <w:r w:rsidR="00E54A7C" w:rsidRPr="0095282D">
              <w:rPr>
                <w:rFonts w:cs="Times New Roman"/>
                <w:sz w:val="22"/>
                <w:szCs w:val="22"/>
              </w:rPr>
              <w:t xml:space="preserve"> a data frame </w:t>
            </w:r>
            <w:r w:rsidR="00B600EA">
              <w:rPr>
                <w:rFonts w:cs="Times New Roman"/>
                <w:sz w:val="22"/>
                <w:szCs w:val="22"/>
              </w:rPr>
              <w:t xml:space="preserve">identifying step-by-step the performed </w:t>
            </w:r>
            <w:r w:rsidR="00E54A7C" w:rsidRPr="0095282D">
              <w:rPr>
                <w:rFonts w:cs="Times New Roman"/>
                <w:sz w:val="22"/>
                <w:szCs w:val="22"/>
              </w:rPr>
              <w:t>insertions</w:t>
            </w:r>
            <w:r w:rsidR="00F9510C">
              <w:rPr>
                <w:rFonts w:cs="Times New Roman"/>
                <w:sz w:val="22"/>
                <w:szCs w:val="22"/>
              </w:rPr>
              <w:t>.</w:t>
            </w:r>
          </w:p>
        </w:tc>
      </w:tr>
      <w:tr w:rsidR="00BA4298" w14:paraId="24043B1B" w14:textId="77777777" w:rsidTr="00BE7FCC">
        <w:tc>
          <w:tcPr>
            <w:tcW w:w="4508" w:type="dxa"/>
            <w:tcBorders>
              <w:top w:val="nil"/>
              <w:right w:val="nil"/>
            </w:tcBorders>
            <w:vAlign w:val="center"/>
          </w:tcPr>
          <w:p w14:paraId="02ED61AE" w14:textId="7D9312A9" w:rsidR="00BA4298" w:rsidRPr="0095282D" w:rsidRDefault="00BA4298" w:rsidP="00BE7FCC">
            <w:pPr>
              <w:jc w:val="center"/>
              <w:rPr>
                <w:rFonts w:cs="Times New Roman"/>
                <w:sz w:val="22"/>
                <w:szCs w:val="22"/>
              </w:rPr>
            </w:pPr>
            <w:proofErr w:type="spellStart"/>
            <w:r>
              <w:rPr>
                <w:rFonts w:cs="Times New Roman"/>
                <w:sz w:val="22"/>
                <w:szCs w:val="22"/>
              </w:rPr>
              <w:lastRenderedPageBreak/>
              <w:t>Darwinian_</w:t>
            </w:r>
            <w:proofErr w:type="gramStart"/>
            <w:r>
              <w:rPr>
                <w:rFonts w:cs="Times New Roman"/>
                <w:sz w:val="22"/>
                <w:szCs w:val="22"/>
              </w:rPr>
              <w:t>deficit</w:t>
            </w:r>
            <w:proofErr w:type="spellEnd"/>
            <w:r w:rsidR="00910A7B">
              <w:rPr>
                <w:rFonts w:cs="Times New Roman"/>
                <w:sz w:val="22"/>
                <w:szCs w:val="22"/>
              </w:rPr>
              <w:t>(</w:t>
            </w:r>
            <w:proofErr w:type="gramEnd"/>
            <w:r w:rsidR="00910A7B">
              <w:rPr>
                <w:rFonts w:cs="Times New Roman"/>
                <w:sz w:val="22"/>
                <w:szCs w:val="22"/>
              </w:rPr>
              <w:t>)</w:t>
            </w:r>
          </w:p>
        </w:tc>
        <w:tc>
          <w:tcPr>
            <w:tcW w:w="4508" w:type="dxa"/>
            <w:tcBorders>
              <w:top w:val="nil"/>
              <w:left w:val="nil"/>
            </w:tcBorders>
          </w:tcPr>
          <w:p w14:paraId="67C8F8F8" w14:textId="6C5DDF46" w:rsidR="00BA4298" w:rsidRPr="0095282D" w:rsidRDefault="00BA4298" w:rsidP="00254D59">
            <w:pPr>
              <w:rPr>
                <w:rFonts w:cs="Times New Roman"/>
                <w:sz w:val="22"/>
                <w:szCs w:val="22"/>
              </w:rPr>
            </w:pPr>
            <w:r>
              <w:rPr>
                <w:rFonts w:cs="Times New Roman"/>
                <w:sz w:val="22"/>
                <w:szCs w:val="22"/>
              </w:rPr>
              <w:t xml:space="preserve">Calculates the Darwinian </w:t>
            </w:r>
            <w:r w:rsidR="00C121A3">
              <w:rPr>
                <w:rFonts w:cs="Times New Roman"/>
                <w:sz w:val="22"/>
                <w:szCs w:val="22"/>
              </w:rPr>
              <w:t>shortfal</w:t>
            </w:r>
            <w:r w:rsidR="009B556B">
              <w:rPr>
                <w:rFonts w:cs="Times New Roman"/>
                <w:sz w:val="22"/>
                <w:szCs w:val="22"/>
              </w:rPr>
              <w:t>l</w:t>
            </w:r>
            <w:r w:rsidR="00C121A3">
              <w:rPr>
                <w:rFonts w:cs="Times New Roman"/>
                <w:sz w:val="22"/>
                <w:szCs w:val="22"/>
              </w:rPr>
              <w:t xml:space="preserve"> </w:t>
            </w:r>
            <w:r>
              <w:rPr>
                <w:rFonts w:cs="Times New Roman"/>
                <w:sz w:val="22"/>
                <w:szCs w:val="22"/>
              </w:rPr>
              <w:t xml:space="preserve">for </w:t>
            </w:r>
            <w:r w:rsidR="00C121A3">
              <w:rPr>
                <w:rFonts w:cs="Times New Roman"/>
                <w:sz w:val="22"/>
                <w:szCs w:val="22"/>
              </w:rPr>
              <w:t>the provided species list</w:t>
            </w:r>
            <w:r w:rsidR="003B672B">
              <w:rPr>
                <w:rFonts w:cs="Times New Roman"/>
                <w:sz w:val="22"/>
                <w:szCs w:val="22"/>
              </w:rPr>
              <w:t xml:space="preserve"> through a Phylogenetic Diversity (PD) ratio: </w:t>
            </w:r>
            <m:oMath>
              <m:f>
                <m:fPr>
                  <m:type m:val="skw"/>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num>
                <m:den>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inserted</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PD</m:t>
                      </m:r>
                    </m:e>
                    <m:sub>
                      <m:r>
                        <w:rPr>
                          <w:rFonts w:ascii="Cambria Math" w:hAnsi="Cambria Math" w:cs="Times New Roman"/>
                          <w:sz w:val="22"/>
                          <w:szCs w:val="22"/>
                        </w:rPr>
                        <m:t>present in tree</m:t>
                      </m:r>
                    </m:sub>
                  </m:sSub>
                </m:den>
              </m:f>
            </m:oMath>
            <w:r w:rsidR="003B672B">
              <w:rPr>
                <w:rFonts w:cs="Times New Roman"/>
                <w:sz w:val="22"/>
                <w:szCs w:val="22"/>
              </w:rPr>
              <w:t xml:space="preserve"> </w:t>
            </w:r>
          </w:p>
        </w:tc>
      </w:tr>
    </w:tbl>
    <w:p w14:paraId="248FD4C7" w14:textId="77777777" w:rsidR="00CA4D0B" w:rsidRDefault="00CA4D0B" w:rsidP="00254D59">
      <w:pPr>
        <w:rPr>
          <w:rFonts w:cs="Times New Roman"/>
        </w:rPr>
      </w:pPr>
    </w:p>
    <w:p w14:paraId="7D9A16F6" w14:textId="77777777" w:rsidR="00A51A65" w:rsidRPr="001C1F49" w:rsidRDefault="003755DA" w:rsidP="00254D59">
      <w:pPr>
        <w:rPr>
          <w:rFonts w:cs="Times New Roman"/>
          <w:i/>
          <w:iCs/>
        </w:rPr>
      </w:pPr>
      <w:proofErr w:type="spellStart"/>
      <w:proofErr w:type="gramStart"/>
      <w:r w:rsidRPr="001C1F49">
        <w:rPr>
          <w:rFonts w:cs="Times New Roman"/>
          <w:i/>
          <w:iCs/>
        </w:rPr>
        <w:t>FishPhyloMaker</w:t>
      </w:r>
      <w:proofErr w:type="spellEnd"/>
      <w:r w:rsidRPr="001C1F49">
        <w:rPr>
          <w:rFonts w:cs="Times New Roman"/>
          <w:i/>
          <w:iCs/>
        </w:rPr>
        <w:t>(</w:t>
      </w:r>
      <w:proofErr w:type="gramEnd"/>
      <w:r w:rsidRPr="001C1F49">
        <w:rPr>
          <w:rFonts w:cs="Times New Roman"/>
          <w:i/>
          <w:iCs/>
        </w:rPr>
        <w:t>)</w:t>
      </w:r>
    </w:p>
    <w:p w14:paraId="2D30659A" w14:textId="03598A41" w:rsidR="006975E1" w:rsidRDefault="0023592B" w:rsidP="00254D59">
      <w:pPr>
        <w:rPr>
          <w:rFonts w:cs="Times New Roman"/>
        </w:rPr>
      </w:pPr>
      <w:r>
        <w:rPr>
          <w:rFonts w:cs="Times New Roman"/>
        </w:rPr>
        <w:t>The function</w:t>
      </w:r>
      <w:r w:rsidR="00151459">
        <w:rPr>
          <w:rFonts w:cs="Times New Roman"/>
        </w:rPr>
        <w:t xml:space="preserve"> </w:t>
      </w:r>
      <w:r w:rsidR="001A4331">
        <w:rPr>
          <w:rFonts w:cs="Times New Roman"/>
        </w:rPr>
        <w:t xml:space="preserve">builds a phylogenetic </w:t>
      </w:r>
      <w:r w:rsidR="001758CB">
        <w:rPr>
          <w:rFonts w:cs="Times New Roman"/>
        </w:rPr>
        <w:t>hypothesis</w:t>
      </w:r>
      <w:r w:rsidR="001A4331">
        <w:rPr>
          <w:rFonts w:cs="Times New Roman"/>
        </w:rPr>
        <w:t xml:space="preserve"> for the provided species </w:t>
      </w:r>
      <w:r w:rsidR="00150475">
        <w:rPr>
          <w:rFonts w:cs="Times New Roman"/>
        </w:rPr>
        <w:t xml:space="preserve">list </w:t>
      </w:r>
      <w:r w:rsidR="001A4331">
        <w:rPr>
          <w:rFonts w:cs="Times New Roman"/>
        </w:rPr>
        <w:t xml:space="preserve">by </w:t>
      </w:r>
      <w:r w:rsidR="00E55CE8">
        <w:rPr>
          <w:rFonts w:cs="Times New Roman"/>
        </w:rPr>
        <w:t>insert</w:t>
      </w:r>
      <w:r w:rsidR="001758CB">
        <w:rPr>
          <w:rFonts w:cs="Times New Roman"/>
        </w:rPr>
        <w:t>ing</w:t>
      </w:r>
      <w:r w:rsidR="00E55CE8">
        <w:rPr>
          <w:rFonts w:cs="Times New Roman"/>
        </w:rPr>
        <w:t xml:space="preserve"> </w:t>
      </w:r>
      <w:r w:rsidR="00AA578A">
        <w:rPr>
          <w:rFonts w:cs="Times New Roman"/>
        </w:rPr>
        <w:t xml:space="preserve">in </w:t>
      </w:r>
      <w:r w:rsidR="001758CB">
        <w:rPr>
          <w:rFonts w:cs="Times New Roman"/>
        </w:rPr>
        <w:t xml:space="preserve">and pruning </w:t>
      </w:r>
      <w:r w:rsidR="00E55CE8">
        <w:rPr>
          <w:rFonts w:cs="Times New Roman"/>
        </w:rPr>
        <w:t xml:space="preserve">species </w:t>
      </w:r>
      <w:r w:rsidR="001758CB">
        <w:rPr>
          <w:rFonts w:cs="Times New Roman"/>
        </w:rPr>
        <w:t xml:space="preserve">from </w:t>
      </w:r>
      <w:r w:rsidR="00E55CE8">
        <w:rPr>
          <w:rFonts w:cs="Times New Roman"/>
        </w:rPr>
        <w:t xml:space="preserve">the </w:t>
      </w:r>
      <w:proofErr w:type="spellStart"/>
      <w:r w:rsidR="000F0831">
        <w:rPr>
          <w:rFonts w:cs="Times New Roman"/>
        </w:rPr>
        <w:t>Rabosky</w:t>
      </w:r>
      <w:r w:rsidR="002978A4">
        <w:rPr>
          <w:rFonts w:cs="Times New Roman"/>
        </w:rPr>
        <w:t>'</w:t>
      </w:r>
      <w:r w:rsidR="000F0831">
        <w:rPr>
          <w:rFonts w:cs="Times New Roman"/>
        </w:rPr>
        <w:t>s</w:t>
      </w:r>
      <w:proofErr w:type="spellEnd"/>
      <w:r w:rsidR="000F0831">
        <w:rPr>
          <w:rFonts w:cs="Times New Roman"/>
        </w:rPr>
        <w:t xml:space="preserve"> et al</w:t>
      </w:r>
      <w:r w:rsidR="00150475">
        <w:rPr>
          <w:rFonts w:cs="Times New Roman"/>
        </w:rPr>
        <w:t>.</w:t>
      </w:r>
      <w:r w:rsidR="000F0831">
        <w:rPr>
          <w:rFonts w:cs="Times New Roman"/>
        </w:rPr>
        <w:t xml:space="preserve"> (2020) </w:t>
      </w:r>
      <w:r w:rsidR="00E55CE8">
        <w:rPr>
          <w:rFonts w:cs="Times New Roman"/>
        </w:rPr>
        <w:t>phylogenetic tree</w:t>
      </w:r>
      <w:r w:rsidR="004B061B">
        <w:rPr>
          <w:rFonts w:cs="Times New Roman"/>
        </w:rPr>
        <w:t xml:space="preserve"> (Figure 1)</w:t>
      </w:r>
      <w:r w:rsidR="00635937">
        <w:rPr>
          <w:rFonts w:cs="Times New Roman"/>
        </w:rPr>
        <w:t xml:space="preserve"> </w:t>
      </w:r>
      <w:r w:rsidR="00635937">
        <w:rPr>
          <w:rFonts w:cs="Times New Roman"/>
        </w:rPr>
        <w:t xml:space="preserve">downloaded </w:t>
      </w:r>
      <w:r w:rsidR="00635937">
        <w:rPr>
          <w:rFonts w:cs="Times New Roman"/>
        </w:rPr>
        <w:t>by the</w:t>
      </w:r>
      <w:r w:rsidR="00635937">
        <w:rPr>
          <w:rFonts w:cs="Times New Roman"/>
        </w:rPr>
        <w:t xml:space="preserve"> </w:t>
      </w:r>
      <w:proofErr w:type="spellStart"/>
      <w:r w:rsidR="00635937">
        <w:rPr>
          <w:rFonts w:cs="Times New Roman"/>
        </w:rPr>
        <w:t>fishtreeoflife</w:t>
      </w:r>
      <w:proofErr w:type="spellEnd"/>
      <w:r w:rsidR="00635937">
        <w:rPr>
          <w:rFonts w:cs="Times New Roman"/>
        </w:rPr>
        <w:t xml:space="preserve"> R package </w:t>
      </w:r>
      <w:r w:rsidR="00635937">
        <w:rPr>
          <w:rFonts w:cs="Times New Roman"/>
        </w:rPr>
        <w:fldChar w:fldCharType="begin" w:fldLock="1"/>
      </w:r>
      <w:r w:rsidR="00635937">
        <w:rPr>
          <w:rFonts w:cs="Times New Roman"/>
        </w:rPr>
        <w:instrText>ADDIN CSL_CITATION {"citationItems":[{"id":"ITEM-1","itemData":{"DOI":"10.1111/2041-210X.13182","ISSN":"2041210X","abstract":"Comprehensive, time-scaled phylogenies provide a critical resource for many questions in ecology, evolution and biodiversity. Methodological advances have increased the breadth of taxonomic coverage in phylogenetic data; however, accessing and reusing these data remain challenging. We introduce the Fish Tree of Life website and associated r package fishtree to provide convenient access to sequences, phylogenies, fossil calibrations and diversification rate estimates for the most diverse group of vertebrate organisms, the ray-finned fishes. The Fish Tree of Life website presents subsets and visual summaries of phylogenetic and comparative data, and is complemented by the r package, which provides flexible programmatic access to the same underlying data source for advanced users wishing to extend or reanalyse the data. We demonstrate functionality with an overview of the website, and show three examples of advanced usage through the r package. First, we test for the presence of long branch attraction artefacts across the fish tree of life. The second example examines the effects of habitat on diversification rate in the pufferfishes. The final example demonstrates how a community phylogenetic analysis could be conducted with the package. This resource makes a large comparative vertebrate dataset easily accessible via the website, while the r package enables the rapid reuse and reproducibility of research results via its ability to easily integrate with other r packages and software for molecular biology and comparative methods.","author":[{"dropping-particle":"","family":"Chang","given":"Jonathan","non-dropping-particle":"","parse-names":false,"suffix":""},{"dropping-particle":"","family":"Rabosky","given":"Daniel L.","non-dropping-particle":"","parse-names":false,"suffix":""},{"dropping-particle":"","family":"Smith","given":"Stephen A.","non-dropping-particle":"","parse-names":false,"suffix":""},{"dropping-particle":"","family":"Alfaro","given":"Michael E.","non-dropping-particle":"","parse-names":false,"suffix":""}],"container-title":"Methods in Ecology and Evolution","id":"ITEM-1","issue":"7","issued":{"date-parts":[["2019"]]},"page":"1118-1124","title":"An r package and online resource for macroevolutionary studies using the ray-finned fish tree of life","type":"article-journal","volume":"10"},"uris":["http://www.mendeley.com/documents/?uuid=f30ba58c-32be-49c9-8def-c504c02d6e83"]}],"mendeley":{"formattedCitation":"(Chang, Rabosky, Smith, &amp; Alfaro, 2019)","manualFormatting":"(Chang et al. 2019)","plainTextFormattedCitation":"(Chang, Rabosky, Smith, &amp; Alfaro, 2019)","previouslyFormattedCitation":"(Chang, Rabosky, Smith, &amp; Alfaro, 2019)"},"properties":{"noteIndex":0},"schema":"https://github.com/citation-style-language/schema/raw/master/csl-citation.json"}</w:instrText>
      </w:r>
      <w:r w:rsidR="00635937">
        <w:rPr>
          <w:rFonts w:cs="Times New Roman"/>
        </w:rPr>
        <w:fldChar w:fldCharType="separate"/>
      </w:r>
      <w:r w:rsidR="00635937" w:rsidRPr="00FF237F">
        <w:rPr>
          <w:rFonts w:cs="Times New Roman"/>
          <w:noProof/>
        </w:rPr>
        <w:t>(Chang</w:t>
      </w:r>
      <w:r w:rsidR="00635937">
        <w:rPr>
          <w:rFonts w:cs="Times New Roman"/>
          <w:noProof/>
        </w:rPr>
        <w:t xml:space="preserve"> et al.</w:t>
      </w:r>
      <w:r w:rsidR="00635937" w:rsidRPr="00FF237F">
        <w:rPr>
          <w:rFonts w:cs="Times New Roman"/>
          <w:noProof/>
        </w:rPr>
        <w:t xml:space="preserve"> 2019)</w:t>
      </w:r>
      <w:r w:rsidR="00635937">
        <w:rPr>
          <w:rFonts w:cs="Times New Roman"/>
        </w:rPr>
        <w:fldChar w:fldCharType="end"/>
      </w:r>
      <w:r w:rsidR="00E55CE8">
        <w:rPr>
          <w:rFonts w:cs="Times New Roman"/>
        </w:rPr>
        <w:t xml:space="preserve">. </w:t>
      </w:r>
      <w:r w:rsidR="003E0D95">
        <w:rPr>
          <w:rFonts w:cs="Times New Roman"/>
        </w:rPr>
        <w:t>T</w:t>
      </w:r>
      <w:r w:rsidR="00C24BE0">
        <w:rPr>
          <w:rFonts w:cs="Times New Roman"/>
        </w:rPr>
        <w:t xml:space="preserve">his </w:t>
      </w:r>
      <w:r w:rsidR="00936FA1">
        <w:rPr>
          <w:rFonts w:cs="Times New Roman"/>
        </w:rPr>
        <w:t>phylogeny</w:t>
      </w:r>
      <w:r w:rsidR="00C24BE0">
        <w:rPr>
          <w:rFonts w:cs="Times New Roman"/>
        </w:rPr>
        <w:t xml:space="preserve"> </w:t>
      </w:r>
      <w:r w:rsidR="003E0D95">
        <w:rPr>
          <w:rFonts w:cs="Times New Roman"/>
        </w:rPr>
        <w:t>is</w:t>
      </w:r>
      <w:r w:rsidR="00C24BE0">
        <w:rPr>
          <w:rFonts w:cs="Times New Roman"/>
        </w:rPr>
        <w:t xml:space="preserve"> the most up</w:t>
      </w:r>
      <w:r w:rsidR="00702E02">
        <w:rPr>
          <w:rFonts w:cs="Times New Roman"/>
        </w:rPr>
        <w:t>-to-</w:t>
      </w:r>
      <w:r w:rsidR="00C24BE0">
        <w:rPr>
          <w:rFonts w:cs="Times New Roman"/>
        </w:rPr>
        <w:t xml:space="preserve">date </w:t>
      </w:r>
      <w:r w:rsidR="006975E1">
        <w:rPr>
          <w:rFonts w:cs="Times New Roman"/>
        </w:rPr>
        <w:t xml:space="preserve">and comprehensive </w:t>
      </w:r>
      <w:r w:rsidR="00C24BE0">
        <w:rPr>
          <w:rFonts w:cs="Times New Roman"/>
        </w:rPr>
        <w:t>phylogenetic</w:t>
      </w:r>
      <w:r w:rsidR="00936FA1">
        <w:rPr>
          <w:rFonts w:cs="Times New Roman"/>
        </w:rPr>
        <w:t xml:space="preserve"> hypothesis for ray-finned fishes</w:t>
      </w:r>
      <w:r w:rsidR="006975E1">
        <w:rPr>
          <w:rFonts w:cs="Times New Roman"/>
        </w:rPr>
        <w:t>.</w:t>
      </w:r>
    </w:p>
    <w:p w14:paraId="7BDD2C12" w14:textId="3ED1D7BD" w:rsidR="00F00C11" w:rsidRDefault="00E55CE8" w:rsidP="00703AE0">
      <w:pPr>
        <w:ind w:firstLine="708"/>
        <w:rPr>
          <w:rFonts w:cs="Times New Roman"/>
        </w:rPr>
      </w:pPr>
      <w:r>
        <w:rPr>
          <w:rFonts w:cs="Times New Roman"/>
        </w:rPr>
        <w:t xml:space="preserve">The input </w:t>
      </w:r>
      <w:r w:rsidR="00FF237F">
        <w:rPr>
          <w:rFonts w:cs="Times New Roman"/>
        </w:rPr>
        <w:t xml:space="preserve">for </w:t>
      </w:r>
      <w:proofErr w:type="spellStart"/>
      <w:proofErr w:type="gramStart"/>
      <w:r w:rsidR="00FF237F" w:rsidRPr="00213CCC">
        <w:rPr>
          <w:rFonts w:cs="Times New Roman"/>
        </w:rPr>
        <w:t>FishPhyloMaker</w:t>
      </w:r>
      <w:proofErr w:type="spellEnd"/>
      <w:r w:rsidR="00FF237F" w:rsidRPr="006F3970">
        <w:rPr>
          <w:rFonts w:cs="Times New Roman"/>
        </w:rPr>
        <w:t>(</w:t>
      </w:r>
      <w:proofErr w:type="gramEnd"/>
      <w:r w:rsidR="00FF237F" w:rsidRPr="006F3970">
        <w:rPr>
          <w:rFonts w:cs="Times New Roman"/>
        </w:rPr>
        <w:t>)</w:t>
      </w:r>
      <w:r w:rsidR="00FF237F">
        <w:rPr>
          <w:rFonts w:cs="Times New Roman"/>
        </w:rPr>
        <w:t xml:space="preserve"> </w:t>
      </w:r>
      <w:r w:rsidR="004B061B">
        <w:rPr>
          <w:rFonts w:cs="Times New Roman"/>
        </w:rPr>
        <w:t xml:space="preserve">can be </w:t>
      </w:r>
      <w:r>
        <w:rPr>
          <w:rFonts w:cs="Times New Roman"/>
        </w:rPr>
        <w:t xml:space="preserve">the second </w:t>
      </w:r>
      <w:r w:rsidR="00182BEA">
        <w:rPr>
          <w:rFonts w:cs="Times New Roman"/>
        </w:rPr>
        <w:t>element</w:t>
      </w:r>
      <w:r>
        <w:rPr>
          <w:rFonts w:cs="Times New Roman"/>
        </w:rPr>
        <w:t xml:space="preserve"> </w:t>
      </w:r>
      <w:r w:rsidR="00182BEA">
        <w:rPr>
          <w:rFonts w:cs="Times New Roman"/>
        </w:rPr>
        <w:t>in the list returned</w:t>
      </w:r>
      <w:r>
        <w:rPr>
          <w:rFonts w:cs="Times New Roman"/>
        </w:rPr>
        <w:t xml:space="preserve"> by </w:t>
      </w:r>
      <w:proofErr w:type="spellStart"/>
      <w:r w:rsidRPr="00213CCC">
        <w:rPr>
          <w:rFonts w:cs="Times New Roman"/>
        </w:rPr>
        <w:t>FishTaxaMaker</w:t>
      </w:r>
      <w:proofErr w:type="spellEnd"/>
      <w:r w:rsidRPr="006F3970">
        <w:rPr>
          <w:rFonts w:cs="Times New Roman"/>
        </w:rPr>
        <w:t>()</w:t>
      </w:r>
      <w:r>
        <w:rPr>
          <w:rFonts w:cs="Times New Roman"/>
        </w:rPr>
        <w:t xml:space="preserve"> or a </w:t>
      </w:r>
      <w:r w:rsidR="00182BEA">
        <w:rPr>
          <w:rFonts w:cs="Times New Roman"/>
        </w:rPr>
        <w:t xml:space="preserve">manually constructed </w:t>
      </w:r>
      <w:r>
        <w:rPr>
          <w:rFonts w:cs="Times New Roman"/>
        </w:rPr>
        <w:t xml:space="preserve">data frame with the same </w:t>
      </w:r>
      <w:r w:rsidR="00182BEA">
        <w:rPr>
          <w:rFonts w:cs="Times New Roman"/>
        </w:rPr>
        <w:t>configuration</w:t>
      </w:r>
      <w:r w:rsidR="00E21982">
        <w:rPr>
          <w:rFonts w:cs="Times New Roman"/>
        </w:rPr>
        <w:t xml:space="preserve"> (species, family, and order names for each taxon)</w:t>
      </w:r>
      <w:r w:rsidR="00FF2184">
        <w:rPr>
          <w:rFonts w:cs="Times New Roman"/>
        </w:rPr>
        <w:t>. The function contains</w:t>
      </w:r>
      <w:r w:rsidR="00DC0CD2">
        <w:rPr>
          <w:rFonts w:cs="Times New Roman"/>
        </w:rPr>
        <w:t xml:space="preserve"> three logical arguments: </w:t>
      </w:r>
      <w:proofErr w:type="spellStart"/>
      <w:proofErr w:type="gramStart"/>
      <w:r w:rsidR="00DC0CD2" w:rsidRPr="00DC0CD2">
        <w:rPr>
          <w:rFonts w:cs="Times New Roman"/>
        </w:rPr>
        <w:t>insert.base</w:t>
      </w:r>
      <w:proofErr w:type="gramEnd"/>
      <w:r w:rsidR="00DC0CD2" w:rsidRPr="00DC0CD2">
        <w:rPr>
          <w:rFonts w:cs="Times New Roman"/>
        </w:rPr>
        <w:t>.node</w:t>
      </w:r>
      <w:proofErr w:type="spellEnd"/>
      <w:r w:rsidR="00DC0CD2">
        <w:rPr>
          <w:rFonts w:cs="Times New Roman"/>
        </w:rPr>
        <w:t xml:space="preserve">, </w:t>
      </w:r>
      <w:proofErr w:type="spellStart"/>
      <w:r w:rsidR="00DC0CD2" w:rsidRPr="00DC0CD2">
        <w:rPr>
          <w:rFonts w:cs="Times New Roman"/>
        </w:rPr>
        <w:t>return.insertions</w:t>
      </w:r>
      <w:proofErr w:type="spellEnd"/>
      <w:r w:rsidR="00DC0CD2">
        <w:rPr>
          <w:rFonts w:cs="Times New Roman"/>
        </w:rPr>
        <w:t xml:space="preserve"> and </w:t>
      </w:r>
      <w:proofErr w:type="spellStart"/>
      <w:r w:rsidR="00DC0CD2" w:rsidRPr="00DC0CD2">
        <w:rPr>
          <w:rFonts w:cs="Times New Roman"/>
        </w:rPr>
        <w:t>progress.bar</w:t>
      </w:r>
      <w:proofErr w:type="spellEnd"/>
      <w:r w:rsidR="00DC0CD2">
        <w:rPr>
          <w:rFonts w:cs="Times New Roman"/>
        </w:rPr>
        <w:t xml:space="preserve">. </w:t>
      </w:r>
      <w:r w:rsidR="00F00C11">
        <w:rPr>
          <w:rFonts w:cs="Times New Roman"/>
        </w:rPr>
        <w:t>These three arguments</w:t>
      </w:r>
      <w:r w:rsidR="00DC0CD2">
        <w:rPr>
          <w:rFonts w:cs="Times New Roman"/>
        </w:rPr>
        <w:t xml:space="preserve"> are </w:t>
      </w:r>
      <w:r w:rsidR="00C86E95">
        <w:rPr>
          <w:rFonts w:cs="Times New Roman"/>
        </w:rPr>
        <w:t>set</w:t>
      </w:r>
      <w:r w:rsidR="00DC0CD2">
        <w:rPr>
          <w:rFonts w:cs="Times New Roman"/>
        </w:rPr>
        <w:t xml:space="preserve"> by default as FALSE, TRUE</w:t>
      </w:r>
      <w:r w:rsidR="00C86E95">
        <w:rPr>
          <w:rFonts w:cs="Times New Roman"/>
        </w:rPr>
        <w:t>,</w:t>
      </w:r>
      <w:r w:rsidR="00DC0CD2">
        <w:rPr>
          <w:rFonts w:cs="Times New Roman"/>
        </w:rPr>
        <w:t xml:space="preserve"> and TRUE, respectively.</w:t>
      </w:r>
    </w:p>
    <w:p w14:paraId="0FC59510" w14:textId="12FB6019" w:rsidR="001B144F" w:rsidRDefault="003031EE" w:rsidP="001B144F">
      <w:pPr>
        <w:ind w:firstLine="708"/>
        <w:rPr>
          <w:rFonts w:cs="Times New Roman"/>
        </w:rPr>
      </w:pPr>
      <w:r>
        <w:rPr>
          <w:rFonts w:cs="Times New Roman"/>
        </w:rPr>
        <w:t>T</w:t>
      </w:r>
      <w:r w:rsidR="00C500A3">
        <w:rPr>
          <w:rFonts w:cs="Times New Roman"/>
        </w:rPr>
        <w:t xml:space="preserve">he function </w:t>
      </w:r>
      <w:r w:rsidR="002E609F">
        <w:rPr>
          <w:rFonts w:cs="Times New Roman"/>
        </w:rPr>
        <w:t xml:space="preserve">identifies </w:t>
      </w:r>
      <w:r w:rsidR="007711B9">
        <w:rPr>
          <w:rFonts w:cs="Times New Roman"/>
        </w:rPr>
        <w:t>which of the provided</w:t>
      </w:r>
      <w:r w:rsidR="00C500A3">
        <w:rPr>
          <w:rFonts w:cs="Times New Roman"/>
        </w:rPr>
        <w:t xml:space="preserve"> species are in the </w:t>
      </w:r>
      <w:r w:rsidR="003A5AD4">
        <w:rPr>
          <w:rFonts w:cs="Times New Roman"/>
        </w:rPr>
        <w:t xml:space="preserve">backbone phylogenetic </w:t>
      </w:r>
      <w:r w:rsidR="00C500A3">
        <w:rPr>
          <w:rFonts w:cs="Times New Roman"/>
        </w:rPr>
        <w:t xml:space="preserve">tree. If all </w:t>
      </w:r>
      <w:r w:rsidR="000B3FB2">
        <w:rPr>
          <w:rFonts w:cs="Times New Roman"/>
        </w:rPr>
        <w:t xml:space="preserve">of </w:t>
      </w:r>
      <w:r w:rsidR="00857288">
        <w:rPr>
          <w:rFonts w:cs="Times New Roman"/>
        </w:rPr>
        <w:t>the</w:t>
      </w:r>
      <w:r w:rsidR="000B3FB2">
        <w:rPr>
          <w:rFonts w:cs="Times New Roman"/>
        </w:rPr>
        <w:t>m</w:t>
      </w:r>
      <w:r w:rsidR="00C500A3">
        <w:rPr>
          <w:rFonts w:cs="Times New Roman"/>
        </w:rPr>
        <w:t xml:space="preserve"> are </w:t>
      </w:r>
      <w:r w:rsidR="003A5AD4">
        <w:rPr>
          <w:rFonts w:cs="Times New Roman"/>
        </w:rPr>
        <w:t xml:space="preserve">already </w:t>
      </w:r>
      <w:r w:rsidR="00C500A3">
        <w:rPr>
          <w:rFonts w:cs="Times New Roman"/>
        </w:rPr>
        <w:t>present</w:t>
      </w:r>
      <w:r w:rsidR="003A5AD4">
        <w:rPr>
          <w:rFonts w:cs="Times New Roman"/>
        </w:rPr>
        <w:t xml:space="preserve"> in the backbone tree</w:t>
      </w:r>
      <w:r w:rsidR="00C500A3">
        <w:rPr>
          <w:rFonts w:cs="Times New Roman"/>
        </w:rPr>
        <w:t>, the function return</w:t>
      </w:r>
      <w:r w:rsidR="00646148">
        <w:rPr>
          <w:rFonts w:cs="Times New Roman"/>
        </w:rPr>
        <w:t>s</w:t>
      </w:r>
      <w:r w:rsidR="00C500A3">
        <w:rPr>
          <w:rFonts w:cs="Times New Roman"/>
        </w:rPr>
        <w:t xml:space="preserve"> </w:t>
      </w:r>
      <w:r w:rsidR="005F383D">
        <w:rPr>
          <w:rFonts w:cs="Times New Roman"/>
        </w:rPr>
        <w:t>a</w:t>
      </w:r>
      <w:r w:rsidR="00C500A3">
        <w:rPr>
          <w:rFonts w:cs="Times New Roman"/>
        </w:rPr>
        <w:t xml:space="preserve"> pruned </w:t>
      </w:r>
      <w:r w:rsidR="00672838">
        <w:rPr>
          <w:rFonts w:cs="Times New Roman"/>
        </w:rPr>
        <w:t>one</w:t>
      </w:r>
      <w:r w:rsidR="00C500A3">
        <w:rPr>
          <w:rFonts w:cs="Times New Roman"/>
        </w:rPr>
        <w:t>. If</w:t>
      </w:r>
      <w:r w:rsidR="00133209" w:rsidRPr="00133209">
        <w:rPr>
          <w:rFonts w:cs="Times New Roman"/>
        </w:rPr>
        <w:t xml:space="preserve"> any of the </w:t>
      </w:r>
      <w:r w:rsidR="004A7F39">
        <w:rPr>
          <w:rFonts w:cs="Times New Roman"/>
        </w:rPr>
        <w:t xml:space="preserve">provided </w:t>
      </w:r>
      <w:r w:rsidR="00133209" w:rsidRPr="00133209">
        <w:rPr>
          <w:rFonts w:cs="Times New Roman"/>
        </w:rPr>
        <w:t xml:space="preserve">species is not </w:t>
      </w:r>
      <w:r w:rsidR="004A7F39">
        <w:rPr>
          <w:rFonts w:cs="Times New Roman"/>
        </w:rPr>
        <w:t>in the backbone tree</w:t>
      </w:r>
      <w:r w:rsidR="00133209">
        <w:rPr>
          <w:rFonts w:cs="Times New Roman"/>
        </w:rPr>
        <w:t>, the</w:t>
      </w:r>
      <w:r w:rsidR="00133209" w:rsidRPr="00133209" w:rsidDel="00E55CE8">
        <w:rPr>
          <w:rFonts w:cs="Times New Roman"/>
        </w:rPr>
        <w:t xml:space="preserve"> </w:t>
      </w:r>
      <w:r w:rsidR="00EC0DE3">
        <w:rPr>
          <w:rFonts w:cs="Times New Roman"/>
        </w:rPr>
        <w:t>function performs</w:t>
      </w:r>
      <w:r w:rsidR="00EC422E">
        <w:rPr>
          <w:rFonts w:cs="Times New Roman"/>
        </w:rPr>
        <w:t xml:space="preserve"> a four-level insertion routine</w:t>
      </w:r>
      <w:r w:rsidR="00C500A3">
        <w:rPr>
          <w:rFonts w:cs="Times New Roman"/>
        </w:rPr>
        <w:t xml:space="preserve">. </w:t>
      </w:r>
      <w:r>
        <w:rPr>
          <w:rFonts w:cs="Times New Roman"/>
        </w:rPr>
        <w:t>First,</w:t>
      </w:r>
      <w:r w:rsidR="00133209">
        <w:rPr>
          <w:rFonts w:cs="Times New Roman"/>
        </w:rPr>
        <w:t xml:space="preserve"> </w:t>
      </w:r>
      <w:r w:rsidR="009C6CCF">
        <w:rPr>
          <w:rFonts w:cs="Times New Roman"/>
        </w:rPr>
        <w:t xml:space="preserve">species </w:t>
      </w:r>
      <w:r w:rsidR="00D9695A">
        <w:rPr>
          <w:rFonts w:cs="Times New Roman"/>
        </w:rPr>
        <w:t xml:space="preserve">from genera </w:t>
      </w:r>
      <w:r w:rsidR="004E34E3">
        <w:rPr>
          <w:rFonts w:cs="Times New Roman"/>
        </w:rPr>
        <w:t xml:space="preserve">already </w:t>
      </w:r>
      <w:r w:rsidR="00D9695A">
        <w:rPr>
          <w:rFonts w:cs="Times New Roman"/>
        </w:rPr>
        <w:t xml:space="preserve">included in the backbone tree are inserted </w:t>
      </w:r>
      <w:r w:rsidR="00F00C11">
        <w:rPr>
          <w:rFonts w:cs="Times New Roman"/>
        </w:rPr>
        <w:t>as</w:t>
      </w:r>
      <w:r w:rsidR="00590DC9" w:rsidRPr="00590DC9">
        <w:rPr>
          <w:rFonts w:cs="Times New Roman"/>
        </w:rPr>
        <w:t xml:space="preserve"> </w:t>
      </w:r>
      <w:r w:rsidR="00590DC9">
        <w:rPr>
          <w:rFonts w:cs="Times New Roman"/>
        </w:rPr>
        <w:t>polytom</w:t>
      </w:r>
      <w:r w:rsidR="004E34E3">
        <w:rPr>
          <w:rFonts w:cs="Times New Roman"/>
        </w:rPr>
        <w:t>ies</w:t>
      </w:r>
      <w:r w:rsidR="00590DC9">
        <w:rPr>
          <w:rFonts w:cs="Times New Roman"/>
        </w:rPr>
        <w:t xml:space="preserve"> at the most recent ancestral node that links all congeneric species </w:t>
      </w:r>
      <w:r w:rsidR="00295CA0">
        <w:rPr>
          <w:rFonts w:cs="Times New Roman"/>
        </w:rPr>
        <w:t>(</w:t>
      </w:r>
      <w:r w:rsidR="00590DC9">
        <w:rPr>
          <w:rFonts w:cs="Times New Roman"/>
        </w:rPr>
        <w:t>or</w:t>
      </w:r>
      <w:r w:rsidR="000E690F">
        <w:rPr>
          <w:rFonts w:cs="Times New Roman"/>
        </w:rPr>
        <w:t xml:space="preserve"> </w:t>
      </w:r>
      <w:r w:rsidR="00E5243E">
        <w:rPr>
          <w:rFonts w:cs="Times New Roman"/>
        </w:rPr>
        <w:t xml:space="preserve">as the sister species of the </w:t>
      </w:r>
      <w:r w:rsidR="00983DE2">
        <w:rPr>
          <w:rFonts w:cs="Times New Roman"/>
        </w:rPr>
        <w:t xml:space="preserve">only </w:t>
      </w:r>
      <w:r w:rsidR="00E5243E">
        <w:rPr>
          <w:rFonts w:cs="Times New Roman"/>
        </w:rPr>
        <w:t>species representing a genus</w:t>
      </w:r>
      <w:r w:rsidR="00F57090">
        <w:rPr>
          <w:rFonts w:cs="Times New Roman"/>
        </w:rPr>
        <w:t xml:space="preserve"> in the backbone tree</w:t>
      </w:r>
      <w:r w:rsidR="002A4E82">
        <w:rPr>
          <w:rFonts w:cs="Times New Roman"/>
        </w:rPr>
        <w:t>, as shown in (</w:t>
      </w:r>
      <w:proofErr w:type="spellStart"/>
      <w:r w:rsidR="002A4E82">
        <w:rPr>
          <w:rFonts w:cs="Times New Roman"/>
        </w:rPr>
        <w:t>i</w:t>
      </w:r>
      <w:proofErr w:type="spellEnd"/>
      <w:r w:rsidR="002A4E82">
        <w:rPr>
          <w:rFonts w:cs="Times New Roman"/>
        </w:rPr>
        <w:t>) in Figure 1</w:t>
      </w:r>
      <w:r w:rsidR="00E5243E">
        <w:rPr>
          <w:rFonts w:cs="Times New Roman"/>
        </w:rPr>
        <w:t>)</w:t>
      </w:r>
      <w:r w:rsidR="00AD428C">
        <w:rPr>
          <w:rFonts w:cs="Times New Roman"/>
        </w:rPr>
        <w:t>.</w:t>
      </w:r>
      <w:r w:rsidR="00F00C11">
        <w:rPr>
          <w:rFonts w:cs="Times New Roman"/>
        </w:rPr>
        <w:t xml:space="preserve"> </w:t>
      </w:r>
      <w:r w:rsidR="00234CC9">
        <w:rPr>
          <w:rFonts w:cs="Times New Roman"/>
        </w:rPr>
        <w:t>Second,</w:t>
      </w:r>
      <w:r w:rsidR="00AD428C">
        <w:rPr>
          <w:rFonts w:cs="Times New Roman"/>
        </w:rPr>
        <w:t xml:space="preserve"> </w:t>
      </w:r>
      <w:r w:rsidR="00406711">
        <w:rPr>
          <w:rFonts w:cs="Times New Roman"/>
        </w:rPr>
        <w:t xml:space="preserve">species </w:t>
      </w:r>
      <w:r w:rsidR="007E6172">
        <w:rPr>
          <w:rFonts w:cs="Times New Roman"/>
        </w:rPr>
        <w:t xml:space="preserve">not inserted in the previous step </w:t>
      </w:r>
      <w:r w:rsidR="00E8421C">
        <w:rPr>
          <w:rFonts w:cs="Times New Roman"/>
        </w:rPr>
        <w:t>are then inserted at</w:t>
      </w:r>
      <w:r w:rsidR="009E3E36">
        <w:rPr>
          <w:rFonts w:cs="Times New Roman"/>
        </w:rPr>
        <w:t xml:space="preserve"> </w:t>
      </w:r>
      <w:r w:rsidR="00E8421C">
        <w:rPr>
          <w:rFonts w:cs="Times New Roman"/>
        </w:rPr>
        <w:t>the f</w:t>
      </w:r>
      <w:r w:rsidR="009E3E36">
        <w:rPr>
          <w:rFonts w:cs="Times New Roman"/>
        </w:rPr>
        <w:t>amily</w:t>
      </w:r>
      <w:r w:rsidR="00402BAF">
        <w:rPr>
          <w:rFonts w:cs="Times New Roman"/>
        </w:rPr>
        <w:t xml:space="preserve"> </w:t>
      </w:r>
      <w:r w:rsidR="009E3E36">
        <w:rPr>
          <w:rFonts w:cs="Times New Roman"/>
        </w:rPr>
        <w:t>level</w:t>
      </w:r>
      <w:r w:rsidR="00A93805">
        <w:rPr>
          <w:rFonts w:cs="Times New Roman"/>
        </w:rPr>
        <w:t xml:space="preserve"> by an interactive procedure</w:t>
      </w:r>
      <w:r w:rsidR="008D7840">
        <w:rPr>
          <w:rFonts w:cs="Times New Roman"/>
        </w:rPr>
        <w:t xml:space="preserve"> </w:t>
      </w:r>
      <w:r w:rsidR="00CC4337">
        <w:rPr>
          <w:rFonts w:cs="Times New Roman"/>
        </w:rPr>
        <w:t>using</w:t>
      </w:r>
      <w:r w:rsidR="008D7840">
        <w:rPr>
          <w:rFonts w:cs="Times New Roman"/>
        </w:rPr>
        <w:t xml:space="preserve"> a </w:t>
      </w:r>
      <w:r w:rsidR="00CC4337">
        <w:rPr>
          <w:rFonts w:cs="Times New Roman"/>
        </w:rPr>
        <w:t xml:space="preserve">returned </w:t>
      </w:r>
      <w:r w:rsidR="008D7840">
        <w:rPr>
          <w:rFonts w:cs="Times New Roman"/>
        </w:rPr>
        <w:t>list of all the genera within the same family of the target species</w:t>
      </w:r>
      <w:r w:rsidR="009E3E36">
        <w:rPr>
          <w:rFonts w:cs="Times New Roman"/>
        </w:rPr>
        <w:t>.</w:t>
      </w:r>
      <w:r w:rsidR="00C16C1B">
        <w:rPr>
          <w:rFonts w:cs="Times New Roman"/>
        </w:rPr>
        <w:t xml:space="preserve"> </w:t>
      </w:r>
      <w:r w:rsidR="00DA0010">
        <w:rPr>
          <w:rFonts w:cs="Times New Roman"/>
        </w:rPr>
        <w:t>T</w:t>
      </w:r>
      <w:r w:rsidR="00521ACF">
        <w:rPr>
          <w:rFonts w:cs="Times New Roman"/>
        </w:rPr>
        <w:t xml:space="preserve">he user </w:t>
      </w:r>
      <w:r w:rsidR="001942B6">
        <w:rPr>
          <w:rFonts w:cs="Times New Roman"/>
        </w:rPr>
        <w:t xml:space="preserve">has the option to insert the </w:t>
      </w:r>
      <w:r w:rsidR="00793FB8">
        <w:rPr>
          <w:rFonts w:cs="Times New Roman"/>
        </w:rPr>
        <w:t xml:space="preserve">target </w:t>
      </w:r>
      <w:r w:rsidR="001942B6">
        <w:rPr>
          <w:rFonts w:cs="Times New Roman"/>
        </w:rPr>
        <w:t>species</w:t>
      </w:r>
      <w:r w:rsidR="00521ACF">
        <w:rPr>
          <w:rFonts w:cs="Times New Roman"/>
        </w:rPr>
        <w:t xml:space="preserve"> </w:t>
      </w:r>
      <w:r w:rsidR="00FD09DD">
        <w:rPr>
          <w:rFonts w:cs="Times New Roman"/>
        </w:rPr>
        <w:t xml:space="preserve">as a </w:t>
      </w:r>
      <w:r w:rsidR="00FD09DD">
        <w:rPr>
          <w:rFonts w:cs="Times New Roman"/>
        </w:rPr>
        <w:lastRenderedPageBreak/>
        <w:t xml:space="preserve">sister taxon </w:t>
      </w:r>
      <w:r w:rsidR="00521ACF">
        <w:rPr>
          <w:rFonts w:cs="Times New Roman"/>
        </w:rPr>
        <w:t>to a genus</w:t>
      </w:r>
      <w:r w:rsidR="00A5661E">
        <w:rPr>
          <w:rFonts w:cs="Times New Roman"/>
        </w:rPr>
        <w:t xml:space="preserve"> (</w:t>
      </w:r>
      <w:r w:rsidR="002A4E82">
        <w:rPr>
          <w:rFonts w:cs="Times New Roman"/>
        </w:rPr>
        <w:t xml:space="preserve">ii in Figure 1, </w:t>
      </w:r>
      <w:r w:rsidR="00FD09DD">
        <w:rPr>
          <w:rFonts w:cs="Times New Roman"/>
        </w:rPr>
        <w:t xml:space="preserve">option </w:t>
      </w:r>
      <w:r w:rsidR="00A5661E">
        <w:rPr>
          <w:rFonts w:cs="Times New Roman"/>
        </w:rPr>
        <w:t>1</w:t>
      </w:r>
      <w:r w:rsidR="00406518">
        <w:rPr>
          <w:rFonts w:cs="Times New Roman"/>
        </w:rPr>
        <w:t xml:space="preserve">, near to </w:t>
      </w:r>
      <w:proofErr w:type="spellStart"/>
      <w:r w:rsidR="00406518" w:rsidRPr="00213CCC">
        <w:rPr>
          <w:rFonts w:cs="Times New Roman"/>
          <w:i/>
          <w:iCs/>
        </w:rPr>
        <w:t>Rhandia</w:t>
      </w:r>
      <w:proofErr w:type="spellEnd"/>
      <w:r w:rsidR="00406518">
        <w:rPr>
          <w:rFonts w:cs="Times New Roman"/>
        </w:rPr>
        <w:t xml:space="preserve"> genus</w:t>
      </w:r>
      <w:r w:rsidR="00A5661E">
        <w:rPr>
          <w:rFonts w:cs="Times New Roman"/>
        </w:rPr>
        <w:t>)</w:t>
      </w:r>
      <w:r w:rsidR="00521ACF">
        <w:rPr>
          <w:rFonts w:cs="Times New Roman"/>
        </w:rPr>
        <w:t>, between two gen</w:t>
      </w:r>
      <w:r w:rsidR="0013209E">
        <w:rPr>
          <w:rFonts w:cs="Times New Roman"/>
        </w:rPr>
        <w:t>era</w:t>
      </w:r>
      <w:r w:rsidR="00A5661E">
        <w:rPr>
          <w:rFonts w:cs="Times New Roman"/>
        </w:rPr>
        <w:t xml:space="preserve"> (</w:t>
      </w:r>
      <w:r w:rsidR="00406518">
        <w:rPr>
          <w:rFonts w:cs="Times New Roman"/>
        </w:rPr>
        <w:t xml:space="preserve">ii in Figure 1, </w:t>
      </w:r>
      <w:r w:rsidR="00FD09DD">
        <w:rPr>
          <w:rFonts w:cs="Times New Roman"/>
        </w:rPr>
        <w:t xml:space="preserve">option </w:t>
      </w:r>
      <w:r w:rsidR="00A5661E">
        <w:rPr>
          <w:rFonts w:cs="Times New Roman"/>
        </w:rPr>
        <w:t>2</w:t>
      </w:r>
      <w:r w:rsidR="00406518">
        <w:rPr>
          <w:rFonts w:cs="Times New Roman"/>
        </w:rPr>
        <w:t xml:space="preserve">, between genus </w:t>
      </w:r>
      <w:proofErr w:type="spellStart"/>
      <w:r w:rsidR="004D67B9" w:rsidRPr="00213CCC">
        <w:rPr>
          <w:rFonts w:cs="Times New Roman"/>
          <w:i/>
          <w:iCs/>
        </w:rPr>
        <w:t>Loricaria</w:t>
      </w:r>
      <w:proofErr w:type="spellEnd"/>
      <w:r w:rsidR="004D67B9" w:rsidRPr="00213CCC">
        <w:rPr>
          <w:rFonts w:cs="Times New Roman"/>
          <w:i/>
          <w:iCs/>
        </w:rPr>
        <w:t xml:space="preserve"> </w:t>
      </w:r>
      <w:r w:rsidR="004D67B9">
        <w:rPr>
          <w:rFonts w:cs="Times New Roman"/>
        </w:rPr>
        <w:t xml:space="preserve">and </w:t>
      </w:r>
      <w:r w:rsidR="004D67B9" w:rsidRPr="00213CCC">
        <w:rPr>
          <w:rFonts w:cs="Times New Roman"/>
          <w:i/>
          <w:iCs/>
        </w:rPr>
        <w:t>Hypostomus</w:t>
      </w:r>
      <w:r w:rsidR="00A5661E">
        <w:rPr>
          <w:rFonts w:cs="Times New Roman"/>
        </w:rPr>
        <w:t>),</w:t>
      </w:r>
      <w:r w:rsidR="00521ACF">
        <w:rPr>
          <w:rFonts w:cs="Times New Roman"/>
        </w:rPr>
        <w:t xml:space="preserve"> or at the node of the family</w:t>
      </w:r>
      <w:r w:rsidR="00A5661E">
        <w:rPr>
          <w:rFonts w:cs="Times New Roman"/>
        </w:rPr>
        <w:t xml:space="preserve"> (</w:t>
      </w:r>
      <w:r w:rsidR="004D67B9">
        <w:rPr>
          <w:rFonts w:cs="Times New Roman"/>
        </w:rPr>
        <w:t xml:space="preserve">ii in Figure 1, </w:t>
      </w:r>
      <w:r w:rsidR="00FD09DD">
        <w:rPr>
          <w:rFonts w:cs="Times New Roman"/>
        </w:rPr>
        <w:t xml:space="preserve">option </w:t>
      </w:r>
      <w:r w:rsidR="00A5661E">
        <w:rPr>
          <w:rFonts w:cs="Times New Roman"/>
        </w:rPr>
        <w:t>3)</w:t>
      </w:r>
      <w:r w:rsidR="00DA0010">
        <w:rPr>
          <w:rFonts w:cs="Times New Roman"/>
        </w:rPr>
        <w:t>.</w:t>
      </w:r>
      <w:r w:rsidR="00521ACF">
        <w:rPr>
          <w:rFonts w:cs="Times New Roman"/>
        </w:rPr>
        <w:t xml:space="preserve"> </w:t>
      </w:r>
      <w:r w:rsidR="006552FA" w:rsidRPr="006552FA">
        <w:rPr>
          <w:rFonts w:cs="Times New Roman"/>
        </w:rPr>
        <w:t>If</w:t>
      </w:r>
      <w:r w:rsidR="009469C7">
        <w:rPr>
          <w:rFonts w:cs="Times New Roman"/>
        </w:rPr>
        <w:t xml:space="preserve"> the user enters</w:t>
      </w:r>
      <w:r w:rsidR="006552FA" w:rsidRPr="006552FA">
        <w:rPr>
          <w:rFonts w:cs="Times New Roman"/>
        </w:rPr>
        <w:t xml:space="preserve"> </w:t>
      </w:r>
      <w:r w:rsidR="00096144">
        <w:rPr>
          <w:rFonts w:cs="Times New Roman"/>
        </w:rPr>
        <w:t xml:space="preserve">a single </w:t>
      </w:r>
      <w:r w:rsidR="00C02E5F">
        <w:rPr>
          <w:rFonts w:cs="Times New Roman"/>
        </w:rPr>
        <w:t>genus</w:t>
      </w:r>
      <w:r w:rsidR="00096144">
        <w:rPr>
          <w:rFonts w:cs="Times New Roman"/>
        </w:rPr>
        <w:t xml:space="preserve"> </w:t>
      </w:r>
      <w:r w:rsidR="00C02E5F">
        <w:rPr>
          <w:rFonts w:cs="Times New Roman"/>
        </w:rPr>
        <w:t>from the list</w:t>
      </w:r>
      <w:r w:rsidR="006552FA" w:rsidRPr="006552FA">
        <w:rPr>
          <w:rFonts w:cs="Times New Roman"/>
        </w:rPr>
        <w:t xml:space="preserve">, </w:t>
      </w:r>
      <w:r w:rsidR="009469C7">
        <w:rPr>
          <w:rFonts w:cs="Times New Roman"/>
        </w:rPr>
        <w:t xml:space="preserve">the function splits </w:t>
      </w:r>
      <w:r w:rsidR="00B7314B">
        <w:rPr>
          <w:rFonts w:cs="Times New Roman"/>
        </w:rPr>
        <w:t>its</w:t>
      </w:r>
      <w:r w:rsidR="006552FA">
        <w:rPr>
          <w:rFonts w:cs="Times New Roman"/>
        </w:rPr>
        <w:t xml:space="preserve"> branch and </w:t>
      </w:r>
      <w:r w:rsidR="009469C7">
        <w:rPr>
          <w:rFonts w:cs="Times New Roman"/>
        </w:rPr>
        <w:t xml:space="preserve">inserts </w:t>
      </w:r>
      <w:r w:rsidR="006552FA">
        <w:rPr>
          <w:rFonts w:cs="Times New Roman"/>
        </w:rPr>
        <w:t xml:space="preserve">the </w:t>
      </w:r>
      <w:r w:rsidR="00D81C50">
        <w:rPr>
          <w:rFonts w:cs="Times New Roman"/>
        </w:rPr>
        <w:t xml:space="preserve">target </w:t>
      </w:r>
      <w:r w:rsidR="006552FA">
        <w:rPr>
          <w:rFonts w:cs="Times New Roman"/>
        </w:rPr>
        <w:t xml:space="preserve">species as </w:t>
      </w:r>
      <w:r w:rsidR="009469C7">
        <w:rPr>
          <w:rFonts w:cs="Times New Roman"/>
        </w:rPr>
        <w:t xml:space="preserve">a </w:t>
      </w:r>
      <w:r w:rsidR="006552FA">
        <w:rPr>
          <w:rFonts w:cs="Times New Roman"/>
        </w:rPr>
        <w:t>sister</w:t>
      </w:r>
      <w:r w:rsidR="00D81C50">
        <w:rPr>
          <w:rFonts w:cs="Times New Roman"/>
        </w:rPr>
        <w:t xml:space="preserve"> taxon</w:t>
      </w:r>
      <w:r w:rsidR="009469C7">
        <w:rPr>
          <w:rFonts w:cs="Times New Roman"/>
        </w:rPr>
        <w:t xml:space="preserve"> (option 1)</w:t>
      </w:r>
      <w:r w:rsidR="006552FA" w:rsidRPr="006552FA">
        <w:rPr>
          <w:rFonts w:cs="Times New Roman"/>
        </w:rPr>
        <w:t>.</w:t>
      </w:r>
      <w:r w:rsidR="006552FA">
        <w:rPr>
          <w:rFonts w:cs="Times New Roman"/>
        </w:rPr>
        <w:t xml:space="preserve"> If </w:t>
      </w:r>
      <w:r w:rsidR="00C216D6">
        <w:rPr>
          <w:rFonts w:cs="Times New Roman"/>
        </w:rPr>
        <w:t xml:space="preserve">the user enters two </w:t>
      </w:r>
      <w:r w:rsidR="00456FCE">
        <w:rPr>
          <w:rFonts w:cs="Times New Roman"/>
        </w:rPr>
        <w:t>genera</w:t>
      </w:r>
      <w:r w:rsidR="00C216D6">
        <w:rPr>
          <w:rFonts w:cs="Times New Roman"/>
        </w:rPr>
        <w:t xml:space="preserve"> separated by a blank space, t</w:t>
      </w:r>
      <w:r w:rsidR="00512BA3">
        <w:rPr>
          <w:rFonts w:cs="Times New Roman"/>
        </w:rPr>
        <w:t xml:space="preserve">he </w:t>
      </w:r>
      <w:r w:rsidR="00C216D6">
        <w:rPr>
          <w:rFonts w:cs="Times New Roman"/>
        </w:rPr>
        <w:t xml:space="preserve">function inserts the target </w:t>
      </w:r>
      <w:r w:rsidR="00512BA3">
        <w:rPr>
          <w:rFonts w:cs="Times New Roman"/>
        </w:rPr>
        <w:t xml:space="preserve">species as a polytomy at the </w:t>
      </w:r>
      <w:r w:rsidR="00C216D6">
        <w:rPr>
          <w:rFonts w:cs="Times New Roman"/>
        </w:rPr>
        <w:t xml:space="preserve">most recent </w:t>
      </w:r>
      <w:r w:rsidR="00512BA3">
        <w:rPr>
          <w:rFonts w:cs="Times New Roman"/>
        </w:rPr>
        <w:t xml:space="preserve">node that </w:t>
      </w:r>
      <w:r w:rsidR="00C216D6">
        <w:rPr>
          <w:rFonts w:cs="Times New Roman"/>
        </w:rPr>
        <w:t>links</w:t>
      </w:r>
      <w:r w:rsidR="00512BA3">
        <w:rPr>
          <w:rFonts w:cs="Times New Roman"/>
        </w:rPr>
        <w:t xml:space="preserve"> the </w:t>
      </w:r>
      <w:r w:rsidR="00456FCE">
        <w:rPr>
          <w:rFonts w:cs="Times New Roman"/>
        </w:rPr>
        <w:t>selected</w:t>
      </w:r>
      <w:r w:rsidR="00512BA3" w:rsidRPr="00512BA3">
        <w:rPr>
          <w:rFonts w:cs="Times New Roman"/>
        </w:rPr>
        <w:t xml:space="preserve"> </w:t>
      </w:r>
      <w:r w:rsidR="00512BA3">
        <w:rPr>
          <w:rFonts w:cs="Times New Roman"/>
        </w:rPr>
        <w:t>genera</w:t>
      </w:r>
      <w:r w:rsidR="00456FCE">
        <w:rPr>
          <w:rFonts w:cs="Times New Roman"/>
        </w:rPr>
        <w:t xml:space="preserve"> (option 2)</w:t>
      </w:r>
      <w:r w:rsidR="00512BA3">
        <w:rPr>
          <w:rFonts w:cs="Times New Roman"/>
        </w:rPr>
        <w:t xml:space="preserve">. If </w:t>
      </w:r>
      <w:r w:rsidR="00D700D0">
        <w:rPr>
          <w:rFonts w:cs="Times New Roman"/>
        </w:rPr>
        <w:t xml:space="preserve">the user enters the family name, the function </w:t>
      </w:r>
      <w:r w:rsidR="00512BA3">
        <w:rPr>
          <w:rFonts w:cs="Times New Roman"/>
        </w:rPr>
        <w:t>insert</w:t>
      </w:r>
      <w:r w:rsidR="00D700D0">
        <w:rPr>
          <w:rFonts w:cs="Times New Roman"/>
        </w:rPr>
        <w:t>s</w:t>
      </w:r>
      <w:r w:rsidR="00512BA3">
        <w:rPr>
          <w:rFonts w:cs="Times New Roman"/>
        </w:rPr>
        <w:t xml:space="preserve"> </w:t>
      </w:r>
      <w:r w:rsidR="00D700D0">
        <w:rPr>
          <w:rFonts w:cs="Times New Roman"/>
        </w:rPr>
        <w:t xml:space="preserve">the target species </w:t>
      </w:r>
      <w:r w:rsidR="00512BA3">
        <w:rPr>
          <w:rFonts w:cs="Times New Roman"/>
        </w:rPr>
        <w:t xml:space="preserve">at </w:t>
      </w:r>
      <w:r w:rsidR="008C7DDA">
        <w:rPr>
          <w:rFonts w:cs="Times New Roman"/>
        </w:rPr>
        <w:t xml:space="preserve">the </w:t>
      </w:r>
      <w:r w:rsidR="00512BA3">
        <w:rPr>
          <w:rFonts w:cs="Times New Roman"/>
        </w:rPr>
        <w:t>family node as a polytomy</w:t>
      </w:r>
      <w:r w:rsidR="00ED20B1">
        <w:rPr>
          <w:rFonts w:cs="Times New Roman"/>
        </w:rPr>
        <w:t xml:space="preserve"> (option 3)</w:t>
      </w:r>
      <w:r w:rsidR="00512BA3">
        <w:rPr>
          <w:rFonts w:cs="Times New Roman"/>
        </w:rPr>
        <w:t xml:space="preserve">. </w:t>
      </w:r>
      <w:r w:rsidR="00234CC9">
        <w:rPr>
          <w:rFonts w:cs="Times New Roman"/>
        </w:rPr>
        <w:t>Third,</w:t>
      </w:r>
      <w:r w:rsidR="00512BA3">
        <w:rPr>
          <w:rFonts w:cs="Times New Roman"/>
        </w:rPr>
        <w:t xml:space="preserve"> </w:t>
      </w:r>
      <w:r w:rsidR="00BD3549">
        <w:rPr>
          <w:rFonts w:cs="Times New Roman"/>
        </w:rPr>
        <w:t xml:space="preserve">if any remaining </w:t>
      </w:r>
      <w:r w:rsidR="00F75D8B">
        <w:rPr>
          <w:rFonts w:cs="Times New Roman"/>
        </w:rPr>
        <w:t>species can now</w:t>
      </w:r>
      <w:r w:rsidR="00512BA3">
        <w:rPr>
          <w:rFonts w:cs="Times New Roman"/>
        </w:rPr>
        <w:t xml:space="preserve"> be inserted </w:t>
      </w:r>
      <w:r w:rsidR="002F296F">
        <w:rPr>
          <w:rFonts w:cs="Times New Roman"/>
        </w:rPr>
        <w:t>at the genus level</w:t>
      </w:r>
      <w:r w:rsidR="00F75D8B">
        <w:rPr>
          <w:rFonts w:cs="Times New Roman"/>
        </w:rPr>
        <w:t>, the function</w:t>
      </w:r>
      <w:r w:rsidR="00512BA3">
        <w:rPr>
          <w:rFonts w:cs="Times New Roman"/>
        </w:rPr>
        <w:t xml:space="preserve"> </w:t>
      </w:r>
      <w:r w:rsidR="00F75D8B">
        <w:rPr>
          <w:rFonts w:cs="Times New Roman"/>
        </w:rPr>
        <w:t>repeats the first</w:t>
      </w:r>
      <w:r w:rsidR="00512BA3">
        <w:rPr>
          <w:rFonts w:cs="Times New Roman"/>
        </w:rPr>
        <w:t xml:space="preserve"> </w:t>
      </w:r>
      <w:r w:rsidR="00A05F9C">
        <w:rPr>
          <w:rFonts w:cs="Times New Roman"/>
        </w:rPr>
        <w:t>procedure but</w:t>
      </w:r>
      <w:r w:rsidR="00F75D8B">
        <w:rPr>
          <w:rFonts w:cs="Times New Roman"/>
        </w:rPr>
        <w:t xml:space="preserve"> </w:t>
      </w:r>
      <w:r w:rsidR="004557BB">
        <w:rPr>
          <w:rFonts w:cs="Times New Roman"/>
        </w:rPr>
        <w:t>records it</w:t>
      </w:r>
      <w:r w:rsidR="00F75D8B">
        <w:rPr>
          <w:rFonts w:cs="Times New Roman"/>
        </w:rPr>
        <w:t xml:space="preserve"> as</w:t>
      </w:r>
      <w:r w:rsidR="00E96761">
        <w:rPr>
          <w:rFonts w:cs="Times New Roman"/>
        </w:rPr>
        <w:t xml:space="preserve"> a Congeneric family-level insertion</w:t>
      </w:r>
      <w:r w:rsidR="00B51BE7">
        <w:rPr>
          <w:rFonts w:cs="Times New Roman"/>
        </w:rPr>
        <w:t xml:space="preserve"> (iii in Figure 1)</w:t>
      </w:r>
      <w:r w:rsidR="00E96761">
        <w:rPr>
          <w:rFonts w:cs="Times New Roman"/>
        </w:rPr>
        <w:t>.</w:t>
      </w:r>
      <w:r w:rsidR="0013209E">
        <w:rPr>
          <w:rFonts w:cs="Times New Roman"/>
        </w:rPr>
        <w:t xml:space="preserve"> </w:t>
      </w:r>
      <w:r w:rsidR="004557BB">
        <w:rPr>
          <w:rFonts w:cs="Times New Roman"/>
        </w:rPr>
        <w:t xml:space="preserve">Fourth, </w:t>
      </w:r>
      <w:r w:rsidR="00833B08">
        <w:rPr>
          <w:rFonts w:cs="Times New Roman"/>
        </w:rPr>
        <w:t>remnant species</w:t>
      </w:r>
      <w:r w:rsidR="00213316">
        <w:rPr>
          <w:rFonts w:cs="Times New Roman"/>
        </w:rPr>
        <w:t xml:space="preserve"> are inserted at the order level </w:t>
      </w:r>
      <w:r w:rsidR="00534498">
        <w:rPr>
          <w:rFonts w:cs="Times New Roman"/>
        </w:rPr>
        <w:t xml:space="preserve">following </w:t>
      </w:r>
      <w:proofErr w:type="gramStart"/>
      <w:r w:rsidR="00534498">
        <w:rPr>
          <w:rFonts w:cs="Times New Roman"/>
        </w:rPr>
        <w:t>similar to</w:t>
      </w:r>
      <w:proofErr w:type="gramEnd"/>
      <w:r w:rsidR="00534498">
        <w:rPr>
          <w:rFonts w:cs="Times New Roman"/>
        </w:rPr>
        <w:t xml:space="preserve"> the second step</w:t>
      </w:r>
      <w:r w:rsidR="000E09F5">
        <w:rPr>
          <w:rFonts w:cs="Times New Roman"/>
        </w:rPr>
        <w:t xml:space="preserve"> by an interactive procedure using a returned list</w:t>
      </w:r>
      <w:r w:rsidR="0013209E">
        <w:rPr>
          <w:rFonts w:cs="Times New Roman"/>
        </w:rPr>
        <w:t xml:space="preserve"> of all </w:t>
      </w:r>
      <w:r w:rsidR="000E09F5">
        <w:rPr>
          <w:rFonts w:cs="Times New Roman"/>
        </w:rPr>
        <w:t xml:space="preserve">the </w:t>
      </w:r>
      <w:r w:rsidR="0013209E">
        <w:rPr>
          <w:rFonts w:cs="Times New Roman"/>
        </w:rPr>
        <w:t xml:space="preserve">families </w:t>
      </w:r>
      <w:r w:rsidR="000E09F5">
        <w:rPr>
          <w:rFonts w:cs="Times New Roman"/>
        </w:rPr>
        <w:t xml:space="preserve">within </w:t>
      </w:r>
      <w:r w:rsidR="0013209E">
        <w:rPr>
          <w:rFonts w:cs="Times New Roman"/>
        </w:rPr>
        <w:t xml:space="preserve">the order </w:t>
      </w:r>
      <w:r w:rsidR="005B3A8D">
        <w:rPr>
          <w:rFonts w:cs="Times New Roman"/>
        </w:rPr>
        <w:t xml:space="preserve">of the target </w:t>
      </w:r>
      <w:r w:rsidR="00324CBB">
        <w:rPr>
          <w:rFonts w:cs="Times New Roman"/>
        </w:rPr>
        <w:t>species</w:t>
      </w:r>
      <w:r w:rsidR="0013209E">
        <w:rPr>
          <w:rFonts w:cs="Times New Roman"/>
        </w:rPr>
        <w:t xml:space="preserve">. </w:t>
      </w:r>
      <w:r w:rsidR="00F13B05">
        <w:rPr>
          <w:rFonts w:cs="Times New Roman"/>
        </w:rPr>
        <w:t>Hence</w:t>
      </w:r>
      <w:r w:rsidR="0013209E">
        <w:rPr>
          <w:rFonts w:cs="Times New Roman"/>
        </w:rPr>
        <w:t xml:space="preserve">, the user </w:t>
      </w:r>
      <w:r w:rsidR="00337257">
        <w:rPr>
          <w:rFonts w:cs="Times New Roman"/>
        </w:rPr>
        <w:t xml:space="preserve">may </w:t>
      </w:r>
      <w:r w:rsidR="00B33C29">
        <w:rPr>
          <w:rFonts w:cs="Times New Roman"/>
        </w:rPr>
        <w:t>specify</w:t>
      </w:r>
      <w:r w:rsidR="00337257">
        <w:rPr>
          <w:rFonts w:cs="Times New Roman"/>
        </w:rPr>
        <w:t xml:space="preserve"> </w:t>
      </w:r>
      <w:r w:rsidR="00324CBB">
        <w:rPr>
          <w:rFonts w:cs="Times New Roman"/>
        </w:rPr>
        <w:t xml:space="preserve">a family to insert </w:t>
      </w:r>
      <w:r w:rsidR="00B33C29">
        <w:rPr>
          <w:rFonts w:cs="Times New Roman"/>
        </w:rPr>
        <w:t>the target species</w:t>
      </w:r>
      <w:r w:rsidR="00D972C2">
        <w:rPr>
          <w:rFonts w:cs="Times New Roman"/>
        </w:rPr>
        <w:t xml:space="preserve"> as sister taxon (option 1), two families to insert it </w:t>
      </w:r>
      <w:r w:rsidR="00B14670">
        <w:rPr>
          <w:rFonts w:cs="Times New Roman"/>
        </w:rPr>
        <w:t>as a polytomy at the most recent node linking the</w:t>
      </w:r>
      <w:r w:rsidR="00A26D30">
        <w:rPr>
          <w:rFonts w:cs="Times New Roman"/>
        </w:rPr>
        <w:t>m</w:t>
      </w:r>
      <w:r w:rsidR="00B14670">
        <w:rPr>
          <w:rFonts w:cs="Times New Roman"/>
        </w:rPr>
        <w:t xml:space="preserve"> (option 2), or </w:t>
      </w:r>
      <w:r w:rsidR="00E03FF3">
        <w:rPr>
          <w:rFonts w:cs="Times New Roman"/>
        </w:rPr>
        <w:t xml:space="preserve">the </w:t>
      </w:r>
      <w:r w:rsidR="00ED20B1">
        <w:rPr>
          <w:rFonts w:cs="Times New Roman"/>
        </w:rPr>
        <w:t xml:space="preserve">order </w:t>
      </w:r>
      <w:r w:rsidR="006C648F">
        <w:rPr>
          <w:rFonts w:cs="Times New Roman"/>
        </w:rPr>
        <w:t xml:space="preserve">to insert it </w:t>
      </w:r>
      <w:r w:rsidR="00E03FF3">
        <w:rPr>
          <w:rFonts w:cs="Times New Roman"/>
        </w:rPr>
        <w:t>a</w:t>
      </w:r>
      <w:r w:rsidR="00B33C29">
        <w:rPr>
          <w:rFonts w:cs="Times New Roman"/>
        </w:rPr>
        <w:t xml:space="preserve">s a </w:t>
      </w:r>
      <w:r w:rsidR="006C648F">
        <w:rPr>
          <w:rFonts w:cs="Times New Roman"/>
        </w:rPr>
        <w:t>sister taxon</w:t>
      </w:r>
      <w:r w:rsidR="00B33C29">
        <w:rPr>
          <w:rFonts w:cs="Times New Roman"/>
        </w:rPr>
        <w:t xml:space="preserve"> (option 3).</w:t>
      </w:r>
      <w:r w:rsidR="0013209E">
        <w:rPr>
          <w:rFonts w:cs="Times New Roman"/>
        </w:rPr>
        <w:t xml:space="preserve"> </w:t>
      </w:r>
      <w:r w:rsidR="00214C21">
        <w:rPr>
          <w:rFonts w:cs="Times New Roman"/>
        </w:rPr>
        <w:t xml:space="preserve">The function will not </w:t>
      </w:r>
      <w:r w:rsidR="00317AC3">
        <w:rPr>
          <w:rFonts w:cs="Times New Roman"/>
        </w:rPr>
        <w:t xml:space="preserve">perform </w:t>
      </w:r>
      <w:r w:rsidR="00214C21">
        <w:rPr>
          <w:rFonts w:cs="Times New Roman"/>
        </w:rPr>
        <w:t>insert</w:t>
      </w:r>
      <w:r w:rsidR="00317AC3">
        <w:rPr>
          <w:rFonts w:cs="Times New Roman"/>
        </w:rPr>
        <w:t>ions</w:t>
      </w:r>
      <w:r w:rsidR="00BF3857">
        <w:rPr>
          <w:rFonts w:cs="Times New Roman"/>
        </w:rPr>
        <w:t xml:space="preserve"> steps </w:t>
      </w:r>
      <w:r w:rsidR="007809A8">
        <w:rPr>
          <w:rFonts w:cs="Times New Roman"/>
        </w:rPr>
        <w:t xml:space="preserve">beyond the order level </w:t>
      </w:r>
      <w:r w:rsidR="00214C21">
        <w:rPr>
          <w:rFonts w:cs="Times New Roman"/>
        </w:rPr>
        <w:t xml:space="preserve">because </w:t>
      </w:r>
      <w:r w:rsidR="00733158">
        <w:rPr>
          <w:rFonts w:cs="Times New Roman"/>
        </w:rPr>
        <w:t>it</w:t>
      </w:r>
      <w:r w:rsidR="00FA7F5D">
        <w:rPr>
          <w:rFonts w:cs="Times New Roman"/>
        </w:rPr>
        <w:t xml:space="preserve"> </w:t>
      </w:r>
      <w:r w:rsidR="00BA328B">
        <w:rPr>
          <w:rFonts w:cs="Times New Roman"/>
        </w:rPr>
        <w:t xml:space="preserve">would </w:t>
      </w:r>
      <w:r w:rsidR="000C1156">
        <w:rPr>
          <w:rFonts w:cs="Times New Roman"/>
        </w:rPr>
        <w:t>add</w:t>
      </w:r>
      <w:r w:rsidR="0000792E">
        <w:rPr>
          <w:rFonts w:cs="Times New Roman"/>
        </w:rPr>
        <w:t xml:space="preserve"> too</w:t>
      </w:r>
      <w:r w:rsidR="00FA7F5D">
        <w:rPr>
          <w:rFonts w:cs="Times New Roman"/>
        </w:rPr>
        <w:t xml:space="preserve"> </w:t>
      </w:r>
      <w:r w:rsidR="00F13B05">
        <w:rPr>
          <w:rFonts w:cs="Times New Roman"/>
        </w:rPr>
        <w:t>much</w:t>
      </w:r>
      <w:r w:rsidR="00FA7F5D">
        <w:rPr>
          <w:rFonts w:cs="Times New Roman"/>
        </w:rPr>
        <w:t xml:space="preserve"> uncertainty </w:t>
      </w:r>
      <w:r w:rsidR="00BA328B">
        <w:rPr>
          <w:rFonts w:cs="Times New Roman"/>
        </w:rPr>
        <w:t>to</w:t>
      </w:r>
      <w:r w:rsidR="003F0E85">
        <w:rPr>
          <w:rFonts w:cs="Times New Roman"/>
        </w:rPr>
        <w:t xml:space="preserve"> </w:t>
      </w:r>
      <w:r w:rsidR="00A95620">
        <w:rPr>
          <w:rFonts w:cs="Times New Roman"/>
        </w:rPr>
        <w:t xml:space="preserve">the </w:t>
      </w:r>
      <w:r w:rsidR="000C1156">
        <w:rPr>
          <w:rFonts w:cs="Times New Roman"/>
        </w:rPr>
        <w:t>phylogenetic tree</w:t>
      </w:r>
      <w:r w:rsidR="00FA7F5D">
        <w:rPr>
          <w:rFonts w:cs="Times New Roman"/>
        </w:rPr>
        <w:t>.</w:t>
      </w:r>
    </w:p>
    <w:p w14:paraId="3A5AAF05" w14:textId="68027FCB" w:rsidR="001B144F" w:rsidRDefault="00E25A53">
      <w:pPr>
        <w:ind w:firstLine="708"/>
        <w:rPr>
          <w:rFonts w:cs="Times New Roman"/>
        </w:rPr>
      </w:pPr>
      <w:r>
        <w:rPr>
          <w:rFonts w:cs="Times New Roman"/>
        </w:rPr>
        <w:t>Setting</w:t>
      </w:r>
      <w:r w:rsidR="001B144F">
        <w:rPr>
          <w:rFonts w:cs="Times New Roman"/>
        </w:rPr>
        <w:t xml:space="preserve"> the argument </w:t>
      </w:r>
      <w:proofErr w:type="spellStart"/>
      <w:proofErr w:type="gramStart"/>
      <w:r w:rsidR="00CD10A7">
        <w:rPr>
          <w:rFonts w:cs="Times New Roman"/>
        </w:rPr>
        <w:t>insert.base</w:t>
      </w:r>
      <w:proofErr w:type="gramEnd"/>
      <w:r w:rsidR="00CD10A7">
        <w:rPr>
          <w:rFonts w:cs="Times New Roman"/>
        </w:rPr>
        <w:t>.node</w:t>
      </w:r>
      <w:proofErr w:type="spellEnd"/>
      <w:r w:rsidR="00CD10A7">
        <w:rPr>
          <w:rFonts w:cs="Times New Roman"/>
        </w:rPr>
        <w:t xml:space="preserve"> </w:t>
      </w:r>
      <w:r>
        <w:rPr>
          <w:rFonts w:cs="Times New Roman"/>
        </w:rPr>
        <w:t>as</w:t>
      </w:r>
      <w:r w:rsidR="00CD10A7">
        <w:rPr>
          <w:rFonts w:cs="Times New Roman"/>
        </w:rPr>
        <w:t xml:space="preserve"> TRUE</w:t>
      </w:r>
      <w:r w:rsidR="000D6354">
        <w:rPr>
          <w:rFonts w:cs="Times New Roman"/>
        </w:rPr>
        <w:t xml:space="preserve"> </w:t>
      </w:r>
      <w:r w:rsidR="00CD10A7">
        <w:rPr>
          <w:rFonts w:cs="Times New Roman"/>
        </w:rPr>
        <w:t>automatically insert</w:t>
      </w:r>
      <w:r w:rsidR="000D6354">
        <w:rPr>
          <w:rFonts w:cs="Times New Roman"/>
        </w:rPr>
        <w:t>s</w:t>
      </w:r>
      <w:r w:rsidR="00CD10A7">
        <w:rPr>
          <w:rFonts w:cs="Times New Roman"/>
        </w:rPr>
        <w:t xml:space="preserve"> </w:t>
      </w:r>
      <w:r w:rsidR="00884151">
        <w:rPr>
          <w:rFonts w:cs="Times New Roman"/>
        </w:rPr>
        <w:t>the</w:t>
      </w:r>
      <w:r w:rsidR="00CD10A7">
        <w:rPr>
          <w:rFonts w:cs="Times New Roman"/>
        </w:rPr>
        <w:t xml:space="preserve"> </w:t>
      </w:r>
      <w:r w:rsidR="00D862C3">
        <w:rPr>
          <w:rFonts w:cs="Times New Roman"/>
        </w:rPr>
        <w:t xml:space="preserve">target </w:t>
      </w:r>
      <w:r w:rsidR="00CD10A7">
        <w:rPr>
          <w:rFonts w:cs="Times New Roman"/>
        </w:rPr>
        <w:t xml:space="preserve">species </w:t>
      </w:r>
      <w:r w:rsidR="00D862C3">
        <w:rPr>
          <w:rFonts w:cs="Times New Roman"/>
        </w:rPr>
        <w:t>from</w:t>
      </w:r>
      <w:r w:rsidR="00884151">
        <w:rPr>
          <w:rFonts w:cs="Times New Roman"/>
        </w:rPr>
        <w:t xml:space="preserve"> the second and </w:t>
      </w:r>
      <w:r w:rsidR="00B8774E">
        <w:rPr>
          <w:rFonts w:cs="Times New Roman"/>
        </w:rPr>
        <w:t xml:space="preserve">fourth steps </w:t>
      </w:r>
      <w:r w:rsidR="00CD10A7">
        <w:rPr>
          <w:rFonts w:cs="Times New Roman"/>
        </w:rPr>
        <w:t xml:space="preserve">in the family </w:t>
      </w:r>
      <w:r w:rsidR="00D862C3">
        <w:rPr>
          <w:rFonts w:cs="Times New Roman"/>
        </w:rPr>
        <w:t>and</w:t>
      </w:r>
      <w:r w:rsidR="00CD10A7">
        <w:rPr>
          <w:rFonts w:cs="Times New Roman"/>
        </w:rPr>
        <w:t xml:space="preserve"> order nodes</w:t>
      </w:r>
      <w:r w:rsidR="00D862C3">
        <w:rPr>
          <w:rFonts w:cs="Times New Roman"/>
        </w:rPr>
        <w:t>, respectively</w:t>
      </w:r>
      <w:r w:rsidR="00CD10A7">
        <w:rPr>
          <w:rFonts w:cs="Times New Roman"/>
        </w:rPr>
        <w:t xml:space="preserve">. This setting </w:t>
      </w:r>
      <w:r w:rsidR="006E7E4B">
        <w:rPr>
          <w:rFonts w:cs="Times New Roman"/>
        </w:rPr>
        <w:t xml:space="preserve">facilitates the insertion of </w:t>
      </w:r>
      <w:proofErr w:type="gramStart"/>
      <w:r w:rsidR="006E7E4B">
        <w:rPr>
          <w:rFonts w:cs="Times New Roman"/>
        </w:rPr>
        <w:t xml:space="preserve">a </w:t>
      </w:r>
      <w:r w:rsidR="00CD10A7">
        <w:rPr>
          <w:rFonts w:cs="Times New Roman"/>
        </w:rPr>
        <w:t>large number of</w:t>
      </w:r>
      <w:proofErr w:type="gramEnd"/>
      <w:r w:rsidR="00CD10A7">
        <w:rPr>
          <w:rFonts w:cs="Times New Roman"/>
        </w:rPr>
        <w:t xml:space="preserve"> species or species </w:t>
      </w:r>
      <w:r w:rsidR="00EB16F4">
        <w:rPr>
          <w:rFonts w:cs="Times New Roman"/>
        </w:rPr>
        <w:t xml:space="preserve">with </w:t>
      </w:r>
      <w:r w:rsidR="00602F23">
        <w:rPr>
          <w:rFonts w:cs="Times New Roman"/>
        </w:rPr>
        <w:t xml:space="preserve">the </w:t>
      </w:r>
      <w:r w:rsidR="00EB16F4">
        <w:rPr>
          <w:rFonts w:cs="Times New Roman"/>
        </w:rPr>
        <w:t>phylogenetic position</w:t>
      </w:r>
      <w:r w:rsidR="00602F23">
        <w:rPr>
          <w:rFonts w:cs="Times New Roman"/>
        </w:rPr>
        <w:t xml:space="preserve"> unknown</w:t>
      </w:r>
      <w:r w:rsidR="00B724F7">
        <w:rPr>
          <w:rFonts w:cs="Times New Roman"/>
        </w:rPr>
        <w:t xml:space="preserve">. </w:t>
      </w:r>
      <w:r w:rsidR="00305A79">
        <w:rPr>
          <w:rFonts w:cs="Times New Roman"/>
        </w:rPr>
        <w:t>The</w:t>
      </w:r>
      <w:r w:rsidR="000B58F4">
        <w:rPr>
          <w:rFonts w:cs="Times New Roman"/>
        </w:rPr>
        <w:t xml:space="preserve"> default output is a list with two objects</w:t>
      </w:r>
      <w:r w:rsidR="001544F4">
        <w:rPr>
          <w:rFonts w:cs="Times New Roman"/>
        </w:rPr>
        <w:t>: (</w:t>
      </w:r>
      <w:proofErr w:type="spellStart"/>
      <w:r w:rsidR="001544F4">
        <w:rPr>
          <w:rFonts w:cs="Times New Roman"/>
        </w:rPr>
        <w:t>i</w:t>
      </w:r>
      <w:proofErr w:type="spellEnd"/>
      <w:r w:rsidR="001544F4">
        <w:rPr>
          <w:rFonts w:cs="Times New Roman"/>
        </w:rPr>
        <w:t xml:space="preserve">) </w:t>
      </w:r>
      <w:r w:rsidR="000B58F4">
        <w:rPr>
          <w:rFonts w:cs="Times New Roman"/>
        </w:rPr>
        <w:t xml:space="preserve">the pruned tree </w:t>
      </w:r>
      <w:r w:rsidR="001544F4">
        <w:rPr>
          <w:rFonts w:cs="Times New Roman"/>
        </w:rPr>
        <w:t>including</w:t>
      </w:r>
      <w:r w:rsidR="000B58F4">
        <w:rPr>
          <w:rFonts w:cs="Times New Roman"/>
        </w:rPr>
        <w:t xml:space="preserve"> only </w:t>
      </w:r>
      <w:r w:rsidR="001544F4">
        <w:rPr>
          <w:rFonts w:cs="Times New Roman"/>
        </w:rPr>
        <w:t>the provided species list</w:t>
      </w:r>
      <w:r w:rsidR="00365EBD">
        <w:rPr>
          <w:rFonts w:cs="Times New Roman"/>
        </w:rPr>
        <w:t xml:space="preserve"> (Final tree in Figure 1)</w:t>
      </w:r>
      <w:r w:rsidR="001544F4">
        <w:rPr>
          <w:rFonts w:cs="Times New Roman"/>
        </w:rPr>
        <w:t xml:space="preserve">; (ii) </w:t>
      </w:r>
      <w:r w:rsidR="00E04926">
        <w:rPr>
          <w:rFonts w:cs="Times New Roman"/>
        </w:rPr>
        <w:t>a data</w:t>
      </w:r>
      <w:r w:rsidR="004D6232">
        <w:rPr>
          <w:rFonts w:cs="Times New Roman"/>
        </w:rPr>
        <w:t xml:space="preserve"> </w:t>
      </w:r>
      <w:r w:rsidR="00E04926">
        <w:rPr>
          <w:rFonts w:cs="Times New Roman"/>
        </w:rPr>
        <w:t xml:space="preserve">frame </w:t>
      </w:r>
      <w:r w:rsidR="004D6232">
        <w:rPr>
          <w:rFonts w:cs="Times New Roman"/>
        </w:rPr>
        <w:t>identifying if each provided species was</w:t>
      </w:r>
      <w:r w:rsidR="000B58F4">
        <w:rPr>
          <w:rFonts w:cs="Times New Roman"/>
        </w:rPr>
        <w:t xml:space="preserve"> </w:t>
      </w:r>
      <w:r w:rsidR="005D7733">
        <w:rPr>
          <w:rFonts w:cs="Times New Roman"/>
        </w:rPr>
        <w:t>initially</w:t>
      </w:r>
      <w:r w:rsidR="000B58F4">
        <w:rPr>
          <w:rFonts w:cs="Times New Roman"/>
        </w:rPr>
        <w:t xml:space="preserve"> present in the </w:t>
      </w:r>
      <w:r w:rsidR="004D6232">
        <w:rPr>
          <w:rFonts w:cs="Times New Roman"/>
        </w:rPr>
        <w:t xml:space="preserve">backbone </w:t>
      </w:r>
      <w:r w:rsidR="000B58F4">
        <w:rPr>
          <w:rFonts w:cs="Times New Roman"/>
        </w:rPr>
        <w:t>tree</w:t>
      </w:r>
      <w:r w:rsidR="00AC2E8E">
        <w:rPr>
          <w:rFonts w:cs="Times New Roman"/>
        </w:rPr>
        <w:t>,</w:t>
      </w:r>
      <w:r w:rsidR="005D7733">
        <w:rPr>
          <w:rFonts w:cs="Times New Roman"/>
        </w:rPr>
        <w:t xml:space="preserve"> in which step it was </w:t>
      </w:r>
      <w:r w:rsidR="000B58F4">
        <w:rPr>
          <w:rFonts w:cs="Times New Roman"/>
        </w:rPr>
        <w:t>inserted</w:t>
      </w:r>
      <w:r w:rsidR="00AC2E8E">
        <w:rPr>
          <w:rFonts w:cs="Times New Roman"/>
        </w:rPr>
        <w:t>, or not inserted at all</w:t>
      </w:r>
      <w:r w:rsidR="000B58F4">
        <w:rPr>
          <w:rFonts w:cs="Times New Roman"/>
        </w:rPr>
        <w:t>.</w:t>
      </w:r>
    </w:p>
    <w:p w14:paraId="2AB89BEA" w14:textId="77777777" w:rsidR="00EF6855" w:rsidRDefault="00EF6855" w:rsidP="00703AE0">
      <w:pPr>
        <w:rPr>
          <w:rFonts w:cs="Times New Roman"/>
        </w:rPr>
      </w:pPr>
      <w:r>
        <w:rPr>
          <w:rFonts w:cs="Times New Roman"/>
        </w:rPr>
        <w:br w:type="page"/>
      </w:r>
    </w:p>
    <w:p w14:paraId="6E9D17E2" w14:textId="77777777" w:rsidR="005E6513" w:rsidRDefault="005E6513" w:rsidP="00B80C8B">
      <w:pPr>
        <w:rPr>
          <w:rFonts w:cs="Times New Roman"/>
        </w:rPr>
        <w:sectPr w:rsidR="005E6513">
          <w:pgSz w:w="11906" w:h="16838"/>
          <w:pgMar w:top="1440" w:right="1440" w:bottom="1440" w:left="1440" w:header="708" w:footer="708" w:gutter="0"/>
          <w:cols w:space="708"/>
          <w:docGrid w:linePitch="360"/>
        </w:sectPr>
      </w:pPr>
    </w:p>
    <w:p w14:paraId="5C626499" w14:textId="74F552CA" w:rsidR="00E374DC" w:rsidRDefault="00DA603B" w:rsidP="00B80C8B">
      <w:pPr>
        <w:rPr>
          <w:rFonts w:cs="Times New Roman"/>
        </w:rPr>
      </w:pPr>
      <w:r>
        <w:rPr>
          <w:rFonts w:cs="Times New Roman"/>
          <w:noProof/>
        </w:rPr>
        <w:lastRenderedPageBreak/>
        <w:drawing>
          <wp:inline distT="0" distB="0" distL="0" distR="0" wp14:anchorId="10585BED" wp14:editId="0AD6F778">
            <wp:extent cx="8863330" cy="49237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8863330" cy="4923790"/>
                    </a:xfrm>
                    <a:prstGeom prst="rect">
                      <a:avLst/>
                    </a:prstGeom>
                  </pic:spPr>
                </pic:pic>
              </a:graphicData>
            </a:graphic>
          </wp:inline>
        </w:drawing>
      </w:r>
    </w:p>
    <w:p w14:paraId="69D014D3" w14:textId="0072ACC3" w:rsidR="005E6513" w:rsidRDefault="007872A6" w:rsidP="0083528E">
      <w:pPr>
        <w:rPr>
          <w:rFonts w:cs="Times New Roman"/>
        </w:rPr>
        <w:sectPr w:rsidR="005E6513" w:rsidSect="0083528E">
          <w:pgSz w:w="16838" w:h="11906" w:orient="landscape"/>
          <w:pgMar w:top="1440" w:right="1440" w:bottom="1440" w:left="1440" w:header="709" w:footer="709" w:gutter="0"/>
          <w:cols w:space="708"/>
          <w:docGrid w:linePitch="360"/>
        </w:sectPr>
      </w:pPr>
      <w:r>
        <w:rPr>
          <w:rFonts w:cs="Times New Roman"/>
        </w:rPr>
        <w:t xml:space="preserve">Figure 1: Schematic representation of insertion and </w:t>
      </w:r>
      <w:proofErr w:type="spellStart"/>
      <w:r>
        <w:rPr>
          <w:rFonts w:cs="Times New Roman"/>
        </w:rPr>
        <w:t>subsetting</w:t>
      </w:r>
      <w:proofErr w:type="spellEnd"/>
      <w:r>
        <w:rPr>
          <w:rFonts w:cs="Times New Roman"/>
        </w:rPr>
        <w:t xml:space="preserve"> p</w:t>
      </w:r>
      <w:r w:rsidR="008C4501">
        <w:rPr>
          <w:rFonts w:cs="Times New Roman"/>
        </w:rPr>
        <w:t xml:space="preserve">rocedure </w:t>
      </w:r>
      <w:r w:rsidR="00602F23">
        <w:rPr>
          <w:rFonts w:cs="Times New Roman"/>
        </w:rPr>
        <w:t>performed by the</w:t>
      </w:r>
      <w:r w:rsidR="008C4501">
        <w:rPr>
          <w:rFonts w:cs="Times New Roman"/>
        </w:rPr>
        <w:t xml:space="preserve"> </w:t>
      </w:r>
      <w:proofErr w:type="spellStart"/>
      <w:proofErr w:type="gramStart"/>
      <w:r w:rsidR="008C4501">
        <w:rPr>
          <w:rFonts w:cs="Times New Roman"/>
        </w:rPr>
        <w:t>FishPhyloMaker</w:t>
      </w:r>
      <w:proofErr w:type="spellEnd"/>
      <w:r w:rsidR="005B6CC2">
        <w:rPr>
          <w:rFonts w:cs="Times New Roman"/>
        </w:rPr>
        <w:t>(</w:t>
      </w:r>
      <w:proofErr w:type="gramEnd"/>
      <w:r w:rsidR="005B6CC2">
        <w:rPr>
          <w:rFonts w:cs="Times New Roman"/>
        </w:rPr>
        <w:t>)</w:t>
      </w:r>
      <w:r w:rsidR="008C4501">
        <w:rPr>
          <w:rFonts w:cs="Times New Roman"/>
        </w:rPr>
        <w:t xml:space="preserve"> function.</w:t>
      </w:r>
      <w:r w:rsidR="00E06A63">
        <w:rPr>
          <w:rFonts w:cs="Times New Roman"/>
        </w:rPr>
        <w:t xml:space="preserve"> Here we used a hypothetical phylogeny containing </w:t>
      </w:r>
      <w:r w:rsidR="003562B6">
        <w:rPr>
          <w:rFonts w:cs="Times New Roman"/>
        </w:rPr>
        <w:t xml:space="preserve">ten </w:t>
      </w:r>
      <w:r w:rsidR="00365F69">
        <w:rPr>
          <w:rFonts w:cs="Times New Roman"/>
        </w:rPr>
        <w:t>species</w:t>
      </w:r>
      <w:r w:rsidR="00C33FB3">
        <w:rPr>
          <w:rFonts w:cs="Times New Roman"/>
        </w:rPr>
        <w:t xml:space="preserve"> and four families</w:t>
      </w:r>
      <w:r w:rsidR="00DA603B">
        <w:rPr>
          <w:rFonts w:cs="Times New Roman"/>
        </w:rPr>
        <w:t xml:space="preserve"> (silhouettes inside the tree)</w:t>
      </w:r>
      <w:r w:rsidR="00365F69">
        <w:rPr>
          <w:rFonts w:cs="Times New Roman"/>
        </w:rPr>
        <w:t xml:space="preserve"> as the backbone phylogeny</w:t>
      </w:r>
      <w:r w:rsidR="00C33FB3">
        <w:rPr>
          <w:rFonts w:cs="Times New Roman"/>
        </w:rPr>
        <w:t xml:space="preserve">. </w:t>
      </w:r>
      <w:r w:rsidR="00D61F8D">
        <w:rPr>
          <w:rFonts w:cs="Times New Roman"/>
        </w:rPr>
        <w:t>Step (</w:t>
      </w:r>
      <w:proofErr w:type="spellStart"/>
      <w:r w:rsidR="00D61F8D">
        <w:rPr>
          <w:rFonts w:cs="Times New Roman"/>
        </w:rPr>
        <w:t>i</w:t>
      </w:r>
      <w:proofErr w:type="spellEnd"/>
      <w:r w:rsidR="00D61F8D">
        <w:rPr>
          <w:rFonts w:cs="Times New Roman"/>
        </w:rPr>
        <w:t>)</w:t>
      </w:r>
      <w:r w:rsidR="00805CC8">
        <w:rPr>
          <w:rFonts w:cs="Times New Roman"/>
        </w:rPr>
        <w:t xml:space="preserve"> represents the </w:t>
      </w:r>
      <w:r w:rsidR="00081DE6">
        <w:rPr>
          <w:rFonts w:cs="Times New Roman"/>
        </w:rPr>
        <w:lastRenderedPageBreak/>
        <w:t xml:space="preserve">congeneric </w:t>
      </w:r>
      <w:r w:rsidR="00805CC8">
        <w:rPr>
          <w:rFonts w:cs="Times New Roman"/>
        </w:rPr>
        <w:t xml:space="preserve">level of insertion. </w:t>
      </w:r>
      <w:r w:rsidR="00D61F8D">
        <w:rPr>
          <w:rFonts w:cs="Times New Roman"/>
        </w:rPr>
        <w:t>Step (ii)</w:t>
      </w:r>
      <w:r w:rsidR="00805CC8">
        <w:rPr>
          <w:rFonts w:cs="Times New Roman"/>
        </w:rPr>
        <w:t xml:space="preserve"> represents the three options that the user may choose in the Family</w:t>
      </w:r>
      <w:r w:rsidR="00D61F8D">
        <w:rPr>
          <w:rFonts w:cs="Times New Roman"/>
        </w:rPr>
        <w:t>-</w:t>
      </w:r>
      <w:r w:rsidR="00805CC8">
        <w:rPr>
          <w:rFonts w:cs="Times New Roman"/>
        </w:rPr>
        <w:t>level round of insertions</w:t>
      </w:r>
      <w:r w:rsidR="00750E22">
        <w:rPr>
          <w:rFonts w:cs="Times New Roman"/>
        </w:rPr>
        <w:t xml:space="preserve"> (</w:t>
      </w:r>
      <w:r w:rsidR="00D61F8D">
        <w:rPr>
          <w:rFonts w:cs="Times New Roman"/>
        </w:rPr>
        <w:t xml:space="preserve">Option 1 </w:t>
      </w:r>
      <w:r w:rsidR="00B532B0">
        <w:rPr>
          <w:rFonts w:cs="Times New Roman"/>
        </w:rPr>
        <w:t>–</w:t>
      </w:r>
      <w:r w:rsidR="00750E22">
        <w:rPr>
          <w:rFonts w:cs="Times New Roman"/>
        </w:rPr>
        <w:t xml:space="preserve"> </w:t>
      </w:r>
      <w:r w:rsidR="00D61F8D">
        <w:rPr>
          <w:rFonts w:cs="Times New Roman"/>
        </w:rPr>
        <w:t>near to a genus</w:t>
      </w:r>
      <w:r w:rsidR="00B532B0">
        <w:rPr>
          <w:rFonts w:cs="Times New Roman"/>
        </w:rPr>
        <w:t xml:space="preserve">; </w:t>
      </w:r>
      <w:r w:rsidR="00D61F8D">
        <w:rPr>
          <w:rFonts w:cs="Times New Roman"/>
        </w:rPr>
        <w:t xml:space="preserve">Option 2 </w:t>
      </w:r>
      <w:r w:rsidR="00B532B0">
        <w:rPr>
          <w:rFonts w:cs="Times New Roman"/>
        </w:rPr>
        <w:t xml:space="preserve">– </w:t>
      </w:r>
      <w:r w:rsidR="00D61F8D">
        <w:rPr>
          <w:rFonts w:cs="Times New Roman"/>
        </w:rPr>
        <w:t>between two genera</w:t>
      </w:r>
      <w:r w:rsidR="00B532B0">
        <w:rPr>
          <w:rFonts w:cs="Times New Roman"/>
        </w:rPr>
        <w:t xml:space="preserve">; </w:t>
      </w:r>
      <w:r w:rsidR="00D61F8D">
        <w:rPr>
          <w:rFonts w:cs="Times New Roman"/>
        </w:rPr>
        <w:t xml:space="preserve">Option 3 </w:t>
      </w:r>
      <w:r w:rsidR="00B532B0">
        <w:rPr>
          <w:rFonts w:cs="Times New Roman"/>
        </w:rPr>
        <w:t xml:space="preserve">– </w:t>
      </w:r>
      <w:r w:rsidR="00D61F8D">
        <w:rPr>
          <w:rFonts w:cs="Times New Roman"/>
        </w:rPr>
        <w:t xml:space="preserve">at </w:t>
      </w:r>
      <w:r w:rsidR="00F72CF9">
        <w:rPr>
          <w:rFonts w:cs="Times New Roman"/>
        </w:rPr>
        <w:t xml:space="preserve">the </w:t>
      </w:r>
      <w:r w:rsidR="00D61F8D">
        <w:rPr>
          <w:rFonts w:cs="Times New Roman"/>
        </w:rPr>
        <w:t>family node</w:t>
      </w:r>
      <w:r w:rsidR="00750E22">
        <w:rPr>
          <w:rFonts w:cs="Times New Roman"/>
        </w:rPr>
        <w:t>)</w:t>
      </w:r>
      <w:r w:rsidR="00805CC8">
        <w:rPr>
          <w:rFonts w:cs="Times New Roman"/>
        </w:rPr>
        <w:t>.</w:t>
      </w:r>
      <w:r w:rsidR="001310BF">
        <w:rPr>
          <w:rFonts w:cs="Times New Roman"/>
        </w:rPr>
        <w:t xml:space="preserve"> </w:t>
      </w:r>
      <w:r w:rsidR="00A3690A">
        <w:rPr>
          <w:rFonts w:cs="Times New Roman"/>
        </w:rPr>
        <w:t>(iii)</w:t>
      </w:r>
      <w:r w:rsidR="00EE6956">
        <w:rPr>
          <w:rFonts w:cs="Times New Roman"/>
        </w:rPr>
        <w:t xml:space="preserve"> represents the congeneric insertions at </w:t>
      </w:r>
      <w:r w:rsidR="003562B6">
        <w:rPr>
          <w:rFonts w:cs="Times New Roman"/>
        </w:rPr>
        <w:t xml:space="preserve">the </w:t>
      </w:r>
      <w:r w:rsidR="00EE6956">
        <w:rPr>
          <w:rFonts w:cs="Times New Roman"/>
        </w:rPr>
        <w:t>family level</w:t>
      </w:r>
      <w:r w:rsidR="00D24336">
        <w:rPr>
          <w:rFonts w:cs="Times New Roman"/>
        </w:rPr>
        <w:t>,</w:t>
      </w:r>
      <w:r w:rsidR="00EE6956">
        <w:rPr>
          <w:rFonts w:cs="Times New Roman"/>
        </w:rPr>
        <w:t xml:space="preserve"> and</w:t>
      </w:r>
      <w:r w:rsidR="00D24336">
        <w:rPr>
          <w:rFonts w:cs="Times New Roman"/>
        </w:rPr>
        <w:t>,</w:t>
      </w:r>
      <w:r w:rsidR="00EE6956">
        <w:rPr>
          <w:rFonts w:cs="Times New Roman"/>
        </w:rPr>
        <w:t xml:space="preserve"> finally, the final </w:t>
      </w:r>
      <w:r w:rsidR="004C71E4">
        <w:rPr>
          <w:rFonts w:cs="Times New Roman"/>
        </w:rPr>
        <w:t xml:space="preserve">pruned </w:t>
      </w:r>
      <w:r w:rsidR="00EE6956">
        <w:rPr>
          <w:rFonts w:cs="Times New Roman"/>
        </w:rPr>
        <w:t>tree containing only the species of interest</w:t>
      </w:r>
      <w:r w:rsidR="004C71E4">
        <w:rPr>
          <w:rFonts w:cs="Times New Roman"/>
        </w:rPr>
        <w:t xml:space="preserve">. </w:t>
      </w:r>
    </w:p>
    <w:p w14:paraId="12807028" w14:textId="3007C0B7" w:rsidR="00DD2C6B" w:rsidRDefault="00DD2C6B" w:rsidP="00FA162C">
      <w:pPr>
        <w:rPr>
          <w:rFonts w:cs="Times New Roman"/>
        </w:rPr>
      </w:pPr>
    </w:p>
    <w:p w14:paraId="0C6510E7" w14:textId="25D01B5B" w:rsidR="00E83EFD" w:rsidRDefault="00222AF9" w:rsidP="00286956">
      <w:pPr>
        <w:pStyle w:val="Ttulo1"/>
      </w:pPr>
      <w:r>
        <w:t xml:space="preserve">Example analysis </w:t>
      </w:r>
    </w:p>
    <w:p w14:paraId="535D3E97" w14:textId="7393040E" w:rsidR="002224F6" w:rsidRDefault="0053129B" w:rsidP="00B80C8B">
      <w:pPr>
        <w:rPr>
          <w:rFonts w:cs="Times New Roman"/>
        </w:rPr>
      </w:pPr>
      <w:r>
        <w:rPr>
          <w:rFonts w:cs="Times New Roman"/>
        </w:rPr>
        <w:t>We</w:t>
      </w:r>
      <w:r w:rsidR="00CA66D6">
        <w:rPr>
          <w:rFonts w:cs="Times New Roman"/>
        </w:rPr>
        <w:t xml:space="preserve"> </w:t>
      </w:r>
      <w:r w:rsidR="00680A35">
        <w:rPr>
          <w:rFonts w:cs="Times New Roman"/>
        </w:rPr>
        <w:t xml:space="preserve">provide an example of the usage </w:t>
      </w:r>
      <w:r w:rsidR="00CA66D6">
        <w:rPr>
          <w:rFonts w:cs="Times New Roman"/>
        </w:rPr>
        <w:t xml:space="preserve">of </w:t>
      </w:r>
      <w:r w:rsidR="00B03DBD">
        <w:rPr>
          <w:rFonts w:cs="Times New Roman"/>
        </w:rPr>
        <w:t xml:space="preserve">the </w:t>
      </w:r>
      <w:proofErr w:type="spellStart"/>
      <w:r w:rsidR="00CA66D6">
        <w:rPr>
          <w:rFonts w:cs="Times New Roman"/>
        </w:rPr>
        <w:t>FishPhyloMaker</w:t>
      </w:r>
      <w:proofErr w:type="spellEnd"/>
      <w:r w:rsidR="00CA66D6">
        <w:rPr>
          <w:rFonts w:cs="Times New Roman"/>
        </w:rPr>
        <w:t xml:space="preserve"> package</w:t>
      </w:r>
      <w:r w:rsidR="00680A35">
        <w:rPr>
          <w:rFonts w:cs="Times New Roman"/>
        </w:rPr>
        <w:t xml:space="preserve"> by creating</w:t>
      </w:r>
      <w:r w:rsidR="00CA66D6">
        <w:rPr>
          <w:rFonts w:cs="Times New Roman"/>
        </w:rPr>
        <w:t xml:space="preserve"> a phylogenetic tree for </w:t>
      </w:r>
      <w:r w:rsidR="00816151">
        <w:rPr>
          <w:rFonts w:cs="Times New Roman"/>
        </w:rPr>
        <w:t>a global dataset of</w:t>
      </w:r>
      <w:r w:rsidR="00680A35">
        <w:rPr>
          <w:rFonts w:cs="Times New Roman"/>
        </w:rPr>
        <w:t xml:space="preserve"> freshwater </w:t>
      </w:r>
      <w:r w:rsidR="00A918A7">
        <w:rPr>
          <w:rFonts w:cs="Times New Roman"/>
        </w:rPr>
        <w:t>fish</w:t>
      </w:r>
      <w:r w:rsidR="00680A35">
        <w:rPr>
          <w:rFonts w:cs="Times New Roman"/>
        </w:rPr>
        <w:t>es</w:t>
      </w:r>
      <w:r w:rsidR="00A918A7">
        <w:rPr>
          <w:rFonts w:cs="Times New Roman"/>
        </w:rPr>
        <w:t xml:space="preserve"> in</w:t>
      </w:r>
      <w:r w:rsidR="00816151">
        <w:rPr>
          <w:rFonts w:cs="Times New Roman"/>
        </w:rPr>
        <w:t xml:space="preserve">habiting </w:t>
      </w:r>
      <w:r w:rsidR="001118CF">
        <w:rPr>
          <w:rFonts w:cs="Times New Roman"/>
        </w:rPr>
        <w:t>four ecoregions</w:t>
      </w:r>
      <w:r w:rsidR="007E7E87">
        <w:rPr>
          <w:rFonts w:cs="Times New Roman"/>
        </w:rPr>
        <w:t>: Afrotropic, Indo-Malay, Near</w:t>
      </w:r>
      <w:r w:rsidR="00B03DBD">
        <w:rPr>
          <w:rFonts w:cs="Times New Roman"/>
        </w:rPr>
        <w:t>c</w:t>
      </w:r>
      <w:r w:rsidR="007E7E87">
        <w:rPr>
          <w:rFonts w:cs="Times New Roman"/>
        </w:rPr>
        <w:t>tic</w:t>
      </w:r>
      <w:r w:rsidR="00B03DBD">
        <w:rPr>
          <w:rFonts w:cs="Times New Roman"/>
        </w:rPr>
        <w:t>,</w:t>
      </w:r>
      <w:r w:rsidR="007E7E87">
        <w:rPr>
          <w:rFonts w:cs="Times New Roman"/>
        </w:rPr>
        <w:t xml:space="preserve"> and </w:t>
      </w:r>
      <w:proofErr w:type="spellStart"/>
      <w:r w:rsidR="007E7E87">
        <w:rPr>
          <w:rFonts w:cs="Times New Roman"/>
        </w:rPr>
        <w:t>Neotropic</w:t>
      </w:r>
      <w:proofErr w:type="spellEnd"/>
      <w:r w:rsidR="00A918A7">
        <w:rPr>
          <w:rFonts w:cs="Times New Roman"/>
        </w:rPr>
        <w:t xml:space="preserve"> </w:t>
      </w:r>
      <w:r w:rsidR="00251934">
        <w:rPr>
          <w:rFonts w:cs="Times New Roman"/>
        </w:rPr>
        <w:fldChar w:fldCharType="begin" w:fldLock="1"/>
      </w:r>
      <w:r w:rsidR="00FF237F">
        <w:rPr>
          <w:rFonts w:cs="Times New Roman"/>
        </w:rPr>
        <w:instrText>ADDIN CSL_CITATION {"citationItems":[{"id":"ITEM-1","itemData":{"DOI":"10.1038/sdata.2017.141","ISSN":"20524463","PMID":"28972575","abstract":"A growing interest is devoted to global-scale approaches in ecology and evolution that examine patterns and determinants of species diversity and the threats resulting from global change. These analyses obviously require global datasets of species distribution. Freshwater systems house a disproportionately high fraction of the global fish diversity considering the small proportion of the earth's surface that they occupy, and are one of the most threatened habitats on Earth. Here we provide complete species lists for 3119 drainage basins covering more than 80% of the Earth surface using 14953 fish species inhabiting permanently or occasionally freshwater systems. The database results from an extensive survey of native and non-native freshwater fish species distribution based on 1436 published papers, books, grey literature and web-based sources. Alone or in combination with further datasets on species biological and ecological characteristics and their evolutionary history, this database represents a highly valuable source of information for further studies on freshwater macroecology, macroevolution, biogeography and conservation.","author":[{"dropping-particle":"","family":"Tedesco","given":"Pablo A.","non-dropping-particle":"","parse-names":false,"suffix":""},{"dropping-particle":"","family":"Beauchard","given":"Olivier","non-dropping-particle":"","parse-names":false,"suffix":""},{"dropping-particle":"","family":"Bigorne","given":"Rémy","non-dropping-particle":"","parse-names":false,"suffix":""},{"dropping-particle":"","family":"Blanchet","given":"Simon","non-dropping-particle":"","parse-names":false,"suffix":""},{"dropping-particle":"","family":"Buisson","given":"Laëtitia","non-dropping-particle":"","parse-names":false,"suffix":""},{"dropping-particle":"","family":"Conti","given":"Lorenza","non-dropping-particle":"","parse-names":false,"suffix":""},{"dropping-particle":"","family":"Cornu","given":"Jean François","non-dropping-particle":"","parse-names":false,"suffix":""},{"dropping-particle":"","family":"Dias","given":"Murilo S.","non-dropping-particle":"","parse-names":false,"suffix":""},{"dropping-particle":"","family":"Grenouillet","given":"Gaël","non-dropping-particle":"","parse-names":false,"suffix":""},{"dropping-particle":"","family":"Hugueny","given":"Bernard","non-dropping-particle":"","parse-names":false,"suffix":""},{"dropping-particle":"","family":"Jézéquel","given":"Céline","non-dropping-particle":"","parse-names":false,"suffix":""},{"dropping-particle":"","family":"Leprieur","given":"Fabien","non-dropping-particle":"","parse-names":false,"suffix":""},{"dropping-particle":"","family":"Brosse","given":"Sébastien","non-dropping-particle":"","parse-names":false,"suffix":""},{"dropping-particle":"","family":"Oberdorff","given":"Thierry","non-dropping-particle":"","parse-names":false,"suffix":""}],"container-title":"Scientific Data","id":"ITEM-1","issued":{"date-parts":[["2017"]]},"page":"1-6","publisher":"The Author(s)","title":"Data Descriptor: A global database on freshwater fish species occurrence in drainage basins","type":"article-journal","volume":"4"},"uris":["http://www.mendeley.com/documents/?uuid=14fc8573-f428-4bf2-9817-ca5fea6c8048"]}],"mendeley":{"formattedCitation":"(Tedesco et al., 2017)","plainTextFormattedCitation":"(Tedesco et al., 2017)","previouslyFormattedCitation":"(Tedesco et al., 2017)"},"properties":{"noteIndex":0},"schema":"https://github.com/citation-style-language/schema/raw/master/csl-citation.json"}</w:instrText>
      </w:r>
      <w:r w:rsidR="00251934">
        <w:rPr>
          <w:rFonts w:cs="Times New Roman"/>
        </w:rPr>
        <w:fldChar w:fldCharType="separate"/>
      </w:r>
      <w:r w:rsidR="00251934" w:rsidRPr="00251934">
        <w:rPr>
          <w:rFonts w:cs="Times New Roman"/>
          <w:noProof/>
        </w:rPr>
        <w:t>(Tedesco et al., 2017)</w:t>
      </w:r>
      <w:r w:rsidR="00251934">
        <w:rPr>
          <w:rFonts w:cs="Times New Roman"/>
        </w:rPr>
        <w:fldChar w:fldCharType="end"/>
      </w:r>
      <w:r w:rsidR="00BF55C9">
        <w:rPr>
          <w:rFonts w:cs="Times New Roman"/>
        </w:rPr>
        <w:t>.</w:t>
      </w:r>
      <w:r w:rsidR="00D976CA">
        <w:rPr>
          <w:rFonts w:cs="Times New Roman"/>
        </w:rPr>
        <w:t xml:space="preserve"> </w:t>
      </w:r>
      <w:r w:rsidR="00357038">
        <w:rPr>
          <w:rFonts w:cs="Times New Roman"/>
        </w:rPr>
        <w:t xml:space="preserve">This dataset </w:t>
      </w:r>
      <w:r w:rsidR="00C6309A">
        <w:rPr>
          <w:rFonts w:cs="Times New Roman"/>
        </w:rPr>
        <w:t xml:space="preserve">encompasses </w:t>
      </w:r>
      <w:r w:rsidR="00816151">
        <w:rPr>
          <w:rFonts w:cs="Times New Roman"/>
        </w:rPr>
        <w:t xml:space="preserve">extensive </w:t>
      </w:r>
      <w:r w:rsidR="00357038">
        <w:rPr>
          <w:rFonts w:cs="Times New Roman"/>
        </w:rPr>
        <w:t xml:space="preserve">occurrence data for freshwater </w:t>
      </w:r>
      <w:r w:rsidR="00307C0A">
        <w:rPr>
          <w:rFonts w:cs="Times New Roman"/>
        </w:rPr>
        <w:t>fishes</w:t>
      </w:r>
      <w:r w:rsidR="00357038">
        <w:rPr>
          <w:rFonts w:cs="Times New Roman"/>
        </w:rPr>
        <w:t xml:space="preserve"> </w:t>
      </w:r>
      <w:r w:rsidR="00F650A2">
        <w:rPr>
          <w:rFonts w:cs="Times New Roman"/>
        </w:rPr>
        <w:t xml:space="preserve">and </w:t>
      </w:r>
      <w:r w:rsidR="00F75EE9">
        <w:rPr>
          <w:rFonts w:cs="Times New Roman"/>
        </w:rPr>
        <w:t>allowed in-depth investigation on the</w:t>
      </w:r>
      <w:r w:rsidR="00F650A2">
        <w:rPr>
          <w:rFonts w:cs="Times New Roman"/>
        </w:rPr>
        <w:t xml:space="preserve"> global patterns of species distribution and </w:t>
      </w:r>
      <w:r w:rsidR="00F75EE9">
        <w:rPr>
          <w:rFonts w:cs="Times New Roman"/>
        </w:rPr>
        <w:t xml:space="preserve">their </w:t>
      </w:r>
      <w:r w:rsidR="00E82AB1">
        <w:rPr>
          <w:rFonts w:cs="Times New Roman"/>
        </w:rPr>
        <w:t xml:space="preserve">evolutionary </w:t>
      </w:r>
      <w:r w:rsidR="006D502F">
        <w:rPr>
          <w:rFonts w:cs="Times New Roman"/>
        </w:rPr>
        <w:t xml:space="preserve">determinants </w:t>
      </w:r>
      <w:r w:rsidR="00E82AB1">
        <w:rPr>
          <w:rFonts w:cs="Times New Roman"/>
        </w:rPr>
        <w:t>(</w:t>
      </w:r>
      <w:r w:rsidR="00E82AB1" w:rsidRPr="00F744F1">
        <w:rPr>
          <w:rFonts w:cs="Times New Roman"/>
          <w:i/>
          <w:iCs/>
        </w:rPr>
        <w:t>e.g.</w:t>
      </w:r>
      <w:r w:rsidR="00B03DBD">
        <w:rPr>
          <w:rFonts w:cs="Times New Roman"/>
        </w:rPr>
        <w:t>,</w:t>
      </w:r>
      <w:r w:rsidR="00E82AB1">
        <w:rPr>
          <w:rFonts w:cs="Times New Roman"/>
        </w:rPr>
        <w:t xml:space="preserve"> </w:t>
      </w:r>
      <w:r w:rsidR="00CA1A26">
        <w:rPr>
          <w:rFonts w:cs="Times New Roman"/>
        </w:rPr>
        <w:t xml:space="preserve">Miller </w:t>
      </w:r>
      <w:r w:rsidR="003C2C88">
        <w:rPr>
          <w:rFonts w:cs="Times New Roman"/>
        </w:rPr>
        <w:t xml:space="preserve">&amp; </w:t>
      </w:r>
      <w:r w:rsidR="00CA1A26">
        <w:rPr>
          <w:rFonts w:cs="Times New Roman"/>
        </w:rPr>
        <w:t>Román-</w:t>
      </w:r>
      <w:proofErr w:type="spellStart"/>
      <w:r w:rsidR="00CA1A26">
        <w:rPr>
          <w:rFonts w:cs="Times New Roman"/>
        </w:rPr>
        <w:t>Palácios</w:t>
      </w:r>
      <w:proofErr w:type="spellEnd"/>
      <w:r w:rsidR="00CA1A26">
        <w:rPr>
          <w:rFonts w:cs="Times New Roman"/>
        </w:rPr>
        <w:t>, 2021</w:t>
      </w:r>
      <w:r w:rsidR="00E82AB1">
        <w:rPr>
          <w:rFonts w:cs="Times New Roman"/>
        </w:rPr>
        <w:t>)</w:t>
      </w:r>
      <w:r w:rsidR="00BA194C">
        <w:rPr>
          <w:rFonts w:cs="Times New Roman"/>
        </w:rPr>
        <w:t>.</w:t>
      </w:r>
    </w:p>
    <w:p w14:paraId="3078DBCA" w14:textId="31CFF8A1" w:rsidR="00AF499A" w:rsidRDefault="00D976CA" w:rsidP="00F744F1">
      <w:pPr>
        <w:ind w:firstLine="708"/>
        <w:rPr>
          <w:rFonts w:cs="Times New Roman"/>
        </w:rPr>
      </w:pPr>
      <w:r>
        <w:rPr>
          <w:rFonts w:cs="Times New Roman"/>
        </w:rPr>
        <w:t>We prepared the occurrence data</w:t>
      </w:r>
      <w:r w:rsidR="00B6053F">
        <w:rPr>
          <w:rFonts w:cs="Times New Roman"/>
        </w:rPr>
        <w:t xml:space="preserve"> </w:t>
      </w:r>
      <w:r w:rsidR="006567EF">
        <w:rPr>
          <w:rFonts w:cs="Times New Roman"/>
        </w:rPr>
        <w:t xml:space="preserve">using </w:t>
      </w:r>
      <w:r w:rsidR="00DD2C6B">
        <w:rPr>
          <w:rFonts w:cs="Times New Roman"/>
        </w:rPr>
        <w:t xml:space="preserve">the </w:t>
      </w:r>
      <w:r w:rsidR="006567EF">
        <w:rPr>
          <w:rFonts w:cs="Times New Roman"/>
        </w:rPr>
        <w:t xml:space="preserve">function </w:t>
      </w:r>
      <w:proofErr w:type="spellStart"/>
      <w:proofErr w:type="gramStart"/>
      <w:r w:rsidR="006567EF">
        <w:rPr>
          <w:rFonts w:cs="Times New Roman"/>
        </w:rPr>
        <w:t>FishTaxaMaker</w:t>
      </w:r>
      <w:proofErr w:type="spellEnd"/>
      <w:r w:rsidR="006567EF">
        <w:rPr>
          <w:rFonts w:cs="Times New Roman"/>
        </w:rPr>
        <w:t>(</w:t>
      </w:r>
      <w:proofErr w:type="gramEnd"/>
      <w:r w:rsidR="006567EF">
        <w:rPr>
          <w:rFonts w:cs="Times New Roman"/>
        </w:rPr>
        <w:t>)</w:t>
      </w:r>
      <w:r w:rsidR="00837787">
        <w:rPr>
          <w:rFonts w:cs="Times New Roman"/>
        </w:rPr>
        <w:t xml:space="preserve">. </w:t>
      </w:r>
      <w:r w:rsidR="00454774">
        <w:rPr>
          <w:rFonts w:cs="Times New Roman"/>
        </w:rPr>
        <w:t xml:space="preserve">The occurrence matrix encompassed </w:t>
      </w:r>
      <w:r w:rsidR="006F3290">
        <w:rPr>
          <w:rFonts w:cs="Times New Roman"/>
        </w:rPr>
        <w:t>2478</w:t>
      </w:r>
      <w:r w:rsidR="004F607F">
        <w:rPr>
          <w:rFonts w:cs="Times New Roman"/>
        </w:rPr>
        <w:t xml:space="preserve"> </w:t>
      </w:r>
      <w:r w:rsidR="00CB2AB3">
        <w:rPr>
          <w:rFonts w:cs="Times New Roman"/>
        </w:rPr>
        <w:t>species</w:t>
      </w:r>
      <w:r w:rsidR="00454774">
        <w:rPr>
          <w:rFonts w:cs="Times New Roman"/>
        </w:rPr>
        <w:t>, from which</w:t>
      </w:r>
      <w:r w:rsidR="004F607F">
        <w:rPr>
          <w:rFonts w:cs="Times New Roman"/>
        </w:rPr>
        <w:t xml:space="preserve"> </w:t>
      </w:r>
      <w:r w:rsidR="008B46E5">
        <w:rPr>
          <w:rFonts w:cs="Times New Roman"/>
        </w:rPr>
        <w:t xml:space="preserve">2477 </w:t>
      </w:r>
      <w:r w:rsidR="001B582D">
        <w:rPr>
          <w:rFonts w:cs="Times New Roman"/>
        </w:rPr>
        <w:t xml:space="preserve">were </w:t>
      </w:r>
      <w:r w:rsidR="008B46E5">
        <w:rPr>
          <w:rFonts w:cs="Times New Roman"/>
        </w:rPr>
        <w:t>valid</w:t>
      </w:r>
      <w:r w:rsidR="00F53618">
        <w:rPr>
          <w:rFonts w:cs="Times New Roman"/>
        </w:rPr>
        <w:t xml:space="preserve">. </w:t>
      </w:r>
      <w:r w:rsidR="00E74946">
        <w:rPr>
          <w:rFonts w:cs="Times New Roman"/>
        </w:rPr>
        <w:t>W</w:t>
      </w:r>
      <w:r w:rsidR="00F53618">
        <w:rPr>
          <w:rFonts w:cs="Times New Roman"/>
        </w:rPr>
        <w:t>e applied the</w:t>
      </w:r>
      <w:r w:rsidR="00076350">
        <w:rPr>
          <w:rFonts w:cs="Times New Roman"/>
        </w:rPr>
        <w:t xml:space="preserve"> </w:t>
      </w:r>
      <w:proofErr w:type="spellStart"/>
      <w:proofErr w:type="gramStart"/>
      <w:r w:rsidR="00076350">
        <w:rPr>
          <w:rFonts w:cs="Times New Roman"/>
        </w:rPr>
        <w:t>FishPhyloMaker</w:t>
      </w:r>
      <w:proofErr w:type="spellEnd"/>
      <w:r w:rsidR="006B6EE0">
        <w:rPr>
          <w:rFonts w:cs="Times New Roman"/>
        </w:rPr>
        <w:t>(</w:t>
      </w:r>
      <w:proofErr w:type="gramEnd"/>
      <w:r w:rsidR="006B6EE0">
        <w:rPr>
          <w:rFonts w:cs="Times New Roman"/>
        </w:rPr>
        <w:t>)</w:t>
      </w:r>
      <w:r w:rsidR="00076350">
        <w:rPr>
          <w:rFonts w:cs="Times New Roman"/>
        </w:rPr>
        <w:t xml:space="preserve"> function</w:t>
      </w:r>
      <w:r w:rsidR="00B6053F">
        <w:rPr>
          <w:rFonts w:cs="Times New Roman"/>
        </w:rPr>
        <w:t xml:space="preserve"> </w:t>
      </w:r>
      <w:r w:rsidR="00301D52">
        <w:rPr>
          <w:rFonts w:cs="Times New Roman"/>
        </w:rPr>
        <w:t xml:space="preserve">separately </w:t>
      </w:r>
      <w:r w:rsidR="00F53618">
        <w:rPr>
          <w:rFonts w:cs="Times New Roman"/>
        </w:rPr>
        <w:t>f</w:t>
      </w:r>
      <w:r w:rsidR="00076350">
        <w:rPr>
          <w:rFonts w:cs="Times New Roman"/>
        </w:rPr>
        <w:t>or ecoregion</w:t>
      </w:r>
      <w:r w:rsidR="00301D52">
        <w:rPr>
          <w:rFonts w:cs="Times New Roman"/>
        </w:rPr>
        <w:t>s</w:t>
      </w:r>
      <w:r w:rsidR="00076350">
        <w:rPr>
          <w:rFonts w:cs="Times New Roman"/>
        </w:rPr>
        <w:t xml:space="preserve">, </w:t>
      </w:r>
      <w:r w:rsidR="00301D52">
        <w:rPr>
          <w:rFonts w:cs="Times New Roman"/>
        </w:rPr>
        <w:t xml:space="preserve">thus </w:t>
      </w:r>
      <w:r w:rsidR="00E74946">
        <w:rPr>
          <w:rFonts w:cs="Times New Roman"/>
        </w:rPr>
        <w:t xml:space="preserve">building </w:t>
      </w:r>
      <w:r w:rsidR="00076350">
        <w:rPr>
          <w:rFonts w:cs="Times New Roman"/>
        </w:rPr>
        <w:t xml:space="preserve">one phylogenetic tree </w:t>
      </w:r>
      <w:r w:rsidR="000046DC">
        <w:rPr>
          <w:rFonts w:cs="Times New Roman"/>
        </w:rPr>
        <w:t>for each</w:t>
      </w:r>
      <w:r w:rsidR="00076350">
        <w:rPr>
          <w:rFonts w:cs="Times New Roman"/>
        </w:rPr>
        <w:t xml:space="preserve"> (Figure 2). </w:t>
      </w:r>
      <w:r w:rsidR="00F14B83">
        <w:rPr>
          <w:rFonts w:cs="Times New Roman"/>
        </w:rPr>
        <w:t>For</w:t>
      </w:r>
      <w:r w:rsidR="001D29AA">
        <w:rPr>
          <w:rFonts w:cs="Times New Roman"/>
        </w:rPr>
        <w:t xml:space="preserve"> </w:t>
      </w:r>
      <w:r w:rsidR="00F14B83">
        <w:rPr>
          <w:rFonts w:cs="Times New Roman"/>
        </w:rPr>
        <w:t>simplicity</w:t>
      </w:r>
      <w:r w:rsidR="00076350">
        <w:rPr>
          <w:rFonts w:cs="Times New Roman"/>
        </w:rPr>
        <w:t>,</w:t>
      </w:r>
      <w:r w:rsidR="00F14B83">
        <w:rPr>
          <w:rFonts w:cs="Times New Roman"/>
        </w:rPr>
        <w:t xml:space="preserve"> we </w:t>
      </w:r>
      <w:r w:rsidR="00793621">
        <w:rPr>
          <w:rFonts w:cs="Times New Roman"/>
        </w:rPr>
        <w:t>set the</w:t>
      </w:r>
      <w:r w:rsidR="00305401">
        <w:rPr>
          <w:rFonts w:cs="Times New Roman"/>
        </w:rPr>
        <w:t xml:space="preserve"> argument </w:t>
      </w:r>
      <w:proofErr w:type="spellStart"/>
      <w:proofErr w:type="gramStart"/>
      <w:r w:rsidR="00076350" w:rsidRPr="00076350">
        <w:rPr>
          <w:rFonts w:cs="Times New Roman"/>
        </w:rPr>
        <w:t>insert.base</w:t>
      </w:r>
      <w:proofErr w:type="gramEnd"/>
      <w:r w:rsidR="00076350" w:rsidRPr="00076350">
        <w:rPr>
          <w:rFonts w:cs="Times New Roman"/>
        </w:rPr>
        <w:t>.node</w:t>
      </w:r>
      <w:proofErr w:type="spellEnd"/>
      <w:r w:rsidR="00076350" w:rsidRPr="00076350" w:rsidDel="00076350">
        <w:rPr>
          <w:rFonts w:cs="Times New Roman"/>
        </w:rPr>
        <w:t xml:space="preserve"> </w:t>
      </w:r>
      <w:r w:rsidR="00793621">
        <w:rPr>
          <w:rFonts w:cs="Times New Roman"/>
        </w:rPr>
        <w:t>as</w:t>
      </w:r>
      <w:r w:rsidR="00305401">
        <w:rPr>
          <w:rFonts w:cs="Times New Roman"/>
        </w:rPr>
        <w:t xml:space="preserve"> TRUE</w:t>
      </w:r>
      <w:r w:rsidR="00AF499A">
        <w:rPr>
          <w:rFonts w:cs="Times New Roman"/>
        </w:rPr>
        <w:t>.</w:t>
      </w:r>
      <w:r w:rsidR="00AF499A" w:rsidRPr="00AF499A">
        <w:rPr>
          <w:rFonts w:cs="Times New Roman"/>
        </w:rPr>
        <w:t xml:space="preserve"> </w:t>
      </w:r>
      <w:r w:rsidR="00AF499A">
        <w:rPr>
          <w:rFonts w:cs="Times New Roman"/>
        </w:rPr>
        <w:t xml:space="preserve">The </w:t>
      </w:r>
      <w:r w:rsidR="002B586B">
        <w:rPr>
          <w:rFonts w:cs="Times New Roman"/>
        </w:rPr>
        <w:t xml:space="preserve">entire insertion </w:t>
      </w:r>
      <w:r w:rsidR="00AF499A">
        <w:rPr>
          <w:rFonts w:cs="Times New Roman"/>
        </w:rPr>
        <w:t xml:space="preserve">procedure </w:t>
      </w:r>
      <w:r w:rsidR="00B37C4E">
        <w:rPr>
          <w:rFonts w:cs="Times New Roman"/>
        </w:rPr>
        <w:t>lasted</w:t>
      </w:r>
      <w:r w:rsidR="00AF499A">
        <w:rPr>
          <w:rFonts w:cs="Times New Roman"/>
        </w:rPr>
        <w:t xml:space="preserve"> approximately two hours using one core </w:t>
      </w:r>
      <w:r w:rsidR="00B725CF">
        <w:rPr>
          <w:rFonts w:cs="Times New Roman"/>
        </w:rPr>
        <w:t>from</w:t>
      </w:r>
      <w:r w:rsidR="00AF499A">
        <w:rPr>
          <w:rFonts w:cs="Times New Roman"/>
        </w:rPr>
        <w:t xml:space="preserve"> a machine with </w:t>
      </w:r>
      <w:r w:rsidR="00B337F6">
        <w:rPr>
          <w:rFonts w:cs="Times New Roman"/>
        </w:rPr>
        <w:t xml:space="preserve">an </w:t>
      </w:r>
      <w:r w:rsidR="00AF499A">
        <w:rPr>
          <w:rFonts w:cs="Times New Roman"/>
        </w:rPr>
        <w:t>i</w:t>
      </w:r>
      <w:r w:rsidR="00717D85">
        <w:rPr>
          <w:rFonts w:cs="Times New Roman"/>
        </w:rPr>
        <w:t>5</w:t>
      </w:r>
      <w:r w:rsidR="00AF499A">
        <w:rPr>
          <w:rFonts w:cs="Times New Roman"/>
        </w:rPr>
        <w:t xml:space="preserve"> processor. A total of </w:t>
      </w:r>
      <w:r w:rsidR="00617A53">
        <w:rPr>
          <w:rFonts w:cs="Times New Roman"/>
        </w:rPr>
        <w:t>821</w:t>
      </w:r>
      <w:r w:rsidR="00AF499A">
        <w:rPr>
          <w:rFonts w:cs="Times New Roman"/>
        </w:rPr>
        <w:t xml:space="preserve"> species </w:t>
      </w:r>
      <w:r w:rsidR="00B725CF">
        <w:rPr>
          <w:rFonts w:cs="Times New Roman"/>
        </w:rPr>
        <w:t>were</w:t>
      </w:r>
      <w:r w:rsidR="00AF499A">
        <w:rPr>
          <w:rFonts w:cs="Times New Roman"/>
        </w:rPr>
        <w:t xml:space="preserve"> inserted, with the </w:t>
      </w:r>
      <w:proofErr w:type="spellStart"/>
      <w:r w:rsidR="00AF499A">
        <w:rPr>
          <w:rFonts w:cs="Times New Roman"/>
        </w:rPr>
        <w:t>Afrotropics</w:t>
      </w:r>
      <w:proofErr w:type="spellEnd"/>
      <w:r w:rsidR="00AF499A">
        <w:rPr>
          <w:rFonts w:cs="Times New Roman"/>
        </w:rPr>
        <w:t xml:space="preserve"> </w:t>
      </w:r>
      <w:r w:rsidR="00B26FA1">
        <w:rPr>
          <w:rFonts w:cs="Times New Roman"/>
        </w:rPr>
        <w:t>exhibiting</w:t>
      </w:r>
      <w:r w:rsidR="00AF499A">
        <w:rPr>
          <w:rFonts w:cs="Times New Roman"/>
        </w:rPr>
        <w:t xml:space="preserve"> the </w:t>
      </w:r>
      <w:r w:rsidR="00B26FA1">
        <w:rPr>
          <w:rFonts w:cs="Times New Roman"/>
        </w:rPr>
        <w:t xml:space="preserve">largest </w:t>
      </w:r>
      <w:r w:rsidR="00AF499A">
        <w:rPr>
          <w:rFonts w:cs="Times New Roman"/>
        </w:rPr>
        <w:t>number of insertions (</w:t>
      </w:r>
      <w:r w:rsidR="00D3599C">
        <w:rPr>
          <w:rFonts w:cs="Times New Roman"/>
        </w:rPr>
        <w:t xml:space="preserve">359 </w:t>
      </w:r>
      <w:r w:rsidR="00C535A4">
        <w:rPr>
          <w:rFonts w:cs="Times New Roman"/>
        </w:rPr>
        <w:t>from 767</w:t>
      </w:r>
      <w:r w:rsidR="00AF499A">
        <w:rPr>
          <w:rFonts w:cs="Times New Roman"/>
        </w:rPr>
        <w:t>).</w:t>
      </w:r>
    </w:p>
    <w:p w14:paraId="2794925A" w14:textId="1A84B431" w:rsidR="00AF499A" w:rsidRDefault="00B725CF" w:rsidP="00AF499A">
      <w:pPr>
        <w:ind w:firstLine="708"/>
        <w:rPr>
          <w:rFonts w:cs="Times New Roman"/>
        </w:rPr>
      </w:pPr>
      <w:r>
        <w:rPr>
          <w:rFonts w:cs="Times New Roman"/>
        </w:rPr>
        <w:t xml:space="preserve">Coding to reproduce this phylogenetic tree </w:t>
      </w:r>
      <w:r w:rsidR="00AF499A">
        <w:rPr>
          <w:rFonts w:cs="Times New Roman"/>
        </w:rPr>
        <w:t xml:space="preserve">is provided at </w:t>
      </w:r>
      <w:r>
        <w:rPr>
          <w:rFonts w:cs="Times New Roman"/>
        </w:rPr>
        <w:t xml:space="preserve">GitHub </w:t>
      </w:r>
      <w:r w:rsidR="00AF499A">
        <w:rPr>
          <w:rFonts w:cs="Times New Roman"/>
        </w:rPr>
        <w:t>(</w:t>
      </w:r>
      <w:proofErr w:type="spellStart"/>
      <w:r w:rsidR="00AF499A" w:rsidRPr="00BF36D0">
        <w:t>GabrielNakamura</w:t>
      </w:r>
      <w:proofErr w:type="spellEnd"/>
      <w:r w:rsidR="00AF499A" w:rsidRPr="00BF36D0">
        <w:t>/</w:t>
      </w:r>
      <w:proofErr w:type="spellStart"/>
      <w:r w:rsidR="00AF499A" w:rsidRPr="00BF36D0">
        <w:t>MS_FishPhyloMaker</w:t>
      </w:r>
      <w:proofErr w:type="spellEnd"/>
      <w:r w:rsidR="00AF499A">
        <w:rPr>
          <w:rFonts w:cs="Times New Roman"/>
        </w:rPr>
        <w:t xml:space="preserve">). Further analysis exploring the package </w:t>
      </w:r>
      <w:r w:rsidR="00787CA0">
        <w:rPr>
          <w:rFonts w:cs="Times New Roman"/>
        </w:rPr>
        <w:t xml:space="preserve">is available </w:t>
      </w:r>
      <w:r w:rsidR="00AF499A">
        <w:rPr>
          <w:rFonts w:cs="Times New Roman"/>
        </w:rPr>
        <w:t xml:space="preserve">at </w:t>
      </w:r>
      <w:r w:rsidR="00AD0D6C" w:rsidRPr="00AD0D6C">
        <w:rPr>
          <w:rFonts w:cs="Times New Roman"/>
        </w:rPr>
        <w:t>https://gabrielnakamura.github.io/FishPhyloMaker/index.html</w:t>
      </w:r>
      <w:r w:rsidR="00AF499A">
        <w:rPr>
          <w:rFonts w:cs="Times New Roman"/>
        </w:rPr>
        <w:t>.</w:t>
      </w:r>
    </w:p>
    <w:p w14:paraId="2D6B99B2" w14:textId="5EEC8579" w:rsidR="00707730" w:rsidRDefault="00707730">
      <w:pPr>
        <w:ind w:firstLine="708"/>
        <w:rPr>
          <w:rFonts w:cs="Times New Roman"/>
        </w:rPr>
      </w:pPr>
    </w:p>
    <w:p w14:paraId="1E4E823B" w14:textId="77777777" w:rsidR="00AA275E" w:rsidRDefault="00AA275E" w:rsidP="0083528E">
      <w:pPr>
        <w:ind w:firstLine="708"/>
        <w:rPr>
          <w:rFonts w:cs="Times New Roman"/>
        </w:rPr>
      </w:pPr>
    </w:p>
    <w:p w14:paraId="5093EE9C" w14:textId="32C96B85" w:rsidR="00012E14" w:rsidRDefault="00DE612E" w:rsidP="00B80C8B">
      <w:pPr>
        <w:rPr>
          <w:rFonts w:cs="Times New Roman"/>
        </w:rPr>
      </w:pPr>
      <w:r>
        <w:rPr>
          <w:rFonts w:cs="Times New Roman"/>
          <w:noProof/>
        </w:rPr>
        <w:lastRenderedPageBreak/>
        <w:drawing>
          <wp:inline distT="0" distB="0" distL="0" distR="0" wp14:anchorId="631C8FF7" wp14:editId="3044D26A">
            <wp:extent cx="5731510" cy="573151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80C943C" w14:textId="6D1EA448" w:rsidR="00F2589A" w:rsidRDefault="00DD5807" w:rsidP="00B80C8B">
      <w:pPr>
        <w:rPr>
          <w:rFonts w:cs="Times New Roman"/>
        </w:rPr>
      </w:pPr>
      <w:r>
        <w:rPr>
          <w:rFonts w:cs="Times New Roman"/>
        </w:rPr>
        <w:t xml:space="preserve">Figure </w:t>
      </w:r>
      <w:r w:rsidR="0083285F">
        <w:rPr>
          <w:rFonts w:cs="Times New Roman"/>
        </w:rPr>
        <w:t>2</w:t>
      </w:r>
      <w:r>
        <w:rPr>
          <w:rFonts w:cs="Times New Roman"/>
        </w:rPr>
        <w:t xml:space="preserve">: </w:t>
      </w:r>
      <w:r w:rsidR="00DF3832">
        <w:rPr>
          <w:rFonts w:cs="Times New Roman"/>
        </w:rPr>
        <w:t>P</w:t>
      </w:r>
      <w:r w:rsidR="0083285F">
        <w:rPr>
          <w:rFonts w:cs="Times New Roman"/>
        </w:rPr>
        <w:t>hylogenetic tree</w:t>
      </w:r>
      <w:r w:rsidR="00DF3832">
        <w:rPr>
          <w:rFonts w:cs="Times New Roman"/>
        </w:rPr>
        <w:t>s</w:t>
      </w:r>
      <w:r w:rsidR="0083285F">
        <w:rPr>
          <w:rFonts w:cs="Times New Roman"/>
        </w:rPr>
        <w:t xml:space="preserve"> </w:t>
      </w:r>
      <w:r w:rsidR="008E696A">
        <w:rPr>
          <w:rFonts w:cs="Times New Roman"/>
        </w:rPr>
        <w:t xml:space="preserve">generated with the </w:t>
      </w:r>
      <w:proofErr w:type="spellStart"/>
      <w:r w:rsidR="008E696A">
        <w:rPr>
          <w:rFonts w:cs="Times New Roman"/>
        </w:rPr>
        <w:t>FishPhyloMaker</w:t>
      </w:r>
      <w:proofErr w:type="spellEnd"/>
      <w:r w:rsidR="008E696A">
        <w:rPr>
          <w:rFonts w:cs="Times New Roman"/>
        </w:rPr>
        <w:t xml:space="preserve"> package for freshwater fishes inhabiting four ecoregions (</w:t>
      </w:r>
      <w:proofErr w:type="spellStart"/>
      <w:r w:rsidR="008E696A">
        <w:rPr>
          <w:rFonts w:cs="Times New Roman"/>
        </w:rPr>
        <w:t>Afrotropics</w:t>
      </w:r>
      <w:proofErr w:type="spellEnd"/>
      <w:r w:rsidR="008E696A">
        <w:rPr>
          <w:rFonts w:cs="Times New Roman"/>
        </w:rPr>
        <w:t xml:space="preserve">, Indo-Malay, Nearctic, and </w:t>
      </w:r>
      <w:proofErr w:type="spellStart"/>
      <w:r w:rsidR="008E696A">
        <w:rPr>
          <w:rFonts w:cs="Times New Roman"/>
        </w:rPr>
        <w:t>Neotropic</w:t>
      </w:r>
      <w:proofErr w:type="spellEnd"/>
      <w:r w:rsidR="008E696A">
        <w:rPr>
          <w:rFonts w:cs="Times New Roman"/>
        </w:rPr>
        <w:t>)</w:t>
      </w:r>
      <w:r w:rsidR="005E3AF7">
        <w:rPr>
          <w:rFonts w:cs="Times New Roman"/>
        </w:rPr>
        <w:t xml:space="preserve">. The </w:t>
      </w:r>
      <w:r w:rsidR="001D2BE2">
        <w:rPr>
          <w:rFonts w:cs="Times New Roman"/>
        </w:rPr>
        <w:t>color</w:t>
      </w:r>
      <w:r w:rsidR="00DF3832">
        <w:rPr>
          <w:rFonts w:cs="Times New Roman"/>
        </w:rPr>
        <w:t>ed tip-points</w:t>
      </w:r>
      <w:r w:rsidR="001D2BE2">
        <w:rPr>
          <w:rFonts w:cs="Times New Roman"/>
        </w:rPr>
        <w:t xml:space="preserve"> </w:t>
      </w:r>
      <w:r w:rsidR="0086306F">
        <w:rPr>
          <w:rFonts w:cs="Times New Roman"/>
        </w:rPr>
        <w:t>indicate if species were present in the backbone tree (</w:t>
      </w:r>
      <w:r w:rsidR="007F09AF">
        <w:rPr>
          <w:rFonts w:cs="Times New Roman"/>
        </w:rPr>
        <w:t>Present in tree</w:t>
      </w:r>
      <w:r w:rsidR="0086306F">
        <w:rPr>
          <w:rFonts w:cs="Times New Roman"/>
        </w:rPr>
        <w:t>)</w:t>
      </w:r>
      <w:r w:rsidR="00B86A5F">
        <w:rPr>
          <w:rFonts w:cs="Times New Roman"/>
        </w:rPr>
        <w:t xml:space="preserve"> or at which level they were inserted</w:t>
      </w:r>
      <w:r w:rsidR="00D30B6C">
        <w:rPr>
          <w:rFonts w:cs="Times New Roman"/>
        </w:rPr>
        <w:t>.</w:t>
      </w:r>
      <w:r w:rsidR="0003472B">
        <w:rPr>
          <w:rFonts w:cs="Times New Roman"/>
        </w:rPr>
        <w:t xml:space="preserve"> </w:t>
      </w:r>
      <w:r w:rsidR="00703AE0">
        <w:rPr>
          <w:rFonts w:cs="Times New Roman"/>
        </w:rPr>
        <w:t>The percentage</w:t>
      </w:r>
      <w:r w:rsidR="0003472B">
        <w:rPr>
          <w:rFonts w:cs="Times New Roman"/>
        </w:rPr>
        <w:t>s</w:t>
      </w:r>
      <w:r w:rsidR="00703AE0">
        <w:rPr>
          <w:rFonts w:cs="Times New Roman"/>
        </w:rPr>
        <w:t xml:space="preserve"> of insertions</w:t>
      </w:r>
      <w:r w:rsidR="0003472B">
        <w:rPr>
          <w:rFonts w:cs="Times New Roman"/>
        </w:rPr>
        <w:t xml:space="preserve"> </w:t>
      </w:r>
      <w:r w:rsidR="00B54145">
        <w:rPr>
          <w:rFonts w:cs="Times New Roman"/>
        </w:rPr>
        <w:t xml:space="preserve">over the total number of species </w:t>
      </w:r>
      <w:r w:rsidR="007F6E88">
        <w:rPr>
          <w:rFonts w:cs="Times New Roman"/>
        </w:rPr>
        <w:t>for each ecoregion</w:t>
      </w:r>
      <w:r w:rsidR="0003472B">
        <w:rPr>
          <w:rFonts w:cs="Times New Roman"/>
        </w:rPr>
        <w:t xml:space="preserve"> are shown</w:t>
      </w:r>
      <w:r w:rsidR="007F6E88">
        <w:rPr>
          <w:rFonts w:cs="Times New Roman"/>
        </w:rPr>
        <w:t>.</w:t>
      </w:r>
    </w:p>
    <w:p w14:paraId="2FAA3472" w14:textId="504271B6" w:rsidR="005B0870" w:rsidRDefault="005B0870" w:rsidP="00CA0420">
      <w:pPr>
        <w:ind w:firstLine="708"/>
        <w:rPr>
          <w:rFonts w:cs="Times New Roman"/>
        </w:rPr>
      </w:pPr>
    </w:p>
    <w:p w14:paraId="5F6C87F8" w14:textId="3199E619" w:rsidR="00E86775" w:rsidRDefault="00414696" w:rsidP="002E3A5A">
      <w:pPr>
        <w:pStyle w:val="Ttulo1"/>
      </w:pPr>
      <w:r>
        <w:lastRenderedPageBreak/>
        <w:t xml:space="preserve">Similarity </w:t>
      </w:r>
      <w:r w:rsidR="005544FA">
        <w:t>and advances in relation with</w:t>
      </w:r>
      <w:r>
        <w:t xml:space="preserve"> other approaches</w:t>
      </w:r>
    </w:p>
    <w:p w14:paraId="5FE74EE7" w14:textId="6D88AB40" w:rsidR="00414696" w:rsidRDefault="0061436C" w:rsidP="0083528E">
      <w:r>
        <w:t>We provided a</w:t>
      </w:r>
      <w:r w:rsidR="009C1144">
        <w:t xml:space="preserve"> </w:t>
      </w:r>
      <w:r w:rsidR="001139D1">
        <w:t>user-friendly</w:t>
      </w:r>
      <w:r w:rsidR="009C1144">
        <w:t xml:space="preserve"> and</w:t>
      </w:r>
      <w:r>
        <w:t xml:space="preserve"> reproducible way to construct a phylogenetic tree for a megadiverse group</w:t>
      </w:r>
      <w:r w:rsidR="009C1144">
        <w:t xml:space="preserve"> (Actinopterygii)</w:t>
      </w:r>
      <w:r>
        <w:t xml:space="preserve">. </w:t>
      </w:r>
      <w:r w:rsidR="00A03DFD">
        <w:t xml:space="preserve">The </w:t>
      </w:r>
      <w:proofErr w:type="spellStart"/>
      <w:r w:rsidR="00A03DFD">
        <w:t>FishPhyloMaker</w:t>
      </w:r>
      <w:proofErr w:type="spellEnd"/>
      <w:r w:rsidR="00A03DFD">
        <w:t xml:space="preserve"> package </w:t>
      </w:r>
      <w:r w:rsidR="00EF4A99">
        <w:t>is</w:t>
      </w:r>
      <w:r w:rsidR="00E57C4B">
        <w:t xml:space="preserve"> in line with tools</w:t>
      </w:r>
      <w:r w:rsidR="00AA7F4D">
        <w:t xml:space="preserve"> developed for plants</w:t>
      </w:r>
      <w:r w:rsidR="00A1639E">
        <w:t xml:space="preserve">, </w:t>
      </w:r>
      <w:r w:rsidR="00E57C4B">
        <w:t xml:space="preserve">such as </w:t>
      </w:r>
      <w:proofErr w:type="spellStart"/>
      <w:r w:rsidR="00A1639E">
        <w:t>Phylomatic</w:t>
      </w:r>
      <w:proofErr w:type="spellEnd"/>
      <w:r w:rsidR="00BE04FD">
        <w:t xml:space="preserve"> (C++ a</w:t>
      </w:r>
      <w:r w:rsidR="008E696A">
        <w:t>p</w:t>
      </w:r>
      <w:r w:rsidR="00BE04FD">
        <w:t>plication)</w:t>
      </w:r>
      <w:r w:rsidR="00A1639E">
        <w:t xml:space="preserve"> and </w:t>
      </w:r>
      <w:proofErr w:type="spellStart"/>
      <w:r w:rsidR="00A1639E">
        <w:t>V.PhyloMaker</w:t>
      </w:r>
      <w:proofErr w:type="spellEnd"/>
      <w:r w:rsidR="00BE04FD">
        <w:t xml:space="preserve"> (R package)</w:t>
      </w:r>
      <w:r w:rsidR="00A1639E">
        <w:t xml:space="preserve"> </w:t>
      </w:r>
      <w:r w:rsidR="00A1639E">
        <w:fldChar w:fldCharType="begin" w:fldLock="1"/>
      </w:r>
      <w:r w:rsidR="00C457E2">
        <w:instrText>ADDIN CSL_CITATION {"citationItems":[{"id":"ITEM-1","itemData":{"DOI":"10.1111/j.1471-8286.2004.00829.x","ISBN":"9252293655","ISSN":"14718278","abstract":"Phylomatic (http://www.phylodiversity.net/phylomatic) is an online phylogenetic query tool where users submit a list of taxa (e.g. from an ecological community), with modern family and genus names, and which returns a phylogenetic hypothesis for the relationships among taxa. Any set of stored phylogenies, or a user-supplied one, can be chosen as the basis for the returned phylogeny, and several output formats for the tree can be selected. Currently, the source databases cover seed plants. © 2005 Blackwell Publishing Ltd.","author":[{"dropping-particle":"","family":"Webb","given":"Campbell O.","non-dropping-particle":"","parse-names":false,"suffix":""},{"dropping-particle":"","family":"Donoghue","given":"Michael J.","non-dropping-particle":"","parse-names":false,"suffix":""}],"container-title":"Molecular Ecology Notes","id":"ITEM-1","issue":"1","issued":{"date-parts":[["2005"]]},"page":"181-183","title":"Phylomatic: Tree assembly for applied phylogenetics","type":"article-journal","volume":"5"},"uris":["http://www.mendeley.com/documents/?uuid=2d7f2dff-2348-480d-959d-147a0670582c"]},{"id":"ITEM-2","itemData":{"DOI":"10.1111/ecog.04434","ISBN":"0000000213","ISSN":"16000587","abstract":"We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-2","issue":"8","issued":{"date-parts":[["2019"]]},"page":"1353-1359","title":"V.PhyloMaker: an R package that can generate very large phylogenies for vascular plants","type":"article-journal","volume":"42"},"uris":["http://www.mendeley.com/documents/?uuid=a4673d81-9017-4020-af49-3b5bb1d86824"]}],"mendeley":{"formattedCitation":"(Webb &amp; Donoghue, 2005; Jin &amp; Qian, 2019)","plainTextFormattedCitation":"(Webb &amp; Donoghue, 2005; Jin &amp; Qian, 2019)","previouslyFormattedCitation":"(Webb &amp; Donoghue, 2005; Jin &amp; Qian, 2019)"},"properties":{"noteIndex":0},"schema":"https://github.com/citation-style-language/schema/raw/master/csl-citation.json"}</w:instrText>
      </w:r>
      <w:r w:rsidR="00A1639E">
        <w:fldChar w:fldCharType="separate"/>
      </w:r>
      <w:r w:rsidR="00A1639E" w:rsidRPr="00A1639E">
        <w:rPr>
          <w:noProof/>
        </w:rPr>
        <w:t>(Webb &amp; Donoghue, 2005; Jin &amp; Qian, 2019)</w:t>
      </w:r>
      <w:r w:rsidR="00A1639E">
        <w:fldChar w:fldCharType="end"/>
      </w:r>
      <w:r w:rsidR="008F38F8">
        <w:t>, but include</w:t>
      </w:r>
      <w:r w:rsidR="001139D1">
        <w:t>s</w:t>
      </w:r>
      <w:r w:rsidR="008966C7">
        <w:t xml:space="preserve"> different features</w:t>
      </w:r>
      <w:r w:rsidR="003C25AC">
        <w:t>, such as new insertion options and</w:t>
      </w:r>
      <w:r w:rsidR="001139D1">
        <w:t xml:space="preserve"> </w:t>
      </w:r>
      <w:r w:rsidR="00E55697">
        <w:t xml:space="preserve">records </w:t>
      </w:r>
      <w:r w:rsidR="0073216B">
        <w:t>of performed insertions</w:t>
      </w:r>
      <w:r w:rsidR="00DD60CB">
        <w:t>.</w:t>
      </w:r>
    </w:p>
    <w:p w14:paraId="56A6A843" w14:textId="77777777" w:rsidR="005B0870" w:rsidRDefault="005B0870" w:rsidP="0083528E"/>
    <w:p w14:paraId="4DBF0DA8" w14:textId="4518F7AF" w:rsidR="00C432B3" w:rsidRPr="00DB1BF5" w:rsidRDefault="00C432B3" w:rsidP="0083528E">
      <w:pPr>
        <w:rPr>
          <w:b/>
          <w:bCs/>
        </w:rPr>
      </w:pPr>
      <w:r>
        <w:rPr>
          <w:b/>
          <w:bCs/>
        </w:rPr>
        <w:t>Limitations</w:t>
      </w:r>
      <w:r w:rsidRPr="00DB1BF5">
        <w:rPr>
          <w:b/>
          <w:bCs/>
        </w:rPr>
        <w:t xml:space="preserve"> and possible applications</w:t>
      </w:r>
    </w:p>
    <w:p w14:paraId="1B944597" w14:textId="55D7F08E" w:rsidR="00866C9A" w:rsidRDefault="00C01EC1" w:rsidP="0083528E">
      <w:pPr>
        <w:ind w:firstLine="708"/>
      </w:pPr>
      <w:r>
        <w:t xml:space="preserve">Future developments of </w:t>
      </w:r>
      <w:r w:rsidR="00B83D21">
        <w:t xml:space="preserve">the </w:t>
      </w:r>
      <w:r>
        <w:t xml:space="preserve">package </w:t>
      </w:r>
      <w:r w:rsidR="00433665">
        <w:t>should consider</w:t>
      </w:r>
      <w:r>
        <w:t xml:space="preserve"> </w:t>
      </w:r>
      <w:r w:rsidR="00181086">
        <w:t xml:space="preserve">the Catalog of Fishes (Fricke </w:t>
      </w:r>
      <w:r w:rsidR="00E8310B">
        <w:t xml:space="preserve">&amp; </w:t>
      </w:r>
      <w:proofErr w:type="spellStart"/>
      <w:r w:rsidR="00181086">
        <w:t>Eschemeyer</w:t>
      </w:r>
      <w:proofErr w:type="spellEnd"/>
      <w:r w:rsidR="00181086">
        <w:t>, 2021)</w:t>
      </w:r>
      <w:r w:rsidR="002424DD">
        <w:t xml:space="preserve"> </w:t>
      </w:r>
      <w:r w:rsidR="00C432B3">
        <w:t>to improve the nomenclature checking</w:t>
      </w:r>
      <w:r w:rsidR="00433665">
        <w:t xml:space="preserve"> procedures</w:t>
      </w:r>
      <w:r w:rsidR="00C90E2E">
        <w:t>. Despite Fishbase be</w:t>
      </w:r>
      <w:r w:rsidR="00433665">
        <w:t>ing</w:t>
      </w:r>
      <w:r w:rsidR="00C90E2E">
        <w:t xml:space="preserve"> </w:t>
      </w:r>
      <w:r w:rsidR="00152AE8">
        <w:t>a widely</w:t>
      </w:r>
      <w:r w:rsidR="00C90E2E">
        <w:t xml:space="preserve"> used database to check for </w:t>
      </w:r>
      <w:r w:rsidR="0041781D">
        <w:t xml:space="preserve">the </w:t>
      </w:r>
      <w:r w:rsidR="003C637E">
        <w:t xml:space="preserve">taxonomic classification of fishes, </w:t>
      </w:r>
      <w:r w:rsidR="00152AE8">
        <w:t>it</w:t>
      </w:r>
      <w:r w:rsidR="004A4616">
        <w:t xml:space="preserve"> may </w:t>
      </w:r>
      <w:r w:rsidR="001537B9">
        <w:t xml:space="preserve">present delays in updating taxonomic information because it is not its </w:t>
      </w:r>
      <w:r w:rsidR="00181086">
        <w:t>primary purpose</w:t>
      </w:r>
      <w:r w:rsidR="00D85332">
        <w:t>.</w:t>
      </w:r>
      <w:r w:rsidR="006E10FB">
        <w:t xml:space="preserve"> Inversely, the Catalog of Fishes </w:t>
      </w:r>
      <w:r w:rsidR="004C776A">
        <w:t xml:space="preserve">is an authoritative taxonomic list </w:t>
      </w:r>
      <w:r w:rsidR="00D00674">
        <w:t>frequently updated</w:t>
      </w:r>
      <w:r w:rsidR="007370F6">
        <w:t>.</w:t>
      </w:r>
    </w:p>
    <w:p w14:paraId="122A91F6" w14:textId="3FD1609F" w:rsidR="002E3A5A" w:rsidRDefault="00C432B3" w:rsidP="0083528E">
      <w:pPr>
        <w:ind w:firstLine="708"/>
      </w:pPr>
      <w:r>
        <w:t xml:space="preserve">An inherent limitation </w:t>
      </w:r>
      <w:r w:rsidR="00404DED">
        <w:t xml:space="preserve">of the phylogenetic hypothesis produced by </w:t>
      </w:r>
      <w:proofErr w:type="spellStart"/>
      <w:r w:rsidR="00404DED">
        <w:t>FishPhyloMaker</w:t>
      </w:r>
      <w:proofErr w:type="spellEnd"/>
      <w:r w:rsidR="00404DED">
        <w:t xml:space="preserve"> is </w:t>
      </w:r>
      <w:r w:rsidR="00F15298">
        <w:t>the</w:t>
      </w:r>
      <w:r w:rsidR="00404DED">
        <w:t xml:space="preserve"> large number of </w:t>
      </w:r>
      <w:r w:rsidR="00166617">
        <w:t>polytomies</w:t>
      </w:r>
      <w:r w:rsidR="00404DED">
        <w:t xml:space="preserve"> </w:t>
      </w:r>
      <w:r w:rsidR="00F15298">
        <w:t>resulting from the insertion procedures</w:t>
      </w:r>
      <w:r w:rsidR="00166617">
        <w:t xml:space="preserve">. </w:t>
      </w:r>
      <w:r w:rsidR="00290AC0">
        <w:t xml:space="preserve">We recommend that users directly assess </w:t>
      </w:r>
      <w:r w:rsidR="00B94B70">
        <w:t>how the phylogenetic uncertainty affect</w:t>
      </w:r>
      <w:r w:rsidR="007C4074">
        <w:t>s</w:t>
      </w:r>
      <w:r w:rsidR="00B94B70">
        <w:t xml:space="preserve"> </w:t>
      </w:r>
      <w:r w:rsidR="009B19C4">
        <w:t>further</w:t>
      </w:r>
      <w:r w:rsidR="00B94B70">
        <w:t xml:space="preserve"> analysis when not </w:t>
      </w:r>
      <w:r w:rsidR="009B19C4">
        <w:t xml:space="preserve">using a </w:t>
      </w:r>
      <w:r w:rsidR="00B94B70">
        <w:t>fully solved phylogenetic tree (</w:t>
      </w:r>
      <w:r w:rsidR="00E16F95">
        <w:fldChar w:fldCharType="begin" w:fldLock="1"/>
      </w:r>
      <w:r w:rsidR="00C85525">
        <w:instrText>ADDIN CSL_CITATION {"citationItems":[{"id":"ITEM-1","itemData":{"DOI":"10.1186/1471-2105-14-324","ISSN":"14712105","abstract":"Background: Phylogenetic comparative analyses usually rely on a single consensus phylogenetic tree in order to study evolutionary processes. However, most phylogenetic trees are incomplete with regard to species sampling, which may critically compromise analyses. Some approaches have been proposed to integrate non-molecular phylogenetic information into incomplete molecular phylogenies. An expanded tree approach consists of adding missing species to random locations within their clade. The information contained in the topology of the resulting expanded trees can be captured by the pairwise phylogenetic distance between species and stored in a matrix for further statistical analysis. Thus, the random expansion and processing of multiple phylogenetic trees can be used to estimate the phylogenetic uncertainty through a simulation procedure. Because of the computational burden required, unless this procedure is efficiently implemented, the analyses are of limited applicability.Results: In this paper, we present efficient algorithms and implementations for randomly expanding and processing phylogenetic trees so that simulations involved in comparative phylogenetic analysis with uncertainty can be conducted in a reasonable time. We propose algorithms for both randomly expanding trees and calculating distance matrices. We made available the source code, which was written in the C++ language. The code may be used as a standalone program or as a shared object in the R system. The software can also be used as a web service through the link: http://purl.oclc.org/NET/sunplin/.Conclusion: We compare our implementations to similar solutions and show that significant performance gains can be obtained. Our results open up the possibility of accounting for phylogenetic uncertainty in evolutionary and ecological analyses of large datasets. © 2013 Martins et al.; licensee BioMed Central Ltd.","author":[{"dropping-particle":"","family":"Martins","given":"Wellington S.","non-dropping-particle":"","parse-names":false,"suffix":""},{"dropping-particle":"","family":"Carmo","given":"Welton C.","non-dropping-particle":"","parse-names":false,"suffix":""},{"dropping-particle":"","family":"Longo","given":"Humberto J.","non-dropping-particle":"","parse-names":false,"suffix":""},{"dropping-particle":"","family":"Rosa","given":"Thierson C.","non-dropping-particle":"","parse-names":false,"suffix":""},{"dropping-particle":"","family":"Rangel","given":"Thiago F.","non-dropping-particle":"","parse-names":false,"suffix":""}],"container-title":"BMC Bioinformatics","id":"ITEM-1","issue":"1","issued":{"date-parts":[["2013"]]},"title":"SUNPLIN: Simulation with Uncertainty for Phylogenetic Investigations","type":"article-journal","volume":"14"},"uris":["http://www.mendeley.com/documents/?uuid=5aeed301-931a-4c0f-bede-a1a60c9af60e"]}],"mendeley":{"formattedCitation":"(Martins, Carmo, Longo, Rosa, &amp; Rangel, 2013)","manualFormatting":"Martins et al., 2013","plainTextFormattedCitation":"(Martins, Carmo, Longo, Rosa, &amp; Rangel, 2013)","previouslyFormattedCitation":"(Martins, Carmo, Longo, Rosa, &amp; Rangel, 2013)"},"properties":{"noteIndex":0},"schema":"https://github.com/citation-style-language/schema/raw/master/csl-citation.json"}</w:instrText>
      </w:r>
      <w:r w:rsidR="00E16F95">
        <w:fldChar w:fldCharType="separate"/>
      </w:r>
      <w:r w:rsidR="00E16F95" w:rsidRPr="00E16F95">
        <w:rPr>
          <w:noProof/>
        </w:rPr>
        <w:t>Martins et al.</w:t>
      </w:r>
      <w:r w:rsidR="0076008D">
        <w:rPr>
          <w:noProof/>
        </w:rPr>
        <w:t>,</w:t>
      </w:r>
      <w:r w:rsidR="00E16F95" w:rsidRPr="00E16F95">
        <w:rPr>
          <w:noProof/>
        </w:rPr>
        <w:t xml:space="preserve"> 2013</w:t>
      </w:r>
      <w:r w:rsidR="00E16F95">
        <w:fldChar w:fldCharType="end"/>
      </w:r>
      <w:r w:rsidR="00772B00">
        <w:t>)</w:t>
      </w:r>
      <w:r w:rsidR="001F4D7C">
        <w:t>.</w:t>
      </w:r>
    </w:p>
    <w:p w14:paraId="767B93BC" w14:textId="07A2769E" w:rsidR="007E4AA4" w:rsidRDefault="008C514A" w:rsidP="00C4002C">
      <w:pPr>
        <w:ind w:firstLine="708"/>
      </w:pPr>
      <w:r>
        <w:t>T</w:t>
      </w:r>
      <w:r w:rsidR="00D02733">
        <w:t>hese limitations</w:t>
      </w:r>
      <w:r w:rsidR="00404DED">
        <w:t xml:space="preserve"> do not preclude the </w:t>
      </w:r>
      <w:r w:rsidR="00343501">
        <w:t xml:space="preserve">package </w:t>
      </w:r>
      <w:r w:rsidR="00D02733">
        <w:t>applicability for studies in phylogenetic community ecology</w:t>
      </w:r>
      <w:r w:rsidR="00A26D72">
        <w:t xml:space="preserve"> since synthesis phylogenies do not significantly impact phylogenetic diversity indices </w:t>
      </w:r>
      <w:r w:rsidR="00772B00" w:rsidRPr="00E8310B">
        <w:fldChar w:fldCharType="begin" w:fldLock="1"/>
      </w:r>
      <w:r w:rsidR="00E8310B">
        <w:instrText>ADDIN CSL_CITATION {"citationItems":[{"id":"ITEM-1","itemData":{"DOI":"10.1002/ecy.2788","ISSN":"00129658","PMID":"31225900","abstract":"Should we build our own phylogenetic trees based on gene sequence data, or can we simply use available synthesis phylogenies? This is a fundamental question that any study involving a phylogenetic framework must face at the beginning of the project. Building a phylogeny from gene sequence data (purpose-built phylogeny) requires more effort, expertise, and cost than subsetting an already available phylogeny (synthesis-based phylogeny). However, we still lack a comparison of how these two approaches to building phylogenetic trees influence common community phylogenetic analyses such as comparing community phylogenetic diversity and estimating trait phylogenetic signal. Here, we generated three purpose-built phylogenies and their corresponding synthesis-based trees (two from Phylomatic and one from the Open Tree of Life, OTL). We simulated 1,000 communities and 12,000 continuous traits along each purpose-built phylogeny. We then compared the effects of different trees on estimates of phylogenetic diversity (alpha and beta) and phylogenetic signal (Pagel's λ and Blomberg's K). Synthesis-based phylogenies generally yielded higher estimates of phylogenetic diversity when compared to purpose-built phylogenies. However, resulting measures of phylogenetic diversity from both types of phylogenies were highly correlated (Spearman's (Formula presented.) &gt; 0.8 in most cases). Mean pairwise distance (both alpha and beta) is the index that is most robust to the differences in tree construction that we tested. Measures of phylogenetic diversity based on the OTL showed the highest correlation with measures based on the purpose-built phylogenies. Trait phylogenetic signal estimated with synthesis-based phylogenies, especially from the OTL, was also highly correlated with estimates of Blomberg's K or close to Pagel's λ from purpose-built phylogenies when traits were simulated under Brownian motion. For commonly employed community phylogenetic analyses, our results justify taking advantage of recently developed and continuously improving synthesis trees, especially the Open Tree of Life.","author":[{"dropping-particle":"","family":"Li","given":"Daijiang","non-dropping-particle":"","parse-names":false,"suffix":""},{"dropping-particle":"","family":"Trotta","given":"Lauren","non-dropping-particle":"","parse-names":false,"suffix":""},{"dropping-particle":"","family":"Marx","given":"Hannah E.","non-dropping-particle":"","parse-names":false,"suffix":""},{"dropping-particle":"","family":"Allen","given":"Julie M.","non-dropping-particle":"","parse-names":false,"suffix":""},{"dropping-particle":"","family":"Sun","given":"Miao","non-dropping-particle":"","parse-names":false,"suffix":""},{"dropping-particle":"","family":"Soltis","given":"Douglas E.","non-dropping-particle":"","parse-names":false,"suffix":""},{"dropping-particle":"","family":"Soltis","given":"Pamela S.","non-dropping-particle":"","parse-names":false,"suffix":""},{"dropping-particle":"","family":"Guralnick","given":"Robert P.","non-dropping-particle":"","parse-names":false,"suffix":""},{"dropping-particle":"","family":"Baiser","given":"Benjamin","non-dropping-particle":"","parse-names":false,"suffix":""}],"container-title":"Ecology","id":"ITEM-1","issue":"9","issued":{"date-parts":[["2019"]]},"page":"1-15","title":"For common community phylogenetic analyses, go ahead and use synthesis phylogenies","type":"article-journal","volume":"100"},"uris":["http://www.mendeley.com/documents/?uuid=7c27c483-4eac-4d41-84e0-112251c59472"]}],"mendeley":{"formattedCitation":"(Li et al., 2019)","plainTextFormattedCitation":"(Li et al., 2019)","previouslyFormattedCitation":"(Li et al., 2019)"},"properties":{"noteIndex":0},"schema":"https://github.com/citation-style-language/schema/raw/master/csl-citation.json"}</w:instrText>
      </w:r>
      <w:r w:rsidR="00772B00" w:rsidRPr="00E8310B">
        <w:fldChar w:fldCharType="separate"/>
      </w:r>
      <w:r w:rsidR="00772B00" w:rsidRPr="00E8310B">
        <w:rPr>
          <w:noProof/>
        </w:rPr>
        <w:t>(Li et al., 2019)</w:t>
      </w:r>
      <w:r w:rsidR="00772B00" w:rsidRPr="00E8310B">
        <w:fldChar w:fldCharType="end"/>
      </w:r>
      <w:r w:rsidR="00D02733">
        <w:t>.</w:t>
      </w:r>
      <w:r w:rsidR="00343501">
        <w:t xml:space="preserve"> </w:t>
      </w:r>
      <w:r w:rsidR="00D02733">
        <w:t xml:space="preserve">Moreover, this is the </w:t>
      </w:r>
      <w:r w:rsidR="009B19C4">
        <w:t>only</w:t>
      </w:r>
      <w:r w:rsidR="00D02733">
        <w:t xml:space="preserve"> </w:t>
      </w:r>
      <w:r w:rsidR="004C7FE5">
        <w:t xml:space="preserve">automated </w:t>
      </w:r>
      <w:r w:rsidR="00D02733">
        <w:t xml:space="preserve">tool able to provide a complete phylogenetic tree that can </w:t>
      </w:r>
      <w:r w:rsidR="0000617C">
        <w:t>easily handle</w:t>
      </w:r>
      <w:r w:rsidR="00D02733">
        <w:t xml:space="preserve"> large datasets. </w:t>
      </w:r>
      <w:proofErr w:type="spellStart"/>
      <w:r w:rsidR="00437024">
        <w:t>FishPhyloMaker</w:t>
      </w:r>
      <w:proofErr w:type="spellEnd"/>
      <w:r w:rsidR="00437024">
        <w:t xml:space="preserve"> can be relevant for </w:t>
      </w:r>
      <w:r w:rsidR="004C7FE5">
        <w:t>addressing</w:t>
      </w:r>
      <w:r w:rsidR="00437024">
        <w:t xml:space="preserve"> several </w:t>
      </w:r>
      <w:r w:rsidR="004C7FE5">
        <w:t>critical questions</w:t>
      </w:r>
      <w:r w:rsidR="00437024">
        <w:t xml:space="preserve"> in ecology and evolution</w:t>
      </w:r>
      <w:r w:rsidR="00600BDE">
        <w:t xml:space="preserve"> by</w:t>
      </w:r>
      <w:r w:rsidR="00914E53">
        <w:t xml:space="preserve"> facilitat</w:t>
      </w:r>
      <w:r w:rsidR="00600BDE">
        <w:t>ing</w:t>
      </w:r>
      <w:r w:rsidR="00914E53">
        <w:t xml:space="preserve"> the obtention of phylogenetic </w:t>
      </w:r>
      <w:r w:rsidR="004C7FE5">
        <w:t xml:space="preserve">hypotheses </w:t>
      </w:r>
      <w:r w:rsidR="00417616">
        <w:t>for</w:t>
      </w:r>
      <w:r w:rsidR="0018151C">
        <w:t xml:space="preserve"> local</w:t>
      </w:r>
      <w:r w:rsidR="00417616">
        <w:t xml:space="preserve"> pool</w:t>
      </w:r>
      <w:r w:rsidR="009D2C48">
        <w:t>s</w:t>
      </w:r>
      <w:r w:rsidR="00417616">
        <w:t xml:space="preserve"> of </w:t>
      </w:r>
      <w:r w:rsidR="004C7FE5">
        <w:t>ray-</w:t>
      </w:r>
      <w:r w:rsidR="00D7326C">
        <w:t xml:space="preserve">finned </w:t>
      </w:r>
      <w:r w:rsidR="00417616">
        <w:t>fish</w:t>
      </w:r>
      <w:r w:rsidR="00D7326C">
        <w:t>es</w:t>
      </w:r>
      <w:r w:rsidR="00600BDE">
        <w:t>. This</w:t>
      </w:r>
      <w:r w:rsidR="005D0538">
        <w:t xml:space="preserve"> facilitation</w:t>
      </w:r>
      <w:r w:rsidR="004154AF">
        <w:t xml:space="preserve"> can be es</w:t>
      </w:r>
      <w:r w:rsidR="005D0538">
        <w:t>sential</w:t>
      </w:r>
      <w:r w:rsidR="004154AF">
        <w:t xml:space="preserve"> for regions </w:t>
      </w:r>
      <w:r w:rsidR="00143CA3">
        <w:t>with a</w:t>
      </w:r>
      <w:r w:rsidR="004154AF">
        <w:t xml:space="preserve"> large gap </w:t>
      </w:r>
      <w:r w:rsidR="00143CA3">
        <w:t>i</w:t>
      </w:r>
      <w:r w:rsidR="004154AF">
        <w:t xml:space="preserve">n the </w:t>
      </w:r>
      <w:r w:rsidR="00143CA3">
        <w:t xml:space="preserve">phylogenetic </w:t>
      </w:r>
      <w:r w:rsidR="004154AF">
        <w:t xml:space="preserve">knowledge of </w:t>
      </w:r>
      <w:r w:rsidR="00143CA3">
        <w:t xml:space="preserve">fishes, such as </w:t>
      </w:r>
      <w:r w:rsidR="0000617C">
        <w:t xml:space="preserve">the </w:t>
      </w:r>
      <w:r w:rsidR="00417616">
        <w:lastRenderedPageBreak/>
        <w:t>Neotropical region</w:t>
      </w:r>
      <w:r w:rsidR="00200AA5">
        <w:t xml:space="preserve"> </w:t>
      </w:r>
      <w:r w:rsidR="0018151C">
        <w:fldChar w:fldCharType="begin" w:fldLock="1"/>
      </w:r>
      <w:r w:rsidR="00D51236">
        <w:instrText>ADDIN CSL_CITATION {"citationItems":[{"id":"ITEM-1","itemData":{"DOI":"10.1146/annurev-ecolsys-011620-031032","ISSN":"1543-592X","abstract":"Neotropical freshwater fishes (NFFs) constitute the most diverse continental vertebrate fauna on Earth, with more than 6,200 named species compressed into an aquatic footprint &lt;0.5% the total regional land-surface area and representing the greatest phenotypic disparity and functional diversity of any continental ichthyofauna. Data from the fossil record and time-calibrated molecular phylogenies indicate that most higher taxa (e.g., genera, families) diversified relatively continuously through the Cenozoic, across broad geographic ranges of the South American platform. Biodiversity data for most NFF clades support a model of continental radiation rather than adaptive radiation, in which speciation occurs mainly in allopatry, and speciation and adaptation are largely decoupled. These radiations occurred under the perennial influence of river capture and sea-level oscillations, which episodically fragmented and merged portions of adjacent river networks. The future of the NFF fauna into the Anthropocene is uncertain, facing numerous threats at local, regional, and continental scales.Expected final online publication date for the Annual Review of Ecology, Evolution, and Systematics, Volume 51 is November 2, 2020. Please see http://www.annualreviews.org/page/journal/pubdates for revised estimates.","author":[{"dropping-particle":"","family":"Albert","given":"James S.","non-dropping-particle":"","parse-names":false,"suffix":""},{"dropping-particle":"","family":"Tagliacollo","given":"Victor A.","non-dropping-particle":"","parse-names":false,"suffix":""},{"dropping-particle":"","family":"Dagosta","given":"Fernando","non-dropping-particle":"","parse-names":false,"suffix":""}],"container-title":"Annual Review of Ecology, Evolution, and Systematics","id":"ITEM-1","issue":"1","issued":{"date-parts":[["2020"]]},"page":"27-53","title":"Diversification of Neotropical Freshwater Fishes","type":"article-journal","volume":"51"},"uris":["http://www.mendeley.com/documents/?uuid=2be6a491-74a9-4e77-bab2-ebd5cfcd6bd0"]}],"mendeley":{"formattedCitation":"(Albert et al., 2020)","plainTextFormattedCitation":"(Albert et al., 2020)","previouslyFormattedCitation":"(Albert et al., 2020)"},"properties":{"noteIndex":0},"schema":"https://github.com/citation-style-language/schema/raw/master/csl-citation.json"}</w:instrText>
      </w:r>
      <w:r w:rsidR="0018151C">
        <w:fldChar w:fldCharType="separate"/>
      </w:r>
      <w:r w:rsidR="00D51236" w:rsidRPr="00D51236">
        <w:rPr>
          <w:noProof/>
        </w:rPr>
        <w:t>(Albert et al., 2020)</w:t>
      </w:r>
      <w:r w:rsidR="0018151C">
        <w:fldChar w:fldCharType="end"/>
      </w:r>
      <w:r w:rsidR="00380AC3">
        <w:t xml:space="preserve">. </w:t>
      </w:r>
      <w:r w:rsidR="00437024">
        <w:t xml:space="preserve">Such phylogenetic </w:t>
      </w:r>
      <w:r w:rsidR="005D0538">
        <w:t xml:space="preserve">hypotheses </w:t>
      </w:r>
      <w:r w:rsidR="00380AC3">
        <w:t xml:space="preserve">allow </w:t>
      </w:r>
      <w:r w:rsidR="0000617C">
        <w:t xml:space="preserve">understanding </w:t>
      </w:r>
      <w:r w:rsidR="00380AC3">
        <w:t xml:space="preserve">how </w:t>
      </w:r>
      <w:r w:rsidR="00B04AF8">
        <w:t xml:space="preserve">ecological </w:t>
      </w:r>
      <w:r w:rsidR="00380AC3">
        <w:t>traits evolved</w:t>
      </w:r>
      <w:r w:rsidR="00161FAC">
        <w:t xml:space="preserve"> or</w:t>
      </w:r>
      <w:r w:rsidR="00623DA9">
        <w:t xml:space="preserve"> how the current and past environmental conditions selected the lineages </w:t>
      </w:r>
      <w:r w:rsidR="00E64347">
        <w:t xml:space="preserve">in </w:t>
      </w:r>
      <w:r w:rsidR="00623DA9">
        <w:t xml:space="preserve">different </w:t>
      </w:r>
      <w:r w:rsidR="00B04AF8">
        <w:t>areas</w:t>
      </w:r>
      <w:r w:rsidR="00437024">
        <w:t>.</w:t>
      </w:r>
      <w:r w:rsidR="00EB6BD9">
        <w:t xml:space="preserve"> At larger scales</w:t>
      </w:r>
      <w:r w:rsidR="005A63D3">
        <w:t>,</w:t>
      </w:r>
      <w:r w:rsidR="00161FAC">
        <w:t xml:space="preserve"> </w:t>
      </w:r>
      <w:r w:rsidR="006E03C5">
        <w:t>biogeographical studies</w:t>
      </w:r>
      <w:r w:rsidR="00161FAC">
        <w:t xml:space="preserve"> are</w:t>
      </w:r>
      <w:r w:rsidR="006E03C5">
        <w:t xml:space="preserve"> </w:t>
      </w:r>
      <w:r w:rsidR="005A63D3">
        <w:t xml:space="preserve">usually </w:t>
      </w:r>
      <w:r w:rsidR="006E03C5">
        <w:t xml:space="preserve">restricted </w:t>
      </w:r>
      <w:r w:rsidR="00161FAC">
        <w:t xml:space="preserve">to one or </w:t>
      </w:r>
      <w:r w:rsidR="005A63D3">
        <w:t xml:space="preserve">a </w:t>
      </w:r>
      <w:r w:rsidR="00161FAC">
        <w:t xml:space="preserve">few </w:t>
      </w:r>
      <w:r w:rsidR="005A63D3">
        <w:t>lineages</w:t>
      </w:r>
      <w:r w:rsidR="00161FAC">
        <w:t xml:space="preserve"> due</w:t>
      </w:r>
      <w:r w:rsidR="00C51E67">
        <w:t xml:space="preserve"> to</w:t>
      </w:r>
      <w:r w:rsidR="00161FAC">
        <w:t xml:space="preserve"> the availability of</w:t>
      </w:r>
      <w:r w:rsidR="006E03C5">
        <w:t xml:space="preserve"> molecular phylogenies</w:t>
      </w:r>
      <w:r w:rsidR="00161FAC">
        <w:t>.</w:t>
      </w:r>
      <w:r w:rsidR="006E03C5">
        <w:t xml:space="preserve"> </w:t>
      </w:r>
      <w:r w:rsidR="005A63D3">
        <w:t>T</w:t>
      </w:r>
      <w:r w:rsidR="00161FAC">
        <w:t xml:space="preserve">he </w:t>
      </w:r>
      <w:proofErr w:type="spellStart"/>
      <w:r w:rsidR="006E03C5">
        <w:t>FishPhyloMaker</w:t>
      </w:r>
      <w:proofErr w:type="spellEnd"/>
      <w:r w:rsidR="005A63D3">
        <w:t xml:space="preserve"> package </w:t>
      </w:r>
      <w:r w:rsidR="004C6CAF">
        <w:t xml:space="preserve">facilitates large-scale </w:t>
      </w:r>
      <w:r w:rsidR="00733EB0">
        <w:t>investigation</w:t>
      </w:r>
      <w:r w:rsidR="004C6CAF">
        <w:t>s</w:t>
      </w:r>
      <w:r w:rsidR="00733EB0">
        <w:t xml:space="preserve"> on</w:t>
      </w:r>
      <w:r w:rsidR="00161FAC">
        <w:t xml:space="preserve"> the biogeographic history of the</w:t>
      </w:r>
      <w:r w:rsidR="006E03C5">
        <w:t xml:space="preserve"> </w:t>
      </w:r>
      <w:r w:rsidR="00AC3D4E">
        <w:t xml:space="preserve">most diverse group of </w:t>
      </w:r>
      <w:r w:rsidR="00F769E5">
        <w:t>vertebrates</w:t>
      </w:r>
      <w:r w:rsidR="00AC3D4E">
        <w:t xml:space="preserve"> on </w:t>
      </w:r>
      <w:r w:rsidR="00733EB0">
        <w:t>E</w:t>
      </w:r>
      <w:r w:rsidR="00AC3D4E">
        <w:t>arth</w:t>
      </w:r>
      <w:r w:rsidR="004C6CAF">
        <w:t>, the Actinopterygians,</w:t>
      </w:r>
      <w:r w:rsidR="00161FAC">
        <w:t xml:space="preserve"> help</w:t>
      </w:r>
      <w:r w:rsidR="00DF1C8D">
        <w:t>ing</w:t>
      </w:r>
      <w:r w:rsidR="00161FAC">
        <w:t xml:space="preserve"> us understand the processes that drive this high diversity</w:t>
      </w:r>
      <w:r w:rsidR="00AC3D4E">
        <w:t>.</w:t>
      </w:r>
      <w:r w:rsidR="006B158F">
        <w:t xml:space="preserve"> </w:t>
      </w:r>
      <w:r w:rsidR="00DF1C8D">
        <w:t>Finally</w:t>
      </w:r>
      <w:r w:rsidR="00161FAC">
        <w:t xml:space="preserve">, we can </w:t>
      </w:r>
      <w:r w:rsidR="00A555E4">
        <w:t xml:space="preserve">map </w:t>
      </w:r>
      <w:r w:rsidR="00A555E4" w:rsidRPr="00A555E4">
        <w:t xml:space="preserve">where the lack of phylogenetic information is </w:t>
      </w:r>
      <w:r w:rsidR="00746997">
        <w:t xml:space="preserve">the </w:t>
      </w:r>
      <w:r w:rsidR="00A555E4" w:rsidRPr="00A555E4">
        <w:t>most critical</w:t>
      </w:r>
      <w:r w:rsidR="00A555E4">
        <w:t xml:space="preserve"> once th</w:t>
      </w:r>
      <w:r w:rsidR="00746997">
        <w:t>e</w:t>
      </w:r>
      <w:r w:rsidR="00A555E4">
        <w:t xml:space="preserve"> function returns the insertion-level of species. This </w:t>
      </w:r>
      <w:r w:rsidR="00FF6E7C">
        <w:t xml:space="preserve">information </w:t>
      </w:r>
      <w:r w:rsidR="00A555E4">
        <w:t>c</w:t>
      </w:r>
      <w:r w:rsidR="00FF6E7C">
        <w:t>an</w:t>
      </w:r>
      <w:r w:rsidR="00A555E4">
        <w:t xml:space="preserve"> </w:t>
      </w:r>
      <w:r w:rsidR="00FF6E7C">
        <w:t xml:space="preserve">directly </w:t>
      </w:r>
      <w:r w:rsidR="00A555E4">
        <w:t xml:space="preserve">elucidate </w:t>
      </w:r>
      <w:r w:rsidR="006B158F">
        <w:t>the patterns of</w:t>
      </w:r>
      <w:r w:rsidR="00A555E4">
        <w:t xml:space="preserve"> the Darwinian shortfalls</w:t>
      </w:r>
      <w:r w:rsidR="006B158F">
        <w:t xml:space="preserve"> for ray-finned fishes</w:t>
      </w:r>
      <w:r w:rsidR="00A555E4">
        <w:t>.</w:t>
      </w:r>
      <w:r w:rsidR="00C7743A">
        <w:t xml:space="preserve"> </w:t>
      </w:r>
      <w:r w:rsidR="00F769E5">
        <w:t xml:space="preserve">Therefore, we expect that </w:t>
      </w:r>
      <w:r w:rsidR="006B158F">
        <w:t xml:space="preserve">the </w:t>
      </w:r>
      <w:proofErr w:type="spellStart"/>
      <w:r w:rsidR="00F769E5">
        <w:t>FishPhyloMaker</w:t>
      </w:r>
      <w:proofErr w:type="spellEnd"/>
      <w:r w:rsidR="00F769E5">
        <w:t xml:space="preserve"> </w:t>
      </w:r>
      <w:r w:rsidR="006B158F">
        <w:t xml:space="preserve">package </w:t>
      </w:r>
      <w:r w:rsidR="00F769E5">
        <w:t>reduce</w:t>
      </w:r>
      <w:r w:rsidR="00C51E67">
        <w:t>s</w:t>
      </w:r>
      <w:r w:rsidR="00F769E5">
        <w:t xml:space="preserve"> the gaps and barriers</w:t>
      </w:r>
      <w:r w:rsidR="00AE266E">
        <w:t xml:space="preserve"> to addressing ecological and</w:t>
      </w:r>
      <w:r w:rsidR="00F769E5">
        <w:t xml:space="preserve"> evolutionary </w:t>
      </w:r>
      <w:r w:rsidR="00AE266E">
        <w:t xml:space="preserve">questions </w:t>
      </w:r>
      <w:r w:rsidR="00F769E5">
        <w:t xml:space="preserve">due to the difficulty or </w:t>
      </w:r>
      <w:r w:rsidR="006F257A">
        <w:t xml:space="preserve">lack </w:t>
      </w:r>
      <w:r w:rsidR="00F769E5">
        <w:t xml:space="preserve">of a reliable phylogenetic hypothesis for </w:t>
      </w:r>
      <w:r w:rsidR="006F257A">
        <w:t>local and regional pools of ray-</w:t>
      </w:r>
      <w:r w:rsidR="00161FAC">
        <w:t xml:space="preserve">finned </w:t>
      </w:r>
      <w:r w:rsidR="00F769E5">
        <w:t>fishes.</w:t>
      </w:r>
    </w:p>
    <w:p w14:paraId="7EAD48C3" w14:textId="58CD57FA" w:rsidR="009A2A07" w:rsidRDefault="009A2A07" w:rsidP="009A2A07"/>
    <w:p w14:paraId="58B4E477" w14:textId="26D4334D" w:rsidR="009A2A07" w:rsidRPr="009A2A07" w:rsidRDefault="009A2A07" w:rsidP="00C46F30">
      <w:pPr>
        <w:rPr>
          <w:rFonts w:cs="Times New Roman"/>
          <w:b/>
          <w:bCs/>
        </w:rPr>
      </w:pPr>
      <w:r w:rsidRPr="00C46F30">
        <w:rPr>
          <w:b/>
          <w:bCs/>
        </w:rPr>
        <w:t>Acknowledgements</w:t>
      </w:r>
    </w:p>
    <w:p w14:paraId="6F97491F" w14:textId="1C8BA44C" w:rsidR="0056113D" w:rsidRDefault="0056113D" w:rsidP="0056113D">
      <w:r>
        <w:t xml:space="preserve">GN </w:t>
      </w:r>
      <w:r w:rsidR="00620732">
        <w:t>is</w:t>
      </w:r>
      <w:r>
        <w:t xml:space="preserve"> member of the National Institutes for Science and Technology (INCT) in</w:t>
      </w:r>
    </w:p>
    <w:p w14:paraId="19DD297E" w14:textId="53BD8FBD" w:rsidR="0056113D" w:rsidRDefault="0056113D" w:rsidP="0056113D">
      <w:r>
        <w:t>Ecology, Evolution and Biodiversity Conservation, supported by MCTIC/CNPq (proc.</w:t>
      </w:r>
    </w:p>
    <w:p w14:paraId="50D320FB" w14:textId="4BEE3DFA" w:rsidR="00827408" w:rsidRPr="00AF4885" w:rsidRDefault="0056113D" w:rsidP="00C46F30">
      <w:r w:rsidRPr="00367B58">
        <w:t>465610/2014-5).</w:t>
      </w:r>
      <w:r w:rsidR="00682BF0" w:rsidRPr="00367B58">
        <w:t xml:space="preserve"> BES and AR are grateful to FAPERJ</w:t>
      </w:r>
      <w:r w:rsidR="00367B58">
        <w:t xml:space="preserve"> and CAPE</w:t>
      </w:r>
      <w:r w:rsidR="00AF4885">
        <w:t>S for their postdoctoral and doctoral grants</w:t>
      </w:r>
      <w:r w:rsidR="00367B58">
        <w:t>, respectively.</w:t>
      </w:r>
      <w:r w:rsidRPr="00AF4885">
        <w:t xml:space="preserve"> </w:t>
      </w:r>
      <w:r w:rsidR="003343B1">
        <w:t xml:space="preserve">The Brazilian </w:t>
      </w:r>
      <w:r w:rsidR="009C63B6">
        <w:t>science resists.</w:t>
      </w:r>
    </w:p>
    <w:p w14:paraId="123A69FB" w14:textId="790F08D7" w:rsidR="001936A0" w:rsidRPr="00AF4885" w:rsidRDefault="001936A0" w:rsidP="0083528E">
      <w:pPr>
        <w:ind w:firstLine="708"/>
      </w:pPr>
      <w:r w:rsidRPr="00AF4885">
        <w:br w:type="page"/>
      </w:r>
    </w:p>
    <w:p w14:paraId="3C245541" w14:textId="5231FA7D" w:rsidR="001936A0" w:rsidRPr="00C4002C" w:rsidRDefault="001936A0" w:rsidP="001936A0">
      <w:pPr>
        <w:pStyle w:val="Ttulo1"/>
        <w:rPr>
          <w:lang w:val="pt-BR"/>
        </w:rPr>
      </w:pPr>
      <w:proofErr w:type="spellStart"/>
      <w:r w:rsidRPr="00C4002C">
        <w:rPr>
          <w:lang w:val="pt-BR"/>
        </w:rPr>
        <w:lastRenderedPageBreak/>
        <w:t>References</w:t>
      </w:r>
      <w:proofErr w:type="spellEnd"/>
    </w:p>
    <w:p w14:paraId="7D825CF5" w14:textId="661C07A7" w:rsidR="00E8310B" w:rsidRPr="00C46F30" w:rsidRDefault="001936A0" w:rsidP="00E8310B">
      <w:pPr>
        <w:widowControl w:val="0"/>
        <w:autoSpaceDE w:val="0"/>
        <w:autoSpaceDN w:val="0"/>
        <w:adjustRightInd w:val="0"/>
        <w:ind w:left="480" w:hanging="480"/>
        <w:rPr>
          <w:rFonts w:cs="Times New Roman"/>
          <w:noProof/>
        </w:rPr>
      </w:pPr>
      <w:r>
        <w:fldChar w:fldCharType="begin" w:fldLock="1"/>
      </w:r>
      <w:r w:rsidRPr="00703AE0">
        <w:rPr>
          <w:lang w:val="pt-BR"/>
        </w:rPr>
        <w:instrText xml:space="preserve">ADDIN Mendeley Bibliography CSL_BIBLIOGRAPHY </w:instrText>
      </w:r>
      <w:r>
        <w:fldChar w:fldCharType="separate"/>
      </w:r>
      <w:r w:rsidR="00E8310B" w:rsidRPr="00E8310B">
        <w:rPr>
          <w:rFonts w:cs="Times New Roman"/>
          <w:noProof/>
          <w:lang w:val="pt-BR"/>
        </w:rPr>
        <w:t xml:space="preserve">Albert, J. S., Tagliacollo, V. A., &amp; Dagosta, F. (2020). </w:t>
      </w:r>
      <w:r w:rsidR="00E8310B" w:rsidRPr="00C46F30">
        <w:rPr>
          <w:rFonts w:cs="Times New Roman"/>
          <w:noProof/>
        </w:rPr>
        <w:t xml:space="preserve">Diversification of Neotropical Freshwater Fishes. </w:t>
      </w:r>
      <w:r w:rsidR="00E8310B" w:rsidRPr="00C46F30">
        <w:rPr>
          <w:rFonts w:cs="Times New Roman"/>
          <w:i/>
          <w:iCs/>
          <w:noProof/>
        </w:rPr>
        <w:t>Annual Review of Ecology, Evolution, and Systematics</w:t>
      </w:r>
      <w:r w:rsidR="00E8310B" w:rsidRPr="00C46F30">
        <w:rPr>
          <w:rFonts w:cs="Times New Roman"/>
          <w:noProof/>
        </w:rPr>
        <w:t xml:space="preserve">, </w:t>
      </w:r>
      <w:r w:rsidR="00E8310B" w:rsidRPr="00C46F30">
        <w:rPr>
          <w:rFonts w:cs="Times New Roman"/>
          <w:i/>
          <w:iCs/>
          <w:noProof/>
        </w:rPr>
        <w:t>51</w:t>
      </w:r>
      <w:r w:rsidR="00E8310B" w:rsidRPr="00C46F30">
        <w:rPr>
          <w:rFonts w:cs="Times New Roman"/>
          <w:noProof/>
        </w:rPr>
        <w:t>(1), 27–53. doi:10.1146/annurev-ecolsys-011620-031032</w:t>
      </w:r>
    </w:p>
    <w:p w14:paraId="0D352648" w14:textId="77777777"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Betancur, R. R., Wiley, E. O., Arratia, G., Acero, A., Bailly, N., Miya, M., … </w:t>
      </w:r>
      <w:r w:rsidRPr="00C46F30">
        <w:rPr>
          <w:rFonts w:cs="Times New Roman"/>
          <w:noProof/>
        </w:rPr>
        <w:t xml:space="preserve">Ortí, G. (2017). Phylogenetic classification of bony fishes. </w:t>
      </w:r>
      <w:r w:rsidRPr="00C46F30">
        <w:rPr>
          <w:rFonts w:cs="Times New Roman"/>
          <w:i/>
          <w:iCs/>
          <w:noProof/>
        </w:rPr>
        <w:t>BMC Evolutionary Biology</w:t>
      </w:r>
      <w:r w:rsidRPr="00C46F30">
        <w:rPr>
          <w:rFonts w:cs="Times New Roman"/>
          <w:noProof/>
        </w:rPr>
        <w:t xml:space="preserve">, </w:t>
      </w:r>
      <w:r w:rsidRPr="00C46F30">
        <w:rPr>
          <w:rFonts w:cs="Times New Roman"/>
          <w:i/>
          <w:iCs/>
          <w:noProof/>
        </w:rPr>
        <w:t>17</w:t>
      </w:r>
      <w:r w:rsidRPr="00C46F30">
        <w:rPr>
          <w:rFonts w:cs="Times New Roman"/>
          <w:noProof/>
        </w:rPr>
        <w:t>(1), 1–40. doi:10.1186/s12862-017-0958-3</w:t>
      </w:r>
    </w:p>
    <w:p w14:paraId="4B0A549F" w14:textId="6491A97A" w:rsidR="00E8310B" w:rsidRDefault="00E8310B" w:rsidP="00E8310B">
      <w:pPr>
        <w:widowControl w:val="0"/>
        <w:autoSpaceDE w:val="0"/>
        <w:autoSpaceDN w:val="0"/>
        <w:adjustRightInd w:val="0"/>
        <w:ind w:left="480" w:hanging="480"/>
        <w:rPr>
          <w:rFonts w:cs="Times New Roman"/>
          <w:noProof/>
        </w:rPr>
      </w:pPr>
      <w:r w:rsidRPr="00C46F30">
        <w:rPr>
          <w:rFonts w:cs="Times New Roman"/>
          <w:noProof/>
        </w:rPr>
        <w:t>Boettiger, C., Coop, G., &amp; Ralph, P. (2012</w:t>
      </w:r>
      <w:r w:rsidR="00D60731">
        <w:rPr>
          <w:rFonts w:cs="Times New Roman"/>
          <w:noProof/>
        </w:rPr>
        <w:t>a</w:t>
      </w:r>
      <w:r w:rsidRPr="00C46F30">
        <w:rPr>
          <w:rFonts w:cs="Times New Roman"/>
          <w:noProof/>
        </w:rPr>
        <w:t xml:space="preserve">). Is your phylogeny informative? Measuring the power of comparative methods. </w:t>
      </w:r>
      <w:r w:rsidRPr="00C46F30">
        <w:rPr>
          <w:rFonts w:cs="Times New Roman"/>
          <w:i/>
          <w:iCs/>
          <w:noProof/>
        </w:rPr>
        <w:t>Evolution</w:t>
      </w:r>
      <w:r w:rsidRPr="00C46F30">
        <w:rPr>
          <w:rFonts w:cs="Times New Roman"/>
          <w:noProof/>
        </w:rPr>
        <w:t xml:space="preserve">, </w:t>
      </w:r>
      <w:r w:rsidRPr="00C46F30">
        <w:rPr>
          <w:rFonts w:cs="Times New Roman"/>
          <w:i/>
          <w:iCs/>
          <w:noProof/>
        </w:rPr>
        <w:t>66</w:t>
      </w:r>
      <w:r w:rsidRPr="00C46F30">
        <w:rPr>
          <w:rFonts w:cs="Times New Roman"/>
          <w:noProof/>
        </w:rPr>
        <w:t>(7), 2240–2251. doi:10.1111/j.1558-5646.2011.01574.x</w:t>
      </w:r>
    </w:p>
    <w:p w14:paraId="2FE0CFE8" w14:textId="3AA2D2E3" w:rsidR="00D60731" w:rsidRPr="00C46F30" w:rsidRDefault="00D60731" w:rsidP="00D60731">
      <w:pPr>
        <w:widowControl w:val="0"/>
        <w:autoSpaceDE w:val="0"/>
        <w:autoSpaceDN w:val="0"/>
        <w:adjustRightInd w:val="0"/>
        <w:ind w:left="480" w:hanging="480"/>
        <w:rPr>
          <w:rFonts w:cs="Times New Roman"/>
          <w:noProof/>
        </w:rPr>
      </w:pPr>
      <w:r w:rsidRPr="00C46F30">
        <w:rPr>
          <w:rFonts w:cs="Times New Roman"/>
          <w:noProof/>
        </w:rPr>
        <w:t xml:space="preserve">Boettiger, C., </w:t>
      </w:r>
      <w:r>
        <w:rPr>
          <w:rFonts w:cs="Times New Roman"/>
          <w:noProof/>
        </w:rPr>
        <w:t>Lang, D. T.</w:t>
      </w:r>
      <w:r w:rsidRPr="00C46F30">
        <w:rPr>
          <w:rFonts w:cs="Times New Roman"/>
          <w:noProof/>
        </w:rPr>
        <w:t xml:space="preserve">, &amp; </w:t>
      </w:r>
      <w:r>
        <w:rPr>
          <w:rFonts w:cs="Times New Roman"/>
          <w:noProof/>
        </w:rPr>
        <w:t>Wainwright, P. C.</w:t>
      </w:r>
      <w:r w:rsidRPr="00C46F30">
        <w:rPr>
          <w:rFonts w:cs="Times New Roman"/>
          <w:noProof/>
        </w:rPr>
        <w:t xml:space="preserve"> (2012</w:t>
      </w:r>
      <w:r>
        <w:rPr>
          <w:rFonts w:cs="Times New Roman"/>
          <w:noProof/>
        </w:rPr>
        <w:t>b</w:t>
      </w:r>
      <w:r w:rsidRPr="00C46F30">
        <w:rPr>
          <w:rFonts w:cs="Times New Roman"/>
          <w:noProof/>
        </w:rPr>
        <w:t xml:space="preserve">). </w:t>
      </w:r>
      <w:r>
        <w:rPr>
          <w:rFonts w:cs="Times New Roman"/>
          <w:noProof/>
        </w:rPr>
        <w:t>rfishbase: exploring, manipulating and visualizing FishBase data from R</w:t>
      </w:r>
      <w:r w:rsidRPr="00C46F30">
        <w:rPr>
          <w:rFonts w:cs="Times New Roman"/>
          <w:noProof/>
        </w:rPr>
        <w:t xml:space="preserve">. </w:t>
      </w:r>
      <w:r>
        <w:rPr>
          <w:rFonts w:cs="Times New Roman"/>
          <w:i/>
          <w:iCs/>
          <w:noProof/>
        </w:rPr>
        <w:t>Journal of Fish Biology</w:t>
      </w:r>
      <w:r w:rsidRPr="00C46F30">
        <w:rPr>
          <w:rFonts w:cs="Times New Roman"/>
          <w:noProof/>
        </w:rPr>
        <w:t xml:space="preserve">, </w:t>
      </w:r>
      <w:r>
        <w:rPr>
          <w:rFonts w:cs="Times New Roman"/>
          <w:i/>
          <w:iCs/>
          <w:noProof/>
        </w:rPr>
        <w:t>81</w:t>
      </w:r>
      <w:r w:rsidRPr="00C46F30">
        <w:rPr>
          <w:rFonts w:cs="Times New Roman"/>
          <w:noProof/>
        </w:rPr>
        <w:t>(</w:t>
      </w:r>
      <w:r>
        <w:rPr>
          <w:rFonts w:cs="Times New Roman"/>
          <w:noProof/>
        </w:rPr>
        <w:t>6)</w:t>
      </w:r>
      <w:r w:rsidRPr="00C46F30">
        <w:rPr>
          <w:rFonts w:cs="Times New Roman"/>
          <w:noProof/>
        </w:rPr>
        <w:t xml:space="preserve">, </w:t>
      </w:r>
      <w:r>
        <w:rPr>
          <w:rFonts w:cs="Times New Roman"/>
          <w:noProof/>
        </w:rPr>
        <w:t>2030</w:t>
      </w:r>
      <w:r w:rsidRPr="00C46F30">
        <w:rPr>
          <w:rFonts w:cs="Times New Roman"/>
          <w:noProof/>
        </w:rPr>
        <w:t>–</w:t>
      </w:r>
      <w:r>
        <w:rPr>
          <w:rFonts w:cs="Times New Roman"/>
          <w:noProof/>
        </w:rPr>
        <w:t>2039</w:t>
      </w:r>
      <w:r w:rsidRPr="00C46F30">
        <w:rPr>
          <w:rFonts w:cs="Times New Roman"/>
          <w:noProof/>
        </w:rPr>
        <w:t>. doi:</w:t>
      </w:r>
      <w:r w:rsidR="005F53C3" w:rsidRPr="005F53C3">
        <w:t xml:space="preserve"> </w:t>
      </w:r>
      <w:r w:rsidR="005F53C3" w:rsidRPr="005F53C3">
        <w:rPr>
          <w:rFonts w:cs="Times New Roman"/>
          <w:noProof/>
        </w:rPr>
        <w:t>10.1111/j.1095-8649.2012.03464.x</w:t>
      </w:r>
    </w:p>
    <w:p w14:paraId="665D4801"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Cavender-Bares, J., Kozak, K. H., Fine, P. V. a, &amp; Kembel, S. W. (2009). The merging of community ecology and phylogenetic biology. </w:t>
      </w:r>
      <w:r w:rsidRPr="00C46F30">
        <w:rPr>
          <w:rFonts w:cs="Times New Roman"/>
          <w:i/>
          <w:iCs/>
          <w:noProof/>
        </w:rPr>
        <w:t>Ecology Letters</w:t>
      </w:r>
      <w:r w:rsidRPr="00C46F30">
        <w:rPr>
          <w:rFonts w:cs="Times New Roman"/>
          <w:noProof/>
        </w:rPr>
        <w:t xml:space="preserve">, </w:t>
      </w:r>
      <w:r w:rsidRPr="00C46F30">
        <w:rPr>
          <w:rFonts w:cs="Times New Roman"/>
          <w:i/>
          <w:iCs/>
          <w:noProof/>
        </w:rPr>
        <w:t>12</w:t>
      </w:r>
      <w:r w:rsidRPr="00C46F30">
        <w:rPr>
          <w:rFonts w:cs="Times New Roman"/>
          <w:noProof/>
        </w:rPr>
        <w:t>, 693–715. doi:10.1111/j.1461-0248.2009.01314.x</w:t>
      </w:r>
    </w:p>
    <w:p w14:paraId="23A02BF3"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Chang, J., Rabosky, D. L., Smith, S. A., &amp; Alfaro, M. E. (2019). An r package and online resource for macroevolutionary studies using the ray-finned fish tree of life. </w:t>
      </w:r>
      <w:r w:rsidRPr="00C46F30">
        <w:rPr>
          <w:rFonts w:cs="Times New Roman"/>
          <w:i/>
          <w:iCs/>
          <w:noProof/>
        </w:rPr>
        <w:t>Methods in Ecology and Evolution</w:t>
      </w:r>
      <w:r w:rsidRPr="00C46F30">
        <w:rPr>
          <w:rFonts w:cs="Times New Roman"/>
          <w:noProof/>
        </w:rPr>
        <w:t xml:space="preserve">, </w:t>
      </w:r>
      <w:r w:rsidRPr="00C46F30">
        <w:rPr>
          <w:rFonts w:cs="Times New Roman"/>
          <w:i/>
          <w:iCs/>
          <w:noProof/>
        </w:rPr>
        <w:t>10</w:t>
      </w:r>
      <w:r w:rsidRPr="00C46F30">
        <w:rPr>
          <w:rFonts w:cs="Times New Roman"/>
          <w:noProof/>
        </w:rPr>
        <w:t>(7), 1118–1124. doi:10.1111/2041-210X.13182</w:t>
      </w:r>
    </w:p>
    <w:p w14:paraId="52C2DE18"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Diniz-Filho, J. A. F., Loyola, R. D., Raia, P., Mooers, A. O., &amp; Bini, L. M. (2013). Darwinian shortfalls in biodiversity conservation. </w:t>
      </w:r>
      <w:r w:rsidRPr="00C46F30">
        <w:rPr>
          <w:rFonts w:cs="Times New Roman"/>
          <w:i/>
          <w:iCs/>
          <w:noProof/>
        </w:rPr>
        <w:t>Trends in Ecology and Evolution</w:t>
      </w:r>
      <w:r w:rsidRPr="00C46F30">
        <w:rPr>
          <w:rFonts w:cs="Times New Roman"/>
          <w:noProof/>
        </w:rPr>
        <w:t xml:space="preserve">, </w:t>
      </w:r>
      <w:r w:rsidRPr="00C46F30">
        <w:rPr>
          <w:rFonts w:cs="Times New Roman"/>
          <w:i/>
          <w:iCs/>
          <w:noProof/>
        </w:rPr>
        <w:t>28</w:t>
      </w:r>
      <w:r w:rsidRPr="00C46F30">
        <w:rPr>
          <w:rFonts w:cs="Times New Roman"/>
          <w:noProof/>
        </w:rPr>
        <w:t>(12), 689–695. doi:10.1016/j.tree.2013.09.003</w:t>
      </w:r>
    </w:p>
    <w:p w14:paraId="5F7A4EC1" w14:textId="77777777" w:rsidR="00E8310B" w:rsidRPr="00E8310B" w:rsidRDefault="00E8310B" w:rsidP="00E8310B">
      <w:pPr>
        <w:widowControl w:val="0"/>
        <w:autoSpaceDE w:val="0"/>
        <w:autoSpaceDN w:val="0"/>
        <w:adjustRightInd w:val="0"/>
        <w:ind w:left="480" w:hanging="480"/>
        <w:rPr>
          <w:rFonts w:cs="Times New Roman"/>
          <w:noProof/>
          <w:lang w:val="pt-BR"/>
        </w:rPr>
      </w:pPr>
      <w:r w:rsidRPr="00C46F30">
        <w:rPr>
          <w:rFonts w:cs="Times New Roman"/>
          <w:noProof/>
        </w:rPr>
        <w:t xml:space="preserve">Felsenstein, J. (1985). Phylogenies and the comparative method. </w:t>
      </w:r>
      <w:r w:rsidRPr="00E8310B">
        <w:rPr>
          <w:rFonts w:cs="Times New Roman"/>
          <w:i/>
          <w:iCs/>
          <w:noProof/>
          <w:lang w:val="pt-BR"/>
        </w:rPr>
        <w:t>The American Naturalist</w:t>
      </w:r>
      <w:r w:rsidRPr="00E8310B">
        <w:rPr>
          <w:rFonts w:cs="Times New Roman"/>
          <w:noProof/>
          <w:lang w:val="pt-BR"/>
        </w:rPr>
        <w:t xml:space="preserve">, </w:t>
      </w:r>
      <w:r w:rsidRPr="00E8310B">
        <w:rPr>
          <w:rFonts w:cs="Times New Roman"/>
          <w:i/>
          <w:iCs/>
          <w:noProof/>
          <w:lang w:val="pt-BR"/>
        </w:rPr>
        <w:t>125</w:t>
      </w:r>
      <w:r w:rsidRPr="00E8310B">
        <w:rPr>
          <w:rFonts w:cs="Times New Roman"/>
          <w:noProof/>
          <w:lang w:val="pt-BR"/>
        </w:rPr>
        <w:t>(1), 1–15. doi:0003-0147/85/2501-0001</w:t>
      </w:r>
    </w:p>
    <w:p w14:paraId="722C1D99" w14:textId="4A1C9E09"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Freitas, T. M. S., Stropp, J., Calegari, B. B., Calatayud, J., De Marco, P., Montag, L. F. de A., &amp; Hortal, J. (2021). </w:t>
      </w:r>
      <w:r w:rsidRPr="00C46F30">
        <w:rPr>
          <w:rFonts w:cs="Times New Roman"/>
          <w:noProof/>
        </w:rPr>
        <w:t xml:space="preserve">Quantifying shortfalls in the knowledge on Neotropical </w:t>
      </w:r>
      <w:r w:rsidRPr="00C46F30">
        <w:rPr>
          <w:rFonts w:cs="Times New Roman"/>
          <w:noProof/>
        </w:rPr>
        <w:lastRenderedPageBreak/>
        <w:t xml:space="preserve">Auchenipteridae fishes. </w:t>
      </w:r>
      <w:r w:rsidRPr="00C46F30">
        <w:rPr>
          <w:rFonts w:cs="Times New Roman"/>
          <w:i/>
          <w:iCs/>
          <w:noProof/>
        </w:rPr>
        <w:t>Fish and Fisheries</w:t>
      </w:r>
      <w:r w:rsidRPr="00C46F30">
        <w:rPr>
          <w:rFonts w:cs="Times New Roman"/>
          <w:noProof/>
        </w:rPr>
        <w:t xml:space="preserve">, </w:t>
      </w:r>
      <w:r w:rsidRPr="00C46F30">
        <w:rPr>
          <w:rFonts w:cs="Times New Roman"/>
          <w:i/>
          <w:iCs/>
          <w:noProof/>
        </w:rPr>
        <w:t>22</w:t>
      </w:r>
      <w:r w:rsidRPr="00C46F30">
        <w:rPr>
          <w:rFonts w:cs="Times New Roman"/>
          <w:noProof/>
        </w:rPr>
        <w:t>(1), 87–104. doi:10.1111/faf.12507</w:t>
      </w:r>
    </w:p>
    <w:p w14:paraId="21786E78"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Jetz, W., Thomas, G. H., Joy, J. B., Hartmann, K., &amp; Mooers, A. O. (2012). The global diversity of birds in space and time. </w:t>
      </w:r>
      <w:r w:rsidRPr="00C46F30">
        <w:rPr>
          <w:rFonts w:cs="Times New Roman"/>
          <w:i/>
          <w:iCs/>
          <w:noProof/>
        </w:rPr>
        <w:t>Nature</w:t>
      </w:r>
      <w:r w:rsidRPr="00C46F30">
        <w:rPr>
          <w:rFonts w:cs="Times New Roman"/>
          <w:noProof/>
        </w:rPr>
        <w:t xml:space="preserve">, </w:t>
      </w:r>
      <w:r w:rsidRPr="00C46F30">
        <w:rPr>
          <w:rFonts w:cs="Times New Roman"/>
          <w:i/>
          <w:iCs/>
          <w:noProof/>
        </w:rPr>
        <w:t>491</w:t>
      </w:r>
      <w:r w:rsidRPr="00C46F30">
        <w:rPr>
          <w:rFonts w:cs="Times New Roman"/>
          <w:noProof/>
        </w:rPr>
        <w:t>(7424), 444–448. doi:10.1038/nature11631</w:t>
      </w:r>
    </w:p>
    <w:p w14:paraId="2432BD0C"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Jin, Y., &amp; Qian, H. (2019). V.PhyloMaker: an R package that can generate very large phylogenies for vascular plants. </w:t>
      </w:r>
      <w:r w:rsidRPr="00C46F30">
        <w:rPr>
          <w:rFonts w:cs="Times New Roman"/>
          <w:i/>
          <w:iCs/>
          <w:noProof/>
        </w:rPr>
        <w:t>Ecography</w:t>
      </w:r>
      <w:r w:rsidRPr="00C46F30">
        <w:rPr>
          <w:rFonts w:cs="Times New Roman"/>
          <w:noProof/>
        </w:rPr>
        <w:t xml:space="preserve">, </w:t>
      </w:r>
      <w:r w:rsidRPr="00C46F30">
        <w:rPr>
          <w:rFonts w:cs="Times New Roman"/>
          <w:i/>
          <w:iCs/>
          <w:noProof/>
        </w:rPr>
        <w:t>42</w:t>
      </w:r>
      <w:r w:rsidRPr="00C46F30">
        <w:rPr>
          <w:rFonts w:cs="Times New Roman"/>
          <w:noProof/>
        </w:rPr>
        <w:t>(8), 1353–1359. doi:10.1111/ecog.04434</w:t>
      </w:r>
    </w:p>
    <w:p w14:paraId="498B4BD4"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Li, D., Trotta, L., Marx, H. E., Allen, J. M., Sun, M., Soltis, D. E., … Baiser, B. (2019). For common community phylogenetic analyses, go ahead and use synthesis phylogenies. </w:t>
      </w:r>
      <w:r w:rsidRPr="00C46F30">
        <w:rPr>
          <w:rFonts w:cs="Times New Roman"/>
          <w:i/>
          <w:iCs/>
          <w:noProof/>
        </w:rPr>
        <w:t>Ecology</w:t>
      </w:r>
      <w:r w:rsidRPr="00C46F30">
        <w:rPr>
          <w:rFonts w:cs="Times New Roman"/>
          <w:noProof/>
        </w:rPr>
        <w:t xml:space="preserve">, </w:t>
      </w:r>
      <w:r w:rsidRPr="00C46F30">
        <w:rPr>
          <w:rFonts w:cs="Times New Roman"/>
          <w:i/>
          <w:iCs/>
          <w:noProof/>
        </w:rPr>
        <w:t>100</w:t>
      </w:r>
      <w:r w:rsidRPr="00C46F30">
        <w:rPr>
          <w:rFonts w:cs="Times New Roman"/>
          <w:noProof/>
        </w:rPr>
        <w:t>(9), 1–15. doi:10.1002/ecy.2788</w:t>
      </w:r>
    </w:p>
    <w:p w14:paraId="7FE8CF04" w14:textId="77777777" w:rsidR="00E8310B" w:rsidRPr="00E8310B" w:rsidRDefault="00E8310B" w:rsidP="00E8310B">
      <w:pPr>
        <w:widowControl w:val="0"/>
        <w:autoSpaceDE w:val="0"/>
        <w:autoSpaceDN w:val="0"/>
        <w:adjustRightInd w:val="0"/>
        <w:ind w:left="480" w:hanging="480"/>
        <w:rPr>
          <w:rFonts w:cs="Times New Roman"/>
          <w:noProof/>
          <w:lang w:val="pt-BR"/>
        </w:rPr>
      </w:pPr>
      <w:r w:rsidRPr="00C46F30">
        <w:rPr>
          <w:rFonts w:cs="Times New Roman"/>
          <w:noProof/>
        </w:rPr>
        <w:t xml:space="preserve">Magallón, S., Gómez-Acevedo, S., Sánchez-Reyes, L. L., &amp; Hernández-Hernández, T. (2015). A metacalibrated time-tree documents the early rise of flowering plant phylogenetic diversity. </w:t>
      </w:r>
      <w:r w:rsidRPr="00E8310B">
        <w:rPr>
          <w:rFonts w:cs="Times New Roman"/>
          <w:i/>
          <w:iCs/>
          <w:noProof/>
          <w:lang w:val="pt-BR"/>
        </w:rPr>
        <w:t>New Phytologist</w:t>
      </w:r>
      <w:r w:rsidRPr="00E8310B">
        <w:rPr>
          <w:rFonts w:cs="Times New Roman"/>
          <w:noProof/>
          <w:lang w:val="pt-BR"/>
        </w:rPr>
        <w:t xml:space="preserve">, </w:t>
      </w:r>
      <w:r w:rsidRPr="00E8310B">
        <w:rPr>
          <w:rFonts w:cs="Times New Roman"/>
          <w:i/>
          <w:iCs/>
          <w:noProof/>
          <w:lang w:val="pt-BR"/>
        </w:rPr>
        <w:t>207</w:t>
      </w:r>
      <w:r w:rsidRPr="00E8310B">
        <w:rPr>
          <w:rFonts w:cs="Times New Roman"/>
          <w:noProof/>
          <w:lang w:val="pt-BR"/>
        </w:rPr>
        <w:t>(2), 437–453. doi:10.1111/nph.13264</w:t>
      </w:r>
    </w:p>
    <w:p w14:paraId="215AC5D7" w14:textId="77777777"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Martins, W. S., Carmo, W. C., Longo, H. J., Rosa, T. C., &amp; Rangel, T. F. (2013). </w:t>
      </w:r>
      <w:r w:rsidRPr="00C46F30">
        <w:rPr>
          <w:rFonts w:cs="Times New Roman"/>
          <w:noProof/>
        </w:rPr>
        <w:t xml:space="preserve">SUNPLIN: Simulation with Uncertainty for Phylogenetic Investigations. </w:t>
      </w:r>
      <w:r w:rsidRPr="00C46F30">
        <w:rPr>
          <w:rFonts w:cs="Times New Roman"/>
          <w:i/>
          <w:iCs/>
          <w:noProof/>
        </w:rPr>
        <w:t>BMC Bioinformatics</w:t>
      </w:r>
      <w:r w:rsidRPr="00C46F30">
        <w:rPr>
          <w:rFonts w:cs="Times New Roman"/>
          <w:noProof/>
        </w:rPr>
        <w:t xml:space="preserve">, </w:t>
      </w:r>
      <w:r w:rsidRPr="00C46F30">
        <w:rPr>
          <w:rFonts w:cs="Times New Roman"/>
          <w:i/>
          <w:iCs/>
          <w:noProof/>
        </w:rPr>
        <w:t>14</w:t>
      </w:r>
      <w:r w:rsidRPr="00C46F30">
        <w:rPr>
          <w:rFonts w:cs="Times New Roman"/>
          <w:noProof/>
        </w:rPr>
        <w:t>(1). doi:10.1186/1471-2105-14-324</w:t>
      </w:r>
    </w:p>
    <w:p w14:paraId="32648679" w14:textId="77777777" w:rsidR="00E8310B" w:rsidRPr="00C46F30" w:rsidRDefault="00E8310B" w:rsidP="00E8310B">
      <w:pPr>
        <w:widowControl w:val="0"/>
        <w:autoSpaceDE w:val="0"/>
        <w:autoSpaceDN w:val="0"/>
        <w:adjustRightInd w:val="0"/>
        <w:ind w:left="480" w:hanging="480"/>
        <w:rPr>
          <w:rFonts w:cs="Times New Roman"/>
          <w:noProof/>
        </w:rPr>
      </w:pPr>
      <w:r w:rsidRPr="00E8310B">
        <w:rPr>
          <w:rFonts w:cs="Times New Roman"/>
          <w:noProof/>
          <w:lang w:val="pt-BR"/>
        </w:rPr>
        <w:t xml:space="preserve">Nakamura, G., Vicentin, W., Súarez, Y. R., &amp; Duarte, L. (2020). </w:t>
      </w:r>
      <w:r w:rsidRPr="00C46F30">
        <w:rPr>
          <w:rFonts w:cs="Times New Roman"/>
          <w:noProof/>
        </w:rPr>
        <w:t xml:space="preserve">A multifaceted approach to analyzing taxonomic, functional, and phylogenetic </w:t>
      </w:r>
      <w:r w:rsidRPr="00E8310B">
        <w:rPr>
          <w:rFonts w:cs="Times New Roman"/>
          <w:noProof/>
          <w:lang w:val="pt-BR"/>
        </w:rPr>
        <w:t>β</w:t>
      </w:r>
      <w:r w:rsidRPr="00C46F30">
        <w:rPr>
          <w:rFonts w:cs="Times New Roman"/>
          <w:noProof/>
        </w:rPr>
        <w:t xml:space="preserve">‐diversity. </w:t>
      </w:r>
      <w:r w:rsidRPr="00C46F30">
        <w:rPr>
          <w:rFonts w:cs="Times New Roman"/>
          <w:i/>
          <w:iCs/>
          <w:noProof/>
        </w:rPr>
        <w:t>Ecology</w:t>
      </w:r>
      <w:r w:rsidRPr="00C46F30">
        <w:rPr>
          <w:rFonts w:cs="Times New Roman"/>
          <w:noProof/>
        </w:rPr>
        <w:t>. doi:10.1002/ecy.3122</w:t>
      </w:r>
    </w:p>
    <w:p w14:paraId="5587A0BB" w14:textId="77777777" w:rsidR="00E8310B" w:rsidRPr="00E8310B" w:rsidRDefault="00E8310B" w:rsidP="00E8310B">
      <w:pPr>
        <w:widowControl w:val="0"/>
        <w:autoSpaceDE w:val="0"/>
        <w:autoSpaceDN w:val="0"/>
        <w:adjustRightInd w:val="0"/>
        <w:ind w:left="480" w:hanging="480"/>
        <w:rPr>
          <w:rFonts w:cs="Times New Roman"/>
          <w:noProof/>
          <w:lang w:val="pt-BR"/>
        </w:rPr>
      </w:pPr>
      <w:r w:rsidRPr="00C46F30">
        <w:rPr>
          <w:rFonts w:cs="Times New Roman"/>
          <w:noProof/>
        </w:rPr>
        <w:t xml:space="preserve">Rabosky, D. L., Chang, J., Title, P. O., Cowman, P. F., Sallan, L., Friedman, M., … Alfaro, M. E. (2018). An inverse latitudinal gradient in speciation rate for marine fishes. </w:t>
      </w:r>
      <w:r w:rsidRPr="00E8310B">
        <w:rPr>
          <w:rFonts w:cs="Times New Roman"/>
          <w:i/>
          <w:iCs/>
          <w:noProof/>
          <w:lang w:val="pt-BR"/>
        </w:rPr>
        <w:t>Nature</w:t>
      </w:r>
      <w:r w:rsidRPr="00E8310B">
        <w:rPr>
          <w:rFonts w:cs="Times New Roman"/>
          <w:noProof/>
          <w:lang w:val="pt-BR"/>
        </w:rPr>
        <w:t xml:space="preserve">, </w:t>
      </w:r>
      <w:r w:rsidRPr="00E8310B">
        <w:rPr>
          <w:rFonts w:cs="Times New Roman"/>
          <w:i/>
          <w:iCs/>
          <w:noProof/>
          <w:lang w:val="pt-BR"/>
        </w:rPr>
        <w:t>559</w:t>
      </w:r>
      <w:r w:rsidRPr="00E8310B">
        <w:rPr>
          <w:rFonts w:cs="Times New Roman"/>
          <w:noProof/>
          <w:lang w:val="pt-BR"/>
        </w:rPr>
        <w:t>(7714), 392–395. doi:10.1038/s41586-018-0273-1</w:t>
      </w:r>
    </w:p>
    <w:p w14:paraId="4F2DF86E" w14:textId="77777777" w:rsidR="00E8310B" w:rsidRPr="00E8310B" w:rsidRDefault="00E8310B" w:rsidP="00E8310B">
      <w:pPr>
        <w:widowControl w:val="0"/>
        <w:autoSpaceDE w:val="0"/>
        <w:autoSpaceDN w:val="0"/>
        <w:adjustRightInd w:val="0"/>
        <w:ind w:left="480" w:hanging="480"/>
        <w:rPr>
          <w:rFonts w:cs="Times New Roman"/>
          <w:noProof/>
          <w:lang w:val="pt-BR"/>
        </w:rPr>
      </w:pPr>
      <w:r w:rsidRPr="00E8310B">
        <w:rPr>
          <w:rFonts w:cs="Times New Roman"/>
          <w:noProof/>
          <w:lang w:val="pt-BR"/>
        </w:rPr>
        <w:t xml:space="preserve">Roa-Fuentes, C. A., Heino, J., Cianciaruso, M. V., Ferraz, S., Zeni, J. O., &amp; Casatti, L. (2019). </w:t>
      </w:r>
      <w:r w:rsidRPr="00C46F30">
        <w:rPr>
          <w:rFonts w:cs="Times New Roman"/>
          <w:noProof/>
        </w:rPr>
        <w:t xml:space="preserve">Taxonomic, functional, and phylogenetic </w:t>
      </w:r>
      <w:r w:rsidRPr="00E8310B">
        <w:rPr>
          <w:rFonts w:cs="Times New Roman"/>
          <w:noProof/>
          <w:lang w:val="pt-BR"/>
        </w:rPr>
        <w:t>β</w:t>
      </w:r>
      <w:r w:rsidRPr="00C46F30">
        <w:rPr>
          <w:rFonts w:cs="Times New Roman"/>
          <w:noProof/>
        </w:rPr>
        <w:t xml:space="preserve">-diversity patterns of stream fish assemblages in tropical agroecosystems. </w:t>
      </w:r>
      <w:r w:rsidRPr="00E8310B">
        <w:rPr>
          <w:rFonts w:cs="Times New Roman"/>
          <w:i/>
          <w:iCs/>
          <w:noProof/>
          <w:lang w:val="pt-BR"/>
        </w:rPr>
        <w:t>Freshwater Biology</w:t>
      </w:r>
      <w:r w:rsidRPr="00E8310B">
        <w:rPr>
          <w:rFonts w:cs="Times New Roman"/>
          <w:noProof/>
          <w:lang w:val="pt-BR"/>
        </w:rPr>
        <w:t xml:space="preserve">, </w:t>
      </w:r>
      <w:r w:rsidRPr="00E8310B">
        <w:rPr>
          <w:rFonts w:cs="Times New Roman"/>
          <w:i/>
          <w:iCs/>
          <w:noProof/>
          <w:lang w:val="pt-BR"/>
        </w:rPr>
        <w:t>64</w:t>
      </w:r>
      <w:r w:rsidRPr="00E8310B">
        <w:rPr>
          <w:rFonts w:cs="Times New Roman"/>
          <w:noProof/>
          <w:lang w:val="pt-BR"/>
        </w:rPr>
        <w:t>(3), 447–460. doi:10.1111/fwb.13233</w:t>
      </w:r>
    </w:p>
    <w:p w14:paraId="728D040C"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lastRenderedPageBreak/>
        <w:t xml:space="preserve">Roquet, C., Thuiller, W., &amp; Lavergne, S. (2013). Building megaphylogenies for macroecology: Taking up the challenge. </w:t>
      </w:r>
      <w:r w:rsidRPr="00C46F30">
        <w:rPr>
          <w:rFonts w:cs="Times New Roman"/>
          <w:i/>
          <w:iCs/>
          <w:noProof/>
        </w:rPr>
        <w:t>Ecography</w:t>
      </w:r>
      <w:r w:rsidRPr="00C46F30">
        <w:rPr>
          <w:rFonts w:cs="Times New Roman"/>
          <w:noProof/>
        </w:rPr>
        <w:t xml:space="preserve">, </w:t>
      </w:r>
      <w:r w:rsidRPr="00C46F30">
        <w:rPr>
          <w:rFonts w:cs="Times New Roman"/>
          <w:i/>
          <w:iCs/>
          <w:noProof/>
        </w:rPr>
        <w:t>36</w:t>
      </w:r>
      <w:r w:rsidRPr="00C46F30">
        <w:rPr>
          <w:rFonts w:cs="Times New Roman"/>
          <w:noProof/>
        </w:rPr>
        <w:t>(1), 13–26. doi:10.1111/j.1600-0587.2012.07773.x</w:t>
      </w:r>
    </w:p>
    <w:p w14:paraId="26E13699"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Tedesco, P. A., Beauchard, O., Bigorne, R., Blanchet, S., Buisson, L., Conti, L., … Oberdorff, T. (2017). Data Descriptor: A global database on freshwater fish species occurrence in drainage basins. </w:t>
      </w:r>
      <w:r w:rsidRPr="00C46F30">
        <w:rPr>
          <w:rFonts w:cs="Times New Roman"/>
          <w:i/>
          <w:iCs/>
          <w:noProof/>
        </w:rPr>
        <w:t>Scientific Data</w:t>
      </w:r>
      <w:r w:rsidRPr="00C46F30">
        <w:rPr>
          <w:rFonts w:cs="Times New Roman"/>
          <w:noProof/>
        </w:rPr>
        <w:t xml:space="preserve">, </w:t>
      </w:r>
      <w:r w:rsidRPr="00C46F30">
        <w:rPr>
          <w:rFonts w:cs="Times New Roman"/>
          <w:i/>
          <w:iCs/>
          <w:noProof/>
        </w:rPr>
        <w:t>4</w:t>
      </w:r>
      <w:r w:rsidRPr="00C46F30">
        <w:rPr>
          <w:rFonts w:cs="Times New Roman"/>
          <w:noProof/>
        </w:rPr>
        <w:t>, 1–6. doi:10.1038/sdata.2017.141</w:t>
      </w:r>
    </w:p>
    <w:p w14:paraId="28F85756" w14:textId="77777777" w:rsidR="00E8310B" w:rsidRPr="00C46F30"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Webb, C. O., Ackerly, D. D., &amp; Kembel, S. W. (2008). Phylocom: Software for the analysis of phylogenetic community structure and trait evolution. </w:t>
      </w:r>
      <w:r w:rsidRPr="00C46F30">
        <w:rPr>
          <w:rFonts w:cs="Times New Roman"/>
          <w:i/>
          <w:iCs/>
          <w:noProof/>
        </w:rPr>
        <w:t>Bioinformatics</w:t>
      </w:r>
      <w:r w:rsidRPr="00C46F30">
        <w:rPr>
          <w:rFonts w:cs="Times New Roman"/>
          <w:noProof/>
        </w:rPr>
        <w:t xml:space="preserve">, </w:t>
      </w:r>
      <w:r w:rsidRPr="00C46F30">
        <w:rPr>
          <w:rFonts w:cs="Times New Roman"/>
          <w:i/>
          <w:iCs/>
          <w:noProof/>
        </w:rPr>
        <w:t>24</w:t>
      </w:r>
      <w:r w:rsidRPr="00C46F30">
        <w:rPr>
          <w:rFonts w:cs="Times New Roman"/>
          <w:noProof/>
        </w:rPr>
        <w:t>(18), 2098–2100. doi:10.1093/bioinformatics/btn358</w:t>
      </w:r>
    </w:p>
    <w:p w14:paraId="5A3B4A38" w14:textId="77777777" w:rsidR="00E8310B" w:rsidRPr="00E8310B" w:rsidRDefault="00E8310B" w:rsidP="00E8310B">
      <w:pPr>
        <w:widowControl w:val="0"/>
        <w:autoSpaceDE w:val="0"/>
        <w:autoSpaceDN w:val="0"/>
        <w:adjustRightInd w:val="0"/>
        <w:ind w:left="480" w:hanging="480"/>
        <w:rPr>
          <w:rFonts w:cs="Times New Roman"/>
          <w:noProof/>
        </w:rPr>
      </w:pPr>
      <w:r w:rsidRPr="00C46F30">
        <w:rPr>
          <w:rFonts w:cs="Times New Roman"/>
          <w:noProof/>
        </w:rPr>
        <w:t xml:space="preserve">Webb, C. O., &amp; Donoghue, M. J. (2005). Phylomatic: Tree assembly for applied phylogenetics. </w:t>
      </w:r>
      <w:r w:rsidRPr="00E8310B">
        <w:rPr>
          <w:rFonts w:cs="Times New Roman"/>
          <w:i/>
          <w:iCs/>
          <w:noProof/>
          <w:lang w:val="pt-BR"/>
        </w:rPr>
        <w:t>Molecular Ecology Notes</w:t>
      </w:r>
      <w:r w:rsidRPr="00E8310B">
        <w:rPr>
          <w:rFonts w:cs="Times New Roman"/>
          <w:noProof/>
          <w:lang w:val="pt-BR"/>
        </w:rPr>
        <w:t xml:space="preserve">, </w:t>
      </w:r>
      <w:r w:rsidRPr="00E8310B">
        <w:rPr>
          <w:rFonts w:cs="Times New Roman"/>
          <w:i/>
          <w:iCs/>
          <w:noProof/>
          <w:lang w:val="pt-BR"/>
        </w:rPr>
        <w:t>5</w:t>
      </w:r>
      <w:r w:rsidRPr="00E8310B">
        <w:rPr>
          <w:rFonts w:cs="Times New Roman"/>
          <w:noProof/>
          <w:lang w:val="pt-BR"/>
        </w:rPr>
        <w:t>(1), 181–183. doi:10.1111/j.1471-8286.2004.00829.x</w:t>
      </w:r>
    </w:p>
    <w:p w14:paraId="626367EC" w14:textId="2F9B273A" w:rsidR="001936A0" w:rsidRPr="001936A0" w:rsidRDefault="001936A0" w:rsidP="00E8310B">
      <w:pPr>
        <w:widowControl w:val="0"/>
        <w:autoSpaceDE w:val="0"/>
        <w:autoSpaceDN w:val="0"/>
        <w:adjustRightInd w:val="0"/>
        <w:ind w:left="480" w:hanging="480"/>
      </w:pPr>
      <w:r>
        <w:fldChar w:fldCharType="end"/>
      </w:r>
    </w:p>
    <w:sectPr w:rsidR="001936A0" w:rsidRPr="0019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ԝ눀羻"/>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C99"/>
    <w:multiLevelType w:val="hybridMultilevel"/>
    <w:tmpl w:val="90F48BD4"/>
    <w:lvl w:ilvl="0" w:tplc="4F167BB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3NLW0MDQytDCyNLRQ0lEKTi0uzszPAykwNKwFAEEMU1QtAAAA"/>
  </w:docVars>
  <w:rsids>
    <w:rsidRoot w:val="00E443FE"/>
    <w:rsid w:val="0000240D"/>
    <w:rsid w:val="00003737"/>
    <w:rsid w:val="000046DC"/>
    <w:rsid w:val="0000617C"/>
    <w:rsid w:val="000068FA"/>
    <w:rsid w:val="0000792E"/>
    <w:rsid w:val="00010C20"/>
    <w:rsid w:val="00012E14"/>
    <w:rsid w:val="00013D15"/>
    <w:rsid w:val="00014A5C"/>
    <w:rsid w:val="00015FD7"/>
    <w:rsid w:val="00020E7E"/>
    <w:rsid w:val="000236E9"/>
    <w:rsid w:val="00031266"/>
    <w:rsid w:val="000339CC"/>
    <w:rsid w:val="0003472B"/>
    <w:rsid w:val="00037CCB"/>
    <w:rsid w:val="00043814"/>
    <w:rsid w:val="00044BCE"/>
    <w:rsid w:val="000454F7"/>
    <w:rsid w:val="00046266"/>
    <w:rsid w:val="00047368"/>
    <w:rsid w:val="00054D7C"/>
    <w:rsid w:val="0005529E"/>
    <w:rsid w:val="00055B13"/>
    <w:rsid w:val="00055D3F"/>
    <w:rsid w:val="0005690D"/>
    <w:rsid w:val="00056AE6"/>
    <w:rsid w:val="000614BC"/>
    <w:rsid w:val="000615CF"/>
    <w:rsid w:val="00063105"/>
    <w:rsid w:val="000635D9"/>
    <w:rsid w:val="00063FE8"/>
    <w:rsid w:val="00064900"/>
    <w:rsid w:val="00064EBD"/>
    <w:rsid w:val="000665A5"/>
    <w:rsid w:val="000670D2"/>
    <w:rsid w:val="000706BE"/>
    <w:rsid w:val="0007093C"/>
    <w:rsid w:val="00072083"/>
    <w:rsid w:val="00072900"/>
    <w:rsid w:val="00072B5C"/>
    <w:rsid w:val="00074D2D"/>
    <w:rsid w:val="00075147"/>
    <w:rsid w:val="00076350"/>
    <w:rsid w:val="00077A76"/>
    <w:rsid w:val="000818FD"/>
    <w:rsid w:val="00081A51"/>
    <w:rsid w:val="00081DE6"/>
    <w:rsid w:val="000830B0"/>
    <w:rsid w:val="000860ED"/>
    <w:rsid w:val="000869E4"/>
    <w:rsid w:val="00091404"/>
    <w:rsid w:val="00091A82"/>
    <w:rsid w:val="00092FD9"/>
    <w:rsid w:val="00093A3C"/>
    <w:rsid w:val="00096144"/>
    <w:rsid w:val="000A2F54"/>
    <w:rsid w:val="000B0106"/>
    <w:rsid w:val="000B249C"/>
    <w:rsid w:val="000B24A1"/>
    <w:rsid w:val="000B3FB2"/>
    <w:rsid w:val="000B58F4"/>
    <w:rsid w:val="000B678A"/>
    <w:rsid w:val="000C1156"/>
    <w:rsid w:val="000C1D0E"/>
    <w:rsid w:val="000C4B8D"/>
    <w:rsid w:val="000C5627"/>
    <w:rsid w:val="000C7016"/>
    <w:rsid w:val="000C7E84"/>
    <w:rsid w:val="000D1662"/>
    <w:rsid w:val="000D195B"/>
    <w:rsid w:val="000D6354"/>
    <w:rsid w:val="000E09F5"/>
    <w:rsid w:val="000E136B"/>
    <w:rsid w:val="000E3C2C"/>
    <w:rsid w:val="000E3E76"/>
    <w:rsid w:val="000E3F7F"/>
    <w:rsid w:val="000E4309"/>
    <w:rsid w:val="000E4BB9"/>
    <w:rsid w:val="000E690F"/>
    <w:rsid w:val="000F0831"/>
    <w:rsid w:val="000F089C"/>
    <w:rsid w:val="000F089F"/>
    <w:rsid w:val="000F0EC0"/>
    <w:rsid w:val="000F2A03"/>
    <w:rsid w:val="000F3BFF"/>
    <w:rsid w:val="000F755A"/>
    <w:rsid w:val="000F7DBC"/>
    <w:rsid w:val="00101493"/>
    <w:rsid w:val="0010587F"/>
    <w:rsid w:val="00106243"/>
    <w:rsid w:val="00106478"/>
    <w:rsid w:val="001118CF"/>
    <w:rsid w:val="00112169"/>
    <w:rsid w:val="001139D1"/>
    <w:rsid w:val="001159E4"/>
    <w:rsid w:val="001179F2"/>
    <w:rsid w:val="00120435"/>
    <w:rsid w:val="00122592"/>
    <w:rsid w:val="001230B0"/>
    <w:rsid w:val="00124D55"/>
    <w:rsid w:val="00130E33"/>
    <w:rsid w:val="00130F9A"/>
    <w:rsid w:val="001310BF"/>
    <w:rsid w:val="001317CC"/>
    <w:rsid w:val="0013209E"/>
    <w:rsid w:val="00132A53"/>
    <w:rsid w:val="00133209"/>
    <w:rsid w:val="0013580C"/>
    <w:rsid w:val="00140823"/>
    <w:rsid w:val="00143CA3"/>
    <w:rsid w:val="00143D1B"/>
    <w:rsid w:val="001441D3"/>
    <w:rsid w:val="00144249"/>
    <w:rsid w:val="00144B5E"/>
    <w:rsid w:val="00145E73"/>
    <w:rsid w:val="00147E51"/>
    <w:rsid w:val="00150475"/>
    <w:rsid w:val="00151459"/>
    <w:rsid w:val="00152AE8"/>
    <w:rsid w:val="001537B9"/>
    <w:rsid w:val="001544F4"/>
    <w:rsid w:val="001545C0"/>
    <w:rsid w:val="001579DF"/>
    <w:rsid w:val="00157AD4"/>
    <w:rsid w:val="00160A35"/>
    <w:rsid w:val="00161FAC"/>
    <w:rsid w:val="00166617"/>
    <w:rsid w:val="00166CE1"/>
    <w:rsid w:val="00167A89"/>
    <w:rsid w:val="001758CB"/>
    <w:rsid w:val="00180C84"/>
    <w:rsid w:val="00180CFE"/>
    <w:rsid w:val="00180D16"/>
    <w:rsid w:val="00181086"/>
    <w:rsid w:val="0018151C"/>
    <w:rsid w:val="00181BFB"/>
    <w:rsid w:val="00181DCC"/>
    <w:rsid w:val="00182BEA"/>
    <w:rsid w:val="001876F6"/>
    <w:rsid w:val="0019289A"/>
    <w:rsid w:val="00192CB7"/>
    <w:rsid w:val="001936A0"/>
    <w:rsid w:val="001942B6"/>
    <w:rsid w:val="00195A9C"/>
    <w:rsid w:val="001966BE"/>
    <w:rsid w:val="00196BF1"/>
    <w:rsid w:val="001A1E8A"/>
    <w:rsid w:val="001A267C"/>
    <w:rsid w:val="001A4331"/>
    <w:rsid w:val="001A5CDE"/>
    <w:rsid w:val="001A6AAD"/>
    <w:rsid w:val="001B144F"/>
    <w:rsid w:val="001B3261"/>
    <w:rsid w:val="001B369C"/>
    <w:rsid w:val="001B37D9"/>
    <w:rsid w:val="001B388C"/>
    <w:rsid w:val="001B45C5"/>
    <w:rsid w:val="001B582D"/>
    <w:rsid w:val="001B785B"/>
    <w:rsid w:val="001C118F"/>
    <w:rsid w:val="001C1BB7"/>
    <w:rsid w:val="001C1CF4"/>
    <w:rsid w:val="001C1F49"/>
    <w:rsid w:val="001C22FE"/>
    <w:rsid w:val="001D11DA"/>
    <w:rsid w:val="001D23A8"/>
    <w:rsid w:val="001D29AA"/>
    <w:rsid w:val="001D2BE2"/>
    <w:rsid w:val="001D4655"/>
    <w:rsid w:val="001D4CA7"/>
    <w:rsid w:val="001E1FA1"/>
    <w:rsid w:val="001E3044"/>
    <w:rsid w:val="001E679F"/>
    <w:rsid w:val="001F01F6"/>
    <w:rsid w:val="001F4311"/>
    <w:rsid w:val="001F4D7C"/>
    <w:rsid w:val="001F65BB"/>
    <w:rsid w:val="001F6B56"/>
    <w:rsid w:val="001F7895"/>
    <w:rsid w:val="001F7C6E"/>
    <w:rsid w:val="001F7FD8"/>
    <w:rsid w:val="00200AA5"/>
    <w:rsid w:val="00200B2D"/>
    <w:rsid w:val="00205B53"/>
    <w:rsid w:val="00213316"/>
    <w:rsid w:val="00213CCC"/>
    <w:rsid w:val="00214C21"/>
    <w:rsid w:val="002176F3"/>
    <w:rsid w:val="00221549"/>
    <w:rsid w:val="002224F6"/>
    <w:rsid w:val="00222AF9"/>
    <w:rsid w:val="00230489"/>
    <w:rsid w:val="00231123"/>
    <w:rsid w:val="00234CC9"/>
    <w:rsid w:val="0023592B"/>
    <w:rsid w:val="0023608F"/>
    <w:rsid w:val="002362A6"/>
    <w:rsid w:val="00240A32"/>
    <w:rsid w:val="002414D3"/>
    <w:rsid w:val="002424DD"/>
    <w:rsid w:val="002428C8"/>
    <w:rsid w:val="00242FEB"/>
    <w:rsid w:val="0024357D"/>
    <w:rsid w:val="00243C75"/>
    <w:rsid w:val="00243DA9"/>
    <w:rsid w:val="00251934"/>
    <w:rsid w:val="00254D59"/>
    <w:rsid w:val="00256674"/>
    <w:rsid w:val="00256984"/>
    <w:rsid w:val="00256BF0"/>
    <w:rsid w:val="002570C7"/>
    <w:rsid w:val="00257393"/>
    <w:rsid w:val="00257AB9"/>
    <w:rsid w:val="002603B0"/>
    <w:rsid w:val="00261504"/>
    <w:rsid w:val="00261953"/>
    <w:rsid w:val="00261AF1"/>
    <w:rsid w:val="00262511"/>
    <w:rsid w:val="00262C2F"/>
    <w:rsid w:val="00263103"/>
    <w:rsid w:val="002639A8"/>
    <w:rsid w:val="002658F4"/>
    <w:rsid w:val="0026709D"/>
    <w:rsid w:val="00271037"/>
    <w:rsid w:val="00273E67"/>
    <w:rsid w:val="00274D3A"/>
    <w:rsid w:val="00275668"/>
    <w:rsid w:val="002770FA"/>
    <w:rsid w:val="00280681"/>
    <w:rsid w:val="0028103F"/>
    <w:rsid w:val="00282A14"/>
    <w:rsid w:val="00282DB2"/>
    <w:rsid w:val="00284A61"/>
    <w:rsid w:val="00284E0E"/>
    <w:rsid w:val="00285EFD"/>
    <w:rsid w:val="00286219"/>
    <w:rsid w:val="00286956"/>
    <w:rsid w:val="00290AC0"/>
    <w:rsid w:val="00291B4F"/>
    <w:rsid w:val="00291D7E"/>
    <w:rsid w:val="00292218"/>
    <w:rsid w:val="0029334F"/>
    <w:rsid w:val="00295CA0"/>
    <w:rsid w:val="00296446"/>
    <w:rsid w:val="002978A4"/>
    <w:rsid w:val="002A1071"/>
    <w:rsid w:val="002A1A4B"/>
    <w:rsid w:val="002A2CA1"/>
    <w:rsid w:val="002A4E82"/>
    <w:rsid w:val="002A761D"/>
    <w:rsid w:val="002B1167"/>
    <w:rsid w:val="002B27E7"/>
    <w:rsid w:val="002B4076"/>
    <w:rsid w:val="002B586B"/>
    <w:rsid w:val="002B59AB"/>
    <w:rsid w:val="002C1CAC"/>
    <w:rsid w:val="002C201C"/>
    <w:rsid w:val="002C2B62"/>
    <w:rsid w:val="002C3434"/>
    <w:rsid w:val="002E06C5"/>
    <w:rsid w:val="002E3A5A"/>
    <w:rsid w:val="002E609F"/>
    <w:rsid w:val="002E7C26"/>
    <w:rsid w:val="002F296F"/>
    <w:rsid w:val="002F2B7A"/>
    <w:rsid w:val="002F4117"/>
    <w:rsid w:val="002F4430"/>
    <w:rsid w:val="00301D52"/>
    <w:rsid w:val="00301FFC"/>
    <w:rsid w:val="003031EE"/>
    <w:rsid w:val="0030374E"/>
    <w:rsid w:val="00305401"/>
    <w:rsid w:val="0030570A"/>
    <w:rsid w:val="00305A79"/>
    <w:rsid w:val="00307C0A"/>
    <w:rsid w:val="00311A82"/>
    <w:rsid w:val="00311D85"/>
    <w:rsid w:val="00312732"/>
    <w:rsid w:val="003139B0"/>
    <w:rsid w:val="00314702"/>
    <w:rsid w:val="00317262"/>
    <w:rsid w:val="003178B9"/>
    <w:rsid w:val="00317AC3"/>
    <w:rsid w:val="00323163"/>
    <w:rsid w:val="00324CBB"/>
    <w:rsid w:val="00331451"/>
    <w:rsid w:val="00332067"/>
    <w:rsid w:val="003343B1"/>
    <w:rsid w:val="0033577C"/>
    <w:rsid w:val="00335B06"/>
    <w:rsid w:val="00336444"/>
    <w:rsid w:val="00337257"/>
    <w:rsid w:val="00337654"/>
    <w:rsid w:val="00337ED6"/>
    <w:rsid w:val="00340892"/>
    <w:rsid w:val="0034217E"/>
    <w:rsid w:val="003424BC"/>
    <w:rsid w:val="00343501"/>
    <w:rsid w:val="00346348"/>
    <w:rsid w:val="003466B3"/>
    <w:rsid w:val="00347468"/>
    <w:rsid w:val="00354F0B"/>
    <w:rsid w:val="00354F96"/>
    <w:rsid w:val="003562B6"/>
    <w:rsid w:val="00357038"/>
    <w:rsid w:val="00363313"/>
    <w:rsid w:val="00365EBD"/>
    <w:rsid w:val="00365F69"/>
    <w:rsid w:val="0036691C"/>
    <w:rsid w:val="00367B58"/>
    <w:rsid w:val="0037282B"/>
    <w:rsid w:val="003751CC"/>
    <w:rsid w:val="003755DA"/>
    <w:rsid w:val="00380AC3"/>
    <w:rsid w:val="00381D30"/>
    <w:rsid w:val="00382125"/>
    <w:rsid w:val="00384E74"/>
    <w:rsid w:val="00385B33"/>
    <w:rsid w:val="00390CD7"/>
    <w:rsid w:val="00391EDC"/>
    <w:rsid w:val="0039355B"/>
    <w:rsid w:val="00393B8A"/>
    <w:rsid w:val="00395424"/>
    <w:rsid w:val="003A4477"/>
    <w:rsid w:val="003A5AD4"/>
    <w:rsid w:val="003B1A83"/>
    <w:rsid w:val="003B25F0"/>
    <w:rsid w:val="003B3BE5"/>
    <w:rsid w:val="003B443F"/>
    <w:rsid w:val="003B4B8E"/>
    <w:rsid w:val="003B672B"/>
    <w:rsid w:val="003C044F"/>
    <w:rsid w:val="003C0891"/>
    <w:rsid w:val="003C24F3"/>
    <w:rsid w:val="003C25AC"/>
    <w:rsid w:val="003C2A4D"/>
    <w:rsid w:val="003C2C88"/>
    <w:rsid w:val="003C577C"/>
    <w:rsid w:val="003C5D93"/>
    <w:rsid w:val="003C637E"/>
    <w:rsid w:val="003D4E45"/>
    <w:rsid w:val="003D5EE9"/>
    <w:rsid w:val="003E0A35"/>
    <w:rsid w:val="003E0D95"/>
    <w:rsid w:val="003E53FC"/>
    <w:rsid w:val="003F0E85"/>
    <w:rsid w:val="003F0ED0"/>
    <w:rsid w:val="003F6233"/>
    <w:rsid w:val="00402BAF"/>
    <w:rsid w:val="004035FF"/>
    <w:rsid w:val="004047A4"/>
    <w:rsid w:val="00404DED"/>
    <w:rsid w:val="00406518"/>
    <w:rsid w:val="004065A4"/>
    <w:rsid w:val="00406711"/>
    <w:rsid w:val="00406BBF"/>
    <w:rsid w:val="00410D38"/>
    <w:rsid w:val="00412C28"/>
    <w:rsid w:val="004131DD"/>
    <w:rsid w:val="00414219"/>
    <w:rsid w:val="00414696"/>
    <w:rsid w:val="004154AF"/>
    <w:rsid w:val="00417616"/>
    <w:rsid w:val="0041781D"/>
    <w:rsid w:val="00421E76"/>
    <w:rsid w:val="00423A8B"/>
    <w:rsid w:val="00425CB8"/>
    <w:rsid w:val="00430AF7"/>
    <w:rsid w:val="00433665"/>
    <w:rsid w:val="00436155"/>
    <w:rsid w:val="004361F0"/>
    <w:rsid w:val="00437024"/>
    <w:rsid w:val="004373B1"/>
    <w:rsid w:val="0043772E"/>
    <w:rsid w:val="0043783F"/>
    <w:rsid w:val="00441F6D"/>
    <w:rsid w:val="00444E55"/>
    <w:rsid w:val="00445FDE"/>
    <w:rsid w:val="00446CBF"/>
    <w:rsid w:val="00454774"/>
    <w:rsid w:val="004557BB"/>
    <w:rsid w:val="00456FCE"/>
    <w:rsid w:val="00456FE6"/>
    <w:rsid w:val="00460C14"/>
    <w:rsid w:val="004757D1"/>
    <w:rsid w:val="00477C29"/>
    <w:rsid w:val="00485BD8"/>
    <w:rsid w:val="004905B0"/>
    <w:rsid w:val="00492467"/>
    <w:rsid w:val="00495B61"/>
    <w:rsid w:val="004A4616"/>
    <w:rsid w:val="004A4B57"/>
    <w:rsid w:val="004A6E59"/>
    <w:rsid w:val="004A7F39"/>
    <w:rsid w:val="004B061B"/>
    <w:rsid w:val="004B3160"/>
    <w:rsid w:val="004B61EC"/>
    <w:rsid w:val="004C3E68"/>
    <w:rsid w:val="004C4547"/>
    <w:rsid w:val="004C4551"/>
    <w:rsid w:val="004C49E1"/>
    <w:rsid w:val="004C6176"/>
    <w:rsid w:val="004C6CAF"/>
    <w:rsid w:val="004C71E4"/>
    <w:rsid w:val="004C7454"/>
    <w:rsid w:val="004C776A"/>
    <w:rsid w:val="004C7FE5"/>
    <w:rsid w:val="004D6232"/>
    <w:rsid w:val="004D67B9"/>
    <w:rsid w:val="004D7CF0"/>
    <w:rsid w:val="004E34E3"/>
    <w:rsid w:val="004E5E0D"/>
    <w:rsid w:val="004E6C7D"/>
    <w:rsid w:val="004F13C3"/>
    <w:rsid w:val="004F18A0"/>
    <w:rsid w:val="004F40FF"/>
    <w:rsid w:val="004F4310"/>
    <w:rsid w:val="004F5478"/>
    <w:rsid w:val="004F607F"/>
    <w:rsid w:val="004F647F"/>
    <w:rsid w:val="004F6E1D"/>
    <w:rsid w:val="004F77AD"/>
    <w:rsid w:val="00501710"/>
    <w:rsid w:val="00502050"/>
    <w:rsid w:val="0050392A"/>
    <w:rsid w:val="005054DD"/>
    <w:rsid w:val="00506746"/>
    <w:rsid w:val="00510D1C"/>
    <w:rsid w:val="00512BA3"/>
    <w:rsid w:val="00514728"/>
    <w:rsid w:val="00514BCE"/>
    <w:rsid w:val="00515FA8"/>
    <w:rsid w:val="00520C68"/>
    <w:rsid w:val="00521ACF"/>
    <w:rsid w:val="00521E9E"/>
    <w:rsid w:val="00522070"/>
    <w:rsid w:val="0052399A"/>
    <w:rsid w:val="00524D2B"/>
    <w:rsid w:val="00525CA7"/>
    <w:rsid w:val="0052630F"/>
    <w:rsid w:val="00530727"/>
    <w:rsid w:val="00530C05"/>
    <w:rsid w:val="0053129B"/>
    <w:rsid w:val="00532CB4"/>
    <w:rsid w:val="005337EC"/>
    <w:rsid w:val="00534498"/>
    <w:rsid w:val="00535E88"/>
    <w:rsid w:val="00537795"/>
    <w:rsid w:val="00544614"/>
    <w:rsid w:val="00544E73"/>
    <w:rsid w:val="00545EE4"/>
    <w:rsid w:val="00546F99"/>
    <w:rsid w:val="005471D4"/>
    <w:rsid w:val="00547CFA"/>
    <w:rsid w:val="00550C94"/>
    <w:rsid w:val="00553B30"/>
    <w:rsid w:val="005544FA"/>
    <w:rsid w:val="00555BF1"/>
    <w:rsid w:val="00556C1C"/>
    <w:rsid w:val="0056113D"/>
    <w:rsid w:val="00563442"/>
    <w:rsid w:val="00564A4B"/>
    <w:rsid w:val="005665C6"/>
    <w:rsid w:val="00566670"/>
    <w:rsid w:val="005679EB"/>
    <w:rsid w:val="0057144C"/>
    <w:rsid w:val="00571C2F"/>
    <w:rsid w:val="00572478"/>
    <w:rsid w:val="00572855"/>
    <w:rsid w:val="005731ED"/>
    <w:rsid w:val="005739F1"/>
    <w:rsid w:val="0057539A"/>
    <w:rsid w:val="005762D6"/>
    <w:rsid w:val="00580094"/>
    <w:rsid w:val="005801E4"/>
    <w:rsid w:val="00580D5A"/>
    <w:rsid w:val="00585734"/>
    <w:rsid w:val="00586699"/>
    <w:rsid w:val="0058670D"/>
    <w:rsid w:val="0059046C"/>
    <w:rsid w:val="00590C3E"/>
    <w:rsid w:val="00590DC9"/>
    <w:rsid w:val="005941E4"/>
    <w:rsid w:val="005941E7"/>
    <w:rsid w:val="00594306"/>
    <w:rsid w:val="00594D43"/>
    <w:rsid w:val="00596562"/>
    <w:rsid w:val="005970F6"/>
    <w:rsid w:val="005A2544"/>
    <w:rsid w:val="005A3F49"/>
    <w:rsid w:val="005A4B93"/>
    <w:rsid w:val="005A5F22"/>
    <w:rsid w:val="005A61C3"/>
    <w:rsid w:val="005A63D3"/>
    <w:rsid w:val="005A68BC"/>
    <w:rsid w:val="005B0870"/>
    <w:rsid w:val="005B3A8D"/>
    <w:rsid w:val="005B5701"/>
    <w:rsid w:val="005B6CC2"/>
    <w:rsid w:val="005C44FB"/>
    <w:rsid w:val="005C5463"/>
    <w:rsid w:val="005C6190"/>
    <w:rsid w:val="005C677D"/>
    <w:rsid w:val="005C7DB0"/>
    <w:rsid w:val="005D0538"/>
    <w:rsid w:val="005D25D6"/>
    <w:rsid w:val="005D4498"/>
    <w:rsid w:val="005D4C58"/>
    <w:rsid w:val="005D5C48"/>
    <w:rsid w:val="005D7733"/>
    <w:rsid w:val="005E3AF7"/>
    <w:rsid w:val="005E4928"/>
    <w:rsid w:val="005E4E99"/>
    <w:rsid w:val="005E6513"/>
    <w:rsid w:val="005E657A"/>
    <w:rsid w:val="005F08AD"/>
    <w:rsid w:val="005F0936"/>
    <w:rsid w:val="005F15AC"/>
    <w:rsid w:val="005F383D"/>
    <w:rsid w:val="005F53C3"/>
    <w:rsid w:val="005F756B"/>
    <w:rsid w:val="00600BDE"/>
    <w:rsid w:val="006017D9"/>
    <w:rsid w:val="00602582"/>
    <w:rsid w:val="00602F23"/>
    <w:rsid w:val="00603E7B"/>
    <w:rsid w:val="0060649E"/>
    <w:rsid w:val="00607C71"/>
    <w:rsid w:val="0061007E"/>
    <w:rsid w:val="00611F29"/>
    <w:rsid w:val="0061436C"/>
    <w:rsid w:val="0061790A"/>
    <w:rsid w:val="00617A53"/>
    <w:rsid w:val="00620191"/>
    <w:rsid w:val="00620732"/>
    <w:rsid w:val="00623AA5"/>
    <w:rsid w:val="00623DA9"/>
    <w:rsid w:val="0062470C"/>
    <w:rsid w:val="006248FB"/>
    <w:rsid w:val="006255EF"/>
    <w:rsid w:val="006270AE"/>
    <w:rsid w:val="006303CD"/>
    <w:rsid w:val="0063256F"/>
    <w:rsid w:val="00635937"/>
    <w:rsid w:val="00637218"/>
    <w:rsid w:val="00642F54"/>
    <w:rsid w:val="006432C3"/>
    <w:rsid w:val="00646148"/>
    <w:rsid w:val="00650853"/>
    <w:rsid w:val="00651C03"/>
    <w:rsid w:val="00652C93"/>
    <w:rsid w:val="00654372"/>
    <w:rsid w:val="00655211"/>
    <w:rsid w:val="006552FA"/>
    <w:rsid w:val="006567EF"/>
    <w:rsid w:val="006570B0"/>
    <w:rsid w:val="00660130"/>
    <w:rsid w:val="006624D3"/>
    <w:rsid w:val="0066715A"/>
    <w:rsid w:val="00672838"/>
    <w:rsid w:val="00672A85"/>
    <w:rsid w:val="006730C9"/>
    <w:rsid w:val="00677E3E"/>
    <w:rsid w:val="00680A35"/>
    <w:rsid w:val="00681675"/>
    <w:rsid w:val="00682BF0"/>
    <w:rsid w:val="006869B2"/>
    <w:rsid w:val="006873B8"/>
    <w:rsid w:val="006946B7"/>
    <w:rsid w:val="00694740"/>
    <w:rsid w:val="00696383"/>
    <w:rsid w:val="006975E1"/>
    <w:rsid w:val="006A1470"/>
    <w:rsid w:val="006A28DA"/>
    <w:rsid w:val="006A4009"/>
    <w:rsid w:val="006A42FC"/>
    <w:rsid w:val="006A4B4B"/>
    <w:rsid w:val="006A578C"/>
    <w:rsid w:val="006A7E3B"/>
    <w:rsid w:val="006A7F7B"/>
    <w:rsid w:val="006B158F"/>
    <w:rsid w:val="006B23FE"/>
    <w:rsid w:val="006B3B93"/>
    <w:rsid w:val="006B6EE0"/>
    <w:rsid w:val="006B7A8C"/>
    <w:rsid w:val="006C1198"/>
    <w:rsid w:val="006C21A4"/>
    <w:rsid w:val="006C3AC5"/>
    <w:rsid w:val="006C4694"/>
    <w:rsid w:val="006C648F"/>
    <w:rsid w:val="006C7E88"/>
    <w:rsid w:val="006D0D21"/>
    <w:rsid w:val="006D4BBD"/>
    <w:rsid w:val="006D502F"/>
    <w:rsid w:val="006D5039"/>
    <w:rsid w:val="006E02D1"/>
    <w:rsid w:val="006E03C5"/>
    <w:rsid w:val="006E10FB"/>
    <w:rsid w:val="006E5FC6"/>
    <w:rsid w:val="006E7E4B"/>
    <w:rsid w:val="006F2427"/>
    <w:rsid w:val="006F257A"/>
    <w:rsid w:val="006F3290"/>
    <w:rsid w:val="006F35A6"/>
    <w:rsid w:val="006F3970"/>
    <w:rsid w:val="006F4262"/>
    <w:rsid w:val="006F77BE"/>
    <w:rsid w:val="0070009A"/>
    <w:rsid w:val="00701C0F"/>
    <w:rsid w:val="00702E02"/>
    <w:rsid w:val="007035A8"/>
    <w:rsid w:val="00703AE0"/>
    <w:rsid w:val="00705143"/>
    <w:rsid w:val="00706BDC"/>
    <w:rsid w:val="00707730"/>
    <w:rsid w:val="007106D4"/>
    <w:rsid w:val="007149A1"/>
    <w:rsid w:val="00714E0E"/>
    <w:rsid w:val="00717B70"/>
    <w:rsid w:val="00717D85"/>
    <w:rsid w:val="00720B60"/>
    <w:rsid w:val="00722395"/>
    <w:rsid w:val="007255FD"/>
    <w:rsid w:val="007264D1"/>
    <w:rsid w:val="00727538"/>
    <w:rsid w:val="00727D48"/>
    <w:rsid w:val="0073216B"/>
    <w:rsid w:val="00733158"/>
    <w:rsid w:val="007338E0"/>
    <w:rsid w:val="00733BB8"/>
    <w:rsid w:val="00733EB0"/>
    <w:rsid w:val="00735C83"/>
    <w:rsid w:val="00736A68"/>
    <w:rsid w:val="007370F6"/>
    <w:rsid w:val="00746997"/>
    <w:rsid w:val="00750E22"/>
    <w:rsid w:val="0075209C"/>
    <w:rsid w:val="007541D0"/>
    <w:rsid w:val="00757315"/>
    <w:rsid w:val="0076008D"/>
    <w:rsid w:val="00762872"/>
    <w:rsid w:val="0076505E"/>
    <w:rsid w:val="007711B9"/>
    <w:rsid w:val="00772B00"/>
    <w:rsid w:val="0077373C"/>
    <w:rsid w:val="00774FFC"/>
    <w:rsid w:val="0077600D"/>
    <w:rsid w:val="00780022"/>
    <w:rsid w:val="007809A8"/>
    <w:rsid w:val="00780B79"/>
    <w:rsid w:val="007818FA"/>
    <w:rsid w:val="00782C4F"/>
    <w:rsid w:val="00785968"/>
    <w:rsid w:val="007872A6"/>
    <w:rsid w:val="00787CA0"/>
    <w:rsid w:val="007918BA"/>
    <w:rsid w:val="00793621"/>
    <w:rsid w:val="00793FB8"/>
    <w:rsid w:val="007A194F"/>
    <w:rsid w:val="007A3B10"/>
    <w:rsid w:val="007A68E8"/>
    <w:rsid w:val="007A6BDB"/>
    <w:rsid w:val="007B63D9"/>
    <w:rsid w:val="007C0A44"/>
    <w:rsid w:val="007C2F2A"/>
    <w:rsid w:val="007C3340"/>
    <w:rsid w:val="007C4074"/>
    <w:rsid w:val="007D0784"/>
    <w:rsid w:val="007D0C47"/>
    <w:rsid w:val="007D24F7"/>
    <w:rsid w:val="007D3E2B"/>
    <w:rsid w:val="007D4201"/>
    <w:rsid w:val="007D4F3F"/>
    <w:rsid w:val="007D56D2"/>
    <w:rsid w:val="007D60B8"/>
    <w:rsid w:val="007D6522"/>
    <w:rsid w:val="007D6A39"/>
    <w:rsid w:val="007E277E"/>
    <w:rsid w:val="007E343E"/>
    <w:rsid w:val="007E4AA4"/>
    <w:rsid w:val="007E6172"/>
    <w:rsid w:val="007E72C3"/>
    <w:rsid w:val="007E7E87"/>
    <w:rsid w:val="007F09AF"/>
    <w:rsid w:val="007F116A"/>
    <w:rsid w:val="007F4037"/>
    <w:rsid w:val="007F60BA"/>
    <w:rsid w:val="007F65ED"/>
    <w:rsid w:val="007F6E88"/>
    <w:rsid w:val="008004C3"/>
    <w:rsid w:val="00801ED3"/>
    <w:rsid w:val="00804815"/>
    <w:rsid w:val="00805CC8"/>
    <w:rsid w:val="00806FC9"/>
    <w:rsid w:val="00811298"/>
    <w:rsid w:val="00812772"/>
    <w:rsid w:val="00816151"/>
    <w:rsid w:val="008166F4"/>
    <w:rsid w:val="008204A4"/>
    <w:rsid w:val="008240DA"/>
    <w:rsid w:val="00824B72"/>
    <w:rsid w:val="00825E47"/>
    <w:rsid w:val="00827408"/>
    <w:rsid w:val="00827759"/>
    <w:rsid w:val="008317F8"/>
    <w:rsid w:val="0083285F"/>
    <w:rsid w:val="00832920"/>
    <w:rsid w:val="00833B08"/>
    <w:rsid w:val="0083528E"/>
    <w:rsid w:val="00837787"/>
    <w:rsid w:val="00840061"/>
    <w:rsid w:val="00840987"/>
    <w:rsid w:val="00841D38"/>
    <w:rsid w:val="00842864"/>
    <w:rsid w:val="00842CF0"/>
    <w:rsid w:val="0084405D"/>
    <w:rsid w:val="00845127"/>
    <w:rsid w:val="00846082"/>
    <w:rsid w:val="00846D02"/>
    <w:rsid w:val="008510C6"/>
    <w:rsid w:val="00855162"/>
    <w:rsid w:val="00856FDB"/>
    <w:rsid w:val="00857288"/>
    <w:rsid w:val="00857CD2"/>
    <w:rsid w:val="00860933"/>
    <w:rsid w:val="00860F02"/>
    <w:rsid w:val="0086306F"/>
    <w:rsid w:val="008630CB"/>
    <w:rsid w:val="008653C8"/>
    <w:rsid w:val="00866C9A"/>
    <w:rsid w:val="008676D0"/>
    <w:rsid w:val="00867A58"/>
    <w:rsid w:val="00870F20"/>
    <w:rsid w:val="0087206E"/>
    <w:rsid w:val="008725B9"/>
    <w:rsid w:val="0087277B"/>
    <w:rsid w:val="008824D8"/>
    <w:rsid w:val="0088270A"/>
    <w:rsid w:val="00884151"/>
    <w:rsid w:val="008852AD"/>
    <w:rsid w:val="00885B62"/>
    <w:rsid w:val="00885E3A"/>
    <w:rsid w:val="008923D7"/>
    <w:rsid w:val="0089339B"/>
    <w:rsid w:val="0089372E"/>
    <w:rsid w:val="008945C6"/>
    <w:rsid w:val="00895DE9"/>
    <w:rsid w:val="008966C7"/>
    <w:rsid w:val="008A0D01"/>
    <w:rsid w:val="008A2556"/>
    <w:rsid w:val="008A2F70"/>
    <w:rsid w:val="008B1B06"/>
    <w:rsid w:val="008B22A6"/>
    <w:rsid w:val="008B459A"/>
    <w:rsid w:val="008B46E5"/>
    <w:rsid w:val="008B69E7"/>
    <w:rsid w:val="008C0409"/>
    <w:rsid w:val="008C2CC4"/>
    <w:rsid w:val="008C4501"/>
    <w:rsid w:val="008C4854"/>
    <w:rsid w:val="008C514A"/>
    <w:rsid w:val="008C5A73"/>
    <w:rsid w:val="008C7744"/>
    <w:rsid w:val="008C7DDA"/>
    <w:rsid w:val="008D08AE"/>
    <w:rsid w:val="008D1616"/>
    <w:rsid w:val="008D25E3"/>
    <w:rsid w:val="008D3215"/>
    <w:rsid w:val="008D3DC9"/>
    <w:rsid w:val="008D6790"/>
    <w:rsid w:val="008D68DC"/>
    <w:rsid w:val="008D741D"/>
    <w:rsid w:val="008D7840"/>
    <w:rsid w:val="008E1692"/>
    <w:rsid w:val="008E27FA"/>
    <w:rsid w:val="008E47BA"/>
    <w:rsid w:val="008E5090"/>
    <w:rsid w:val="008E696A"/>
    <w:rsid w:val="008F058C"/>
    <w:rsid w:val="008F34E6"/>
    <w:rsid w:val="008F3629"/>
    <w:rsid w:val="008F38F8"/>
    <w:rsid w:val="008F3DA2"/>
    <w:rsid w:val="008F729A"/>
    <w:rsid w:val="008F74E3"/>
    <w:rsid w:val="00900354"/>
    <w:rsid w:val="00901147"/>
    <w:rsid w:val="00903452"/>
    <w:rsid w:val="00904D90"/>
    <w:rsid w:val="0091005A"/>
    <w:rsid w:val="00910895"/>
    <w:rsid w:val="00910A7B"/>
    <w:rsid w:val="00913980"/>
    <w:rsid w:val="00914E53"/>
    <w:rsid w:val="00920A9F"/>
    <w:rsid w:val="00924950"/>
    <w:rsid w:val="00925387"/>
    <w:rsid w:val="00927620"/>
    <w:rsid w:val="00930324"/>
    <w:rsid w:val="00931721"/>
    <w:rsid w:val="009341A4"/>
    <w:rsid w:val="009341F2"/>
    <w:rsid w:val="00936FA1"/>
    <w:rsid w:val="00940CA5"/>
    <w:rsid w:val="00941D33"/>
    <w:rsid w:val="009421B0"/>
    <w:rsid w:val="00944BA6"/>
    <w:rsid w:val="00945DD8"/>
    <w:rsid w:val="009469C7"/>
    <w:rsid w:val="0095001E"/>
    <w:rsid w:val="0095282D"/>
    <w:rsid w:val="009544D7"/>
    <w:rsid w:val="00956D64"/>
    <w:rsid w:val="009604BE"/>
    <w:rsid w:val="009604FE"/>
    <w:rsid w:val="009623AE"/>
    <w:rsid w:val="009641CF"/>
    <w:rsid w:val="00965BAB"/>
    <w:rsid w:val="009676A1"/>
    <w:rsid w:val="0097006A"/>
    <w:rsid w:val="009712F2"/>
    <w:rsid w:val="00974E05"/>
    <w:rsid w:val="00975594"/>
    <w:rsid w:val="009800DD"/>
    <w:rsid w:val="00983DE2"/>
    <w:rsid w:val="00985BFB"/>
    <w:rsid w:val="00991981"/>
    <w:rsid w:val="009923D1"/>
    <w:rsid w:val="009923F4"/>
    <w:rsid w:val="00997014"/>
    <w:rsid w:val="0099730B"/>
    <w:rsid w:val="009A1066"/>
    <w:rsid w:val="009A1341"/>
    <w:rsid w:val="009A1ABC"/>
    <w:rsid w:val="009A2A07"/>
    <w:rsid w:val="009A523C"/>
    <w:rsid w:val="009A5F02"/>
    <w:rsid w:val="009B12CE"/>
    <w:rsid w:val="009B19C4"/>
    <w:rsid w:val="009B2207"/>
    <w:rsid w:val="009B556B"/>
    <w:rsid w:val="009B7AE6"/>
    <w:rsid w:val="009C0CA3"/>
    <w:rsid w:val="009C1144"/>
    <w:rsid w:val="009C15B8"/>
    <w:rsid w:val="009C3431"/>
    <w:rsid w:val="009C63B6"/>
    <w:rsid w:val="009C6CCF"/>
    <w:rsid w:val="009D09EF"/>
    <w:rsid w:val="009D0BBE"/>
    <w:rsid w:val="009D0DE9"/>
    <w:rsid w:val="009D276F"/>
    <w:rsid w:val="009D2C48"/>
    <w:rsid w:val="009D67C3"/>
    <w:rsid w:val="009D7EB5"/>
    <w:rsid w:val="009E2314"/>
    <w:rsid w:val="009E3671"/>
    <w:rsid w:val="009E368F"/>
    <w:rsid w:val="009E3E36"/>
    <w:rsid w:val="009E4287"/>
    <w:rsid w:val="009E5044"/>
    <w:rsid w:val="009E575E"/>
    <w:rsid w:val="009E71A3"/>
    <w:rsid w:val="009F19AA"/>
    <w:rsid w:val="009F20A6"/>
    <w:rsid w:val="009F2A60"/>
    <w:rsid w:val="009F75A6"/>
    <w:rsid w:val="00A013DB"/>
    <w:rsid w:val="00A0348C"/>
    <w:rsid w:val="00A03DFD"/>
    <w:rsid w:val="00A05F9C"/>
    <w:rsid w:val="00A07C42"/>
    <w:rsid w:val="00A10B73"/>
    <w:rsid w:val="00A11724"/>
    <w:rsid w:val="00A144E8"/>
    <w:rsid w:val="00A1639E"/>
    <w:rsid w:val="00A23169"/>
    <w:rsid w:val="00A26A91"/>
    <w:rsid w:val="00A26D30"/>
    <w:rsid w:val="00A26D72"/>
    <w:rsid w:val="00A27D63"/>
    <w:rsid w:val="00A32BAB"/>
    <w:rsid w:val="00A340EE"/>
    <w:rsid w:val="00A3469A"/>
    <w:rsid w:val="00A35C68"/>
    <w:rsid w:val="00A3690A"/>
    <w:rsid w:val="00A51A65"/>
    <w:rsid w:val="00A525AE"/>
    <w:rsid w:val="00A54F59"/>
    <w:rsid w:val="00A55528"/>
    <w:rsid w:val="00A555E4"/>
    <w:rsid w:val="00A55EC7"/>
    <w:rsid w:val="00A5632F"/>
    <w:rsid w:val="00A5661E"/>
    <w:rsid w:val="00A577BF"/>
    <w:rsid w:val="00A6144C"/>
    <w:rsid w:val="00A61920"/>
    <w:rsid w:val="00A61FF5"/>
    <w:rsid w:val="00A62CCE"/>
    <w:rsid w:val="00A638E2"/>
    <w:rsid w:val="00A64390"/>
    <w:rsid w:val="00A6461A"/>
    <w:rsid w:val="00A65458"/>
    <w:rsid w:val="00A744F7"/>
    <w:rsid w:val="00A849C8"/>
    <w:rsid w:val="00A8634A"/>
    <w:rsid w:val="00A90BFE"/>
    <w:rsid w:val="00A90D70"/>
    <w:rsid w:val="00A918A7"/>
    <w:rsid w:val="00A927F9"/>
    <w:rsid w:val="00A93439"/>
    <w:rsid w:val="00A93805"/>
    <w:rsid w:val="00A95230"/>
    <w:rsid w:val="00A95620"/>
    <w:rsid w:val="00A9730F"/>
    <w:rsid w:val="00AA275E"/>
    <w:rsid w:val="00AA4D0B"/>
    <w:rsid w:val="00AA578A"/>
    <w:rsid w:val="00AA6CDA"/>
    <w:rsid w:val="00AA7F4D"/>
    <w:rsid w:val="00AB3441"/>
    <w:rsid w:val="00AB36DB"/>
    <w:rsid w:val="00AB5E8C"/>
    <w:rsid w:val="00AB7BC6"/>
    <w:rsid w:val="00AC2E8E"/>
    <w:rsid w:val="00AC3D4E"/>
    <w:rsid w:val="00AC3E8A"/>
    <w:rsid w:val="00AC4500"/>
    <w:rsid w:val="00AC4D60"/>
    <w:rsid w:val="00AD0312"/>
    <w:rsid w:val="00AD089F"/>
    <w:rsid w:val="00AD0D6C"/>
    <w:rsid w:val="00AD25F8"/>
    <w:rsid w:val="00AD2B08"/>
    <w:rsid w:val="00AD3DA1"/>
    <w:rsid w:val="00AD428C"/>
    <w:rsid w:val="00AD46B8"/>
    <w:rsid w:val="00AD5443"/>
    <w:rsid w:val="00AE0621"/>
    <w:rsid w:val="00AE1A6E"/>
    <w:rsid w:val="00AE266E"/>
    <w:rsid w:val="00AE5537"/>
    <w:rsid w:val="00AE5BB2"/>
    <w:rsid w:val="00AE5CF5"/>
    <w:rsid w:val="00AE625F"/>
    <w:rsid w:val="00AE7108"/>
    <w:rsid w:val="00AF0F83"/>
    <w:rsid w:val="00AF13F3"/>
    <w:rsid w:val="00AF23F1"/>
    <w:rsid w:val="00AF326F"/>
    <w:rsid w:val="00AF3A49"/>
    <w:rsid w:val="00AF4885"/>
    <w:rsid w:val="00AF499A"/>
    <w:rsid w:val="00AF49DE"/>
    <w:rsid w:val="00B01B4B"/>
    <w:rsid w:val="00B02D1F"/>
    <w:rsid w:val="00B03DBD"/>
    <w:rsid w:val="00B04AF8"/>
    <w:rsid w:val="00B07B0B"/>
    <w:rsid w:val="00B1248C"/>
    <w:rsid w:val="00B12E03"/>
    <w:rsid w:val="00B13047"/>
    <w:rsid w:val="00B13924"/>
    <w:rsid w:val="00B14670"/>
    <w:rsid w:val="00B20160"/>
    <w:rsid w:val="00B21783"/>
    <w:rsid w:val="00B21A57"/>
    <w:rsid w:val="00B2262E"/>
    <w:rsid w:val="00B247F8"/>
    <w:rsid w:val="00B26FA1"/>
    <w:rsid w:val="00B31590"/>
    <w:rsid w:val="00B31C50"/>
    <w:rsid w:val="00B337F6"/>
    <w:rsid w:val="00B33C29"/>
    <w:rsid w:val="00B37997"/>
    <w:rsid w:val="00B37C4E"/>
    <w:rsid w:val="00B42E10"/>
    <w:rsid w:val="00B43AF4"/>
    <w:rsid w:val="00B46919"/>
    <w:rsid w:val="00B51BE7"/>
    <w:rsid w:val="00B526FF"/>
    <w:rsid w:val="00B532B0"/>
    <w:rsid w:val="00B54145"/>
    <w:rsid w:val="00B54A1B"/>
    <w:rsid w:val="00B569EF"/>
    <w:rsid w:val="00B5763E"/>
    <w:rsid w:val="00B600EA"/>
    <w:rsid w:val="00B6053F"/>
    <w:rsid w:val="00B60FF3"/>
    <w:rsid w:val="00B66257"/>
    <w:rsid w:val="00B724F7"/>
    <w:rsid w:val="00B725CF"/>
    <w:rsid w:val="00B7314B"/>
    <w:rsid w:val="00B76217"/>
    <w:rsid w:val="00B805A7"/>
    <w:rsid w:val="00B80C8B"/>
    <w:rsid w:val="00B80EBC"/>
    <w:rsid w:val="00B82432"/>
    <w:rsid w:val="00B83CE4"/>
    <w:rsid w:val="00B83D21"/>
    <w:rsid w:val="00B8605F"/>
    <w:rsid w:val="00B86A5F"/>
    <w:rsid w:val="00B8774E"/>
    <w:rsid w:val="00B922BA"/>
    <w:rsid w:val="00B93088"/>
    <w:rsid w:val="00B937EB"/>
    <w:rsid w:val="00B94B70"/>
    <w:rsid w:val="00B94B95"/>
    <w:rsid w:val="00B95A79"/>
    <w:rsid w:val="00B966A3"/>
    <w:rsid w:val="00B96A84"/>
    <w:rsid w:val="00BA0262"/>
    <w:rsid w:val="00BA0D96"/>
    <w:rsid w:val="00BA194C"/>
    <w:rsid w:val="00BA328B"/>
    <w:rsid w:val="00BA4298"/>
    <w:rsid w:val="00BA6031"/>
    <w:rsid w:val="00BA66E4"/>
    <w:rsid w:val="00BB1039"/>
    <w:rsid w:val="00BB31D5"/>
    <w:rsid w:val="00BB3A9A"/>
    <w:rsid w:val="00BB4A89"/>
    <w:rsid w:val="00BC06A3"/>
    <w:rsid w:val="00BC0F79"/>
    <w:rsid w:val="00BC33DD"/>
    <w:rsid w:val="00BC4063"/>
    <w:rsid w:val="00BD3549"/>
    <w:rsid w:val="00BD4116"/>
    <w:rsid w:val="00BD4A8C"/>
    <w:rsid w:val="00BD50DC"/>
    <w:rsid w:val="00BE0372"/>
    <w:rsid w:val="00BE04FD"/>
    <w:rsid w:val="00BE1024"/>
    <w:rsid w:val="00BE1A28"/>
    <w:rsid w:val="00BE2087"/>
    <w:rsid w:val="00BE21E5"/>
    <w:rsid w:val="00BE60CB"/>
    <w:rsid w:val="00BE7FCC"/>
    <w:rsid w:val="00BF055F"/>
    <w:rsid w:val="00BF36D0"/>
    <w:rsid w:val="00BF3857"/>
    <w:rsid w:val="00BF55C9"/>
    <w:rsid w:val="00BF6CCA"/>
    <w:rsid w:val="00BF788B"/>
    <w:rsid w:val="00C00CFA"/>
    <w:rsid w:val="00C01EC1"/>
    <w:rsid w:val="00C02E5F"/>
    <w:rsid w:val="00C04CD4"/>
    <w:rsid w:val="00C07402"/>
    <w:rsid w:val="00C121A3"/>
    <w:rsid w:val="00C1234F"/>
    <w:rsid w:val="00C13399"/>
    <w:rsid w:val="00C13739"/>
    <w:rsid w:val="00C16C1B"/>
    <w:rsid w:val="00C2006F"/>
    <w:rsid w:val="00C20381"/>
    <w:rsid w:val="00C216D6"/>
    <w:rsid w:val="00C219F9"/>
    <w:rsid w:val="00C223DA"/>
    <w:rsid w:val="00C237D3"/>
    <w:rsid w:val="00C23B5D"/>
    <w:rsid w:val="00C24BE0"/>
    <w:rsid w:val="00C26F4E"/>
    <w:rsid w:val="00C314A8"/>
    <w:rsid w:val="00C31BA0"/>
    <w:rsid w:val="00C32D61"/>
    <w:rsid w:val="00C33FB3"/>
    <w:rsid w:val="00C4002C"/>
    <w:rsid w:val="00C408E2"/>
    <w:rsid w:val="00C409EE"/>
    <w:rsid w:val="00C4202C"/>
    <w:rsid w:val="00C430B3"/>
    <w:rsid w:val="00C432B3"/>
    <w:rsid w:val="00C43D88"/>
    <w:rsid w:val="00C44D0F"/>
    <w:rsid w:val="00C457E2"/>
    <w:rsid w:val="00C46F30"/>
    <w:rsid w:val="00C500A3"/>
    <w:rsid w:val="00C51A79"/>
    <w:rsid w:val="00C51E67"/>
    <w:rsid w:val="00C52967"/>
    <w:rsid w:val="00C52D74"/>
    <w:rsid w:val="00C533CD"/>
    <w:rsid w:val="00C535A4"/>
    <w:rsid w:val="00C53D10"/>
    <w:rsid w:val="00C55B83"/>
    <w:rsid w:val="00C60664"/>
    <w:rsid w:val="00C60816"/>
    <w:rsid w:val="00C62F99"/>
    <w:rsid w:val="00C6309A"/>
    <w:rsid w:val="00C63315"/>
    <w:rsid w:val="00C6590F"/>
    <w:rsid w:val="00C70B95"/>
    <w:rsid w:val="00C7142B"/>
    <w:rsid w:val="00C718E4"/>
    <w:rsid w:val="00C7226F"/>
    <w:rsid w:val="00C7336C"/>
    <w:rsid w:val="00C73884"/>
    <w:rsid w:val="00C7743A"/>
    <w:rsid w:val="00C8093C"/>
    <w:rsid w:val="00C826DF"/>
    <w:rsid w:val="00C83302"/>
    <w:rsid w:val="00C85525"/>
    <w:rsid w:val="00C85C6F"/>
    <w:rsid w:val="00C86E95"/>
    <w:rsid w:val="00C90E2E"/>
    <w:rsid w:val="00C938EF"/>
    <w:rsid w:val="00C93B03"/>
    <w:rsid w:val="00C94795"/>
    <w:rsid w:val="00C95C73"/>
    <w:rsid w:val="00C9683B"/>
    <w:rsid w:val="00CA0420"/>
    <w:rsid w:val="00CA1A05"/>
    <w:rsid w:val="00CA1A26"/>
    <w:rsid w:val="00CA4D0B"/>
    <w:rsid w:val="00CA4D1B"/>
    <w:rsid w:val="00CA66D6"/>
    <w:rsid w:val="00CB01FF"/>
    <w:rsid w:val="00CB1C61"/>
    <w:rsid w:val="00CB2AB3"/>
    <w:rsid w:val="00CB409D"/>
    <w:rsid w:val="00CB576F"/>
    <w:rsid w:val="00CB6C19"/>
    <w:rsid w:val="00CB79F7"/>
    <w:rsid w:val="00CC1295"/>
    <w:rsid w:val="00CC1A38"/>
    <w:rsid w:val="00CC4337"/>
    <w:rsid w:val="00CC5AE9"/>
    <w:rsid w:val="00CC6C84"/>
    <w:rsid w:val="00CD10A7"/>
    <w:rsid w:val="00CD285E"/>
    <w:rsid w:val="00CE2C83"/>
    <w:rsid w:val="00CE36E6"/>
    <w:rsid w:val="00CE3BE4"/>
    <w:rsid w:val="00CE482C"/>
    <w:rsid w:val="00CE5482"/>
    <w:rsid w:val="00CE7ACE"/>
    <w:rsid w:val="00CF3831"/>
    <w:rsid w:val="00CF38E8"/>
    <w:rsid w:val="00CF74F6"/>
    <w:rsid w:val="00D00674"/>
    <w:rsid w:val="00D02136"/>
    <w:rsid w:val="00D02733"/>
    <w:rsid w:val="00D03CFB"/>
    <w:rsid w:val="00D102B8"/>
    <w:rsid w:val="00D13157"/>
    <w:rsid w:val="00D13448"/>
    <w:rsid w:val="00D16482"/>
    <w:rsid w:val="00D16E9C"/>
    <w:rsid w:val="00D23C42"/>
    <w:rsid w:val="00D24336"/>
    <w:rsid w:val="00D25CD2"/>
    <w:rsid w:val="00D25F62"/>
    <w:rsid w:val="00D26455"/>
    <w:rsid w:val="00D264FA"/>
    <w:rsid w:val="00D30B6C"/>
    <w:rsid w:val="00D30D2A"/>
    <w:rsid w:val="00D3170D"/>
    <w:rsid w:val="00D31E09"/>
    <w:rsid w:val="00D34BF1"/>
    <w:rsid w:val="00D3599C"/>
    <w:rsid w:val="00D35F57"/>
    <w:rsid w:val="00D362CD"/>
    <w:rsid w:val="00D36EC4"/>
    <w:rsid w:val="00D3768A"/>
    <w:rsid w:val="00D41D2C"/>
    <w:rsid w:val="00D4466C"/>
    <w:rsid w:val="00D47EF4"/>
    <w:rsid w:val="00D508BC"/>
    <w:rsid w:val="00D51236"/>
    <w:rsid w:val="00D5138C"/>
    <w:rsid w:val="00D54421"/>
    <w:rsid w:val="00D60731"/>
    <w:rsid w:val="00D61F8D"/>
    <w:rsid w:val="00D62852"/>
    <w:rsid w:val="00D63805"/>
    <w:rsid w:val="00D700D0"/>
    <w:rsid w:val="00D70D53"/>
    <w:rsid w:val="00D7326C"/>
    <w:rsid w:val="00D74B4C"/>
    <w:rsid w:val="00D80074"/>
    <w:rsid w:val="00D81C50"/>
    <w:rsid w:val="00D845C1"/>
    <w:rsid w:val="00D85332"/>
    <w:rsid w:val="00D8586E"/>
    <w:rsid w:val="00D862C3"/>
    <w:rsid w:val="00D86615"/>
    <w:rsid w:val="00D92D57"/>
    <w:rsid w:val="00D93842"/>
    <w:rsid w:val="00D9580D"/>
    <w:rsid w:val="00D95C45"/>
    <w:rsid w:val="00D961DF"/>
    <w:rsid w:val="00D96444"/>
    <w:rsid w:val="00D9695A"/>
    <w:rsid w:val="00D972C2"/>
    <w:rsid w:val="00D976CA"/>
    <w:rsid w:val="00DA0010"/>
    <w:rsid w:val="00DA0602"/>
    <w:rsid w:val="00DA133C"/>
    <w:rsid w:val="00DA1E87"/>
    <w:rsid w:val="00DA219E"/>
    <w:rsid w:val="00DA4524"/>
    <w:rsid w:val="00DA49A1"/>
    <w:rsid w:val="00DA55EE"/>
    <w:rsid w:val="00DA603B"/>
    <w:rsid w:val="00DA6615"/>
    <w:rsid w:val="00DB1BF5"/>
    <w:rsid w:val="00DB4128"/>
    <w:rsid w:val="00DB5D88"/>
    <w:rsid w:val="00DB7D35"/>
    <w:rsid w:val="00DC0CD2"/>
    <w:rsid w:val="00DC31F7"/>
    <w:rsid w:val="00DC4597"/>
    <w:rsid w:val="00DC5390"/>
    <w:rsid w:val="00DC6EF6"/>
    <w:rsid w:val="00DD2C6B"/>
    <w:rsid w:val="00DD44B9"/>
    <w:rsid w:val="00DD5807"/>
    <w:rsid w:val="00DD60CB"/>
    <w:rsid w:val="00DD6286"/>
    <w:rsid w:val="00DD6BD9"/>
    <w:rsid w:val="00DD6E97"/>
    <w:rsid w:val="00DE1DC7"/>
    <w:rsid w:val="00DE612E"/>
    <w:rsid w:val="00DE67B1"/>
    <w:rsid w:val="00DF1117"/>
    <w:rsid w:val="00DF1C8D"/>
    <w:rsid w:val="00DF1D83"/>
    <w:rsid w:val="00DF24B3"/>
    <w:rsid w:val="00DF3832"/>
    <w:rsid w:val="00DF6813"/>
    <w:rsid w:val="00E004CD"/>
    <w:rsid w:val="00E0225C"/>
    <w:rsid w:val="00E03FF3"/>
    <w:rsid w:val="00E04926"/>
    <w:rsid w:val="00E056C2"/>
    <w:rsid w:val="00E06A63"/>
    <w:rsid w:val="00E0790F"/>
    <w:rsid w:val="00E0797E"/>
    <w:rsid w:val="00E139E9"/>
    <w:rsid w:val="00E16F95"/>
    <w:rsid w:val="00E17C31"/>
    <w:rsid w:val="00E20C42"/>
    <w:rsid w:val="00E21517"/>
    <w:rsid w:val="00E21982"/>
    <w:rsid w:val="00E24758"/>
    <w:rsid w:val="00E25A53"/>
    <w:rsid w:val="00E25C76"/>
    <w:rsid w:val="00E318A9"/>
    <w:rsid w:val="00E34B68"/>
    <w:rsid w:val="00E3630A"/>
    <w:rsid w:val="00E3671D"/>
    <w:rsid w:val="00E368AA"/>
    <w:rsid w:val="00E368F6"/>
    <w:rsid w:val="00E374DC"/>
    <w:rsid w:val="00E42F7B"/>
    <w:rsid w:val="00E443FE"/>
    <w:rsid w:val="00E453EC"/>
    <w:rsid w:val="00E459B3"/>
    <w:rsid w:val="00E5138A"/>
    <w:rsid w:val="00E51FA5"/>
    <w:rsid w:val="00E5243E"/>
    <w:rsid w:val="00E5273A"/>
    <w:rsid w:val="00E54A7C"/>
    <w:rsid w:val="00E54CBB"/>
    <w:rsid w:val="00E55697"/>
    <w:rsid w:val="00E55CE8"/>
    <w:rsid w:val="00E57C4B"/>
    <w:rsid w:val="00E62C3B"/>
    <w:rsid w:val="00E64347"/>
    <w:rsid w:val="00E67481"/>
    <w:rsid w:val="00E718AB"/>
    <w:rsid w:val="00E72917"/>
    <w:rsid w:val="00E72B8C"/>
    <w:rsid w:val="00E73D64"/>
    <w:rsid w:val="00E74946"/>
    <w:rsid w:val="00E752C8"/>
    <w:rsid w:val="00E765CC"/>
    <w:rsid w:val="00E778A3"/>
    <w:rsid w:val="00E80950"/>
    <w:rsid w:val="00E809E8"/>
    <w:rsid w:val="00E8281B"/>
    <w:rsid w:val="00E82AB1"/>
    <w:rsid w:val="00E8310B"/>
    <w:rsid w:val="00E83EFD"/>
    <w:rsid w:val="00E8421C"/>
    <w:rsid w:val="00E84A61"/>
    <w:rsid w:val="00E85D79"/>
    <w:rsid w:val="00E86775"/>
    <w:rsid w:val="00E87263"/>
    <w:rsid w:val="00E879CD"/>
    <w:rsid w:val="00E91FC8"/>
    <w:rsid w:val="00E92E7F"/>
    <w:rsid w:val="00E9454D"/>
    <w:rsid w:val="00E96761"/>
    <w:rsid w:val="00EA0D69"/>
    <w:rsid w:val="00EA235B"/>
    <w:rsid w:val="00EA3B20"/>
    <w:rsid w:val="00EA3B9C"/>
    <w:rsid w:val="00EA6F0F"/>
    <w:rsid w:val="00EA7602"/>
    <w:rsid w:val="00EA79EC"/>
    <w:rsid w:val="00EB16F4"/>
    <w:rsid w:val="00EB5449"/>
    <w:rsid w:val="00EB6BD9"/>
    <w:rsid w:val="00EC0DE3"/>
    <w:rsid w:val="00EC16C0"/>
    <w:rsid w:val="00EC1DE5"/>
    <w:rsid w:val="00EC422E"/>
    <w:rsid w:val="00EC5AED"/>
    <w:rsid w:val="00EC76A5"/>
    <w:rsid w:val="00ED1EB5"/>
    <w:rsid w:val="00ED20B1"/>
    <w:rsid w:val="00ED2AEB"/>
    <w:rsid w:val="00ED2F98"/>
    <w:rsid w:val="00ED31B1"/>
    <w:rsid w:val="00ED4CF4"/>
    <w:rsid w:val="00ED6A0F"/>
    <w:rsid w:val="00EE23D5"/>
    <w:rsid w:val="00EE4372"/>
    <w:rsid w:val="00EE6956"/>
    <w:rsid w:val="00EF0F06"/>
    <w:rsid w:val="00EF16EE"/>
    <w:rsid w:val="00EF24C3"/>
    <w:rsid w:val="00EF43B2"/>
    <w:rsid w:val="00EF4A99"/>
    <w:rsid w:val="00EF547B"/>
    <w:rsid w:val="00EF62F8"/>
    <w:rsid w:val="00EF6855"/>
    <w:rsid w:val="00EF6947"/>
    <w:rsid w:val="00F00C11"/>
    <w:rsid w:val="00F02E4E"/>
    <w:rsid w:val="00F0368F"/>
    <w:rsid w:val="00F07562"/>
    <w:rsid w:val="00F106D1"/>
    <w:rsid w:val="00F12D8F"/>
    <w:rsid w:val="00F1330C"/>
    <w:rsid w:val="00F13B05"/>
    <w:rsid w:val="00F14B83"/>
    <w:rsid w:val="00F15298"/>
    <w:rsid w:val="00F162A7"/>
    <w:rsid w:val="00F162B1"/>
    <w:rsid w:val="00F20BD3"/>
    <w:rsid w:val="00F215AF"/>
    <w:rsid w:val="00F22355"/>
    <w:rsid w:val="00F25171"/>
    <w:rsid w:val="00F2589A"/>
    <w:rsid w:val="00F31B4D"/>
    <w:rsid w:val="00F3736C"/>
    <w:rsid w:val="00F408B1"/>
    <w:rsid w:val="00F42072"/>
    <w:rsid w:val="00F456D2"/>
    <w:rsid w:val="00F51DE5"/>
    <w:rsid w:val="00F53618"/>
    <w:rsid w:val="00F54049"/>
    <w:rsid w:val="00F543AA"/>
    <w:rsid w:val="00F54431"/>
    <w:rsid w:val="00F544F5"/>
    <w:rsid w:val="00F559B7"/>
    <w:rsid w:val="00F55F8C"/>
    <w:rsid w:val="00F57090"/>
    <w:rsid w:val="00F572FA"/>
    <w:rsid w:val="00F60555"/>
    <w:rsid w:val="00F607AF"/>
    <w:rsid w:val="00F60AED"/>
    <w:rsid w:val="00F61325"/>
    <w:rsid w:val="00F619E2"/>
    <w:rsid w:val="00F650A2"/>
    <w:rsid w:val="00F66975"/>
    <w:rsid w:val="00F718DE"/>
    <w:rsid w:val="00F72CF9"/>
    <w:rsid w:val="00F731D8"/>
    <w:rsid w:val="00F744F1"/>
    <w:rsid w:val="00F7535A"/>
    <w:rsid w:val="00F75D8B"/>
    <w:rsid w:val="00F75EE9"/>
    <w:rsid w:val="00F769E5"/>
    <w:rsid w:val="00F774B4"/>
    <w:rsid w:val="00F802A1"/>
    <w:rsid w:val="00F81996"/>
    <w:rsid w:val="00F81D6C"/>
    <w:rsid w:val="00F842BC"/>
    <w:rsid w:val="00F84F63"/>
    <w:rsid w:val="00F905AF"/>
    <w:rsid w:val="00F90CDB"/>
    <w:rsid w:val="00F91BD6"/>
    <w:rsid w:val="00F9275F"/>
    <w:rsid w:val="00F92B01"/>
    <w:rsid w:val="00F9510C"/>
    <w:rsid w:val="00F95F90"/>
    <w:rsid w:val="00F97DE1"/>
    <w:rsid w:val="00FA1093"/>
    <w:rsid w:val="00FA162C"/>
    <w:rsid w:val="00FA2625"/>
    <w:rsid w:val="00FA2C1B"/>
    <w:rsid w:val="00FA6522"/>
    <w:rsid w:val="00FA67C3"/>
    <w:rsid w:val="00FA7F5D"/>
    <w:rsid w:val="00FB1A99"/>
    <w:rsid w:val="00FB3026"/>
    <w:rsid w:val="00FB75AA"/>
    <w:rsid w:val="00FC182A"/>
    <w:rsid w:val="00FC4DBB"/>
    <w:rsid w:val="00FC5D03"/>
    <w:rsid w:val="00FC6242"/>
    <w:rsid w:val="00FD09DD"/>
    <w:rsid w:val="00FD32D6"/>
    <w:rsid w:val="00FD5629"/>
    <w:rsid w:val="00FD7A5F"/>
    <w:rsid w:val="00FE10E1"/>
    <w:rsid w:val="00FE1D79"/>
    <w:rsid w:val="00FE2F67"/>
    <w:rsid w:val="00FE54B9"/>
    <w:rsid w:val="00FE5EB9"/>
    <w:rsid w:val="00FE5F54"/>
    <w:rsid w:val="00FF11C0"/>
    <w:rsid w:val="00FF2184"/>
    <w:rsid w:val="00FF237F"/>
    <w:rsid w:val="00FF2EAF"/>
    <w:rsid w:val="00FF6E7C"/>
    <w:rsid w:val="00FF7B4B"/>
    <w:rsid w:val="018403B2"/>
    <w:rsid w:val="143F565D"/>
    <w:rsid w:val="14F01A9F"/>
    <w:rsid w:val="15C58B31"/>
    <w:rsid w:val="188BCEFA"/>
    <w:rsid w:val="196E88EC"/>
    <w:rsid w:val="1A44F59D"/>
    <w:rsid w:val="1B0A594D"/>
    <w:rsid w:val="1F3DDC5E"/>
    <w:rsid w:val="28063297"/>
    <w:rsid w:val="325E0BF0"/>
    <w:rsid w:val="3298EA4A"/>
    <w:rsid w:val="32F4DE87"/>
    <w:rsid w:val="35570EB7"/>
    <w:rsid w:val="373DCA54"/>
    <w:rsid w:val="3B5101CB"/>
    <w:rsid w:val="3FA4D076"/>
    <w:rsid w:val="4647CD17"/>
    <w:rsid w:val="464FEC73"/>
    <w:rsid w:val="48828F6B"/>
    <w:rsid w:val="49722479"/>
    <w:rsid w:val="4D8C7F2D"/>
    <w:rsid w:val="4FC83DA0"/>
    <w:rsid w:val="557E68B5"/>
    <w:rsid w:val="57A4BE6C"/>
    <w:rsid w:val="5A6B0235"/>
    <w:rsid w:val="5B7C4D40"/>
    <w:rsid w:val="606D14A5"/>
    <w:rsid w:val="6333586E"/>
    <w:rsid w:val="6EB9D314"/>
    <w:rsid w:val="7AA36534"/>
    <w:rsid w:val="7BD3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4023"/>
  <w15:chartTrackingRefBased/>
  <w15:docId w15:val="{B863369A-4840-9E4F-B877-853D09C6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A5A"/>
    <w:pPr>
      <w:spacing w:line="480" w:lineRule="auto"/>
    </w:pPr>
    <w:rPr>
      <w:rFonts w:ascii="Times New Roman" w:hAnsi="Times New Roman"/>
    </w:rPr>
  </w:style>
  <w:style w:type="paragraph" w:styleId="Ttulo1">
    <w:name w:val="heading 1"/>
    <w:basedOn w:val="Normal"/>
    <w:next w:val="Normal"/>
    <w:link w:val="Ttulo1Char"/>
    <w:uiPriority w:val="9"/>
    <w:qFormat/>
    <w:rsid w:val="00286956"/>
    <w:pPr>
      <w:keepNext/>
      <w:keepLines/>
      <w:spacing w:before="120"/>
      <w:outlineLvl w:val="0"/>
    </w:pPr>
    <w:rPr>
      <w:rFonts w:ascii="Times" w:eastAsiaTheme="majorEastAsia" w:hAnsi="Times"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C1D0E"/>
    <w:pPr>
      <w:ind w:left="720"/>
      <w:contextualSpacing/>
    </w:pPr>
  </w:style>
  <w:style w:type="character" w:customStyle="1" w:styleId="Ttulo1Char">
    <w:name w:val="Título 1 Char"/>
    <w:basedOn w:val="Fontepargpadro"/>
    <w:link w:val="Ttulo1"/>
    <w:uiPriority w:val="9"/>
    <w:rsid w:val="00286956"/>
    <w:rPr>
      <w:rFonts w:ascii="Times" w:eastAsiaTheme="majorEastAsia" w:hAnsi="Times" w:cstheme="majorBidi"/>
      <w:b/>
      <w:color w:val="000000" w:themeColor="text1"/>
      <w:szCs w:val="32"/>
    </w:rPr>
  </w:style>
  <w:style w:type="table" w:styleId="Tabelacomgrade">
    <w:name w:val="Table Grid"/>
    <w:basedOn w:val="Tabelanormal"/>
    <w:uiPriority w:val="39"/>
    <w:rsid w:val="00C82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95A9C"/>
    <w:rPr>
      <w:color w:val="0563C1" w:themeColor="hyperlink"/>
      <w:u w:val="single"/>
    </w:rPr>
  </w:style>
  <w:style w:type="character" w:styleId="MenoPendente">
    <w:name w:val="Unresolved Mention"/>
    <w:basedOn w:val="Fontepargpadro"/>
    <w:uiPriority w:val="99"/>
    <w:semiHidden/>
    <w:unhideWhenUsed/>
    <w:rsid w:val="00195A9C"/>
    <w:rPr>
      <w:color w:val="605E5C"/>
      <w:shd w:val="clear" w:color="auto" w:fill="E1DFDD"/>
    </w:rPr>
  </w:style>
  <w:style w:type="character" w:styleId="HiperlinkVisitado">
    <w:name w:val="FollowedHyperlink"/>
    <w:basedOn w:val="Fontepargpadro"/>
    <w:uiPriority w:val="99"/>
    <w:semiHidden/>
    <w:unhideWhenUsed/>
    <w:rsid w:val="009F19AA"/>
    <w:rPr>
      <w:color w:val="954F72" w:themeColor="followedHyperlink"/>
      <w:u w:val="single"/>
    </w:rPr>
  </w:style>
  <w:style w:type="character" w:styleId="Refdecomentrio">
    <w:name w:val="annotation reference"/>
    <w:basedOn w:val="Fontepargpadro"/>
    <w:uiPriority w:val="99"/>
    <w:semiHidden/>
    <w:unhideWhenUsed/>
    <w:rsid w:val="00106243"/>
    <w:rPr>
      <w:sz w:val="16"/>
      <w:szCs w:val="16"/>
    </w:rPr>
  </w:style>
  <w:style w:type="paragraph" w:styleId="Textodecomentrio">
    <w:name w:val="annotation text"/>
    <w:basedOn w:val="Normal"/>
    <w:link w:val="TextodecomentrioChar"/>
    <w:uiPriority w:val="99"/>
    <w:unhideWhenUsed/>
    <w:rsid w:val="00106243"/>
    <w:pPr>
      <w:spacing w:line="240" w:lineRule="auto"/>
    </w:pPr>
    <w:rPr>
      <w:sz w:val="20"/>
      <w:szCs w:val="20"/>
    </w:rPr>
  </w:style>
  <w:style w:type="character" w:customStyle="1" w:styleId="TextodecomentrioChar">
    <w:name w:val="Texto de comentário Char"/>
    <w:basedOn w:val="Fontepargpadro"/>
    <w:link w:val="Textodecomentrio"/>
    <w:uiPriority w:val="99"/>
    <w:rsid w:val="0010624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06243"/>
    <w:rPr>
      <w:b/>
      <w:bCs/>
    </w:rPr>
  </w:style>
  <w:style w:type="character" w:customStyle="1" w:styleId="AssuntodocomentrioChar">
    <w:name w:val="Assunto do comentário Char"/>
    <w:basedOn w:val="TextodecomentrioChar"/>
    <w:link w:val="Assuntodocomentrio"/>
    <w:uiPriority w:val="99"/>
    <w:semiHidden/>
    <w:rsid w:val="00106243"/>
    <w:rPr>
      <w:rFonts w:ascii="Times New Roman" w:hAnsi="Times New Roman"/>
      <w:b/>
      <w:bCs/>
      <w:sz w:val="20"/>
      <w:szCs w:val="20"/>
    </w:rPr>
  </w:style>
  <w:style w:type="paragraph" w:styleId="Reviso">
    <w:name w:val="Revision"/>
    <w:hidden/>
    <w:uiPriority w:val="99"/>
    <w:semiHidden/>
    <w:rsid w:val="00594306"/>
    <w:rPr>
      <w:rFonts w:ascii="Times New Roman" w:hAnsi="Times New Roman"/>
    </w:rPr>
  </w:style>
  <w:style w:type="character" w:styleId="TextodoEspaoReservado">
    <w:name w:val="Placeholder Text"/>
    <w:basedOn w:val="Fontepargpadro"/>
    <w:uiPriority w:val="99"/>
    <w:semiHidden/>
    <w:rsid w:val="00F91B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871711">
      <w:bodyDiv w:val="1"/>
      <w:marLeft w:val="0"/>
      <w:marRight w:val="0"/>
      <w:marTop w:val="0"/>
      <w:marBottom w:val="0"/>
      <w:divBdr>
        <w:top w:val="none" w:sz="0" w:space="0" w:color="auto"/>
        <w:left w:val="none" w:sz="0" w:space="0" w:color="auto"/>
        <w:bottom w:val="none" w:sz="0" w:space="0" w:color="auto"/>
        <w:right w:val="none" w:sz="0" w:space="0" w:color="auto"/>
      </w:divBdr>
      <w:divsChild>
        <w:div w:id="808860285">
          <w:marLeft w:val="0"/>
          <w:marRight w:val="0"/>
          <w:marTop w:val="0"/>
          <w:marBottom w:val="0"/>
          <w:divBdr>
            <w:top w:val="none" w:sz="0" w:space="0" w:color="auto"/>
            <w:left w:val="none" w:sz="0" w:space="0" w:color="auto"/>
            <w:bottom w:val="none" w:sz="0" w:space="0" w:color="auto"/>
            <w:right w:val="none" w:sz="0" w:space="0" w:color="auto"/>
          </w:divBdr>
          <w:divsChild>
            <w:div w:id="1544949185">
              <w:marLeft w:val="0"/>
              <w:marRight w:val="0"/>
              <w:marTop w:val="0"/>
              <w:marBottom w:val="0"/>
              <w:divBdr>
                <w:top w:val="none" w:sz="0" w:space="0" w:color="auto"/>
                <w:left w:val="none" w:sz="0" w:space="0" w:color="auto"/>
                <w:bottom w:val="none" w:sz="0" w:space="0" w:color="auto"/>
                <w:right w:val="none" w:sz="0" w:space="0" w:color="auto"/>
              </w:divBdr>
              <w:divsChild>
                <w:div w:id="2026009500">
                  <w:marLeft w:val="0"/>
                  <w:marRight w:val="0"/>
                  <w:marTop w:val="0"/>
                  <w:marBottom w:val="0"/>
                  <w:divBdr>
                    <w:top w:val="none" w:sz="0" w:space="0" w:color="auto"/>
                    <w:left w:val="none" w:sz="0" w:space="0" w:color="auto"/>
                    <w:bottom w:val="none" w:sz="0" w:space="0" w:color="auto"/>
                    <w:right w:val="none" w:sz="0" w:space="0" w:color="auto"/>
                  </w:divBdr>
                  <w:divsChild>
                    <w:div w:id="3402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67BFC5-EAF3-6B46-8A1A-1C7D94B75C5F}">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8593-47B1-F542-965E-EEBC8636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14501</Words>
  <Characters>78306</Characters>
  <Application>Microsoft Office Word</Application>
  <DocSecurity>0</DocSecurity>
  <Lines>652</Lines>
  <Paragraphs>185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Nakamura</dc:creator>
  <cp:keywords/>
  <dc:description/>
  <cp:lastModifiedBy>Bruno Eleres</cp:lastModifiedBy>
  <cp:revision>67</cp:revision>
  <dcterms:created xsi:type="dcterms:W3CDTF">2021-05-06T13:15:00Z</dcterms:created>
  <dcterms:modified xsi:type="dcterms:W3CDTF">2021-05-06T14:58:00Z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http://www.zotero.org/styles/biological-journal-of-the-linnean-society</vt:lpwstr>
  </property>
  <property fmtid="{D5CDD505-2E9C-101B-9397-08002B2CF9AE}" pid="3" name="Mendeley Recent Style Name 0_1">
    <vt:lpwstr>Biological Journal of the Linnean Society</vt:lpwstr>
  </property>
  <property fmtid="{D5CDD505-2E9C-101B-9397-08002B2CF9AE}" pid="4" name="Mendeley Recent Style Id 1_1">
    <vt:lpwstr>http://www.zotero.org/styles/canadian-journal-of-fisheries-and-aquatic-sciences</vt:lpwstr>
  </property>
  <property fmtid="{D5CDD505-2E9C-101B-9397-08002B2CF9AE}" pid="5" name="Mendeley Recent Style Name 1_1">
    <vt:lpwstr>Canadian Journal of Fisheries and Aquatic Sciences</vt:lpwstr>
  </property>
  <property fmtid="{D5CDD505-2E9C-101B-9397-08002B2CF9AE}" pid="6" name="Mendeley Recent Style Id 2_1">
    <vt:lpwstr>http://www.zotero.org/styles/ecography</vt:lpwstr>
  </property>
  <property fmtid="{D5CDD505-2E9C-101B-9397-08002B2CF9AE}" pid="7" name="Mendeley Recent Style Name 2_1">
    <vt:lpwstr>Ecography</vt:lpwstr>
  </property>
  <property fmtid="{D5CDD505-2E9C-101B-9397-08002B2CF9AE}" pid="8" name="Mendeley Recent Style Id 3_1">
    <vt:lpwstr>http://www.zotero.org/styles/ecological-indicators</vt:lpwstr>
  </property>
  <property fmtid="{D5CDD505-2E9C-101B-9397-08002B2CF9AE}" pid="9" name="Mendeley Recent Style Name 3_1">
    <vt:lpwstr>Ecological Indicators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http://www.zotero.org/styles/elsevier-vancouver</vt:lpwstr>
  </property>
  <property fmtid="{D5CDD505-2E9C-101B-9397-08002B2CF9AE}" pid="13" name="Mendeley Recent Style Name 5_1">
    <vt:lpwstr>Elsevier - Vancouver</vt:lpwstr>
  </property>
  <property fmtid="{D5CDD505-2E9C-101B-9397-08002B2CF9AE}" pid="14" name="Mendeley Recent Style Id 6_1">
    <vt:lpwstr>http://www.zotero.org/styles/methods-in-ecology-and-evolution</vt:lpwstr>
  </property>
  <property fmtid="{D5CDD505-2E9C-101B-9397-08002B2CF9AE}" pid="15" name="Mendeley Recent Style Name 6_1">
    <vt:lpwstr>Methods in Ecology and Evolution</vt:lpwstr>
  </property>
  <property fmtid="{D5CDD505-2E9C-101B-9397-08002B2CF9AE}" pid="16" name="Mendeley Recent Style Id 7_1">
    <vt:lpwstr>http://www.zotero.org/styles/oecologia</vt:lpwstr>
  </property>
  <property fmtid="{D5CDD505-2E9C-101B-9397-08002B2CF9AE}" pid="17" name="Mendeley Recent Style Name 7_1">
    <vt:lpwstr>Oecologia</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http://www.zotero.org/styles/methods-in-ecology-and-evolution</vt:lpwstr>
  </property>
  <property fmtid="{D5CDD505-2E9C-101B-9397-08002B2CF9AE}" pid="24" name="Mendeley Unique User Id_1">
    <vt:lpwstr>5dcd8991-9fd4-323d-aec5-c93fff0cdbf2</vt:lpwstr>
  </property>
  <property fmtid="{D5CDD505-2E9C-101B-9397-08002B2CF9AE}" pid="25" name="grammarly_documentId">
    <vt:lpwstr>documentId_9626</vt:lpwstr>
  </property>
  <property fmtid="{D5CDD505-2E9C-101B-9397-08002B2CF9AE}" pid="26" name="grammarly_documentContext">
    <vt:lpwstr>{"goals":[],"domain":"general","emotions":[],"dialect":"american"}</vt:lpwstr>
  </property>
</Properties>
</file>