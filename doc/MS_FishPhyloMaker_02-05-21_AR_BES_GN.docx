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w:t>
      </w:r>
      <w:proofErr w:type="spellStart"/>
      <w:r w:rsidR="00F95F90" w:rsidRPr="00B13047">
        <w:rPr>
          <w:rFonts w:cs="Times New Roman"/>
          <w:lang w:val="pt-BR"/>
        </w:rPr>
        <w:t>Avenue</w:t>
      </w:r>
      <w:proofErr w:type="spellEnd"/>
      <w:r w:rsidR="00F95F90" w:rsidRPr="00B13047">
        <w:rPr>
          <w:rFonts w:cs="Times New Roman"/>
          <w:lang w:val="pt-BR"/>
        </w:rPr>
        <w:t xml:space="preserv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40F04F1D" w:rsidR="008004C3" w:rsidRPr="00B13047" w:rsidRDefault="008004C3" w:rsidP="00B80C8B">
      <w:pPr>
        <w:rPr>
          <w:rFonts w:cs="Times New Roman"/>
          <w:lang w:val="pt-BR"/>
        </w:rPr>
      </w:pPr>
      <w:r w:rsidRPr="00B13047">
        <w:rPr>
          <w:rFonts w:cs="Times New Roman"/>
          <w:lang w:val="pt-BR"/>
        </w:rPr>
        <w:t>3 – Universidade Federal do Rio de Janeiro</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1A64E9A7"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essential 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2A1A4B">
        <w:rPr>
          <w:rFonts w:cs="Times New Roman"/>
        </w:rPr>
        <w:t>that include</w:t>
      </w:r>
      <w:r w:rsidR="00CB01FF">
        <w:rPr>
          <w:rFonts w:cs="Times New Roman"/>
        </w:rPr>
        <w:t>s</w:t>
      </w:r>
      <w:r w:rsidR="002A1A4B">
        <w:rPr>
          <w:rFonts w:cs="Times New Roman"/>
        </w:rPr>
        <w:t xml:space="preserve"> all </w:t>
      </w:r>
      <w:r w:rsidR="00CB01FF">
        <w:rPr>
          <w:rFonts w:cs="Times New Roman"/>
        </w:rPr>
        <w:t xml:space="preserve">fish </w:t>
      </w:r>
      <w:r w:rsidR="002A1A4B">
        <w:rPr>
          <w:rFonts w:cs="Times New Roman"/>
        </w:rPr>
        <w:t xml:space="preserve">species </w:t>
      </w:r>
      <w:r w:rsidR="00CB01FF">
        <w:rPr>
          <w:rFonts w:cs="Times New Roman"/>
        </w:rPr>
        <w:t>with</w:t>
      </w:r>
      <w:r w:rsidR="00A07C42">
        <w:rPr>
          <w:rFonts w:cs="Times New Roman"/>
        </w:rPr>
        <w:t>in a local</w:t>
      </w:r>
      <w:r w:rsidR="00055D3F">
        <w:rPr>
          <w:rFonts w:cs="Times New Roman"/>
        </w:rPr>
        <w:t xml:space="preserve"> assemblage</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51A9E255" w:rsidR="00EF0F06" w:rsidRDefault="00C4202C" w:rsidP="00B80C8B">
      <w:pPr>
        <w:rPr>
          <w:rFonts w:cs="Times New Roman"/>
        </w:rPr>
      </w:pPr>
      <w:r>
        <w:rPr>
          <w:rFonts w:cs="Times New Roman"/>
        </w:rPr>
        <w:t xml:space="preserve">2 </w:t>
      </w:r>
      <w:r w:rsidR="00650853">
        <w:rPr>
          <w:rFonts w:cs="Times New Roman"/>
        </w:rPr>
        <w:t>–</w:t>
      </w:r>
      <w:r>
        <w:rPr>
          <w:rFonts w:cs="Times New Roman"/>
        </w:rPr>
        <w:t xml:space="preserve"> </w:t>
      </w:r>
      <w:r w:rsidR="003D5EE9">
        <w:rPr>
          <w:rFonts w:cs="Times New Roman"/>
        </w:rPr>
        <w:t>T</w:t>
      </w:r>
      <w:r w:rsidR="00650853">
        <w:rPr>
          <w:rFonts w:cs="Times New Roman"/>
        </w:rPr>
        <w:t xml:space="preserve">o facilitate the obtention of phylogenetic information for </w:t>
      </w:r>
      <w:r w:rsidR="00930324">
        <w:rPr>
          <w:rFonts w:cs="Times New Roman"/>
        </w:rPr>
        <w:t>ray-</w:t>
      </w:r>
      <w:r w:rsidR="003D5EE9">
        <w:rPr>
          <w:rFonts w:cs="Times New Roman"/>
        </w:rPr>
        <w:t xml:space="preserve">finned </w:t>
      </w:r>
      <w:r w:rsidR="00650853">
        <w:rPr>
          <w:rFonts w:cs="Times New Roman"/>
        </w:rPr>
        <w:t>fish</w:t>
      </w:r>
      <w:r w:rsidR="003D5EE9">
        <w:rPr>
          <w:rFonts w:cs="Times New Roman"/>
        </w:rPr>
        <w:t>es</w:t>
      </w:r>
      <w:r w:rsidR="00650853">
        <w:rPr>
          <w:rFonts w:cs="Times New Roman"/>
        </w:rPr>
        <w:t xml:space="preserve"> in a standardized and reliable way</w:t>
      </w:r>
      <w:r w:rsidR="003D5EE9">
        <w:rPr>
          <w:rFonts w:cs="Times New Roman"/>
        </w:rPr>
        <w:t>,</w:t>
      </w:r>
      <w:r w:rsidR="00650853">
        <w:rPr>
          <w:rFonts w:cs="Times New Roman"/>
        </w:rPr>
        <w:t xml:space="preserve"> we developed the R package </w:t>
      </w:r>
      <w:proofErr w:type="spellStart"/>
      <w:r w:rsidR="00650853">
        <w:rPr>
          <w:rFonts w:cs="Times New Roman"/>
        </w:rPr>
        <w:t>FishPhyloMaker</w:t>
      </w:r>
      <w:proofErr w:type="spellEnd"/>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r w:rsidR="00E51FA5">
        <w:rPr>
          <w:rFonts w:cs="Times New Roman"/>
        </w:rPr>
        <w:t xml:space="preserve">absent </w:t>
      </w:r>
      <w:r w:rsidR="00553B30">
        <w:rPr>
          <w:rFonts w:cs="Times New Roman"/>
        </w:rPr>
        <w:t>species</w:t>
      </w:r>
      <w:r w:rsidR="00F3736C">
        <w:rPr>
          <w:rFonts w:cs="Times New Roman"/>
        </w:rPr>
        <w:t xml:space="preserve"> in phylogeny</w:t>
      </w:r>
      <w:r w:rsidR="00553B30">
        <w:rPr>
          <w:rFonts w:cs="Times New Roman"/>
        </w:rPr>
        <w:t xml:space="preserve"> </w:t>
      </w:r>
      <w:r w:rsidR="00055D3F">
        <w:rPr>
          <w:rFonts w:cs="Times New Roman"/>
        </w:rPr>
        <w:t xml:space="preserve">using </w:t>
      </w:r>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r w:rsidR="00055D3F">
        <w:rPr>
          <w:rFonts w:cs="Times New Roman"/>
        </w:rPr>
        <w:t xml:space="preserve"> as a backbone</w:t>
      </w:r>
      <w:r w:rsidR="009B2207">
        <w:rPr>
          <w:rFonts w:cs="Times New Roman"/>
        </w:rPr>
        <w:t xml:space="preserve">. The insertion is made </w:t>
      </w:r>
      <w:r w:rsidR="00530727">
        <w:rPr>
          <w:rFonts w:cs="Times New Roman"/>
        </w:rPr>
        <w:t>sequentially, following the taxonomy hierarchy of species</w:t>
      </w:r>
      <w:r w:rsidR="000A2F54">
        <w:rPr>
          <w:rFonts w:cs="Times New Roman"/>
        </w:rPr>
        <w:t xml:space="preserve">. The user can choose if the insertion will be done through an interactive procedure or automatically, facilitating the use of </w:t>
      </w:r>
      <w:r w:rsidR="00FC5D03">
        <w:rPr>
          <w:rFonts w:cs="Times New Roman"/>
        </w:rPr>
        <w:t xml:space="preserve">the </w:t>
      </w:r>
      <w:proofErr w:type="spellStart"/>
      <w:r w:rsidR="000A2F54">
        <w:rPr>
          <w:rFonts w:cs="Times New Roman"/>
        </w:rPr>
        <w:t>FishPhyloMaker</w:t>
      </w:r>
      <w:proofErr w:type="spellEnd"/>
      <w:r w:rsidR="000A2F54">
        <w:rPr>
          <w:rFonts w:cs="Times New Roman"/>
        </w:rPr>
        <w:t xml:space="preserve"> package</w:t>
      </w:r>
      <w:r w:rsidR="009712F2">
        <w:rPr>
          <w:rFonts w:cs="Times New Roman"/>
        </w:rPr>
        <w:t xml:space="preserve"> </w:t>
      </w:r>
      <w:r w:rsidR="00D47EF4">
        <w:rPr>
          <w:rFonts w:cs="Times New Roman"/>
        </w:rPr>
        <w:t xml:space="preserve">by unspecialized </w:t>
      </w:r>
      <w:r w:rsidR="00FC5D03">
        <w:rPr>
          <w:rFonts w:cs="Times New Roman"/>
        </w:rPr>
        <w:t>users</w:t>
      </w:r>
      <w:r w:rsidR="006C3AC5">
        <w:rPr>
          <w:rFonts w:cs="Times New Roman"/>
        </w:rPr>
        <w:t>.</w:t>
      </w:r>
    </w:p>
    <w:p w14:paraId="1DF67C3A" w14:textId="2A270197" w:rsidR="00F22355" w:rsidRDefault="00F22355" w:rsidP="00B80C8B">
      <w:pPr>
        <w:rPr>
          <w:rFonts w:cs="Times New Roman"/>
        </w:rPr>
      </w:pPr>
      <w:r>
        <w:rPr>
          <w:rFonts w:cs="Times New Roman"/>
        </w:rPr>
        <w:t>3 –</w:t>
      </w:r>
      <w:r w:rsidR="001C118F">
        <w:rPr>
          <w:rFonts w:cs="Times New Roman"/>
        </w:rPr>
        <w:t xml:space="preserve"> W</w:t>
      </w:r>
      <w:r>
        <w:rPr>
          <w:rFonts w:cs="Times New Roman"/>
        </w:rPr>
        <w:t xml:space="preserve">e presented the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r w:rsidR="00FC5D03">
        <w:rPr>
          <w:rFonts w:cs="Times New Roman"/>
        </w:rPr>
        <w:t>.</w:t>
      </w:r>
      <w:r w:rsidR="00AE5CF5">
        <w:rPr>
          <w:rFonts w:cs="Times New Roman"/>
        </w:rPr>
        <w:t xml:space="preserve"> </w:t>
      </w:r>
      <w:r w:rsidR="00FC5D03">
        <w:rPr>
          <w:rFonts w:cs="Times New Roman"/>
        </w:rPr>
        <w:t>The functions</w:t>
      </w:r>
      <w:r w:rsidR="00AE5CF5">
        <w:rPr>
          <w:rFonts w:cs="Times New Roman"/>
        </w:rPr>
        <w:t xml:space="preserve"> </w:t>
      </w:r>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r w:rsidR="00FB3026">
        <w:rPr>
          <w:rFonts w:cs="Times New Roman"/>
        </w:rPr>
        <w:t xml:space="preserve"> </w:t>
      </w:r>
      <w:r w:rsidR="00AF326F">
        <w:rPr>
          <w:rFonts w:cs="Times New Roman"/>
        </w:rPr>
        <w:t>We also show how the insertions can be mapped in</w:t>
      </w:r>
      <w:r w:rsidR="00336444">
        <w:rPr>
          <w:rFonts w:cs="Times New Roman"/>
        </w:rPr>
        <w:t>to</w:t>
      </w:r>
      <w:r w:rsidR="00AF326F">
        <w:rPr>
          <w:rFonts w:cs="Times New Roman"/>
        </w:rPr>
        <w:t xml:space="preserve"> the phylogenetic tree, allowing </w:t>
      </w:r>
      <w:r w:rsidR="00C52D74">
        <w:rPr>
          <w:rFonts w:cs="Times New Roman"/>
        </w:rPr>
        <w:t xml:space="preserve">one </w:t>
      </w:r>
      <w:r w:rsidR="00AF326F">
        <w:rPr>
          <w:rFonts w:cs="Times New Roman"/>
        </w:rPr>
        <w:t xml:space="preserve">to </w:t>
      </w:r>
      <w:r w:rsidR="006A578C">
        <w:rPr>
          <w:rFonts w:cs="Times New Roman"/>
        </w:rPr>
        <w:t xml:space="preserve">identify </w:t>
      </w:r>
      <w:r w:rsidR="0029334F">
        <w:rPr>
          <w:rFonts w:cs="Times New Roman"/>
        </w:rPr>
        <w:t xml:space="preserve">the lack of </w:t>
      </w:r>
      <w:r w:rsidR="006A578C">
        <w:rPr>
          <w:rFonts w:cs="Times New Roman"/>
        </w:rPr>
        <w:t xml:space="preserve">phylogenetic </w:t>
      </w:r>
      <w:r w:rsidR="0029334F">
        <w:rPr>
          <w:rFonts w:cs="Times New Roman"/>
        </w:rPr>
        <w:t xml:space="preserve">information in </w:t>
      </w:r>
      <w:r w:rsidR="006A578C">
        <w:rPr>
          <w:rFonts w:cs="Times New Roman"/>
        </w:rPr>
        <w:t xml:space="preserve">local </w:t>
      </w:r>
      <w:r w:rsidR="009D0DE9">
        <w:rPr>
          <w:rFonts w:cs="Times New Roman"/>
        </w:rPr>
        <w:t>assemblages</w:t>
      </w:r>
      <w:r w:rsidR="006A578C">
        <w:rPr>
          <w:rFonts w:cs="Times New Roman"/>
        </w:rPr>
        <w:t>.</w:t>
      </w:r>
    </w:p>
    <w:p w14:paraId="4105218D" w14:textId="4C075E3A" w:rsidR="00347468" w:rsidRPr="00BC4063"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3B1A83">
        <w:rPr>
          <w:rFonts w:cs="Times New Roman"/>
        </w:rPr>
        <w:t xml:space="preserve"> within a user-friendly</w:t>
      </w:r>
      <w:r w:rsidR="00727D48">
        <w:rPr>
          <w:rFonts w:cs="Times New Roman"/>
        </w:rPr>
        <w:t xml:space="preserve"> interface</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53547522"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A577BF">
        <w:rPr>
          <w:rFonts w:cs="Times New Roman"/>
        </w:rPr>
        <w:t>,</w:t>
      </w:r>
      <w:r w:rsidR="00263103" w:rsidRPr="28063297">
        <w:rPr>
          <w:rFonts w:cs="Times New Roman"/>
        </w:rPr>
        <w:t xml:space="preserve"> numerical methods</w:t>
      </w:r>
      <w:r w:rsidR="0077373C">
        <w:rPr>
          <w:rFonts w:cs="Times New Roman"/>
        </w:rPr>
        <w:t>,</w:t>
      </w:r>
      <w:r w:rsidR="00BE21E5" w:rsidRPr="28063297">
        <w:rPr>
          <w:rFonts w:cs="Times New Roman"/>
        </w:rPr>
        <w:t xml:space="preserve"> and software </w:t>
      </w:r>
      <w:r w:rsidR="002414D3"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2414D3" w:rsidRPr="28063297">
        <w:rPr>
          <w:rFonts w:cs="Times New Roman"/>
        </w:rPr>
        <w:fldChar w:fldCharType="separate"/>
      </w:r>
      <w:r w:rsidR="00D51236" w:rsidRPr="00D51236">
        <w:rPr>
          <w:rFonts w:cs="Times New Roman"/>
          <w:noProof/>
        </w:rPr>
        <w:t>(Webb et al., 2008)</w:t>
      </w:r>
      <w:r w:rsidR="002414D3"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xml:space="preserve">, including trait evolution </w:t>
      </w:r>
      <w:r w:rsidR="00903452">
        <w:rPr>
          <w:rFonts w:cs="Times New Roman"/>
        </w:rPr>
        <w:fldChar w:fldCharType="begin" w:fldLock="1"/>
      </w:r>
      <w:r w:rsidR="00FF237F">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2017)","manualFormatting":"(Maestri et al. 2017)","plainTextFormattedCitation":"(Maestri et al., 2017)","previouslyFormattedCitation":"(Maestri et al., 2017)"},"properties":{"noteIndex":0},"schema":"https://github.com/citation-style-language/schema/raw/master/csl-citation.json"}</w:instrText>
      </w:r>
      <w:r w:rsidR="00903452">
        <w:rPr>
          <w:rFonts w:cs="Times New Roman"/>
        </w:rPr>
        <w:fldChar w:fldCharType="separate"/>
      </w:r>
      <w:r w:rsidR="00903452" w:rsidRPr="001441D3">
        <w:rPr>
          <w:rFonts w:cs="Times New Roman"/>
          <w:noProof/>
        </w:rPr>
        <w:t>(Maestri et al. 2017)</w:t>
      </w:r>
      <w:r w:rsidR="00903452">
        <w:rPr>
          <w:rFonts w:cs="Times New Roman"/>
        </w:rPr>
        <w:fldChar w:fldCharType="end"/>
      </w:r>
      <w:r w:rsidR="00903452">
        <w:rPr>
          <w:rFonts w:cs="Times New Roman"/>
        </w:rPr>
        <w:t xml:space="preserve">, invasion ecology </w:t>
      </w:r>
      <w:r w:rsidR="00903452">
        <w:rPr>
          <w:rFonts w:cs="Times New Roman"/>
        </w:rPr>
        <w:fldChar w:fldCharType="begin" w:fldLock="1"/>
      </w:r>
      <w:r w:rsidR="00903452">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903452">
        <w:rPr>
          <w:rFonts w:cs="Times New Roman"/>
        </w:rPr>
        <w:fldChar w:fldCharType="separate"/>
      </w:r>
      <w:r w:rsidR="00903452" w:rsidRPr="00D51236">
        <w:rPr>
          <w:rFonts w:cs="Times New Roman"/>
          <w:noProof/>
        </w:rPr>
        <w:t>(Pinto-Ledezma et al., 2020)</w:t>
      </w:r>
      <w:r w:rsidR="00903452">
        <w:rPr>
          <w:rFonts w:cs="Times New Roman"/>
        </w:rPr>
        <w:fldChar w:fldCharType="end"/>
      </w:r>
      <w:r w:rsidR="00903452">
        <w:rPr>
          <w:rFonts w:cs="Times New Roman"/>
        </w:rPr>
        <w:t xml:space="preserve">, metacommunity ecology </w:t>
      </w:r>
      <w:r w:rsidR="00903452">
        <w:rPr>
          <w:rFonts w:cs="Times New Roman"/>
        </w:rPr>
        <w:fldChar w:fldCharType="begin" w:fldLock="1"/>
      </w:r>
      <w:r w:rsidR="00903452">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903452">
        <w:rPr>
          <w:rFonts w:cs="Times New Roman"/>
        </w:rPr>
        <w:fldChar w:fldCharType="separate"/>
      </w:r>
      <w:r w:rsidR="00903452" w:rsidRPr="00D51236">
        <w:rPr>
          <w:rFonts w:cs="Times New Roman"/>
          <w:noProof/>
        </w:rPr>
        <w:t>(Pillar &amp; Duarte, 2010)</w:t>
      </w:r>
      <w:r w:rsidR="00903452">
        <w:rPr>
          <w:rFonts w:cs="Times New Roman"/>
        </w:rPr>
        <w:fldChar w:fldCharType="end"/>
      </w:r>
      <w:r w:rsidR="00903452">
        <w:rPr>
          <w:rFonts w:cs="Times New Roman"/>
        </w:rPr>
        <w:t>, and ecosystem functioning (Molina-Venegas et al. 2021)</w:t>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66B46F99"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r w:rsidR="0060649E">
        <w:rPr>
          <w:rFonts w:cs="Times New Roman"/>
        </w:rPr>
        <w:fldChar w:fldCharType="begin" w:fldLock="1"/>
      </w:r>
      <w:r w:rsidR="00C4002C">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2012)","plainTextFormattedCitation":"(Jetz, Thomas, Joy, Hartmann, &amp; Mooers, 2012)","previouslyFormattedCitation":"(Jetz, Thomas, Joy, Hartmann, &amp; Mooers, 2012)"},"properties":{"noteIndex":0},"schema":"https://github.com/citation-style-language/schema/raw/master/csl-citation.json"}</w:instrText>
      </w:r>
      <w:r w:rsidR="0060649E">
        <w:rPr>
          <w:rFonts w:cs="Times New Roman"/>
        </w:rPr>
        <w:fldChar w:fldCharType="separate"/>
      </w:r>
      <w:r w:rsidR="00FF237F" w:rsidRPr="00FF237F">
        <w:rPr>
          <w:rFonts w:cs="Times New Roman"/>
          <w:noProof/>
        </w:rPr>
        <w:t>(Jetz, Thomas, Joy, Hartmann, &amp; Mooers, 2012)</w:t>
      </w:r>
      <w:r w:rsidR="0060649E">
        <w:rPr>
          <w:rFonts w:cs="Times New Roman"/>
        </w:rPr>
        <w:fldChar w:fldCharType="end"/>
      </w:r>
      <w:r w:rsidR="00BC33DD">
        <w:rPr>
          <w:rFonts w:cs="Times New Roman"/>
        </w:rPr>
        <w:t>, 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r w:rsidR="00296446">
        <w:rPr>
          <w:rFonts w:cs="Times New Roman"/>
        </w:rPr>
        <w:t xml:space="preserve">, </w:t>
      </w:r>
      <w:r w:rsidR="00C314A8">
        <w:rPr>
          <w:rFonts w:cs="Times New Roman"/>
        </w:rPr>
        <w:t xml:space="preserve">and </w:t>
      </w:r>
      <w:r w:rsidR="00296446">
        <w:rPr>
          <w:rFonts w:cs="Times New Roman"/>
        </w:rPr>
        <w:t>butterflies</w:t>
      </w:r>
      <w:r w:rsidR="00594D43">
        <w:rPr>
          <w:rFonts w:cs="Times New Roman"/>
        </w:rPr>
        <w:t xml:space="preserve"> </w:t>
      </w:r>
      <w:r w:rsidR="008240DA">
        <w:rPr>
          <w:rFonts w:cs="Times New Roman"/>
        </w:rPr>
        <w:fldChar w:fldCharType="begin" w:fldLock="1"/>
      </w:r>
      <w:r w:rsidR="00D51236">
        <w:rPr>
          <w:rFonts w:cs="Times New Roman"/>
        </w:rPr>
        <w: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instrText>
      </w:r>
      <w:r w:rsidR="008240DA">
        <w:rPr>
          <w:rFonts w:cs="Times New Roman"/>
        </w:rPr>
        <w:fldChar w:fldCharType="separate"/>
      </w:r>
      <w:r w:rsidR="00D51236" w:rsidRPr="00D51236">
        <w:rPr>
          <w:rFonts w:cs="Times New Roman"/>
          <w:noProof/>
        </w:rPr>
        <w:t>(Chazot et al., 2019)</w:t>
      </w:r>
      <w:r w:rsidR="008240DA">
        <w:rPr>
          <w:rFonts w:cs="Times New Roman"/>
        </w:rPr>
        <w:fldChar w:fldCharType="end"/>
      </w:r>
      <w:r w:rsidR="00C314A8">
        <w:rPr>
          <w:rFonts w:cs="Times New Roman"/>
        </w:rPr>
        <w:t xml:space="preserve">. </w:t>
      </w:r>
      <w:r w:rsidR="00C63315">
        <w:rPr>
          <w:rFonts w:cs="Times New Roman"/>
        </w:rPr>
        <w:t>On the other hand, the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display several</w:t>
      </w:r>
      <w:r w:rsidR="00910A7B">
        <w:rPr>
          <w:rFonts w:cs="Times New Roman"/>
        </w:rPr>
        <w:t xml:space="preserve"> 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221549">
        <w:rPr>
          <w:rFonts w:cs="Times New Roman"/>
        </w:rPr>
        <w:t xml:space="preserve">, </w:t>
      </w:r>
      <w:r w:rsidR="009341A4">
        <w:rPr>
          <w:rFonts w:cs="Times New Roman"/>
        </w:rPr>
        <w:fldChar w:fldCharType="begin" w:fldLock="1"/>
      </w:r>
      <w:r w:rsidR="00FF237F">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53E7CFD5"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bony fishes</w:t>
      </w:r>
      <w:r w:rsidR="000E3C2C">
        <w:rPr>
          <w:rFonts w:cs="Times New Roman"/>
        </w:rPr>
        <w:t xml:space="preserve"> (</w:t>
      </w:r>
      <w:r w:rsidR="00382125">
        <w:rPr>
          <w:rFonts w:cs="Times New Roman"/>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r w:rsidR="002B1167">
        <w:rPr>
          <w:rFonts w:cs="Times New Roman"/>
        </w:rPr>
        <w:t>simulate more</w:t>
      </w:r>
      <w:r>
        <w:rPr>
          <w:rFonts w:cs="Times New Roman"/>
        </w:rPr>
        <w:t xml:space="preserve"> comprehensive phylogenies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 xml:space="preserve">many species manually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r w:rsidR="00CE36E6">
        <w:rPr>
          <w:rFonts w:cs="Times New Roman"/>
        </w:rPr>
        <w:t xml:space="preserve">may generate </w:t>
      </w:r>
      <w:r w:rsidR="00B2262E">
        <w:rPr>
          <w:rFonts w:cs="Times New Roman"/>
        </w:rPr>
        <w:t>comprehensive</w:t>
      </w:r>
      <w:r w:rsidR="00064EBD">
        <w:rPr>
          <w:rFonts w:cs="Times New Roman"/>
        </w:rPr>
        <w:t xml:space="preserve"> phylogenies</w:t>
      </w:r>
      <w:r w:rsidR="00CE36E6">
        <w:rPr>
          <w:rFonts w:cs="Times New Roman"/>
        </w:rPr>
        <w:t xml:space="preserve"> 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lastRenderedPageBreak/>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1D523091" w:rsidR="00602582" w:rsidRDefault="00C219F9" w:rsidP="00B43AF4">
      <w:pPr>
        <w:ind w:firstLine="708"/>
        <w:rPr>
          <w:rFonts w:cs="Times New Roman"/>
        </w:rPr>
      </w:pPr>
      <w:r>
        <w:rPr>
          <w:rFonts w:cs="Times New Roman"/>
        </w:rPr>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C4002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 Tagliacollo, &amp; Dagosta,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(e.g.</w:t>
      </w:r>
      <w:r>
        <w:rPr>
          <w:rFonts w:cs="Times New Roman"/>
        </w:rPr>
        <w:t>,</w:t>
      </w:r>
      <w:r w:rsidR="00E87263">
        <w:rPr>
          <w:rFonts w:cs="Times New Roman"/>
        </w:rPr>
        <w:t xml:space="preserve">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 xml:space="preserve">addressing those </w:t>
      </w:r>
      <w:commentRangeStart w:id="0"/>
      <w:r w:rsidR="009B7AE6">
        <w:rPr>
          <w:rFonts w:cs="Times New Roman"/>
        </w:rPr>
        <w:t xml:space="preserve">questions </w:t>
      </w:r>
      <w:commentRangeEnd w:id="0"/>
      <w:r w:rsidR="00594306">
        <w:rPr>
          <w:rStyle w:val="Refdecomentrio"/>
        </w:rPr>
        <w:commentReference w:id="0"/>
      </w:r>
      <w:commentRangeStart w:id="1"/>
      <w:r w:rsidR="009B7AE6">
        <w:rPr>
          <w:rFonts w:cs="Times New Roman"/>
        </w:rPr>
        <w:t>a</w:t>
      </w:r>
      <w:r w:rsidR="00652C93">
        <w:rPr>
          <w:rFonts w:cs="Times New Roman"/>
        </w:rPr>
        <w:t xml:space="preserve">re </w:t>
      </w:r>
      <w:commentRangeEnd w:id="1"/>
      <w:r w:rsidR="00913980">
        <w:rPr>
          <w:rFonts w:cs="Times New Roman"/>
        </w:rPr>
        <w:t xml:space="preserve">scarce </w:t>
      </w:r>
      <w:r w:rsidR="00F559B7">
        <w:rPr>
          <w:rStyle w:val="Refdecomentrio"/>
        </w:rPr>
        <w:commentReference w:id="1"/>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Pr>
          <w:rFonts w:cs="Times New Roman"/>
          <w:noProof/>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19532D38"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r w:rsidR="007E4AA4">
        <w:rPr>
          <w:rFonts w:cs="Times New Roman"/>
        </w:rPr>
        <w:t xml:space="preserve">A brief description of all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is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lastRenderedPageBreak/>
        <w:t>FishTaxaMaker</w:t>
      </w:r>
      <w:proofErr w:type="spellEnd"/>
      <w:r w:rsidRPr="00703AE0">
        <w:rPr>
          <w:rFonts w:cs="Times New Roman"/>
          <w:i/>
          <w:iCs/>
        </w:rPr>
        <w:t>(</w:t>
      </w:r>
      <w:proofErr w:type="gramEnd"/>
      <w:r w:rsidRPr="00703AE0">
        <w:rPr>
          <w:rFonts w:cs="Times New Roman"/>
          <w:i/>
          <w:iCs/>
        </w:rPr>
        <w:t>)</w:t>
      </w:r>
    </w:p>
    <w:p w14:paraId="751E0D60" w14:textId="6AEBF6AF" w:rsidR="00A927F9" w:rsidRPr="00A927F9" w:rsidRDefault="00A927F9" w:rsidP="00254D59">
      <w:pPr>
        <w:rPr>
          <w:rFonts w:cs="Times New Roman"/>
        </w:rPr>
      </w:pPr>
      <w:r>
        <w:rPr>
          <w:rFonts w:cs="Times New Roman"/>
        </w:rPr>
        <w:t xml:space="preserve">The </w:t>
      </w:r>
      <w:proofErr w:type="spellStart"/>
      <w:proofErr w:type="gramStart"/>
      <w:r>
        <w:rPr>
          <w:rFonts w:cs="Times New Roman"/>
        </w:rPr>
        <w:t>FishTaxaMaker</w:t>
      </w:r>
      <w:proofErr w:type="spellEnd"/>
      <w:r>
        <w:rPr>
          <w:rFonts w:cs="Times New Roman"/>
        </w:rPr>
        <w:t>(</w:t>
      </w:r>
      <w:proofErr w:type="gramEnd"/>
      <w:r>
        <w:rPr>
          <w:rFonts w:cs="Times New Roman"/>
        </w:rPr>
        <w:t xml:space="preserve">) </w:t>
      </w:r>
      <w:r w:rsidR="005665C6">
        <w:rPr>
          <w:rFonts w:cs="Times New Roman"/>
        </w:rPr>
        <w:t>offers two functionalities, first, to</w:t>
      </w:r>
      <w:r>
        <w:rPr>
          <w:rFonts w:cs="Times New Roman"/>
        </w:rPr>
        <w:t xml:space="preserve"> check the validity of </w:t>
      </w:r>
      <w:r w:rsidR="00C223DA">
        <w:rPr>
          <w:rFonts w:cs="Times New Roman"/>
        </w:rPr>
        <w:t>species names provided by the user and</w:t>
      </w:r>
      <w:r w:rsidR="005665C6">
        <w:rPr>
          <w:rFonts w:cs="Times New Roman"/>
        </w:rPr>
        <w:t>, second,</w:t>
      </w:r>
      <w:r w:rsidR="00C223DA">
        <w:rPr>
          <w:rFonts w:cs="Times New Roman"/>
        </w:rPr>
        <w:t xml:space="preserve"> </w:t>
      </w:r>
      <w:r w:rsidR="0059046C">
        <w:rPr>
          <w:rFonts w:cs="Times New Roman"/>
        </w:rPr>
        <w:t>prepare</w:t>
      </w:r>
      <w:r w:rsidR="0030374E">
        <w:rPr>
          <w:rFonts w:cs="Times New Roman"/>
        </w:rPr>
        <w:t xml:space="preserve"> a data frame in the format to be used in the </w:t>
      </w:r>
      <w:proofErr w:type="spellStart"/>
      <w:r w:rsidR="0030374E">
        <w:rPr>
          <w:rFonts w:cs="Times New Roman"/>
        </w:rPr>
        <w:t>FishPhyloMaker</w:t>
      </w:r>
      <w:proofErr w:type="spellEnd"/>
      <w:r w:rsidR="0030374E">
        <w:rPr>
          <w:rFonts w:cs="Times New Roman"/>
        </w:rPr>
        <w:t>() function.</w:t>
      </w:r>
    </w:p>
    <w:p w14:paraId="323F08EB" w14:textId="2951DDA1" w:rsidR="00BE7FCC" w:rsidRDefault="008D3215" w:rsidP="00703AE0">
      <w:pPr>
        <w:ind w:firstLine="708"/>
        <w:rPr>
          <w:rFonts w:cs="Times New Roman"/>
        </w:rPr>
      </w:pPr>
      <w:commentRangeStart w:id="2"/>
      <w:r>
        <w:rPr>
          <w:rFonts w:cs="Times New Roman"/>
        </w:rPr>
        <w:t>The</w:t>
      </w:r>
      <w:commentRangeEnd w:id="2"/>
      <w:r w:rsidR="00AC4500">
        <w:rPr>
          <w:rStyle w:val="Refdecomentrio"/>
        </w:rPr>
        <w:commentReference w:id="2"/>
      </w:r>
      <w:r>
        <w:rPr>
          <w:rFonts w:cs="Times New Roman"/>
        </w:rPr>
        <w:t xml:space="preserve"> input data </w:t>
      </w:r>
      <w:r w:rsidR="000818FD">
        <w:rPr>
          <w:rFonts w:cs="Times New Roman"/>
        </w:rPr>
        <w:t>must</w:t>
      </w:r>
      <w:r>
        <w:rPr>
          <w:rFonts w:cs="Times New Roman"/>
        </w:rPr>
        <w:t xml:space="preserve"> be a string 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w:t>
      </w:r>
      <w:proofErr w:type="spellStart"/>
      <w:r w:rsidR="0000240D">
        <w:rPr>
          <w:rFonts w:cs="Times New Roman"/>
        </w:rPr>
        <w:t>Fishbase</w:t>
      </w:r>
      <w:proofErr w:type="spellEnd"/>
      <w:r w:rsidR="0000240D">
        <w:rPr>
          <w:rFonts w:cs="Times New Roman"/>
        </w:rPr>
        <w:t xml:space="preserve"> (Froese and 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 xml:space="preserve">the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w:t>
      </w:r>
      <w:proofErr w:type="spellStart"/>
      <w:r w:rsidR="002F2B7A">
        <w:rPr>
          <w:rFonts w:cs="Times New Roman"/>
        </w:rPr>
        <w:t>Fishbase</w:t>
      </w:r>
      <w:proofErr w:type="spellEnd"/>
      <w:r w:rsidR="002F2B7A">
        <w:rPr>
          <w:rFonts w:cs="Times New Roman"/>
        </w:rPr>
        <w:t xml:space="preserv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D845C1">
        <w:rPr>
          <w:rFonts w:cs="Times New Roman"/>
        </w:rPr>
        <w:t xml:space="preserve">Valid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species</w:t>
      </w:r>
      <w:r w:rsidR="00112169">
        <w:rPr>
          <w:rFonts w:cs="Times New Roman"/>
        </w:rPr>
        <w:t xml:space="preserve"> name</w:t>
      </w:r>
      <w:r w:rsidR="00A51A65">
        <w:rPr>
          <w:rFonts w:cs="Times New Roman"/>
        </w:rPr>
        <w:t xml:space="preserve">;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 names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provided species </w:t>
      </w:r>
      <w:r w:rsidR="00180CFE">
        <w:rPr>
          <w:rFonts w:cs="Times New Roman"/>
        </w:rPr>
        <w:t xml:space="preserve">names not found in </w:t>
      </w:r>
      <w:proofErr w:type="spellStart"/>
      <w:r w:rsidR="00180CFE">
        <w:rPr>
          <w:rFonts w:cs="Times New Roman"/>
        </w:rPr>
        <w:t>Fishbase</w:t>
      </w:r>
      <w:proofErr w:type="spellEnd"/>
      <w:r w:rsidR="0061790A">
        <w:rPr>
          <w:rFonts w:cs="Times New Roman"/>
        </w:rPr>
        <w:t>.</w:t>
      </w:r>
      <w:r w:rsidR="0066715A">
        <w:rPr>
          <w:rFonts w:cs="Times New Roman"/>
        </w:rPr>
        <w:t xml:space="preserve"> </w:t>
      </w:r>
      <w:r w:rsidR="00A51A65">
        <w:rPr>
          <w:rFonts w:cs="Times New Roman"/>
        </w:rPr>
        <w:t>Th</w:t>
      </w:r>
      <w:r w:rsidR="00291B4F">
        <w:rPr>
          <w:rFonts w:cs="Times New Roman"/>
        </w:rPr>
        <w:t xml:space="preserve">e second element </w:t>
      </w:r>
      <w:r w:rsidR="00DF24B3">
        <w:rPr>
          <w:rFonts w:cs="Times New Roman"/>
        </w:rPr>
        <w:t xml:space="preserve">of the list may </w:t>
      </w:r>
      <w:r w:rsidR="00291B4F">
        <w:rPr>
          <w:rFonts w:cs="Times New Roman"/>
        </w:rPr>
        <w:t>return</w:t>
      </w:r>
      <w:r w:rsidR="00A51A65">
        <w:rPr>
          <w:rFonts w:cs="Times New Roman"/>
        </w:rPr>
        <w:t xml:space="preserve"> </w:t>
      </w:r>
      <w:r w:rsidR="00DF24B3">
        <w:rPr>
          <w:rFonts w:cs="Times New Roman"/>
        </w:rPr>
        <w:t xml:space="preserve">fewer </w:t>
      </w:r>
      <w:r w:rsidR="00E318A9">
        <w:rPr>
          <w:rFonts w:cs="Times New Roman"/>
        </w:rPr>
        <w:t xml:space="preserve">rows when </w:t>
      </w:r>
      <w:r w:rsidR="00DF24B3">
        <w:rPr>
          <w:rFonts w:cs="Times New Roman"/>
        </w:rPr>
        <w:t xml:space="preserve">the provided </w:t>
      </w:r>
      <w:r w:rsidR="00A51A65">
        <w:rPr>
          <w:rFonts w:cs="Times New Roman"/>
        </w:rPr>
        <w:t xml:space="preserve">species </w:t>
      </w:r>
      <w:r w:rsidR="00DF24B3">
        <w:rPr>
          <w:rFonts w:cs="Times New Roman"/>
        </w:rPr>
        <w:t>names include multiple</w:t>
      </w:r>
      <w:r w:rsidR="00A51A65">
        <w:rPr>
          <w:rFonts w:cs="Times New Roman"/>
        </w:rPr>
        <w:t xml:space="preserve"> synonymies f</w:t>
      </w:r>
      <w:r w:rsidR="00DF24B3">
        <w:rPr>
          <w:rFonts w:cs="Times New Roman"/>
        </w:rPr>
        <w:t>or a single species</w:t>
      </w:r>
      <w:r w:rsidR="00A51A65">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2A3515D9"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w:t>
            </w:r>
            <w:proofErr w:type="spellStart"/>
            <w:r w:rsidR="006946B7">
              <w:rPr>
                <w:rFonts w:cs="Times New Roman"/>
                <w:sz w:val="22"/>
                <w:szCs w:val="22"/>
              </w:rPr>
              <w:t>Fishbase</w:t>
            </w:r>
            <w:proofErr w:type="spellEnd"/>
            <w:r w:rsidR="006946B7">
              <w:rPr>
                <w:rFonts w:cs="Times New Roman"/>
                <w:sz w:val="22"/>
                <w:szCs w:val="22"/>
              </w:rPr>
              <w:t xml:space="preserve"> </w:t>
            </w:r>
            <w:r w:rsidRPr="0095282D">
              <w:rPr>
                <w:rFonts w:cs="Times New Roman"/>
                <w:sz w:val="22"/>
                <w:szCs w:val="22"/>
              </w:rPr>
              <w:t xml:space="preserve">and prepares the </w:t>
            </w:r>
            <w:r w:rsidR="006017D9">
              <w:rPr>
                <w:rFonts w:cs="Times New Roman"/>
                <w:sz w:val="22"/>
                <w:szCs w:val="22"/>
              </w:rPr>
              <w:t>species list for the following functions.</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lastRenderedPageBreak/>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7F8B1D71"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F9510C">
              <w:rPr>
                <w:rFonts w:cs="Times New Roman"/>
                <w:sz w:val="22"/>
                <w:szCs w:val="22"/>
              </w:rPr>
              <w:t>.</w:t>
            </w:r>
          </w:p>
        </w:tc>
      </w:tr>
    </w:tbl>
    <w:p w14:paraId="248FD4C7" w14:textId="77777777" w:rsidR="00CA4D0B" w:rsidRDefault="00CA4D0B" w:rsidP="00254D59">
      <w:pPr>
        <w:rPr>
          <w:rFonts w:cs="Times New Roman"/>
        </w:rPr>
      </w:pPr>
    </w:p>
    <w:p w14:paraId="7D9A16F6" w14:textId="77777777" w:rsidR="00A51A65" w:rsidRPr="001C1F49" w:rsidRDefault="003755DA" w:rsidP="00254D59">
      <w:pPr>
        <w:rPr>
          <w:rFonts w:cs="Times New Roman"/>
          <w:i/>
          <w:iCs/>
        </w:rPr>
      </w:pPr>
      <w:commentRangeStart w:id="3"/>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commentRangeEnd w:id="3"/>
      <w:r w:rsidR="009A5F02">
        <w:rPr>
          <w:rStyle w:val="Refdecomentrio"/>
        </w:rPr>
        <w:commentReference w:id="3"/>
      </w:r>
    </w:p>
    <w:p w14:paraId="2D30659A" w14:textId="44B02DE6"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pool 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Rabosky´s</w:t>
      </w:r>
      <w:proofErr w:type="spellEnd"/>
      <w:r w:rsidR="000F0831">
        <w:rPr>
          <w:rFonts w:cs="Times New Roman"/>
        </w:rPr>
        <w:t xml:space="preserve"> et al (2020) </w:t>
      </w:r>
      <w:r w:rsidR="00E55CE8">
        <w:rPr>
          <w:rFonts w:cs="Times New Roman"/>
        </w:rPr>
        <w:t>backbone phylogenetic tree</w:t>
      </w:r>
      <w:r w:rsidR="004B061B">
        <w:rPr>
          <w:rFonts w:cs="Times New Roman"/>
        </w:rPr>
        <w:t xml:space="preserve"> (Figure 1)</w:t>
      </w:r>
      <w:r w:rsidR="00E55CE8">
        <w:rPr>
          <w:rFonts w:cs="Times New Roman"/>
        </w:rPr>
        <w:t xml:space="preserve">. </w:t>
      </w:r>
      <w:r w:rsidR="00C24BE0">
        <w:rPr>
          <w:rFonts w:cs="Times New Roman"/>
        </w:rPr>
        <w:t xml:space="preserve">We used this </w:t>
      </w:r>
      <w:r w:rsidR="00936FA1">
        <w:rPr>
          <w:rFonts w:cs="Times New Roman"/>
        </w:rPr>
        <w:t>phylogeny</w:t>
      </w:r>
      <w:r w:rsidR="00C24BE0">
        <w:rPr>
          <w:rFonts w:cs="Times New Roman"/>
        </w:rPr>
        <w:t xml:space="preserve"> since it comprises the most up to 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 xml:space="preserve">. The backbone phylogeny is downloaded </w:t>
      </w:r>
      <w:r w:rsidR="00C73884">
        <w:rPr>
          <w:rFonts w:cs="Times New Roman"/>
        </w:rPr>
        <w:t xml:space="preserve">by using the </w:t>
      </w:r>
      <w:proofErr w:type="spellStart"/>
      <w:r w:rsidR="00C73884">
        <w:rPr>
          <w:rFonts w:cs="Times New Roman"/>
        </w:rPr>
        <w:t>fishtreeoflife</w:t>
      </w:r>
      <w:proofErr w:type="spellEnd"/>
      <w:r w:rsidR="00C73884">
        <w:rPr>
          <w:rFonts w:cs="Times New Roman"/>
        </w:rPr>
        <w:t xml:space="preserve"> R package </w:t>
      </w:r>
      <w:r w:rsidR="00FF237F">
        <w:rPr>
          <w:rFonts w:cs="Times New Roman"/>
        </w:rPr>
        <w:fldChar w:fldCharType="begin" w:fldLock="1"/>
      </w:r>
      <w:r w:rsidR="00C4002C">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FF237F">
        <w:rPr>
          <w:rFonts w:cs="Times New Roman"/>
        </w:rPr>
        <w:fldChar w:fldCharType="separate"/>
      </w:r>
      <w:r w:rsidR="00FF237F" w:rsidRPr="00FF237F">
        <w:rPr>
          <w:rFonts w:cs="Times New Roman"/>
          <w:noProof/>
        </w:rPr>
        <w:t>(Chang</w:t>
      </w:r>
      <w:r w:rsidR="00FF237F">
        <w:rPr>
          <w:rFonts w:cs="Times New Roman"/>
          <w:noProof/>
        </w:rPr>
        <w:t xml:space="preserve"> et al</w:t>
      </w:r>
      <w:r w:rsidR="00FF237F" w:rsidRPr="00FF237F">
        <w:rPr>
          <w:rFonts w:cs="Times New Roman"/>
          <w:noProof/>
        </w:rPr>
        <w:t xml:space="preserve"> 2019)</w:t>
      </w:r>
      <w:r w:rsidR="00FF237F">
        <w:rPr>
          <w:rFonts w:cs="Times New Roman"/>
        </w:rPr>
        <w:fldChar w:fldCharType="end"/>
      </w:r>
      <w:r w:rsidR="00FF237F">
        <w:rPr>
          <w:rFonts w:cs="Times New Roman"/>
        </w:rPr>
        <w:t>.</w:t>
      </w:r>
    </w:p>
    <w:p w14:paraId="7BDD2C12" w14:textId="35DDA42D"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703AE0">
        <w:rPr>
          <w:rFonts w:cs="Times New Roman"/>
          <w:i/>
          <w:iCs/>
        </w:rPr>
        <w:t>FishPhyloMaker</w:t>
      </w:r>
      <w:proofErr w:type="spellEnd"/>
      <w:r w:rsidR="00FF237F">
        <w:rPr>
          <w:rFonts w:cs="Times New Roman"/>
        </w:rPr>
        <w:t>(</w:t>
      </w:r>
      <w:proofErr w:type="gramEnd"/>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1C1F49">
        <w:rPr>
          <w:rFonts w:cs="Times New Roman"/>
          <w:i/>
          <w:iCs/>
        </w:rPr>
        <w:t>FishTaxaMaker</w:t>
      </w:r>
      <w:proofErr w:type="spellEnd"/>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(a data frame with the 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12F0211A"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857288">
        <w:rPr>
          <w:rFonts w:cs="Times New Roman"/>
        </w:rPr>
        <w:t xml:space="preserve">the provided </w:t>
      </w:r>
      <w:r w:rsidR="00C500A3">
        <w:rPr>
          <w:rFonts w:cs="Times New Roman"/>
        </w:rPr>
        <w:t xml:space="preserve">species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tree.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w:t>
      </w:r>
      <w:r w:rsidR="00F57090">
        <w:rPr>
          <w:rFonts w:cs="Times New Roman"/>
        </w:rPr>
        <w:lastRenderedPageBreak/>
        <w:t>backbone tree</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has the option to insert the 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FD09DD">
        <w:rPr>
          <w:rFonts w:cs="Times New Roman"/>
        </w:rPr>
        <w:t xml:space="preserve">option </w:t>
      </w:r>
      <w:r w:rsidR="00A5661E">
        <w:rPr>
          <w:rFonts w:cs="Times New Roman"/>
        </w:rPr>
        <w:t>1)</w:t>
      </w:r>
      <w:r w:rsidR="00521ACF">
        <w:rPr>
          <w:rFonts w:cs="Times New Roman"/>
        </w:rPr>
        <w:t>, between two gen</w:t>
      </w:r>
      <w:r w:rsidR="0013209E">
        <w:rPr>
          <w:rFonts w:cs="Times New Roman"/>
        </w:rPr>
        <w:t>era</w:t>
      </w:r>
      <w:r w:rsidR="00A5661E">
        <w:rPr>
          <w:rFonts w:cs="Times New Roman"/>
        </w:rPr>
        <w:t xml:space="preserve"> (</w:t>
      </w:r>
      <w:r w:rsidR="00FD09DD">
        <w:rPr>
          <w:rFonts w:cs="Times New Roman"/>
        </w:rPr>
        <w:t xml:space="preserve">option </w:t>
      </w:r>
      <w:r w:rsidR="00A5661E">
        <w:rPr>
          <w:rFonts w:cs="Times New Roman"/>
        </w:rPr>
        <w:t>2),</w:t>
      </w:r>
      <w:r w:rsidR="00521ACF">
        <w:rPr>
          <w:rFonts w:cs="Times New Roman"/>
        </w:rPr>
        <w:t xml:space="preserve"> or at the node of the family</w:t>
      </w:r>
      <w:r w:rsidR="00A5661E">
        <w:rPr>
          <w:rFonts w:cs="Times New Roman"/>
        </w:rPr>
        <w:t xml:space="preserve">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The function will not insert the s</w:t>
      </w:r>
      <w:r w:rsidR="009641CF">
        <w:rPr>
          <w:rFonts w:cs="Times New Roman"/>
        </w:rPr>
        <w:t>pecies</w:t>
      </w:r>
      <w:r w:rsidR="00BF3857">
        <w:rPr>
          <w:rFonts w:cs="Times New Roman"/>
        </w:rPr>
        <w:t xml:space="preserve"> not inserted in the previous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3A5AAF05" w14:textId="279363AB" w:rsidR="001B144F" w:rsidRDefault="00E25A53">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 xml:space="preserve">the provided species list;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09D7BCE0" w:rsidR="00E374DC" w:rsidRDefault="009D7EB5" w:rsidP="00B80C8B">
      <w:pPr>
        <w:rPr>
          <w:rFonts w:cs="Times New Roman"/>
        </w:rPr>
      </w:pPr>
      <w:commentRangeStart w:id="4"/>
      <w:r>
        <w:rPr>
          <w:rFonts w:cs="Times New Roman"/>
          <w:noProof/>
        </w:rPr>
        <w:lastRenderedPageBreak/>
        <w:drawing>
          <wp:inline distT="0" distB="0" distL="0" distR="0" wp14:anchorId="245CEFA3" wp14:editId="6698159E">
            <wp:extent cx="8863330" cy="4923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commentRangeEnd w:id="4"/>
      <w:r w:rsidR="00717D85">
        <w:rPr>
          <w:rStyle w:val="Refdecomentrio"/>
        </w:rPr>
        <w:commentReference w:id="4"/>
      </w:r>
    </w:p>
    <w:p w14:paraId="69D014D3" w14:textId="0FDE65C3"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t xml:space="preserve">congeneric </w:t>
      </w:r>
      <w:r w:rsidR="00805CC8">
        <w:rPr>
          <w:rFonts w:cs="Times New Roman"/>
        </w:rPr>
        <w:t xml:space="preserve">level of insertion. </w:t>
      </w:r>
      <w:r w:rsidR="00D61F8D">
        <w:rPr>
          <w:rFonts w:cs="Times New Roman"/>
        </w:rPr>
        <w:lastRenderedPageBreak/>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Option 1</w:t>
      </w:r>
      <w:r w:rsidR="00D61F8D">
        <w:rPr>
          <w:rFonts w:cs="Times New Roman"/>
        </w:rPr>
        <w:t xml:space="preserve">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Option 2</w:t>
      </w:r>
      <w:r w:rsidR="00D61F8D">
        <w:rPr>
          <w:rFonts w:cs="Times New Roman"/>
        </w:rPr>
        <w:t xml:space="preserve">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Option 3</w:t>
      </w:r>
      <w:r w:rsidR="00D61F8D">
        <w:rPr>
          <w:rFonts w:cs="Times New Roman"/>
        </w:rPr>
        <w:t xml:space="preserve"> </w:t>
      </w:r>
      <w:r w:rsidR="00B532B0">
        <w:rPr>
          <w:rFonts w:cs="Times New Roman"/>
        </w:rPr>
        <w:t xml:space="preserve">– </w:t>
      </w:r>
      <w:r w:rsidR="00D61F8D">
        <w:rPr>
          <w:rFonts w:cs="Times New Roman"/>
        </w:rPr>
        <w:t>at 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w:t>
      </w:r>
      <w:proofErr w:type="gramStart"/>
      <w:r w:rsidR="00EE6956">
        <w:rPr>
          <w:rFonts w:cs="Times New Roman"/>
        </w:rPr>
        <w:t>finally,  the</w:t>
      </w:r>
      <w:proofErr w:type="gramEnd"/>
      <w:r w:rsidR="00EE6956">
        <w:rPr>
          <w:rFonts w:cs="Times New Roman"/>
        </w:rPr>
        <w:t xml:space="preserv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12807028" w14:textId="3007C0B7" w:rsidR="00DD2C6B" w:rsidRDefault="00DD2C6B" w:rsidP="00FA162C">
      <w:pPr>
        <w:rPr>
          <w:rFonts w:cs="Times New Roman"/>
        </w:rPr>
      </w:pPr>
    </w:p>
    <w:p w14:paraId="0C6510E7" w14:textId="25D01B5B" w:rsidR="00E83EFD" w:rsidRDefault="00222AF9" w:rsidP="00286956">
      <w:pPr>
        <w:pStyle w:val="Ttulo1"/>
      </w:pPr>
      <w:r>
        <w:t xml:space="preserve">Example analysis </w:t>
      </w:r>
    </w:p>
    <w:p w14:paraId="535D3E97" w14:textId="1791387A"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species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r w:rsidR="00E82AB1">
        <w:rPr>
          <w:rFonts w:cs="Times New Roman"/>
        </w:rPr>
        <w:t>(e.g.</w:t>
      </w:r>
      <w:r w:rsidR="00B03DBD">
        <w:rPr>
          <w:rFonts w:cs="Times New Roman"/>
        </w:rPr>
        <w:t>,</w:t>
      </w:r>
      <w:r w:rsidR="00E82AB1">
        <w:rPr>
          <w:rFonts w:cs="Times New Roman"/>
        </w:rPr>
        <w:t xml:space="preserve"> </w:t>
      </w:r>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r w:rsidR="00701C0F">
        <w:rPr>
          <w:rFonts w:cs="Times New Roman"/>
        </w:rPr>
        <w:t>Garcia-Andrade et al</w:t>
      </w:r>
      <w:r w:rsidR="001D29AA">
        <w:rPr>
          <w:rFonts w:cs="Times New Roman"/>
        </w:rPr>
        <w:t>.</w:t>
      </w:r>
      <w:r w:rsidR="0028103F">
        <w:rPr>
          <w:rFonts w:cs="Times New Roman"/>
        </w:rPr>
        <w:t>,</w:t>
      </w:r>
      <w:r w:rsidR="006D502F">
        <w:rPr>
          <w:rFonts w:cs="Times New Roman"/>
        </w:rPr>
        <w:t xml:space="preserve"> 2021</w:t>
      </w:r>
      <w:r w:rsidR="00E82AB1">
        <w:rPr>
          <w:rFonts w:cs="Times New Roman"/>
        </w:rPr>
        <w:t>)</w:t>
      </w:r>
      <w:r w:rsidR="00BA194C">
        <w:rPr>
          <w:rFonts w:cs="Times New Roman"/>
        </w:rPr>
        <w:t>.</w:t>
      </w:r>
    </w:p>
    <w:p w14:paraId="3078DBCA" w14:textId="08B5B1E6" w:rsidR="00AF499A" w:rsidRDefault="00D976CA" w:rsidP="00AF499A">
      <w:pPr>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valid names </w:t>
      </w:r>
      <w:r w:rsidR="00924950">
        <w:rPr>
          <w:rFonts w:cs="Times New Roman"/>
        </w:rPr>
        <w:t>remained for further analysis</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r w:rsidR="00076350">
        <w:rPr>
          <w:rFonts w:cs="Times New Roman"/>
        </w:rPr>
        <w:t>FishPhyloMaker</w:t>
      </w:r>
      <w:proofErr w:type="spellEnd"/>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r w:rsidR="00AF499A">
        <w:rPr>
          <w:rFonts w:cs="Times New Roman"/>
        </w:rPr>
        <w:t xml:space="preserve"> in this illustration</w:t>
      </w:r>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 xml:space="preserve"> to reduce manual labor.</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r w:rsidR="00BD50DC">
        <w:rPr>
          <w:rFonts w:cs="Times New Roman"/>
        </w:rPr>
        <w:t>(running the function for each</w:t>
      </w:r>
      <w:r w:rsidR="00AF499A">
        <w:rPr>
          <w:rFonts w:cs="Times New Roman"/>
        </w:rPr>
        <w:t xml:space="preserve"> ecoregion</w:t>
      </w:r>
      <w:r w:rsidR="00BD50DC">
        <w:rPr>
          <w:rFonts w:cs="Times New Roman"/>
        </w:rPr>
        <w:t>) spent</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w:t>
      </w:r>
      <w:commentRangeStart w:id="5"/>
      <w:r w:rsidR="00AF499A">
        <w:rPr>
          <w:rFonts w:cs="Times New Roman"/>
        </w:rPr>
        <w:t xml:space="preserve">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being the region that presented the greater number of insertions (</w:t>
      </w:r>
      <w:r w:rsidR="00D3599C">
        <w:rPr>
          <w:rFonts w:cs="Times New Roman"/>
        </w:rPr>
        <w:t xml:space="preserve">359 </w:t>
      </w:r>
      <w:r w:rsidR="00C535A4">
        <w:rPr>
          <w:rFonts w:cs="Times New Roman"/>
        </w:rPr>
        <w:t>from a total of 767</w:t>
      </w:r>
      <w:r w:rsidR="00AF499A">
        <w:rPr>
          <w:rFonts w:cs="Times New Roman"/>
        </w:rPr>
        <w:t>).</w:t>
      </w:r>
      <w:commentRangeEnd w:id="5"/>
      <w:r w:rsidR="00787CA0">
        <w:rPr>
          <w:rStyle w:val="Refdecomentrio"/>
        </w:rPr>
        <w:commentReference w:id="5"/>
      </w:r>
    </w:p>
    <w:p w14:paraId="2794925A" w14:textId="280A37B2" w:rsidR="00AF499A" w:rsidRDefault="00B725CF" w:rsidP="00AF499A">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r w:rsidR="00787CA0">
        <w:rPr>
          <w:rFonts w:cs="Times New Roman"/>
        </w:rPr>
        <w:t xml:space="preserve">is available </w:t>
      </w:r>
      <w:r w:rsidR="00AF499A">
        <w:rPr>
          <w:rFonts w:cs="Times New Roman"/>
        </w:rPr>
        <w:t xml:space="preserve">at </w:t>
      </w:r>
      <w:hyperlink r:id="rId11" w:history="1">
        <w:r w:rsidRPr="00B90713">
          <w:rPr>
            <w:rStyle w:val="Hyperlink"/>
            <w:rFonts w:cs="Times New Roman"/>
          </w:rPr>
          <w:t>https://gabrielnakamura.github.io/FishPhyloMaker/index.html</w:t>
        </w:r>
      </w:hyperlink>
      <w:r w:rsidR="00AF499A">
        <w:rPr>
          <w:rFonts w:cs="Times New Roman"/>
        </w:rPr>
        <w:t>.</w:t>
      </w:r>
    </w:p>
    <w:p w14:paraId="2D6B99B2" w14:textId="5EEC8579" w:rsidR="00707730" w:rsidRDefault="00707730">
      <w:pPr>
        <w:ind w:firstLine="708"/>
        <w:rPr>
          <w:rFonts w:cs="Times New Roman"/>
        </w:rPr>
      </w:pPr>
    </w:p>
    <w:p w14:paraId="1E4E823B" w14:textId="77777777" w:rsidR="00AA275E" w:rsidRDefault="00AA275E" w:rsidP="0083528E">
      <w:pPr>
        <w:ind w:firstLine="708"/>
        <w:rPr>
          <w:rFonts w:cs="Times New Roman"/>
        </w:rPr>
      </w:pPr>
    </w:p>
    <w:p w14:paraId="5093EE9C" w14:textId="32C96B85" w:rsidR="00012E14" w:rsidRDefault="00DE612E" w:rsidP="00B80C8B">
      <w:pPr>
        <w:rPr>
          <w:rFonts w:cs="Times New Roman"/>
        </w:rPr>
      </w:pPr>
      <w:r>
        <w:rPr>
          <w:rFonts w:cs="Times New Roman"/>
          <w:noProof/>
        </w:rPr>
        <w:lastRenderedPageBreak/>
        <w:drawing>
          <wp:inline distT="0" distB="0" distL="0" distR="0" wp14:anchorId="631C8FF7" wp14:editId="3044D26A">
            <wp:extent cx="5731510" cy="5731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3F9034D0"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ins w:id="6" w:author="Gabriel Nakamura" w:date="2021-05-04T22:17:00Z">
        <w:r w:rsidR="00703AE0">
          <w:rPr>
            <w:rFonts w:cs="Times New Roman"/>
          </w:rPr>
          <w:t xml:space="preserve"> </w:t>
        </w:r>
      </w:ins>
      <w:r w:rsidR="00703AE0">
        <w:rPr>
          <w:rFonts w:cs="Times New Roman"/>
        </w:rPr>
        <w:t xml:space="preserve">The number besides the name of each ecoregion indicates the percentage of insertions made </w:t>
      </w:r>
      <w:r w:rsidR="007F6E88">
        <w:rPr>
          <w:rFonts w:cs="Times New Roman"/>
        </w:rPr>
        <w:t>for each ecoregion.</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w:t>
      </w:r>
      <w:r w:rsidR="00AA7F4D">
        <w:lastRenderedPageBreak/>
        <w:t>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15D052D8" w:rsidR="00866C9A" w:rsidRDefault="00C01EC1" w:rsidP="0083528E">
      <w:pPr>
        <w:ind w:firstLine="708"/>
      </w:pPr>
      <w:r>
        <w:t xml:space="preserve">Future developments of </w:t>
      </w:r>
      <w:r w:rsidR="00B83D21">
        <w:t xml:space="preserve">the </w:t>
      </w:r>
      <w:proofErr w:type="spellStart"/>
      <w:r>
        <w:t>FishPhyloMaker</w:t>
      </w:r>
      <w:proofErr w:type="spellEnd"/>
      <w:r>
        <w:t xml:space="preserve"> package </w:t>
      </w:r>
      <w:r w:rsidR="00433665">
        <w:t>should consider</w:t>
      </w:r>
      <w:r>
        <w:t xml:space="preserve"> </w:t>
      </w:r>
      <w:r w:rsidR="00181086">
        <w:t xml:space="preserve">the Catalog of Fishes (Fricke and </w:t>
      </w:r>
      <w:proofErr w:type="spellStart"/>
      <w:r w:rsidR="00181086">
        <w:t>Eschemeyer</w:t>
      </w:r>
      <w:proofErr w:type="spellEnd"/>
      <w:r w:rsidR="00181086">
        <w:t>, 2021)</w:t>
      </w:r>
      <w:r w:rsidR="002424DD">
        <w:t xml:space="preserve"> in the </w:t>
      </w:r>
      <w:proofErr w:type="spellStart"/>
      <w:r w:rsidR="00C432B3">
        <w:t>FishTaxaMaker</w:t>
      </w:r>
      <w:proofErr w:type="spellEnd"/>
      <w:r w:rsidR="00C432B3">
        <w:t xml:space="preserve"> function</w:t>
      </w:r>
      <w:r w:rsidR="00433665">
        <w:t xml:space="preserve"> </w:t>
      </w:r>
      <w:r w:rsidR="00C432B3">
        <w:t>to improve the nomenclature checking</w:t>
      </w:r>
      <w:r w:rsidR="00433665">
        <w:t xml:space="preserve"> procedures</w:t>
      </w:r>
      <w:r w:rsidR="00C90E2E">
        <w:t xml:space="preserve">. Despite </w:t>
      </w:r>
      <w:proofErr w:type="spellStart"/>
      <w:r w:rsidR="00C90E2E">
        <w:t>Fishbase</w:t>
      </w:r>
      <w:proofErr w:type="spellEnd"/>
      <w:r w:rsidR="00C90E2E">
        <w:t xml:space="preserv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7370F6">
        <w:t>focused on updating taxonomic information of fishes.</w:t>
      </w:r>
    </w:p>
    <w:p w14:paraId="122A91F6" w14:textId="3BC0C4FA"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FF237F">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 2013</w:t>
      </w:r>
      <w:r w:rsidR="00E16F95">
        <w:fldChar w:fldCharType="end"/>
      </w:r>
      <w:r w:rsidR="00B94B70">
        <w:t xml:space="preserve">; </w:t>
      </w:r>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 2021)</w:t>
      </w:r>
      <w:r w:rsidR="00412C28">
        <w:fldChar w:fldCharType="end"/>
      </w:r>
      <w:r w:rsidR="001F4D7C">
        <w:t>.</w:t>
      </w:r>
    </w:p>
    <w:p w14:paraId="767B93BC" w14:textId="564BED8B" w:rsidR="007E4AA4" w:rsidRDefault="00404DED" w:rsidP="00C4002C">
      <w:pPr>
        <w:ind w:firstLine="708"/>
        <w:rPr>
          <w:rFonts w:cs="Times New Roman"/>
          <w:b/>
          <w:bCs/>
        </w:rPr>
      </w:pPr>
      <w:r>
        <w:t xml:space="preserve">However, </w:t>
      </w:r>
      <w:r w:rsidR="00D02733">
        <w:t>these limitations</w:t>
      </w:r>
      <w:r>
        <w:t xml:space="preserve"> do not preclude the </w:t>
      </w:r>
      <w:r w:rsidR="00343501">
        <w:t>package functioning</w:t>
      </w:r>
      <w:r w:rsidR="00D02733">
        <w:t xml:space="preserve"> or its applicability for studies in phylogenetic community ecology.</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r w:rsidR="00437024">
        <w:t xml:space="preserve">The use of the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 </w:t>
      </w:r>
      <w:r w:rsidR="009D2C48">
        <w:t>T</w:t>
      </w:r>
      <w:r w:rsidR="00437024">
        <w:t xml:space="preserve">he </w:t>
      </w:r>
      <w:proofErr w:type="spellStart"/>
      <w:r w:rsidR="00437024">
        <w:t>F</w:t>
      </w:r>
      <w:r w:rsidR="00914E53">
        <w:t>hyloFishMaker</w:t>
      </w:r>
      <w:proofErr w:type="spellEnd"/>
      <w:r w:rsidR="00914E53">
        <w:t xml:space="preserve"> facilitate</w:t>
      </w:r>
      <w:r w:rsidR="009D2C48">
        <w:t>s</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417616">
        <w:t xml:space="preserve">, </w:t>
      </w:r>
      <w:r w:rsidR="004154AF">
        <w:t xml:space="preserve">which can be especially important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Neotropical 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hypothesis </w:t>
      </w:r>
      <w:r w:rsidR="00380AC3">
        <w:t>allow</w:t>
      </w:r>
      <w:r w:rsidR="0000617C">
        <w:t>s</w:t>
      </w:r>
      <w:r w:rsidR="00380AC3">
        <w:t xml:space="preserve">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w:t>
      </w:r>
      <w:r w:rsidR="00161FAC">
        <w:lastRenderedPageBreak/>
        <w:t>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123A69FB" w14:textId="128AE619" w:rsidR="001936A0" w:rsidRDefault="001936A0" w:rsidP="0083528E">
      <w:pPr>
        <w:ind w:firstLine="708"/>
      </w:pPr>
      <w:r>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4A97EB45" w14:textId="69BC53C6" w:rsidR="00C4002C" w:rsidRPr="00C4002C" w:rsidRDefault="00C4002C" w:rsidP="00C4002C">
      <w:pPr>
        <w:widowControl w:val="0"/>
        <w:autoSpaceDE w:val="0"/>
        <w:autoSpaceDN w:val="0"/>
        <w:adjustRightInd w:val="0"/>
        <w:ind w:left="480" w:hanging="480"/>
        <w:rPr>
          <w:rFonts w:cs="Times New Roman"/>
          <w:noProof/>
          <w:lang w:val="pt-BR"/>
        </w:rPr>
      </w:pPr>
      <w:r>
        <w:fldChar w:fldCharType="begin" w:fldLock="1"/>
      </w:r>
      <w:r>
        <w:instrText xml:space="preserve">ADDIN Mendeley Bibliography CSL_BIBLIOGRAPHY </w:instrText>
      </w:r>
      <w:r>
        <w:fldChar w:fldCharType="separate"/>
      </w:r>
      <w:r w:rsidRPr="00C4002C">
        <w:rPr>
          <w:rFonts w:cs="Times New Roman"/>
          <w:noProof/>
          <w:lang w:val="pt-BR"/>
        </w:rPr>
        <w:t xml:space="preserve">Albert, J. S., Tagliacollo, V. A., &amp; Dagosta, F. (2020). Diversification of Neotropical Freshwater Fishes. </w:t>
      </w:r>
      <w:r w:rsidRPr="00C4002C">
        <w:rPr>
          <w:rFonts w:cs="Times New Roman"/>
          <w:i/>
          <w:iCs/>
          <w:noProof/>
          <w:lang w:val="pt-BR"/>
        </w:rPr>
        <w:t>Annual Review of Ecology, Evolution, and Systematics</w:t>
      </w:r>
      <w:r w:rsidRPr="00C4002C">
        <w:rPr>
          <w:rFonts w:cs="Times New Roman"/>
          <w:noProof/>
          <w:lang w:val="pt-BR"/>
        </w:rPr>
        <w:t xml:space="preserve">, </w:t>
      </w:r>
      <w:r w:rsidRPr="00C4002C">
        <w:rPr>
          <w:rFonts w:cs="Times New Roman"/>
          <w:i/>
          <w:iCs/>
          <w:noProof/>
          <w:lang w:val="pt-BR"/>
        </w:rPr>
        <w:t>51</w:t>
      </w:r>
      <w:r w:rsidRPr="00C4002C">
        <w:rPr>
          <w:rFonts w:cs="Times New Roman"/>
          <w:noProof/>
          <w:lang w:val="pt-BR"/>
        </w:rPr>
        <w:t>(1), 27–53. doi:10.1146/annurev-ecolsys-011620-031032</w:t>
      </w:r>
    </w:p>
    <w:p w14:paraId="412999DF"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Betancur, R. R., Wiley, E. O., Arratia, G., Acero, A., Bailly, N., Miya, M., … Ortí, G. (2017). Phylogenetic classification of bony fishes. </w:t>
      </w:r>
      <w:r w:rsidRPr="00C4002C">
        <w:rPr>
          <w:rFonts w:cs="Times New Roman"/>
          <w:i/>
          <w:iCs/>
          <w:noProof/>
          <w:lang w:val="pt-BR"/>
        </w:rPr>
        <w:t>BMC Evolutionary Biology</w:t>
      </w:r>
      <w:r w:rsidRPr="00C4002C">
        <w:rPr>
          <w:rFonts w:cs="Times New Roman"/>
          <w:noProof/>
          <w:lang w:val="pt-BR"/>
        </w:rPr>
        <w:t xml:space="preserve">, </w:t>
      </w:r>
      <w:r w:rsidRPr="00C4002C">
        <w:rPr>
          <w:rFonts w:cs="Times New Roman"/>
          <w:i/>
          <w:iCs/>
          <w:noProof/>
          <w:lang w:val="pt-BR"/>
        </w:rPr>
        <w:t>17</w:t>
      </w:r>
      <w:r w:rsidRPr="00C4002C">
        <w:rPr>
          <w:rFonts w:cs="Times New Roman"/>
          <w:noProof/>
          <w:lang w:val="pt-BR"/>
        </w:rPr>
        <w:t>(1), 1–40. doi:10.1186/s12862-017-0958-3</w:t>
      </w:r>
    </w:p>
    <w:p w14:paraId="7400D7C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Boettiger, C., Coop, G., &amp; Ralph, P. (2012). Is your phylogeny informative? Measuring the power of comparative methods.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66</w:t>
      </w:r>
      <w:r w:rsidRPr="00C4002C">
        <w:rPr>
          <w:rFonts w:cs="Times New Roman"/>
          <w:noProof/>
          <w:lang w:val="pt-BR"/>
        </w:rPr>
        <w:t>(7), 2240–2251. doi:10.1111/j.1558-5646.2011.01574.x</w:t>
      </w:r>
    </w:p>
    <w:p w14:paraId="5F61D57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Chang, J., Rabosky, D. L., Smith, S. A., &amp; Alfaro, M. E. (2019). An r package and online resource for macroevolutionary studies using the ray-finned fish tree of life. </w:t>
      </w:r>
      <w:r w:rsidRPr="00C4002C">
        <w:rPr>
          <w:rFonts w:cs="Times New Roman"/>
          <w:i/>
          <w:iCs/>
          <w:noProof/>
          <w:lang w:val="pt-BR"/>
        </w:rPr>
        <w:t>Methods in Ecology and Evolution</w:t>
      </w:r>
      <w:r w:rsidRPr="00C4002C">
        <w:rPr>
          <w:rFonts w:cs="Times New Roman"/>
          <w:noProof/>
          <w:lang w:val="pt-BR"/>
        </w:rPr>
        <w:t xml:space="preserve">, </w:t>
      </w:r>
      <w:r w:rsidRPr="00C4002C">
        <w:rPr>
          <w:rFonts w:cs="Times New Roman"/>
          <w:i/>
          <w:iCs/>
          <w:noProof/>
          <w:lang w:val="pt-BR"/>
        </w:rPr>
        <w:t>10</w:t>
      </w:r>
      <w:r w:rsidRPr="00C4002C">
        <w:rPr>
          <w:rFonts w:cs="Times New Roman"/>
          <w:noProof/>
          <w:lang w:val="pt-BR"/>
        </w:rPr>
        <w:t>(7), 1118–1124. doi:10.1111/2041-210X.13182</w:t>
      </w:r>
    </w:p>
    <w:p w14:paraId="4747F64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Chazot, N., Willmott, K. R., Lamas, G., Freitas, A. V. L., Piron-Prunier, F., Arias, C. F., … Elias, M. (2019). Renewed diversification following Miocene landscape turnover in a Neotropical butterfly radiation. </w:t>
      </w:r>
      <w:r w:rsidRPr="00C4002C">
        <w:rPr>
          <w:rFonts w:cs="Times New Roman"/>
          <w:i/>
          <w:iCs/>
          <w:noProof/>
          <w:lang w:val="pt-BR"/>
        </w:rPr>
        <w:t>Global Ecology and Biogeography</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(8), 1118–1132. doi:10.1111/geb.12919</w:t>
      </w:r>
    </w:p>
    <w:p w14:paraId="2EBEC6EC"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Diniz-Filho, J. A. F., Loyola, R. D., Raia, P., Mooers, A. O., &amp; Bini, L. M. (2013). Darwinian shortfalls in biodiversity conservation. </w:t>
      </w:r>
      <w:r w:rsidRPr="00C4002C">
        <w:rPr>
          <w:rFonts w:cs="Times New Roman"/>
          <w:i/>
          <w:iCs/>
          <w:noProof/>
          <w:lang w:val="pt-BR"/>
        </w:rPr>
        <w:t>Trends in Ecology and Evolution</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(12), 689–695. doi:10.1016/j.tree.2013.09.003</w:t>
      </w:r>
    </w:p>
    <w:p w14:paraId="67E2251F"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Faith, D. P. (1992). Conservation evaluation and phylogenetic diversity. </w:t>
      </w:r>
      <w:r w:rsidRPr="00C4002C">
        <w:rPr>
          <w:rFonts w:cs="Times New Roman"/>
          <w:i/>
          <w:iCs/>
          <w:noProof/>
          <w:lang w:val="pt-BR"/>
        </w:rPr>
        <w:t>Biological Conservation</w:t>
      </w:r>
      <w:r w:rsidRPr="00C4002C">
        <w:rPr>
          <w:rFonts w:cs="Times New Roman"/>
          <w:noProof/>
          <w:lang w:val="pt-BR"/>
        </w:rPr>
        <w:t xml:space="preserve">, </w:t>
      </w:r>
      <w:r w:rsidRPr="00C4002C">
        <w:rPr>
          <w:rFonts w:cs="Times New Roman"/>
          <w:i/>
          <w:iCs/>
          <w:noProof/>
          <w:lang w:val="pt-BR"/>
        </w:rPr>
        <w:t>61</w:t>
      </w:r>
      <w:r w:rsidRPr="00C4002C">
        <w:rPr>
          <w:rFonts w:cs="Times New Roman"/>
          <w:noProof/>
          <w:lang w:val="pt-BR"/>
        </w:rPr>
        <w:t>, 1–10. doi:10.1016/0006-3207(92)91201-3</w:t>
      </w:r>
    </w:p>
    <w:p w14:paraId="69B70AD9"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Felsenstein, J. (1985). Phylogenies and the comparative method. </w:t>
      </w:r>
      <w:r w:rsidRPr="00C4002C">
        <w:rPr>
          <w:rFonts w:cs="Times New Roman"/>
          <w:i/>
          <w:iCs/>
          <w:noProof/>
          <w:lang w:val="pt-BR"/>
        </w:rPr>
        <w:t>The American Naturalist</w:t>
      </w:r>
      <w:r w:rsidRPr="00C4002C">
        <w:rPr>
          <w:rFonts w:cs="Times New Roman"/>
          <w:noProof/>
          <w:lang w:val="pt-BR"/>
        </w:rPr>
        <w:t xml:space="preserve">, </w:t>
      </w:r>
      <w:r w:rsidRPr="00C4002C">
        <w:rPr>
          <w:rFonts w:cs="Times New Roman"/>
          <w:i/>
          <w:iCs/>
          <w:noProof/>
          <w:lang w:val="pt-BR"/>
        </w:rPr>
        <w:t>125</w:t>
      </w:r>
      <w:r w:rsidRPr="00C4002C">
        <w:rPr>
          <w:rFonts w:cs="Times New Roman"/>
          <w:noProof/>
          <w:lang w:val="pt-BR"/>
        </w:rPr>
        <w:t>(1), 1–15. doi:0003-0147/85/2501-0001</w:t>
      </w:r>
    </w:p>
    <w:p w14:paraId="2E2818F3"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Freitas, T. M. da S., Stropp, J., Calegari, B. B., Calatayud, J., De Marco, P., Montag, L. F. de </w:t>
      </w:r>
      <w:r w:rsidRPr="00C4002C">
        <w:rPr>
          <w:rFonts w:cs="Times New Roman"/>
          <w:noProof/>
          <w:lang w:val="pt-BR"/>
        </w:rPr>
        <w:lastRenderedPageBreak/>
        <w:t xml:space="preserve">A., &amp; Hortal, J. (2021). Quantifying shortfalls in the knowledge on Neotropical Auchenipteridae fishes. </w:t>
      </w:r>
      <w:r w:rsidRPr="00C4002C">
        <w:rPr>
          <w:rFonts w:cs="Times New Roman"/>
          <w:i/>
          <w:iCs/>
          <w:noProof/>
          <w:lang w:val="pt-BR"/>
        </w:rPr>
        <w:t>Fish and Fisheries</w:t>
      </w:r>
      <w:r w:rsidRPr="00C4002C">
        <w:rPr>
          <w:rFonts w:cs="Times New Roman"/>
          <w:noProof/>
          <w:lang w:val="pt-BR"/>
        </w:rPr>
        <w:t xml:space="preserve">, </w:t>
      </w:r>
      <w:r w:rsidRPr="00C4002C">
        <w:rPr>
          <w:rFonts w:cs="Times New Roman"/>
          <w:i/>
          <w:iCs/>
          <w:noProof/>
          <w:lang w:val="pt-BR"/>
        </w:rPr>
        <w:t>22</w:t>
      </w:r>
      <w:r w:rsidRPr="00C4002C">
        <w:rPr>
          <w:rFonts w:cs="Times New Roman"/>
          <w:noProof/>
          <w:lang w:val="pt-BR"/>
        </w:rPr>
        <w:t>(1), 87–104. doi:10.1111/faf.12507</w:t>
      </w:r>
    </w:p>
    <w:p w14:paraId="5351EE4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Jetz, W., Thomas, G. H., Joy, J. B., Hartmann, K., &amp; Mooers, A. O. (2012). The global diversity of birds in space and time.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491</w:t>
      </w:r>
      <w:r w:rsidRPr="00C4002C">
        <w:rPr>
          <w:rFonts w:cs="Times New Roman"/>
          <w:noProof/>
          <w:lang w:val="pt-BR"/>
        </w:rPr>
        <w:t>(7424), 444–448. doi:10.1038/nature11631</w:t>
      </w:r>
    </w:p>
    <w:p w14:paraId="092E148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Jin, Y., &amp; Qian, H. (2019). V.PhyloMaker: an R package that can generate very large phylogenies for vascular plants.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42</w:t>
      </w:r>
      <w:r w:rsidRPr="00C4002C">
        <w:rPr>
          <w:rFonts w:cs="Times New Roman"/>
          <w:noProof/>
          <w:lang w:val="pt-BR"/>
        </w:rPr>
        <w:t>(8), 1353–1359. doi:10.1111/ecog.04434</w:t>
      </w:r>
    </w:p>
    <w:p w14:paraId="47D520A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Maestri, R., Monteiro, L. R., Fornel, R., Upham, N. S., Patterson, B. D., &amp; de Freitas, T. R. O. (2017). The ecology of a continental evolutionary radiation: Is the radiation of sigmodontine rodents adaptive?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71</w:t>
      </w:r>
      <w:r w:rsidRPr="00C4002C">
        <w:rPr>
          <w:rFonts w:cs="Times New Roman"/>
          <w:noProof/>
          <w:lang w:val="pt-BR"/>
        </w:rPr>
        <w:t>(3), 610–632. doi:10.1111/evo.13155</w:t>
      </w:r>
    </w:p>
    <w:p w14:paraId="5652A2AC"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Magallón, S., Gómez-Acevedo, S., Sánchez-Reyes, L. L., &amp; Hernández-Hernández, T. (2015). A metacalibrated time-tree documents the early rise of flowering plant phylogenetic diversity. </w:t>
      </w:r>
      <w:r w:rsidRPr="00C4002C">
        <w:rPr>
          <w:rFonts w:cs="Times New Roman"/>
          <w:i/>
          <w:iCs/>
          <w:noProof/>
          <w:lang w:val="pt-BR"/>
        </w:rPr>
        <w:t>New Phytologist</w:t>
      </w:r>
      <w:r w:rsidRPr="00C4002C">
        <w:rPr>
          <w:rFonts w:cs="Times New Roman"/>
          <w:noProof/>
          <w:lang w:val="pt-BR"/>
        </w:rPr>
        <w:t xml:space="preserve">, </w:t>
      </w:r>
      <w:r w:rsidRPr="00C4002C">
        <w:rPr>
          <w:rFonts w:cs="Times New Roman"/>
          <w:i/>
          <w:iCs/>
          <w:noProof/>
          <w:lang w:val="pt-BR"/>
        </w:rPr>
        <w:t>207</w:t>
      </w:r>
      <w:r w:rsidRPr="00C4002C">
        <w:rPr>
          <w:rFonts w:cs="Times New Roman"/>
          <w:noProof/>
          <w:lang w:val="pt-BR"/>
        </w:rPr>
        <w:t>(2), 437–453. doi:10.1111/nph.13264</w:t>
      </w:r>
    </w:p>
    <w:p w14:paraId="3B3791E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Martins, W. S., Carmo, W. C., Longo, H. J., Rosa, T. C., &amp; Rangel, T. F. (2013). SUNPLIN: Simulation with Uncertainty for Phylogenetic Investigations. </w:t>
      </w:r>
      <w:r w:rsidRPr="00C4002C">
        <w:rPr>
          <w:rFonts w:cs="Times New Roman"/>
          <w:i/>
          <w:iCs/>
          <w:noProof/>
          <w:lang w:val="pt-BR"/>
        </w:rPr>
        <w:t>BMC Bioinformatics</w:t>
      </w:r>
      <w:r w:rsidRPr="00C4002C">
        <w:rPr>
          <w:rFonts w:cs="Times New Roman"/>
          <w:noProof/>
          <w:lang w:val="pt-BR"/>
        </w:rPr>
        <w:t xml:space="preserve">, </w:t>
      </w:r>
      <w:r w:rsidRPr="00C4002C">
        <w:rPr>
          <w:rFonts w:cs="Times New Roman"/>
          <w:i/>
          <w:iCs/>
          <w:noProof/>
          <w:lang w:val="pt-BR"/>
        </w:rPr>
        <w:t>14</w:t>
      </w:r>
      <w:r w:rsidRPr="00C4002C">
        <w:rPr>
          <w:rFonts w:cs="Times New Roman"/>
          <w:noProof/>
          <w:lang w:val="pt-BR"/>
        </w:rPr>
        <w:t>(1). doi:10.1186/1471-2105-14-324</w:t>
      </w:r>
    </w:p>
    <w:p w14:paraId="5DE60B16"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&amp; Súarez, Y. R. (2021). Taxonomic and phylogenetic beta diversity in headwater stream fish communities of the Paraná and Paraguai River basins. </w:t>
      </w:r>
      <w:r w:rsidRPr="00C4002C">
        <w:rPr>
          <w:rFonts w:cs="Times New Roman"/>
          <w:i/>
          <w:iCs/>
          <w:noProof/>
          <w:lang w:val="pt-BR"/>
        </w:rPr>
        <w:t>Neotropical Ichthyology</w:t>
      </w:r>
      <w:r w:rsidRPr="00C4002C">
        <w:rPr>
          <w:rFonts w:cs="Times New Roman"/>
          <w:noProof/>
          <w:lang w:val="pt-BR"/>
        </w:rPr>
        <w:t xml:space="preserve">, </w:t>
      </w:r>
      <w:r w:rsidRPr="00C4002C">
        <w:rPr>
          <w:rFonts w:cs="Times New Roman"/>
          <w:i/>
          <w:iCs/>
          <w:noProof/>
          <w:lang w:val="pt-BR"/>
        </w:rPr>
        <w:t>19</w:t>
      </w:r>
      <w:r w:rsidRPr="00C4002C">
        <w:rPr>
          <w:rFonts w:cs="Times New Roman"/>
          <w:noProof/>
          <w:lang w:val="pt-BR"/>
        </w:rPr>
        <w:t>(1), 1–17. doi:10.1590/1982-0224-2020-0126</w:t>
      </w:r>
    </w:p>
    <w:p w14:paraId="5D442A99"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Súarez, Y. R., &amp; Duarte, L. (2020). A multifaceted approach to analyzing taxonomic, functional, and phylogenetic β‐diversity. </w:t>
      </w:r>
      <w:r w:rsidRPr="00C4002C">
        <w:rPr>
          <w:rFonts w:cs="Times New Roman"/>
          <w:i/>
          <w:iCs/>
          <w:noProof/>
          <w:lang w:val="pt-BR"/>
        </w:rPr>
        <w:t>Ecology</w:t>
      </w:r>
      <w:r w:rsidRPr="00C4002C">
        <w:rPr>
          <w:rFonts w:cs="Times New Roman"/>
          <w:noProof/>
          <w:lang w:val="pt-BR"/>
        </w:rPr>
        <w:t>. doi:10.1002/ecy.3122</w:t>
      </w:r>
    </w:p>
    <w:p w14:paraId="1B23271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Pillar, V. D., &amp; Duarte, L. D. S. (2010). A framework for metacommunity analysis of phylogenetic structure. </w:t>
      </w:r>
      <w:r w:rsidRPr="00C4002C">
        <w:rPr>
          <w:rFonts w:cs="Times New Roman"/>
          <w:i/>
          <w:iCs/>
          <w:noProof/>
          <w:lang w:val="pt-BR"/>
        </w:rPr>
        <w:t>Ecology Letters</w:t>
      </w:r>
      <w:r w:rsidRPr="00C4002C">
        <w:rPr>
          <w:rFonts w:cs="Times New Roman"/>
          <w:noProof/>
          <w:lang w:val="pt-BR"/>
        </w:rPr>
        <w:t xml:space="preserve">, </w:t>
      </w:r>
      <w:r w:rsidRPr="00C4002C">
        <w:rPr>
          <w:rFonts w:cs="Times New Roman"/>
          <w:i/>
          <w:iCs/>
          <w:noProof/>
          <w:lang w:val="pt-BR"/>
        </w:rPr>
        <w:t>13</w:t>
      </w:r>
      <w:r w:rsidRPr="00C4002C">
        <w:rPr>
          <w:rFonts w:cs="Times New Roman"/>
          <w:noProof/>
          <w:lang w:val="pt-BR"/>
        </w:rPr>
        <w:t>, 587–596. doi:10.1111/j.1461-0248.2010.01456.x</w:t>
      </w:r>
    </w:p>
    <w:p w14:paraId="2E9F92B2"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lastRenderedPageBreak/>
        <w:t xml:space="preserve">Pinto-Ledezma, J. N., Villalobos, F., Reich, P. B., Catford, J. A., Larkin, D. J., &amp; Cavender-Bares, J. (2020). Testing Darwin’s naturalization conundrum based on taxonomic, phylogenetic, and functional dimensions of vascular plants. </w:t>
      </w:r>
      <w:r w:rsidRPr="00C4002C">
        <w:rPr>
          <w:rFonts w:cs="Times New Roman"/>
          <w:i/>
          <w:iCs/>
          <w:noProof/>
          <w:lang w:val="pt-BR"/>
        </w:rPr>
        <w:t>Ecological Monographs</w:t>
      </w:r>
      <w:r w:rsidRPr="00C4002C">
        <w:rPr>
          <w:rFonts w:cs="Times New Roman"/>
          <w:noProof/>
          <w:lang w:val="pt-BR"/>
        </w:rPr>
        <w:t>. doi:10.1002/ecm.1420</w:t>
      </w:r>
    </w:p>
    <w:p w14:paraId="3ACB7B6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Rabosky, D. L., Chang, J., Title, P. O., Cowman, P. F., Sallan, L., Friedman, M., … Alfaro, M. E. (2018). An inverse latitudinal gradient in speciation rate for marine fishes.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559</w:t>
      </w:r>
      <w:r w:rsidRPr="00C4002C">
        <w:rPr>
          <w:rFonts w:cs="Times New Roman"/>
          <w:noProof/>
          <w:lang w:val="pt-BR"/>
        </w:rPr>
        <w:t>(7714), 392–395. doi:10.1038/s41586-018-0273-1</w:t>
      </w:r>
    </w:p>
    <w:p w14:paraId="2B48DB02"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C4002C">
        <w:rPr>
          <w:rFonts w:cs="Times New Roman"/>
          <w:i/>
          <w:iCs/>
          <w:noProof/>
          <w:lang w:val="pt-BR"/>
        </w:rPr>
        <w:t>Freshwater Biology</w:t>
      </w:r>
      <w:r w:rsidRPr="00C4002C">
        <w:rPr>
          <w:rFonts w:cs="Times New Roman"/>
          <w:noProof/>
          <w:lang w:val="pt-BR"/>
        </w:rPr>
        <w:t xml:space="preserve">, </w:t>
      </w:r>
      <w:r w:rsidRPr="00C4002C">
        <w:rPr>
          <w:rFonts w:cs="Times New Roman"/>
          <w:i/>
          <w:iCs/>
          <w:noProof/>
          <w:lang w:val="pt-BR"/>
        </w:rPr>
        <w:t>64</w:t>
      </w:r>
      <w:r w:rsidRPr="00C4002C">
        <w:rPr>
          <w:rFonts w:cs="Times New Roman"/>
          <w:noProof/>
          <w:lang w:val="pt-BR"/>
        </w:rPr>
        <w:t>(3), 447–460. doi:10.1111/fwb.13233</w:t>
      </w:r>
    </w:p>
    <w:p w14:paraId="250699FE"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Zeni, J. O., Ferraz, S., Cianciaruso, M. V., &amp; Casatti, L. (2020). Importance of local and landscape variables on multiple facets of stream fish biodiversity in a Neotropical agroecosystem. </w:t>
      </w:r>
      <w:r w:rsidRPr="00C4002C">
        <w:rPr>
          <w:rFonts w:cs="Times New Roman"/>
          <w:i/>
          <w:iCs/>
          <w:noProof/>
          <w:lang w:val="pt-BR"/>
        </w:rPr>
        <w:t>Hydrobiologia</w:t>
      </w:r>
      <w:r w:rsidRPr="00C4002C">
        <w:rPr>
          <w:rFonts w:cs="Times New Roman"/>
          <w:noProof/>
          <w:lang w:val="pt-BR"/>
        </w:rPr>
        <w:t xml:space="preserve">, </w:t>
      </w:r>
      <w:r w:rsidRPr="00C4002C">
        <w:rPr>
          <w:rFonts w:cs="Times New Roman"/>
          <w:i/>
          <w:iCs/>
          <w:noProof/>
          <w:lang w:val="pt-BR"/>
        </w:rPr>
        <w:t>7</w:t>
      </w:r>
      <w:r w:rsidRPr="00C4002C">
        <w:rPr>
          <w:rFonts w:cs="Times New Roman"/>
          <w:noProof/>
          <w:lang w:val="pt-BR"/>
        </w:rPr>
        <w:t>. doi:10.1007/s10750-020-04396-7</w:t>
      </w:r>
    </w:p>
    <w:p w14:paraId="094E7CF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Roquet, C., Thuiller, W., &amp; Lavergne, S. (2013). Building megaphylogenies for macroecology: Taking up the challenge.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36</w:t>
      </w:r>
      <w:r w:rsidRPr="00C4002C">
        <w:rPr>
          <w:rFonts w:cs="Times New Roman"/>
          <w:noProof/>
          <w:lang w:val="pt-BR"/>
        </w:rPr>
        <w:t>(1), 13–26. doi:10.1111/j.1600-0587.2012.07773.x</w:t>
      </w:r>
    </w:p>
    <w:p w14:paraId="231BF0F6"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Tedesco, P. A., Beauchard, O., Bigorne, R., Blanchet, S., Buisson, L., Conti, L., … Oberdorff, T. (2017). Data Descriptor: A global database on freshwater fish species occurrence in drainage basins. </w:t>
      </w:r>
      <w:r w:rsidRPr="00C4002C">
        <w:rPr>
          <w:rFonts w:cs="Times New Roman"/>
          <w:i/>
          <w:iCs/>
          <w:noProof/>
          <w:lang w:val="pt-BR"/>
        </w:rPr>
        <w:t>Scientific Data</w:t>
      </w:r>
      <w:r w:rsidRPr="00C4002C">
        <w:rPr>
          <w:rFonts w:cs="Times New Roman"/>
          <w:noProof/>
          <w:lang w:val="pt-BR"/>
        </w:rPr>
        <w:t xml:space="preserve">, </w:t>
      </w:r>
      <w:r w:rsidRPr="00C4002C">
        <w:rPr>
          <w:rFonts w:cs="Times New Roman"/>
          <w:i/>
          <w:iCs/>
          <w:noProof/>
          <w:lang w:val="pt-BR"/>
        </w:rPr>
        <w:t>4</w:t>
      </w:r>
      <w:r w:rsidRPr="00C4002C">
        <w:rPr>
          <w:rFonts w:cs="Times New Roman"/>
          <w:noProof/>
          <w:lang w:val="pt-BR"/>
        </w:rPr>
        <w:t>, 1–6. doi:10.1038/sdata.2017.141</w:t>
      </w:r>
    </w:p>
    <w:p w14:paraId="01F7C4D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Webb, C. O., Ackerly, D. D., &amp; Kembel, S. W. (2008). Phylocom: Software for the analysis of phylogenetic community structure and trait evolution. </w:t>
      </w:r>
      <w:r w:rsidRPr="00C4002C">
        <w:rPr>
          <w:rFonts w:cs="Times New Roman"/>
          <w:i/>
          <w:iCs/>
          <w:noProof/>
          <w:lang w:val="pt-BR"/>
        </w:rPr>
        <w:t>Bioinformatics</w:t>
      </w:r>
      <w:r w:rsidRPr="00C4002C">
        <w:rPr>
          <w:rFonts w:cs="Times New Roman"/>
          <w:noProof/>
          <w:lang w:val="pt-BR"/>
        </w:rPr>
        <w:t xml:space="preserve">, </w:t>
      </w:r>
      <w:r w:rsidRPr="00C4002C">
        <w:rPr>
          <w:rFonts w:cs="Times New Roman"/>
          <w:i/>
          <w:iCs/>
          <w:noProof/>
          <w:lang w:val="pt-BR"/>
        </w:rPr>
        <w:t>24</w:t>
      </w:r>
      <w:r w:rsidRPr="00C4002C">
        <w:rPr>
          <w:rFonts w:cs="Times New Roman"/>
          <w:noProof/>
          <w:lang w:val="pt-BR"/>
        </w:rPr>
        <w:t>(18), 2098–2100. doi:10.1093/bioinformatics/btn358</w:t>
      </w:r>
    </w:p>
    <w:p w14:paraId="1946494A" w14:textId="77777777" w:rsidR="00C4002C" w:rsidRPr="00C4002C"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t xml:space="preserve">Webb, C. O., &amp; Donoghue, M. J. (2005). Phylomatic: Tree assembly for applied </w:t>
      </w:r>
      <w:r w:rsidRPr="00C4002C">
        <w:rPr>
          <w:rFonts w:cs="Times New Roman"/>
          <w:noProof/>
          <w:lang w:val="pt-BR"/>
        </w:rPr>
        <w:lastRenderedPageBreak/>
        <w:t xml:space="preserve">phylogenetics. </w:t>
      </w:r>
      <w:r w:rsidRPr="00C4002C">
        <w:rPr>
          <w:rFonts w:cs="Times New Roman"/>
          <w:i/>
          <w:iCs/>
          <w:noProof/>
          <w:lang w:val="pt-BR"/>
        </w:rPr>
        <w:t>Molecular Ecology Notes</w:t>
      </w:r>
      <w:r w:rsidRPr="00C4002C">
        <w:rPr>
          <w:rFonts w:cs="Times New Roman"/>
          <w:noProof/>
          <w:lang w:val="pt-BR"/>
        </w:rPr>
        <w:t xml:space="preserve">, </w:t>
      </w:r>
      <w:r w:rsidRPr="00C4002C">
        <w:rPr>
          <w:rFonts w:cs="Times New Roman"/>
          <w:i/>
          <w:iCs/>
          <w:noProof/>
          <w:lang w:val="pt-BR"/>
        </w:rPr>
        <w:t>5</w:t>
      </w:r>
      <w:r w:rsidRPr="00C4002C">
        <w:rPr>
          <w:rFonts w:cs="Times New Roman"/>
          <w:noProof/>
          <w:lang w:val="pt-BR"/>
        </w:rPr>
        <w:t>(1), 181–183. doi:10.1111/j.1471-8286.2004.00829.x</w:t>
      </w:r>
    </w:p>
    <w:p w14:paraId="3843B513" w14:textId="7EFC5A14" w:rsidR="00C4002C" w:rsidRPr="00C4002C" w:rsidRDefault="00C4002C" w:rsidP="00C4002C">
      <w:pPr>
        <w:widowControl w:val="0"/>
        <w:autoSpaceDE w:val="0"/>
        <w:autoSpaceDN w:val="0"/>
        <w:adjustRightInd w:val="0"/>
        <w:ind w:left="480" w:hanging="480"/>
        <w:rPr>
          <w:rFonts w:cs="Times New Roman"/>
          <w:noProof/>
          <w:lang w:val="pt-BR"/>
        </w:rPr>
      </w:pPr>
      <w:r>
        <w:fldChar w:fldCharType="end"/>
      </w:r>
      <w:r w:rsidR="001936A0">
        <w:fldChar w:fldCharType="begin" w:fldLock="1"/>
      </w:r>
      <w:r w:rsidR="001936A0" w:rsidRPr="00703AE0">
        <w:rPr>
          <w:lang w:val="pt-BR"/>
        </w:rPr>
        <w:instrText xml:space="preserve">ADDIN Mendeley Bibliography CSL_BIBLIOGRAPHY </w:instrText>
      </w:r>
      <w:r w:rsidR="001936A0">
        <w:fldChar w:fldCharType="separate"/>
      </w:r>
      <w:r w:rsidRPr="00C4002C">
        <w:rPr>
          <w:rFonts w:cs="Times New Roman"/>
          <w:noProof/>
          <w:lang w:val="pt-BR"/>
        </w:rPr>
        <w:t xml:space="preserve">Albert, J. S., Tagliacollo, V. A., &amp; Dagosta, F. (2020). Diversification of Neotropical Freshwater Fishes. </w:t>
      </w:r>
      <w:r w:rsidRPr="00C4002C">
        <w:rPr>
          <w:rFonts w:cs="Times New Roman"/>
          <w:i/>
          <w:iCs/>
          <w:noProof/>
          <w:lang w:val="pt-BR"/>
        </w:rPr>
        <w:t>Annual Review of Ecology, Evolution, and Systematics</w:t>
      </w:r>
      <w:r w:rsidRPr="00C4002C">
        <w:rPr>
          <w:rFonts w:cs="Times New Roman"/>
          <w:noProof/>
          <w:lang w:val="pt-BR"/>
        </w:rPr>
        <w:t xml:space="preserve">, </w:t>
      </w:r>
      <w:r w:rsidRPr="00C4002C">
        <w:rPr>
          <w:rFonts w:cs="Times New Roman"/>
          <w:i/>
          <w:iCs/>
          <w:noProof/>
          <w:lang w:val="pt-BR"/>
        </w:rPr>
        <w:t>51</w:t>
      </w:r>
      <w:r w:rsidRPr="00C4002C">
        <w:rPr>
          <w:rFonts w:cs="Times New Roman"/>
          <w:noProof/>
          <w:lang w:val="pt-BR"/>
        </w:rPr>
        <w:t>(1), 27–53. doi:10.1146/annurev-ecolsys-011620-031032</w:t>
      </w:r>
    </w:p>
    <w:p w14:paraId="188665A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Betancur, R. R., Wiley, E. O., Arratia, G., Acero, A., Bailly, N., Miya, M., … Ortí, G. (2017). Phylogenetic classification of bony fishes. </w:t>
      </w:r>
      <w:r w:rsidRPr="00C4002C">
        <w:rPr>
          <w:rFonts w:cs="Times New Roman"/>
          <w:i/>
          <w:iCs/>
          <w:noProof/>
          <w:lang w:val="pt-BR"/>
        </w:rPr>
        <w:t>BMC Evolutionary Biology</w:t>
      </w:r>
      <w:r w:rsidRPr="00C4002C">
        <w:rPr>
          <w:rFonts w:cs="Times New Roman"/>
          <w:noProof/>
          <w:lang w:val="pt-BR"/>
        </w:rPr>
        <w:t xml:space="preserve">, </w:t>
      </w:r>
      <w:r w:rsidRPr="00C4002C">
        <w:rPr>
          <w:rFonts w:cs="Times New Roman"/>
          <w:i/>
          <w:iCs/>
          <w:noProof/>
          <w:lang w:val="pt-BR"/>
        </w:rPr>
        <w:t>17</w:t>
      </w:r>
      <w:r w:rsidRPr="00C4002C">
        <w:rPr>
          <w:rFonts w:cs="Times New Roman"/>
          <w:noProof/>
          <w:lang w:val="pt-BR"/>
        </w:rPr>
        <w:t>(1), 1–40. doi:10.1186/s12862-017-0958-3</w:t>
      </w:r>
    </w:p>
    <w:p w14:paraId="76F6AA0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Boettiger, C., Coop, G., &amp; Ralph, P. (2012). Is your phylogeny informative? Measuring the power of comparative methods.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66</w:t>
      </w:r>
      <w:r w:rsidRPr="00C4002C">
        <w:rPr>
          <w:rFonts w:cs="Times New Roman"/>
          <w:noProof/>
          <w:lang w:val="pt-BR"/>
        </w:rPr>
        <w:t>(7), 2240–2251. doi:10.1111/j.1558-5646.2011.01574.x</w:t>
      </w:r>
    </w:p>
    <w:p w14:paraId="6FE4EF9B"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Chang, J., Rabosky, D. L., Smith, S. A., &amp; Alfaro, M. E. (2019). An r package and online resource for macroevolutionary studies using the ray-finned fish tree of life. </w:t>
      </w:r>
      <w:r w:rsidRPr="00C4002C">
        <w:rPr>
          <w:rFonts w:cs="Times New Roman"/>
          <w:i/>
          <w:iCs/>
          <w:noProof/>
          <w:lang w:val="pt-BR"/>
        </w:rPr>
        <w:t>Methods in Ecology and Evolution</w:t>
      </w:r>
      <w:r w:rsidRPr="00C4002C">
        <w:rPr>
          <w:rFonts w:cs="Times New Roman"/>
          <w:noProof/>
          <w:lang w:val="pt-BR"/>
        </w:rPr>
        <w:t xml:space="preserve">, </w:t>
      </w:r>
      <w:r w:rsidRPr="00C4002C">
        <w:rPr>
          <w:rFonts w:cs="Times New Roman"/>
          <w:i/>
          <w:iCs/>
          <w:noProof/>
          <w:lang w:val="pt-BR"/>
        </w:rPr>
        <w:t>10</w:t>
      </w:r>
      <w:r w:rsidRPr="00C4002C">
        <w:rPr>
          <w:rFonts w:cs="Times New Roman"/>
          <w:noProof/>
          <w:lang w:val="pt-BR"/>
        </w:rPr>
        <w:t>(7), 1118–1124. doi:10.1111/2041-210X.13182</w:t>
      </w:r>
    </w:p>
    <w:p w14:paraId="3CC90844"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Chazot, N., Willmott, K. R., Lamas, G., Freitas, A. V. L., Piron-Prunier, F., Arias, C. F., … Elias, M. (2019). Renewed diversification following Miocene landscape turnover in a Neotropical butterfly radiation. </w:t>
      </w:r>
      <w:r w:rsidRPr="00C4002C">
        <w:rPr>
          <w:rFonts w:cs="Times New Roman"/>
          <w:i/>
          <w:iCs/>
          <w:noProof/>
          <w:lang w:val="pt-BR"/>
        </w:rPr>
        <w:t>Global Ecology and Biogeography</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(8), 1118–1132. doi:10.1111/geb.12919</w:t>
      </w:r>
    </w:p>
    <w:p w14:paraId="074EF56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Diniz-Filho, J. A. F., Loyola, R. D., Raia, P., Mooers, A. O., &amp; Bini, L. M. (2013). Darwinian shortfalls in biodiversity conservation. </w:t>
      </w:r>
      <w:r w:rsidRPr="00C4002C">
        <w:rPr>
          <w:rFonts w:cs="Times New Roman"/>
          <w:i/>
          <w:iCs/>
          <w:noProof/>
          <w:lang w:val="pt-BR"/>
        </w:rPr>
        <w:t>Trends in Ecology and Evolution</w:t>
      </w:r>
      <w:r w:rsidRPr="00C4002C">
        <w:rPr>
          <w:rFonts w:cs="Times New Roman"/>
          <w:noProof/>
          <w:lang w:val="pt-BR"/>
        </w:rPr>
        <w:t xml:space="preserve">, </w:t>
      </w:r>
      <w:r w:rsidRPr="00C4002C">
        <w:rPr>
          <w:rFonts w:cs="Times New Roman"/>
          <w:i/>
          <w:iCs/>
          <w:noProof/>
          <w:lang w:val="pt-BR"/>
        </w:rPr>
        <w:t>28</w:t>
      </w:r>
      <w:r w:rsidRPr="00C4002C">
        <w:rPr>
          <w:rFonts w:cs="Times New Roman"/>
          <w:noProof/>
          <w:lang w:val="pt-BR"/>
        </w:rPr>
        <w:t>(12), 689–695. doi:10.1016/j.tree.2013.09.003</w:t>
      </w:r>
    </w:p>
    <w:p w14:paraId="7B28CB40"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Faith, D. P. (1992). Conservation evaluation and phylogenetic diversity. </w:t>
      </w:r>
      <w:r w:rsidRPr="00C4002C">
        <w:rPr>
          <w:rFonts w:cs="Times New Roman"/>
          <w:i/>
          <w:iCs/>
          <w:noProof/>
          <w:lang w:val="pt-BR"/>
        </w:rPr>
        <w:t>Biological Conservation</w:t>
      </w:r>
      <w:r w:rsidRPr="00C4002C">
        <w:rPr>
          <w:rFonts w:cs="Times New Roman"/>
          <w:noProof/>
          <w:lang w:val="pt-BR"/>
        </w:rPr>
        <w:t xml:space="preserve">, </w:t>
      </w:r>
      <w:r w:rsidRPr="00C4002C">
        <w:rPr>
          <w:rFonts w:cs="Times New Roman"/>
          <w:i/>
          <w:iCs/>
          <w:noProof/>
          <w:lang w:val="pt-BR"/>
        </w:rPr>
        <w:t>61</w:t>
      </w:r>
      <w:r w:rsidRPr="00C4002C">
        <w:rPr>
          <w:rFonts w:cs="Times New Roman"/>
          <w:noProof/>
          <w:lang w:val="pt-BR"/>
        </w:rPr>
        <w:t>, 1–10. doi:10.1016/0006-3207(92)91201-3</w:t>
      </w:r>
    </w:p>
    <w:p w14:paraId="670A52DB"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Felsenstein, J. (1985). Phylogenies and the comparative method. </w:t>
      </w:r>
      <w:r w:rsidRPr="00C4002C">
        <w:rPr>
          <w:rFonts w:cs="Times New Roman"/>
          <w:i/>
          <w:iCs/>
          <w:noProof/>
          <w:lang w:val="pt-BR"/>
        </w:rPr>
        <w:t>The American Naturalist</w:t>
      </w:r>
      <w:r w:rsidRPr="00C4002C">
        <w:rPr>
          <w:rFonts w:cs="Times New Roman"/>
          <w:noProof/>
          <w:lang w:val="pt-BR"/>
        </w:rPr>
        <w:t xml:space="preserve">, </w:t>
      </w:r>
      <w:r w:rsidRPr="00C4002C">
        <w:rPr>
          <w:rFonts w:cs="Times New Roman"/>
          <w:i/>
          <w:iCs/>
          <w:noProof/>
          <w:lang w:val="pt-BR"/>
        </w:rPr>
        <w:t>125</w:t>
      </w:r>
      <w:r w:rsidRPr="00C4002C">
        <w:rPr>
          <w:rFonts w:cs="Times New Roman"/>
          <w:noProof/>
          <w:lang w:val="pt-BR"/>
        </w:rPr>
        <w:t>(1), 1–15. doi:0003-0147/85/2501-0001</w:t>
      </w:r>
    </w:p>
    <w:p w14:paraId="12197819"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lastRenderedPageBreak/>
        <w:t xml:space="preserve">Freitas, T. M. da S., Stropp, J., Calegari, B. B., Calatayud, J., De Marco, P., Montag, L. F. de A., &amp; Hortal, J. (2021). Quantifying shortfalls in the knowledge on Neotropical Auchenipteridae fishes. </w:t>
      </w:r>
      <w:r w:rsidRPr="00C4002C">
        <w:rPr>
          <w:rFonts w:cs="Times New Roman"/>
          <w:i/>
          <w:iCs/>
          <w:noProof/>
          <w:lang w:val="pt-BR"/>
        </w:rPr>
        <w:t>Fish and Fisheries</w:t>
      </w:r>
      <w:r w:rsidRPr="00C4002C">
        <w:rPr>
          <w:rFonts w:cs="Times New Roman"/>
          <w:noProof/>
          <w:lang w:val="pt-BR"/>
        </w:rPr>
        <w:t xml:space="preserve">, </w:t>
      </w:r>
      <w:r w:rsidRPr="00C4002C">
        <w:rPr>
          <w:rFonts w:cs="Times New Roman"/>
          <w:i/>
          <w:iCs/>
          <w:noProof/>
          <w:lang w:val="pt-BR"/>
        </w:rPr>
        <w:t>22</w:t>
      </w:r>
      <w:r w:rsidRPr="00C4002C">
        <w:rPr>
          <w:rFonts w:cs="Times New Roman"/>
          <w:noProof/>
          <w:lang w:val="pt-BR"/>
        </w:rPr>
        <w:t>(1), 87–104. doi:10.1111/faf.12507</w:t>
      </w:r>
    </w:p>
    <w:p w14:paraId="76211711"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Jetz, W., Thomas, G. H., Joy, J. B., Hartmann, K., &amp; Mooers, A. O. (2012). The global diversity of birds in space and time.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491</w:t>
      </w:r>
      <w:r w:rsidRPr="00C4002C">
        <w:rPr>
          <w:rFonts w:cs="Times New Roman"/>
          <w:noProof/>
          <w:lang w:val="pt-BR"/>
        </w:rPr>
        <w:t>(7424), 444–448. doi:10.1038/nature11631</w:t>
      </w:r>
    </w:p>
    <w:p w14:paraId="6E7EEC0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Jin, Y., &amp; Qian, H. (2019). V.PhyloMaker: an R package that can generate very large phylogenies for vascular plants.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42</w:t>
      </w:r>
      <w:r w:rsidRPr="00C4002C">
        <w:rPr>
          <w:rFonts w:cs="Times New Roman"/>
          <w:noProof/>
          <w:lang w:val="pt-BR"/>
        </w:rPr>
        <w:t>(8), 1353–1359. doi:10.1111/ecog.04434</w:t>
      </w:r>
    </w:p>
    <w:p w14:paraId="16317DF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Maestri, R., Monteiro, L. R., Fornel, R., Upham, N. S., Patterson, B. D., &amp; de Freitas, T. R. O. (2017). The ecology of a continental evolutionary radiation: Is the radiation of sigmodontine rodents adaptive? </w:t>
      </w:r>
      <w:r w:rsidRPr="00C4002C">
        <w:rPr>
          <w:rFonts w:cs="Times New Roman"/>
          <w:i/>
          <w:iCs/>
          <w:noProof/>
          <w:lang w:val="pt-BR"/>
        </w:rPr>
        <w:t>Evolution</w:t>
      </w:r>
      <w:r w:rsidRPr="00C4002C">
        <w:rPr>
          <w:rFonts w:cs="Times New Roman"/>
          <w:noProof/>
          <w:lang w:val="pt-BR"/>
        </w:rPr>
        <w:t xml:space="preserve">, </w:t>
      </w:r>
      <w:r w:rsidRPr="00C4002C">
        <w:rPr>
          <w:rFonts w:cs="Times New Roman"/>
          <w:i/>
          <w:iCs/>
          <w:noProof/>
          <w:lang w:val="pt-BR"/>
        </w:rPr>
        <w:t>71</w:t>
      </w:r>
      <w:r w:rsidRPr="00C4002C">
        <w:rPr>
          <w:rFonts w:cs="Times New Roman"/>
          <w:noProof/>
          <w:lang w:val="pt-BR"/>
        </w:rPr>
        <w:t>(3), 610–632. doi:10.1111/evo.13155</w:t>
      </w:r>
    </w:p>
    <w:p w14:paraId="03BA5A34"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Magallón, S., Gómez-Acevedo, S., Sánchez-Reyes, L. L., &amp; Hernández-Hernández, T. (2015). A metacalibrated time-tree documents the early rise of flowering plant phylogenetic diversity. </w:t>
      </w:r>
      <w:r w:rsidRPr="00C4002C">
        <w:rPr>
          <w:rFonts w:cs="Times New Roman"/>
          <w:i/>
          <w:iCs/>
          <w:noProof/>
          <w:lang w:val="pt-BR"/>
        </w:rPr>
        <w:t>New Phytologist</w:t>
      </w:r>
      <w:r w:rsidRPr="00C4002C">
        <w:rPr>
          <w:rFonts w:cs="Times New Roman"/>
          <w:noProof/>
          <w:lang w:val="pt-BR"/>
        </w:rPr>
        <w:t xml:space="preserve">, </w:t>
      </w:r>
      <w:r w:rsidRPr="00C4002C">
        <w:rPr>
          <w:rFonts w:cs="Times New Roman"/>
          <w:i/>
          <w:iCs/>
          <w:noProof/>
          <w:lang w:val="pt-BR"/>
        </w:rPr>
        <w:t>207</w:t>
      </w:r>
      <w:r w:rsidRPr="00C4002C">
        <w:rPr>
          <w:rFonts w:cs="Times New Roman"/>
          <w:noProof/>
          <w:lang w:val="pt-BR"/>
        </w:rPr>
        <w:t>(2), 437–453. doi:10.1111/nph.13264</w:t>
      </w:r>
    </w:p>
    <w:p w14:paraId="1F233ED4"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Martins, W. S., Carmo, W. C., Longo, H. J., Rosa, T. C., &amp; Rangel, T. F. (2013). SUNPLIN: Simulation with Uncertainty for Phylogenetic Investigations. </w:t>
      </w:r>
      <w:r w:rsidRPr="00C4002C">
        <w:rPr>
          <w:rFonts w:cs="Times New Roman"/>
          <w:i/>
          <w:iCs/>
          <w:noProof/>
          <w:lang w:val="pt-BR"/>
        </w:rPr>
        <w:t>BMC Bioinformatics</w:t>
      </w:r>
      <w:r w:rsidRPr="00C4002C">
        <w:rPr>
          <w:rFonts w:cs="Times New Roman"/>
          <w:noProof/>
          <w:lang w:val="pt-BR"/>
        </w:rPr>
        <w:t xml:space="preserve">, </w:t>
      </w:r>
      <w:r w:rsidRPr="00C4002C">
        <w:rPr>
          <w:rFonts w:cs="Times New Roman"/>
          <w:i/>
          <w:iCs/>
          <w:noProof/>
          <w:lang w:val="pt-BR"/>
        </w:rPr>
        <w:t>14</w:t>
      </w:r>
      <w:r w:rsidRPr="00C4002C">
        <w:rPr>
          <w:rFonts w:cs="Times New Roman"/>
          <w:noProof/>
          <w:lang w:val="pt-BR"/>
        </w:rPr>
        <w:t>(1). doi:10.1186/1471-2105-14-324</w:t>
      </w:r>
    </w:p>
    <w:p w14:paraId="262E1ED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&amp; Súarez, Y. R. (2021). Taxonomic and phylogenetic beta diversity in headwater stream fish communities of the Paraná and Paraguai River basins. </w:t>
      </w:r>
      <w:r w:rsidRPr="00C4002C">
        <w:rPr>
          <w:rFonts w:cs="Times New Roman"/>
          <w:i/>
          <w:iCs/>
          <w:noProof/>
          <w:lang w:val="pt-BR"/>
        </w:rPr>
        <w:t>Neotropical Ichthyology</w:t>
      </w:r>
      <w:r w:rsidRPr="00C4002C">
        <w:rPr>
          <w:rFonts w:cs="Times New Roman"/>
          <w:noProof/>
          <w:lang w:val="pt-BR"/>
        </w:rPr>
        <w:t xml:space="preserve">, </w:t>
      </w:r>
      <w:r w:rsidRPr="00C4002C">
        <w:rPr>
          <w:rFonts w:cs="Times New Roman"/>
          <w:i/>
          <w:iCs/>
          <w:noProof/>
          <w:lang w:val="pt-BR"/>
        </w:rPr>
        <w:t>19</w:t>
      </w:r>
      <w:r w:rsidRPr="00C4002C">
        <w:rPr>
          <w:rFonts w:cs="Times New Roman"/>
          <w:noProof/>
          <w:lang w:val="pt-BR"/>
        </w:rPr>
        <w:t>(1), 1–17. doi:10.1590/1982-0224-2020-0126</w:t>
      </w:r>
    </w:p>
    <w:p w14:paraId="5262C193"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Súarez, Y. R., &amp; Duarte, L. (2020). A multifaceted approach to analyzing taxonomic, functional, and phylogenetic β‐diversity. </w:t>
      </w:r>
      <w:r w:rsidRPr="00C4002C">
        <w:rPr>
          <w:rFonts w:cs="Times New Roman"/>
          <w:i/>
          <w:iCs/>
          <w:noProof/>
          <w:lang w:val="pt-BR"/>
        </w:rPr>
        <w:t>Ecology</w:t>
      </w:r>
      <w:r w:rsidRPr="00C4002C">
        <w:rPr>
          <w:rFonts w:cs="Times New Roman"/>
          <w:noProof/>
          <w:lang w:val="pt-BR"/>
        </w:rPr>
        <w:t>. doi:10.1002/ecy.3122</w:t>
      </w:r>
    </w:p>
    <w:p w14:paraId="31A91492"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Pillar, V. D., &amp; Duarte, L. D. S. (2010). A framework for metacommunity analysis of phylogenetic structure. </w:t>
      </w:r>
      <w:r w:rsidRPr="00C4002C">
        <w:rPr>
          <w:rFonts w:cs="Times New Roman"/>
          <w:i/>
          <w:iCs/>
          <w:noProof/>
          <w:lang w:val="pt-BR"/>
        </w:rPr>
        <w:t>Ecology Letters</w:t>
      </w:r>
      <w:r w:rsidRPr="00C4002C">
        <w:rPr>
          <w:rFonts w:cs="Times New Roman"/>
          <w:noProof/>
          <w:lang w:val="pt-BR"/>
        </w:rPr>
        <w:t xml:space="preserve">, </w:t>
      </w:r>
      <w:r w:rsidRPr="00C4002C">
        <w:rPr>
          <w:rFonts w:cs="Times New Roman"/>
          <w:i/>
          <w:iCs/>
          <w:noProof/>
          <w:lang w:val="pt-BR"/>
        </w:rPr>
        <w:t>13</w:t>
      </w:r>
      <w:r w:rsidRPr="00C4002C">
        <w:rPr>
          <w:rFonts w:cs="Times New Roman"/>
          <w:noProof/>
          <w:lang w:val="pt-BR"/>
        </w:rPr>
        <w:t>, 587–596. doi:10.1111/j.1461-</w:t>
      </w:r>
      <w:r w:rsidRPr="00C4002C">
        <w:rPr>
          <w:rFonts w:cs="Times New Roman"/>
          <w:noProof/>
          <w:lang w:val="pt-BR"/>
        </w:rPr>
        <w:lastRenderedPageBreak/>
        <w:t>0248.2010.01456.x</w:t>
      </w:r>
    </w:p>
    <w:p w14:paraId="3E86FBA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Pinto-Ledezma, J. N., Villalobos, F., Reich, P. B., Catford, J. A., Larkin, D. J., &amp; Cavender-Bares, J. (2020). Testing Darwin’s naturalization conundrum based on taxonomic, phylogenetic, and functional dimensions of vascular plants. </w:t>
      </w:r>
      <w:r w:rsidRPr="00C4002C">
        <w:rPr>
          <w:rFonts w:cs="Times New Roman"/>
          <w:i/>
          <w:iCs/>
          <w:noProof/>
          <w:lang w:val="pt-BR"/>
        </w:rPr>
        <w:t>Ecological Monographs</w:t>
      </w:r>
      <w:r w:rsidRPr="00C4002C">
        <w:rPr>
          <w:rFonts w:cs="Times New Roman"/>
          <w:noProof/>
          <w:lang w:val="pt-BR"/>
        </w:rPr>
        <w:t>. doi:10.1002/ecm.1420</w:t>
      </w:r>
    </w:p>
    <w:p w14:paraId="5B7134F8"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Rabosky, D. L., Chang, J., Title, P. O., Cowman, P. F., Sallan, L., Friedman, M., … Alfaro, M. E. (2018). An inverse latitudinal gradient in speciation rate for marine fishes.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559</w:t>
      </w:r>
      <w:r w:rsidRPr="00C4002C">
        <w:rPr>
          <w:rFonts w:cs="Times New Roman"/>
          <w:noProof/>
          <w:lang w:val="pt-BR"/>
        </w:rPr>
        <w:t>(7714), 392–395. doi:10.1038/s41586-018-0273-1</w:t>
      </w:r>
    </w:p>
    <w:p w14:paraId="2109FF3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Cianciaruso, M. V., Ferraz, S., Zeni, J. O., &amp; Casatti, L. (2019). Taxonomic, functional, and phylogenetic β-diversity patterns of stream fish assemblages in tropical agroecosystems. </w:t>
      </w:r>
      <w:r w:rsidRPr="00C4002C">
        <w:rPr>
          <w:rFonts w:cs="Times New Roman"/>
          <w:i/>
          <w:iCs/>
          <w:noProof/>
          <w:lang w:val="pt-BR"/>
        </w:rPr>
        <w:t>Freshwater Biology</w:t>
      </w:r>
      <w:r w:rsidRPr="00C4002C">
        <w:rPr>
          <w:rFonts w:cs="Times New Roman"/>
          <w:noProof/>
          <w:lang w:val="pt-BR"/>
        </w:rPr>
        <w:t xml:space="preserve">, </w:t>
      </w:r>
      <w:r w:rsidRPr="00C4002C">
        <w:rPr>
          <w:rFonts w:cs="Times New Roman"/>
          <w:i/>
          <w:iCs/>
          <w:noProof/>
          <w:lang w:val="pt-BR"/>
        </w:rPr>
        <w:t>64</w:t>
      </w:r>
      <w:r w:rsidRPr="00C4002C">
        <w:rPr>
          <w:rFonts w:cs="Times New Roman"/>
          <w:noProof/>
          <w:lang w:val="pt-BR"/>
        </w:rPr>
        <w:t>(3), 447–460. doi:10.1111/fwb.13233</w:t>
      </w:r>
    </w:p>
    <w:p w14:paraId="17918547"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Zeni, J. O., Ferraz, S., Cianciaruso, M. V., &amp; Casatti, L. (2020). Importance of local and landscape variables on multiple facets of stream fish biodiversity in a Neotropical agroecosystem. </w:t>
      </w:r>
      <w:r w:rsidRPr="00C4002C">
        <w:rPr>
          <w:rFonts w:cs="Times New Roman"/>
          <w:i/>
          <w:iCs/>
          <w:noProof/>
          <w:lang w:val="pt-BR"/>
        </w:rPr>
        <w:t>Hydrobiologia</w:t>
      </w:r>
      <w:r w:rsidRPr="00C4002C">
        <w:rPr>
          <w:rFonts w:cs="Times New Roman"/>
          <w:noProof/>
          <w:lang w:val="pt-BR"/>
        </w:rPr>
        <w:t xml:space="preserve">, </w:t>
      </w:r>
      <w:r w:rsidRPr="00C4002C">
        <w:rPr>
          <w:rFonts w:cs="Times New Roman"/>
          <w:i/>
          <w:iCs/>
          <w:noProof/>
          <w:lang w:val="pt-BR"/>
        </w:rPr>
        <w:t>7</w:t>
      </w:r>
      <w:r w:rsidRPr="00C4002C">
        <w:rPr>
          <w:rFonts w:cs="Times New Roman"/>
          <w:noProof/>
          <w:lang w:val="pt-BR"/>
        </w:rPr>
        <w:t>. doi:10.1007/s10750-020-04396-7</w:t>
      </w:r>
    </w:p>
    <w:p w14:paraId="44B2BE86"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Roquet, C., Thuiller, W., &amp; Lavergne, S. (2013). Building megaphylogenies for macroecology: Taking up the challenge.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36</w:t>
      </w:r>
      <w:r w:rsidRPr="00C4002C">
        <w:rPr>
          <w:rFonts w:cs="Times New Roman"/>
          <w:noProof/>
          <w:lang w:val="pt-BR"/>
        </w:rPr>
        <w:t>(1), 13–26. doi:10.1111/j.1600-0587.2012.07773.x</w:t>
      </w:r>
    </w:p>
    <w:p w14:paraId="1843EA5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Tedesco, P. A., Beauchard, O., Bigorne, R., Blanchet, S., Buisson, L., Conti, L., … Oberdorff, T. (2017). Data Descriptor: A global database on freshwater fish species occurrence in drainage basins. </w:t>
      </w:r>
      <w:r w:rsidRPr="00C4002C">
        <w:rPr>
          <w:rFonts w:cs="Times New Roman"/>
          <w:i/>
          <w:iCs/>
          <w:noProof/>
          <w:lang w:val="pt-BR"/>
        </w:rPr>
        <w:t>Scientific Data</w:t>
      </w:r>
      <w:r w:rsidRPr="00C4002C">
        <w:rPr>
          <w:rFonts w:cs="Times New Roman"/>
          <w:noProof/>
          <w:lang w:val="pt-BR"/>
        </w:rPr>
        <w:t xml:space="preserve">, </w:t>
      </w:r>
      <w:r w:rsidRPr="00C4002C">
        <w:rPr>
          <w:rFonts w:cs="Times New Roman"/>
          <w:i/>
          <w:iCs/>
          <w:noProof/>
          <w:lang w:val="pt-BR"/>
        </w:rPr>
        <w:t>4</w:t>
      </w:r>
      <w:r w:rsidRPr="00C4002C">
        <w:rPr>
          <w:rFonts w:cs="Times New Roman"/>
          <w:noProof/>
          <w:lang w:val="pt-BR"/>
        </w:rPr>
        <w:t>, 1–6. doi:10.1038/sdata.2017.141</w:t>
      </w:r>
    </w:p>
    <w:p w14:paraId="00817595"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Webb, C. O., Ackerly, D. D., &amp; Kembel, S. W. (2008). Phylocom: Software for the analysis of phylogenetic community structure and trait evolution. </w:t>
      </w:r>
      <w:r w:rsidRPr="00C4002C">
        <w:rPr>
          <w:rFonts w:cs="Times New Roman"/>
          <w:i/>
          <w:iCs/>
          <w:noProof/>
          <w:lang w:val="pt-BR"/>
        </w:rPr>
        <w:t>Bioinformatics</w:t>
      </w:r>
      <w:r w:rsidRPr="00C4002C">
        <w:rPr>
          <w:rFonts w:cs="Times New Roman"/>
          <w:noProof/>
          <w:lang w:val="pt-BR"/>
        </w:rPr>
        <w:t xml:space="preserve">, </w:t>
      </w:r>
      <w:r w:rsidRPr="00C4002C">
        <w:rPr>
          <w:rFonts w:cs="Times New Roman"/>
          <w:i/>
          <w:iCs/>
          <w:noProof/>
          <w:lang w:val="pt-BR"/>
        </w:rPr>
        <w:t>24</w:t>
      </w:r>
      <w:r w:rsidRPr="00C4002C">
        <w:rPr>
          <w:rFonts w:cs="Times New Roman"/>
          <w:noProof/>
          <w:lang w:val="pt-BR"/>
        </w:rPr>
        <w:t>(18), 2098–2100. doi:10.1093/bioinformatics/btn358</w:t>
      </w:r>
    </w:p>
    <w:p w14:paraId="0188792C" w14:textId="77777777" w:rsidR="00C4002C" w:rsidRPr="00C4002C"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lastRenderedPageBreak/>
        <w:t xml:space="preserve">Webb, C. O., &amp; Donoghue, M. J. (2005). Phylomatic: Tree assembly for applied phylogenetics. </w:t>
      </w:r>
      <w:r w:rsidRPr="00C4002C">
        <w:rPr>
          <w:rFonts w:cs="Times New Roman"/>
          <w:i/>
          <w:iCs/>
          <w:noProof/>
          <w:lang w:val="pt-BR"/>
        </w:rPr>
        <w:t>Molecular Ecology Notes</w:t>
      </w:r>
      <w:r w:rsidRPr="00C4002C">
        <w:rPr>
          <w:rFonts w:cs="Times New Roman"/>
          <w:noProof/>
          <w:lang w:val="pt-BR"/>
        </w:rPr>
        <w:t xml:space="preserve">, </w:t>
      </w:r>
      <w:r w:rsidRPr="00C4002C">
        <w:rPr>
          <w:rFonts w:cs="Times New Roman"/>
          <w:i/>
          <w:iCs/>
          <w:noProof/>
          <w:lang w:val="pt-BR"/>
        </w:rPr>
        <w:t>5</w:t>
      </w:r>
      <w:r w:rsidRPr="00C4002C">
        <w:rPr>
          <w:rFonts w:cs="Times New Roman"/>
          <w:noProof/>
          <w:lang w:val="pt-BR"/>
        </w:rPr>
        <w:t>(1), 181–183. doi:10.1111/j.1471-8286.2004.00829.x</w:t>
      </w:r>
    </w:p>
    <w:p w14:paraId="626367EC" w14:textId="6B9D4E9F" w:rsidR="001936A0" w:rsidRPr="001936A0" w:rsidRDefault="001936A0" w:rsidP="00C4002C">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Nakamura" w:date="2021-05-04T17:08:00Z" w:initials="GN">
    <w:p w14:paraId="7B508962" w14:textId="5BB9ADC3" w:rsidR="00594306" w:rsidRDefault="00594306">
      <w:pPr>
        <w:pStyle w:val="Textodecomentrio"/>
      </w:pPr>
      <w:r>
        <w:rPr>
          <w:rStyle w:val="Refdecomentrio"/>
        </w:rPr>
        <w:annotationRef/>
      </w:r>
      <w:proofErr w:type="spellStart"/>
      <w:r>
        <w:t>Acho</w:t>
      </w:r>
      <w:proofErr w:type="spellEnd"/>
      <w:r>
        <w:t xml:space="preserve"> que </w:t>
      </w:r>
      <w:proofErr w:type="spellStart"/>
      <w:r>
        <w:t>podemos</w:t>
      </w:r>
      <w:proofErr w:type="spellEnd"/>
      <w:r>
        <w:t xml:space="preserve"> sim, </w:t>
      </w:r>
      <w:proofErr w:type="spellStart"/>
      <w:r>
        <w:t>não</w:t>
      </w:r>
      <w:proofErr w:type="spellEnd"/>
      <w:r>
        <w:t xml:space="preserve"> </w:t>
      </w:r>
      <w:proofErr w:type="spellStart"/>
      <w:r>
        <w:t>conheço</w:t>
      </w:r>
      <w:proofErr w:type="spellEnd"/>
      <w:r>
        <w:t xml:space="preserve"> </w:t>
      </w:r>
      <w:proofErr w:type="spellStart"/>
      <w:r>
        <w:t>outra</w:t>
      </w:r>
      <w:proofErr w:type="spellEnd"/>
      <w:r>
        <w:t xml:space="preserve"> literature que </w:t>
      </w:r>
      <w:proofErr w:type="spellStart"/>
      <w:r>
        <w:t>tenha</w:t>
      </w:r>
      <w:proofErr w:type="spellEnd"/>
      <w:r>
        <w:t xml:space="preserve"> </w:t>
      </w:r>
      <w:proofErr w:type="spellStart"/>
      <w:r>
        <w:t>essa</w:t>
      </w:r>
      <w:proofErr w:type="spellEnd"/>
      <w:r>
        <w:t xml:space="preserve"> info</w:t>
      </w:r>
    </w:p>
  </w:comment>
  <w:comment w:id="1" w:author="Bruno Eleres" w:date="2021-05-03T12:10:00Z" w:initials="BE">
    <w:p w14:paraId="288EAF4F" w14:textId="773D2185" w:rsidR="00F559B7" w:rsidRPr="00F559B7" w:rsidRDefault="00F559B7">
      <w:pPr>
        <w:pStyle w:val="Textodecomentrio"/>
        <w:rPr>
          <w:lang w:val="pt-BR"/>
        </w:rPr>
      </w:pPr>
      <w:r>
        <w:rPr>
          <w:rStyle w:val="Refdecomentrio"/>
        </w:rPr>
        <w:annotationRef/>
      </w:r>
      <w:r w:rsidRPr="00F559B7">
        <w:rPr>
          <w:lang w:val="pt-BR"/>
        </w:rPr>
        <w:t xml:space="preserve">Será </w:t>
      </w:r>
      <w:proofErr w:type="gramStart"/>
      <w:r w:rsidRPr="00F559B7">
        <w:rPr>
          <w:lang w:val="pt-BR"/>
        </w:rPr>
        <w:t>q Podemos</w:t>
      </w:r>
      <w:proofErr w:type="gramEnd"/>
      <w:r w:rsidRPr="00F559B7">
        <w:rPr>
          <w:lang w:val="pt-BR"/>
        </w:rPr>
        <w:t xml:space="preserve"> citar o</w:t>
      </w:r>
      <w:r>
        <w:rPr>
          <w:lang w:val="pt-BR"/>
        </w:rPr>
        <w:t xml:space="preserve"> capítulo do livro de peixes aqui? Falamos dos artigos em geral</w:t>
      </w:r>
    </w:p>
  </w:comment>
  <w:comment w:id="2" w:author="Bruno Eleres" w:date="2021-05-03T23:05:00Z" w:initials="BE">
    <w:p w14:paraId="563434ED" w14:textId="5ED34D35" w:rsidR="00AC4500" w:rsidRPr="00AC4500" w:rsidRDefault="00AC4500">
      <w:pPr>
        <w:pStyle w:val="Textodecomentrio"/>
        <w:rPr>
          <w:lang w:val="pt-BR"/>
        </w:rPr>
      </w:pPr>
      <w:r>
        <w:rPr>
          <w:rStyle w:val="Refdecomentrio"/>
        </w:rPr>
        <w:annotationRef/>
      </w:r>
      <w:r w:rsidRPr="00AC4500">
        <w:rPr>
          <w:lang w:val="pt-BR"/>
        </w:rPr>
        <w:t>Adicionar uma descrição geral</w:t>
      </w:r>
      <w:r>
        <w:rPr>
          <w:lang w:val="pt-BR"/>
        </w:rPr>
        <w:t xml:space="preserve"> no início do parágrafo</w:t>
      </w:r>
      <w:r w:rsidRPr="00AC4500">
        <w:rPr>
          <w:lang w:val="pt-BR"/>
        </w:rPr>
        <w:t xml:space="preserve"> como </w:t>
      </w:r>
      <w:r>
        <w:rPr>
          <w:lang w:val="pt-BR"/>
        </w:rPr>
        <w:t>n</w:t>
      </w:r>
      <w:r w:rsidRPr="00AC4500">
        <w:rPr>
          <w:lang w:val="pt-BR"/>
        </w:rPr>
        <w:t xml:space="preserve">a </w:t>
      </w:r>
      <w:r>
        <w:rPr>
          <w:lang w:val="pt-BR"/>
        </w:rPr>
        <w:t xml:space="preserve">descrição da </w:t>
      </w:r>
      <w:r w:rsidRPr="00AC4500">
        <w:rPr>
          <w:lang w:val="pt-BR"/>
        </w:rPr>
        <w:t>função</w:t>
      </w:r>
      <w:r>
        <w:rPr>
          <w:lang w:val="pt-BR"/>
        </w:rPr>
        <w:t xml:space="preserve"> seguinte?</w:t>
      </w:r>
    </w:p>
  </w:comment>
  <w:comment w:id="3" w:author="Bruno Eleres" w:date="2021-05-04T14:35:00Z" w:initials="BE">
    <w:p w14:paraId="22FE58A7" w14:textId="3B6C412B" w:rsidR="009A5F02" w:rsidRPr="009A5F02" w:rsidRDefault="009A5F02">
      <w:pPr>
        <w:pStyle w:val="Textodecomentrio"/>
        <w:rPr>
          <w:lang w:val="pt-BR"/>
        </w:rPr>
      </w:pPr>
      <w:r>
        <w:rPr>
          <w:rStyle w:val="Refdecomentrio"/>
        </w:rPr>
        <w:annotationRef/>
      </w:r>
      <w:r w:rsidRPr="009A5F02">
        <w:rPr>
          <w:lang w:val="pt-BR"/>
        </w:rPr>
        <w:t xml:space="preserve">Acho que tem que </w:t>
      </w:r>
      <w:r>
        <w:rPr>
          <w:lang w:val="pt-BR"/>
        </w:rPr>
        <w:t>descrever a filogenia do Rabosky e o pacote deles em algum lugar, talvez nessa seção aqui ou antes.</w:t>
      </w:r>
    </w:p>
  </w:comment>
  <w:comment w:id="4" w:author="Gabriel Nakamura" w:date="2021-05-04T17:31:00Z" w:initials="GN">
    <w:p w14:paraId="2663B791" w14:textId="76B285C1" w:rsidR="00717D85" w:rsidRDefault="00717D85">
      <w:pPr>
        <w:pStyle w:val="Textodecomentrio"/>
      </w:pPr>
      <w:r>
        <w:rPr>
          <w:rStyle w:val="Refdecomentrio"/>
        </w:rPr>
        <w:annotationRef/>
      </w:r>
      <w:r>
        <w:t xml:space="preserve">Aline, </w:t>
      </w:r>
      <w:proofErr w:type="spellStart"/>
      <w:r>
        <w:t>tem</w:t>
      </w:r>
      <w:proofErr w:type="spellEnd"/>
      <w:r>
        <w:t xml:space="preserve"> que mudar o </w:t>
      </w:r>
      <w:proofErr w:type="spellStart"/>
      <w:r>
        <w:t>nome</w:t>
      </w:r>
      <w:proofErr w:type="spellEnd"/>
      <w:r>
        <w:t xml:space="preserve"> da </w:t>
      </w:r>
      <w:proofErr w:type="spellStart"/>
      <w:r>
        <w:t>espécie</w:t>
      </w:r>
      <w:proofErr w:type="spellEnd"/>
      <w:r>
        <w:t xml:space="preserve"> n</w:t>
      </w:r>
      <w:r w:rsidR="007F6E88">
        <w:rPr>
          <w:noProof/>
        </w:rPr>
        <w:t>o passo dois da inserç</w:t>
      </w:r>
      <w:r w:rsidR="007F6E88">
        <w:rPr>
          <w:noProof/>
        </w:rPr>
        <w:t>ã</w:t>
      </w:r>
      <w:r w:rsidR="007F6E88">
        <w:rPr>
          <w:noProof/>
        </w:rPr>
        <w:t>o... precisa ser a mesma esp</w:t>
      </w:r>
      <w:r w:rsidR="007F6E88">
        <w:rPr>
          <w:noProof/>
        </w:rPr>
        <w:t>cies em tr</w:t>
      </w:r>
      <w:r w:rsidR="007F6E88">
        <w:rPr>
          <w:noProof/>
        </w:rPr>
        <w:t>s situaç</w:t>
      </w:r>
      <w:r w:rsidR="007F6E88">
        <w:rPr>
          <w:noProof/>
        </w:rPr>
        <w:t>es</w:t>
      </w:r>
    </w:p>
  </w:comment>
  <w:comment w:id="5" w:author="Bruno Eleres" w:date="2021-05-04T14:33:00Z" w:initials="BE">
    <w:p w14:paraId="2B07640F" w14:textId="62C72EAE" w:rsidR="00787CA0" w:rsidRPr="00787CA0" w:rsidRDefault="00787CA0">
      <w:pPr>
        <w:pStyle w:val="Textodecomentrio"/>
        <w:rPr>
          <w:lang w:val="pt-BR"/>
        </w:rPr>
      </w:pPr>
      <w:r>
        <w:rPr>
          <w:rStyle w:val="Refdecomentrio"/>
        </w:rPr>
        <w:annotationRef/>
      </w:r>
      <w:r w:rsidRPr="00787CA0">
        <w:rPr>
          <w:lang w:val="pt-BR"/>
        </w:rPr>
        <w:t xml:space="preserve">Talvez colocar o número de </w:t>
      </w:r>
      <w:r>
        <w:rPr>
          <w:lang w:val="pt-BR"/>
        </w:rPr>
        <w:t xml:space="preserve">espécies e de inserções para cada </w:t>
      </w:r>
      <w:proofErr w:type="spellStart"/>
      <w:r>
        <w:rPr>
          <w:lang w:val="pt-BR"/>
        </w:rPr>
        <w:t>ecorregião</w:t>
      </w:r>
      <w:proofErr w:type="spellEnd"/>
      <w:r>
        <w:rPr>
          <w:lang w:val="pt-B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508962" w15:done="0"/>
  <w15:commentEx w15:paraId="288EAF4F" w15:done="0"/>
  <w15:commentEx w15:paraId="563434ED" w15:done="1"/>
  <w15:commentEx w15:paraId="22FE58A7" w15:done="0"/>
  <w15:commentEx w15:paraId="2663B791" w15:done="0"/>
  <w15:commentEx w15:paraId="2B076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FE18" w16cex:dateUtc="2021-05-04T20:08:00Z"/>
  <w16cex:commentExtensible w16cex:durableId="243A66B9" w16cex:dateUtc="2021-05-03T15:10:00Z"/>
  <w16cex:commentExtensible w16cex:durableId="243B0047" w16cex:dateUtc="2021-05-04T02:05:00Z"/>
  <w16cex:commentExtensible w16cex:durableId="243BDA4F" w16cex:dateUtc="2021-05-04T17:35:00Z"/>
  <w16cex:commentExtensible w16cex:durableId="243C0383" w16cex:dateUtc="2021-05-04T20:31:00Z"/>
  <w16cex:commentExtensible w16cex:durableId="243BD9A3" w16cex:dateUtc="2021-05-04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508962" w16cid:durableId="243BFE18"/>
  <w16cid:commentId w16cid:paraId="288EAF4F" w16cid:durableId="243A66B9"/>
  <w16cid:commentId w16cid:paraId="563434ED" w16cid:durableId="243B0047"/>
  <w16cid:commentId w16cid:paraId="22FE58A7" w16cid:durableId="243BDA4F"/>
  <w16cid:commentId w16cid:paraId="2663B791" w16cid:durableId="243C0383"/>
  <w16cid:commentId w16cid:paraId="2B07640F" w16cid:durableId="243BD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Nakamura">
    <w15:presenceInfo w15:providerId="Windows Live" w15:userId="1da8a255b971a0b3"/>
  </w15:person>
  <w15:person w15:author="Bruno Eleres">
    <w15:presenceInfo w15:providerId="Windows Live" w15:userId="1dacb37ac745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mwrAUAHp+CNSwAAAA="/>
  </w:docVars>
  <w:rsids>
    <w:rsidRoot w:val="00E443FE"/>
    <w:rsid w:val="0000240D"/>
    <w:rsid w:val="00003737"/>
    <w:rsid w:val="000046DC"/>
    <w:rsid w:val="0000617C"/>
    <w:rsid w:val="000068FA"/>
    <w:rsid w:val="0000792E"/>
    <w:rsid w:val="00010C20"/>
    <w:rsid w:val="00012E14"/>
    <w:rsid w:val="00013D15"/>
    <w:rsid w:val="00014A5C"/>
    <w:rsid w:val="00020E7E"/>
    <w:rsid w:val="000236E9"/>
    <w:rsid w:val="00031266"/>
    <w:rsid w:val="000339CC"/>
    <w:rsid w:val="00043814"/>
    <w:rsid w:val="00044BCE"/>
    <w:rsid w:val="000454F7"/>
    <w:rsid w:val="00046266"/>
    <w:rsid w:val="00047368"/>
    <w:rsid w:val="00054D7C"/>
    <w:rsid w:val="0005529E"/>
    <w:rsid w:val="00055B13"/>
    <w:rsid w:val="00055D3F"/>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6350"/>
    <w:rsid w:val="00077A76"/>
    <w:rsid w:val="000818FD"/>
    <w:rsid w:val="00081DE6"/>
    <w:rsid w:val="000830B0"/>
    <w:rsid w:val="000860ED"/>
    <w:rsid w:val="000869E4"/>
    <w:rsid w:val="00091404"/>
    <w:rsid w:val="00091A82"/>
    <w:rsid w:val="00092FD9"/>
    <w:rsid w:val="00093A3C"/>
    <w:rsid w:val="00096144"/>
    <w:rsid w:val="000A2F54"/>
    <w:rsid w:val="000B0106"/>
    <w:rsid w:val="000B249C"/>
    <w:rsid w:val="000B24A1"/>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20435"/>
    <w:rsid w:val="00122592"/>
    <w:rsid w:val="001230B0"/>
    <w:rsid w:val="00124D55"/>
    <w:rsid w:val="00130E33"/>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1459"/>
    <w:rsid w:val="00152AE8"/>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267C"/>
    <w:rsid w:val="001A4331"/>
    <w:rsid w:val="001A5CDE"/>
    <w:rsid w:val="001A6AAD"/>
    <w:rsid w:val="001B144F"/>
    <w:rsid w:val="001B3261"/>
    <w:rsid w:val="001B369C"/>
    <w:rsid w:val="001B37D9"/>
    <w:rsid w:val="001B388C"/>
    <w:rsid w:val="001B785B"/>
    <w:rsid w:val="001C118F"/>
    <w:rsid w:val="001C1BB7"/>
    <w:rsid w:val="001C1CF4"/>
    <w:rsid w:val="001C1F49"/>
    <w:rsid w:val="001C22FE"/>
    <w:rsid w:val="001D11DA"/>
    <w:rsid w:val="001D23A8"/>
    <w:rsid w:val="001D29AA"/>
    <w:rsid w:val="001D2BE2"/>
    <w:rsid w:val="001D4655"/>
    <w:rsid w:val="001D4CA7"/>
    <w:rsid w:val="001E1FA1"/>
    <w:rsid w:val="001E679F"/>
    <w:rsid w:val="001F01F6"/>
    <w:rsid w:val="001F4311"/>
    <w:rsid w:val="001F4D7C"/>
    <w:rsid w:val="001F65BB"/>
    <w:rsid w:val="001F6B56"/>
    <w:rsid w:val="001F7895"/>
    <w:rsid w:val="001F7C6E"/>
    <w:rsid w:val="001F7FD8"/>
    <w:rsid w:val="00200AA5"/>
    <w:rsid w:val="00200B2D"/>
    <w:rsid w:val="00205B53"/>
    <w:rsid w:val="00213316"/>
    <w:rsid w:val="00214C21"/>
    <w:rsid w:val="002176F3"/>
    <w:rsid w:val="00221549"/>
    <w:rsid w:val="002224F6"/>
    <w:rsid w:val="00222AF9"/>
    <w:rsid w:val="00230489"/>
    <w:rsid w:val="00231123"/>
    <w:rsid w:val="00234CC9"/>
    <w:rsid w:val="0023592B"/>
    <w:rsid w:val="0023608F"/>
    <w:rsid w:val="002362A6"/>
    <w:rsid w:val="00240A32"/>
    <w:rsid w:val="002414D3"/>
    <w:rsid w:val="002424DD"/>
    <w:rsid w:val="002428C8"/>
    <w:rsid w:val="00242FEB"/>
    <w:rsid w:val="0024357D"/>
    <w:rsid w:val="00243C75"/>
    <w:rsid w:val="00243DA9"/>
    <w:rsid w:val="00251934"/>
    <w:rsid w:val="00254D59"/>
    <w:rsid w:val="00256674"/>
    <w:rsid w:val="00256984"/>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4A61"/>
    <w:rsid w:val="00284E0E"/>
    <w:rsid w:val="00285EFD"/>
    <w:rsid w:val="00286219"/>
    <w:rsid w:val="00286956"/>
    <w:rsid w:val="00290AC0"/>
    <w:rsid w:val="00291B4F"/>
    <w:rsid w:val="00291D7E"/>
    <w:rsid w:val="00292218"/>
    <w:rsid w:val="0029334F"/>
    <w:rsid w:val="00295CA0"/>
    <w:rsid w:val="00296446"/>
    <w:rsid w:val="002A1071"/>
    <w:rsid w:val="002A1A4B"/>
    <w:rsid w:val="002A2CA1"/>
    <w:rsid w:val="002A761D"/>
    <w:rsid w:val="002B1167"/>
    <w:rsid w:val="002B27E7"/>
    <w:rsid w:val="002B4076"/>
    <w:rsid w:val="002B586B"/>
    <w:rsid w:val="002B59AB"/>
    <w:rsid w:val="002C1CAC"/>
    <w:rsid w:val="002C2B62"/>
    <w:rsid w:val="002C3434"/>
    <w:rsid w:val="002E06C5"/>
    <w:rsid w:val="002E3A5A"/>
    <w:rsid w:val="002E609F"/>
    <w:rsid w:val="002E7C26"/>
    <w:rsid w:val="002F296F"/>
    <w:rsid w:val="002F2B7A"/>
    <w:rsid w:val="002F4117"/>
    <w:rsid w:val="002F4430"/>
    <w:rsid w:val="00301D52"/>
    <w:rsid w:val="00301FFC"/>
    <w:rsid w:val="003031EE"/>
    <w:rsid w:val="0030374E"/>
    <w:rsid w:val="00305401"/>
    <w:rsid w:val="0030570A"/>
    <w:rsid w:val="00305A79"/>
    <w:rsid w:val="00311A82"/>
    <w:rsid w:val="00311D85"/>
    <w:rsid w:val="00312732"/>
    <w:rsid w:val="00314702"/>
    <w:rsid w:val="00317262"/>
    <w:rsid w:val="003178B9"/>
    <w:rsid w:val="00323163"/>
    <w:rsid w:val="00324CBB"/>
    <w:rsid w:val="00331451"/>
    <w:rsid w:val="00332067"/>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F69"/>
    <w:rsid w:val="0036691C"/>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3BE5"/>
    <w:rsid w:val="003B443F"/>
    <w:rsid w:val="003B4B8E"/>
    <w:rsid w:val="003C0891"/>
    <w:rsid w:val="003C24F3"/>
    <w:rsid w:val="003C25AC"/>
    <w:rsid w:val="003C577C"/>
    <w:rsid w:val="003C5D93"/>
    <w:rsid w:val="003C637E"/>
    <w:rsid w:val="003D4E45"/>
    <w:rsid w:val="003D5EE9"/>
    <w:rsid w:val="003E0A35"/>
    <w:rsid w:val="003E53FC"/>
    <w:rsid w:val="003F0E85"/>
    <w:rsid w:val="003F0ED0"/>
    <w:rsid w:val="00402BAF"/>
    <w:rsid w:val="004035FF"/>
    <w:rsid w:val="00404DED"/>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C3E68"/>
    <w:rsid w:val="004C4547"/>
    <w:rsid w:val="004C4551"/>
    <w:rsid w:val="004C49E1"/>
    <w:rsid w:val="004C6176"/>
    <w:rsid w:val="004C6CAF"/>
    <w:rsid w:val="004C71E4"/>
    <w:rsid w:val="004C7454"/>
    <w:rsid w:val="004C776A"/>
    <w:rsid w:val="004C7FE5"/>
    <w:rsid w:val="004D6232"/>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6F99"/>
    <w:rsid w:val="005471D4"/>
    <w:rsid w:val="00547CFA"/>
    <w:rsid w:val="00550C94"/>
    <w:rsid w:val="00553B30"/>
    <w:rsid w:val="005544FA"/>
    <w:rsid w:val="00555BF1"/>
    <w:rsid w:val="00556C1C"/>
    <w:rsid w:val="00563442"/>
    <w:rsid w:val="00564A4B"/>
    <w:rsid w:val="005665C6"/>
    <w:rsid w:val="00566670"/>
    <w:rsid w:val="005679EB"/>
    <w:rsid w:val="0057144C"/>
    <w:rsid w:val="00571C2F"/>
    <w:rsid w:val="00572855"/>
    <w:rsid w:val="005731ED"/>
    <w:rsid w:val="005739F1"/>
    <w:rsid w:val="0057539A"/>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6190"/>
    <w:rsid w:val="005C677D"/>
    <w:rsid w:val="005C7DB0"/>
    <w:rsid w:val="005D25D6"/>
    <w:rsid w:val="005D4498"/>
    <w:rsid w:val="005D4C58"/>
    <w:rsid w:val="005D5C48"/>
    <w:rsid w:val="005D7733"/>
    <w:rsid w:val="005E3AF7"/>
    <w:rsid w:val="005E4928"/>
    <w:rsid w:val="005E4E99"/>
    <w:rsid w:val="005E6513"/>
    <w:rsid w:val="005E657A"/>
    <w:rsid w:val="005F0936"/>
    <w:rsid w:val="005F15AC"/>
    <w:rsid w:val="005F383D"/>
    <w:rsid w:val="005F756B"/>
    <w:rsid w:val="006017D9"/>
    <w:rsid w:val="00602582"/>
    <w:rsid w:val="00602F23"/>
    <w:rsid w:val="00603E7B"/>
    <w:rsid w:val="0060649E"/>
    <w:rsid w:val="00607C71"/>
    <w:rsid w:val="00611F29"/>
    <w:rsid w:val="0061436C"/>
    <w:rsid w:val="0061790A"/>
    <w:rsid w:val="00617A53"/>
    <w:rsid w:val="00620191"/>
    <w:rsid w:val="00623DA9"/>
    <w:rsid w:val="0062470C"/>
    <w:rsid w:val="006248FB"/>
    <w:rsid w:val="006255EF"/>
    <w:rsid w:val="006303CD"/>
    <w:rsid w:val="0063256F"/>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A85"/>
    <w:rsid w:val="006730C9"/>
    <w:rsid w:val="00677E3E"/>
    <w:rsid w:val="00680A35"/>
    <w:rsid w:val="00681675"/>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4262"/>
    <w:rsid w:val="006F77BE"/>
    <w:rsid w:val="0070009A"/>
    <w:rsid w:val="00701C0F"/>
    <w:rsid w:val="007035A8"/>
    <w:rsid w:val="00703AE0"/>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2872"/>
    <w:rsid w:val="0076505E"/>
    <w:rsid w:val="007711B9"/>
    <w:rsid w:val="0077373C"/>
    <w:rsid w:val="00774FFC"/>
    <w:rsid w:val="0077600D"/>
    <w:rsid w:val="00780022"/>
    <w:rsid w:val="007809A8"/>
    <w:rsid w:val="00780B79"/>
    <w:rsid w:val="007818FA"/>
    <w:rsid w:val="00782C4F"/>
    <w:rsid w:val="00785968"/>
    <w:rsid w:val="007872A6"/>
    <w:rsid w:val="00787CA0"/>
    <w:rsid w:val="007918BA"/>
    <w:rsid w:val="00793621"/>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759"/>
    <w:rsid w:val="008317F8"/>
    <w:rsid w:val="0083285F"/>
    <w:rsid w:val="00832920"/>
    <w:rsid w:val="00833B08"/>
    <w:rsid w:val="0083528E"/>
    <w:rsid w:val="00837787"/>
    <w:rsid w:val="00840061"/>
    <w:rsid w:val="00840987"/>
    <w:rsid w:val="00841D38"/>
    <w:rsid w:val="00842864"/>
    <w:rsid w:val="00842CF0"/>
    <w:rsid w:val="0084405D"/>
    <w:rsid w:val="00845127"/>
    <w:rsid w:val="00846082"/>
    <w:rsid w:val="00855162"/>
    <w:rsid w:val="00856FDB"/>
    <w:rsid w:val="00857288"/>
    <w:rsid w:val="00857CD2"/>
    <w:rsid w:val="00860933"/>
    <w:rsid w:val="00860F02"/>
    <w:rsid w:val="0086306F"/>
    <w:rsid w:val="008630CB"/>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F70"/>
    <w:rsid w:val="008B1B06"/>
    <w:rsid w:val="008B22A6"/>
    <w:rsid w:val="008B459A"/>
    <w:rsid w:val="008B46E5"/>
    <w:rsid w:val="008B69E7"/>
    <w:rsid w:val="008C2CC4"/>
    <w:rsid w:val="008C4501"/>
    <w:rsid w:val="008C4854"/>
    <w:rsid w:val="008C5A73"/>
    <w:rsid w:val="008C7744"/>
    <w:rsid w:val="008C7DDA"/>
    <w:rsid w:val="008D08AE"/>
    <w:rsid w:val="008D1616"/>
    <w:rsid w:val="008D3215"/>
    <w:rsid w:val="008D3DC9"/>
    <w:rsid w:val="008D6790"/>
    <w:rsid w:val="008D68DC"/>
    <w:rsid w:val="008D741D"/>
    <w:rsid w:val="008D7840"/>
    <w:rsid w:val="008E1692"/>
    <w:rsid w:val="008E27FA"/>
    <w:rsid w:val="008E47BA"/>
    <w:rsid w:val="008E5090"/>
    <w:rsid w:val="008E696A"/>
    <w:rsid w:val="008F058C"/>
    <w:rsid w:val="008F34E6"/>
    <w:rsid w:val="008F38F8"/>
    <w:rsid w:val="008F3DA2"/>
    <w:rsid w:val="008F729A"/>
    <w:rsid w:val="008F74E3"/>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800DD"/>
    <w:rsid w:val="00983DE2"/>
    <w:rsid w:val="00985BFB"/>
    <w:rsid w:val="00991981"/>
    <w:rsid w:val="009923D1"/>
    <w:rsid w:val="00997014"/>
    <w:rsid w:val="0099730B"/>
    <w:rsid w:val="009A1066"/>
    <w:rsid w:val="009A1341"/>
    <w:rsid w:val="009A1ABC"/>
    <w:rsid w:val="009A523C"/>
    <w:rsid w:val="009A5F02"/>
    <w:rsid w:val="009B12CE"/>
    <w:rsid w:val="009B19C4"/>
    <w:rsid w:val="009B2207"/>
    <w:rsid w:val="009B556B"/>
    <w:rsid w:val="009B7AE6"/>
    <w:rsid w:val="009C0CA3"/>
    <w:rsid w:val="009C1144"/>
    <w:rsid w:val="009C15B8"/>
    <w:rsid w:val="009C3431"/>
    <w:rsid w:val="009C6CCF"/>
    <w:rsid w:val="009D09EF"/>
    <w:rsid w:val="009D0BBE"/>
    <w:rsid w:val="009D0DE9"/>
    <w:rsid w:val="009D276F"/>
    <w:rsid w:val="009D2C48"/>
    <w:rsid w:val="009D7EB5"/>
    <w:rsid w:val="009E2314"/>
    <w:rsid w:val="009E3671"/>
    <w:rsid w:val="009E368F"/>
    <w:rsid w:val="009E3E36"/>
    <w:rsid w:val="009E4287"/>
    <w:rsid w:val="009E5044"/>
    <w:rsid w:val="009E575E"/>
    <w:rsid w:val="009E71A3"/>
    <w:rsid w:val="009F19AA"/>
    <w:rsid w:val="009F20A6"/>
    <w:rsid w:val="009F75A6"/>
    <w:rsid w:val="00A013DB"/>
    <w:rsid w:val="00A0348C"/>
    <w:rsid w:val="00A03DFD"/>
    <w:rsid w:val="00A05F9C"/>
    <w:rsid w:val="00A07C42"/>
    <w:rsid w:val="00A10B73"/>
    <w:rsid w:val="00A11724"/>
    <w:rsid w:val="00A1639E"/>
    <w:rsid w:val="00A23169"/>
    <w:rsid w:val="00A26A91"/>
    <w:rsid w:val="00A26D30"/>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4390"/>
    <w:rsid w:val="00A6461A"/>
    <w:rsid w:val="00A65458"/>
    <w:rsid w:val="00A744F7"/>
    <w:rsid w:val="00A849C8"/>
    <w:rsid w:val="00A8634A"/>
    <w:rsid w:val="00A90BFE"/>
    <w:rsid w:val="00A90D70"/>
    <w:rsid w:val="00A918A7"/>
    <w:rsid w:val="00A927F9"/>
    <w:rsid w:val="00A93439"/>
    <w:rsid w:val="00A93805"/>
    <w:rsid w:val="00A95230"/>
    <w:rsid w:val="00A95620"/>
    <w:rsid w:val="00AA275E"/>
    <w:rsid w:val="00AA4D0B"/>
    <w:rsid w:val="00AA578A"/>
    <w:rsid w:val="00AA6CDA"/>
    <w:rsid w:val="00AA7F4D"/>
    <w:rsid w:val="00AB3441"/>
    <w:rsid w:val="00AB36DB"/>
    <w:rsid w:val="00AB7BC6"/>
    <w:rsid w:val="00AC2E8E"/>
    <w:rsid w:val="00AC3D4E"/>
    <w:rsid w:val="00AC3E8A"/>
    <w:rsid w:val="00AC4500"/>
    <w:rsid w:val="00AC4D60"/>
    <w:rsid w:val="00AD0312"/>
    <w:rsid w:val="00AD089F"/>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99A"/>
    <w:rsid w:val="00AF49DE"/>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31590"/>
    <w:rsid w:val="00B31C50"/>
    <w:rsid w:val="00B337F6"/>
    <w:rsid w:val="00B33C29"/>
    <w:rsid w:val="00B37997"/>
    <w:rsid w:val="00B42E10"/>
    <w:rsid w:val="00B43AF4"/>
    <w:rsid w:val="00B46919"/>
    <w:rsid w:val="00B526FF"/>
    <w:rsid w:val="00B532B0"/>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3088"/>
    <w:rsid w:val="00B94B70"/>
    <w:rsid w:val="00B94B95"/>
    <w:rsid w:val="00B95A79"/>
    <w:rsid w:val="00B966A3"/>
    <w:rsid w:val="00B96A84"/>
    <w:rsid w:val="00BA0262"/>
    <w:rsid w:val="00BA0D96"/>
    <w:rsid w:val="00BA194C"/>
    <w:rsid w:val="00BA328B"/>
    <w:rsid w:val="00BA4298"/>
    <w:rsid w:val="00BA6031"/>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2136"/>
    <w:rsid w:val="00D02733"/>
    <w:rsid w:val="00D03CFB"/>
    <w:rsid w:val="00D102B8"/>
    <w:rsid w:val="00D13157"/>
    <w:rsid w:val="00D13448"/>
    <w:rsid w:val="00D16482"/>
    <w:rsid w:val="00D16E9C"/>
    <w:rsid w:val="00D23C42"/>
    <w:rsid w:val="00D24336"/>
    <w:rsid w:val="00D25CD2"/>
    <w:rsid w:val="00D25F62"/>
    <w:rsid w:val="00D264FA"/>
    <w:rsid w:val="00D30B6C"/>
    <w:rsid w:val="00D30D2A"/>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219E"/>
    <w:rsid w:val="00DA4524"/>
    <w:rsid w:val="00DA49A1"/>
    <w:rsid w:val="00DA55EE"/>
    <w:rsid w:val="00DA6615"/>
    <w:rsid w:val="00DB1BF5"/>
    <w:rsid w:val="00DB5D88"/>
    <w:rsid w:val="00DB7D35"/>
    <w:rsid w:val="00DC0CD2"/>
    <w:rsid w:val="00DC31F7"/>
    <w:rsid w:val="00DC4597"/>
    <w:rsid w:val="00DC5390"/>
    <w:rsid w:val="00DC6EF6"/>
    <w:rsid w:val="00DD2C6B"/>
    <w:rsid w:val="00DD44B9"/>
    <w:rsid w:val="00DD5807"/>
    <w:rsid w:val="00DD60CB"/>
    <w:rsid w:val="00DD6286"/>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318A9"/>
    <w:rsid w:val="00E3630A"/>
    <w:rsid w:val="00E3671D"/>
    <w:rsid w:val="00E368AA"/>
    <w:rsid w:val="00E368F6"/>
    <w:rsid w:val="00E374DC"/>
    <w:rsid w:val="00E42F7B"/>
    <w:rsid w:val="00E443FE"/>
    <w:rsid w:val="00E453EC"/>
    <w:rsid w:val="00E459B3"/>
    <w:rsid w:val="00E51FA5"/>
    <w:rsid w:val="00E5243E"/>
    <w:rsid w:val="00E5273A"/>
    <w:rsid w:val="00E54A7C"/>
    <w:rsid w:val="00E54CBB"/>
    <w:rsid w:val="00E55697"/>
    <w:rsid w:val="00E55CE8"/>
    <w:rsid w:val="00E57C4B"/>
    <w:rsid w:val="00E62C3B"/>
    <w:rsid w:val="00E64347"/>
    <w:rsid w:val="00E67481"/>
    <w:rsid w:val="00E72917"/>
    <w:rsid w:val="00E72B8C"/>
    <w:rsid w:val="00E73D64"/>
    <w:rsid w:val="00E74946"/>
    <w:rsid w:val="00E752C8"/>
    <w:rsid w:val="00E778A3"/>
    <w:rsid w:val="00E80950"/>
    <w:rsid w:val="00E809E8"/>
    <w:rsid w:val="00E8281B"/>
    <w:rsid w:val="00E82AB1"/>
    <w:rsid w:val="00E83EFD"/>
    <w:rsid w:val="00E8421C"/>
    <w:rsid w:val="00E84A61"/>
    <w:rsid w:val="00E85D79"/>
    <w:rsid w:val="00E86775"/>
    <w:rsid w:val="00E87263"/>
    <w:rsid w:val="00E879CD"/>
    <w:rsid w:val="00E91FC8"/>
    <w:rsid w:val="00E9454D"/>
    <w:rsid w:val="00E96761"/>
    <w:rsid w:val="00EA0D69"/>
    <w:rsid w:val="00EA235B"/>
    <w:rsid w:val="00EA3B20"/>
    <w:rsid w:val="00EA3B9C"/>
    <w:rsid w:val="00EA7602"/>
    <w:rsid w:val="00EA79EC"/>
    <w:rsid w:val="00EB16F4"/>
    <w:rsid w:val="00EB5449"/>
    <w:rsid w:val="00EB6BD9"/>
    <w:rsid w:val="00EC0DE3"/>
    <w:rsid w:val="00EC1DE5"/>
    <w:rsid w:val="00EC422E"/>
    <w:rsid w:val="00EC5AED"/>
    <w:rsid w:val="00EC76A5"/>
    <w:rsid w:val="00ED1EB5"/>
    <w:rsid w:val="00ED20B1"/>
    <w:rsid w:val="00ED2AEB"/>
    <w:rsid w:val="00ED4CF4"/>
    <w:rsid w:val="00ED6A0F"/>
    <w:rsid w:val="00EE23D5"/>
    <w:rsid w:val="00EE4372"/>
    <w:rsid w:val="00EE6956"/>
    <w:rsid w:val="00EF0F06"/>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3618"/>
    <w:rsid w:val="00F54049"/>
    <w:rsid w:val="00F543AA"/>
    <w:rsid w:val="00F54431"/>
    <w:rsid w:val="00F559B7"/>
    <w:rsid w:val="00F55F8C"/>
    <w:rsid w:val="00F57090"/>
    <w:rsid w:val="00F572FA"/>
    <w:rsid w:val="00F60555"/>
    <w:rsid w:val="00F607AF"/>
    <w:rsid w:val="00F61325"/>
    <w:rsid w:val="00F650A2"/>
    <w:rsid w:val="00F718DE"/>
    <w:rsid w:val="00F731D8"/>
    <w:rsid w:val="00F7535A"/>
    <w:rsid w:val="00F75D8B"/>
    <w:rsid w:val="00F75EE9"/>
    <w:rsid w:val="00F769E5"/>
    <w:rsid w:val="00F774B4"/>
    <w:rsid w:val="00F802A1"/>
    <w:rsid w:val="00F81996"/>
    <w:rsid w:val="00F81D6C"/>
    <w:rsid w:val="00F842BC"/>
    <w:rsid w:val="00F84F63"/>
    <w:rsid w:val="00F905AF"/>
    <w:rsid w:val="00F90CDB"/>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abrielnakamura.github.io/FishPhyloMaker/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17404</Words>
  <Characters>93984</Characters>
  <Application>Microsoft Office Word</Application>
  <DocSecurity>0</DocSecurity>
  <Lines>783</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40</cp:revision>
  <dcterms:created xsi:type="dcterms:W3CDTF">2021-05-04T20:17:00Z</dcterms:created>
  <dcterms:modified xsi:type="dcterms:W3CDTF">2021-05-05T01:19:00Z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